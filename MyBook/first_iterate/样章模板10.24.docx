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A0215" w14:textId="77777777" w:rsidR="00BB1BC3" w:rsidRDefault="00BB1BC3" w:rsidP="00BB1BC3">
      <w:pPr>
        <w:ind w:firstLine="635"/>
        <w:rPr>
          <w:rFonts w:eastAsia="Arial Unicode MS" w:cs="宋体" w:hint="eastAsia"/>
          <w:noProof/>
          <w:color w:val="000000"/>
          <w:sz w:val="32"/>
          <w:szCs w:val="32"/>
          <w:shd w:val="clear" w:color="auto" w:fill="auto"/>
        </w:rPr>
      </w:pPr>
    </w:p>
    <w:p w14:paraId="18691DF5" w14:textId="1B4FC5BC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准备</w:t>
      </w:r>
    </w:p>
    <w:p w14:paraId="5A5B772C" w14:textId="77777777" w:rsidR="00F6426C" w:rsidRDefault="00F6426C" w:rsidP="00F6426C">
      <w:pPr>
        <w:rPr>
          <w:webHidden/>
          <w:shd w:val="clear" w:color="auto" w:fill="auto"/>
        </w:rPr>
      </w:pPr>
    </w:p>
    <w:p w14:paraId="5E616B3A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  <w:br w:type="page"/>
      </w:r>
    </w:p>
    <w:p w14:paraId="3DB639B4" w14:textId="77777777" w:rsidR="00F6426C" w:rsidRDefault="00F6426C" w:rsidP="00F6426C">
      <w:pPr>
        <w:pStyle w:val="1"/>
      </w:pPr>
      <w:r w:rsidRPr="00F6426C">
        <w:lastRenderedPageBreak/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和搭建开发环境</w:t>
      </w:r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1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1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1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1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77777777" w:rsidR="00F6426C" w:rsidRDefault="00F6426C" w:rsidP="00F6426C">
      <w:pPr>
        <w:pStyle w:val="21"/>
      </w:pPr>
      <w:r w:rsidRPr="00F6426C">
        <w:rPr>
          <w:rFonts w:hint="eastAsia"/>
        </w:rPr>
        <w:t>1</w:t>
      </w:r>
      <w:r w:rsidRPr="00F6426C">
        <w:t xml:space="preserve">.5  </w:t>
      </w:r>
      <w:r w:rsidRPr="00F6426C">
        <w:rPr>
          <w:rFonts w:hint="eastAsia"/>
        </w:rPr>
        <w:t>搭建开发环境</w:t>
      </w:r>
    </w:p>
    <w:p w14:paraId="3F1D7DE0" w14:textId="77777777" w:rsidR="00F6426C" w:rsidRPr="00F6426C" w:rsidRDefault="00F6426C" w:rsidP="00F6426C"/>
    <w:p w14:paraId="160C438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1.5.1  </w:t>
      </w:r>
      <w:r w:rsidRPr="00F6426C">
        <w:rPr>
          <w:rFonts w:hint="eastAsia"/>
          <w:noProof/>
          <w:shd w:val="clear" w:color="auto" w:fill="auto"/>
        </w:rPr>
        <w:t>了解Rea</w:t>
      </w:r>
      <w:r w:rsidRPr="00F6426C">
        <w:rPr>
          <w:noProof/>
          <w:shd w:val="clear" w:color="auto" w:fill="auto"/>
        </w:rPr>
        <w:t>son</w:t>
      </w:r>
      <w:r w:rsidRPr="00F6426C">
        <w:rPr>
          <w:rFonts w:hint="eastAsia"/>
          <w:noProof/>
          <w:shd w:val="clear" w:color="auto" w:fill="auto"/>
        </w:rPr>
        <w:t>版本和开发环境</w:t>
      </w:r>
    </w:p>
    <w:p w14:paraId="6972DC3B" w14:textId="77777777" w:rsidR="00F6426C" w:rsidRDefault="00F6426C" w:rsidP="00F6426C"/>
    <w:p w14:paraId="38B487F2" w14:textId="77777777" w:rsidR="00F6426C" w:rsidRPr="00F6426C" w:rsidRDefault="00F6426C" w:rsidP="00F6426C"/>
    <w:p w14:paraId="6F864FC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1.5.2  </w:t>
      </w:r>
      <w:r w:rsidRPr="00F6426C">
        <w:rPr>
          <w:rFonts w:hint="eastAsia"/>
          <w:noProof/>
          <w:shd w:val="clear" w:color="auto" w:fill="auto"/>
        </w:rPr>
        <w:t>下载及安装</w:t>
      </w:r>
      <w:r w:rsidRPr="00F6426C">
        <w:rPr>
          <w:noProof/>
          <w:shd w:val="clear" w:color="auto" w:fill="auto"/>
        </w:rPr>
        <w:t>VSCode</w:t>
      </w:r>
    </w:p>
    <w:p w14:paraId="7677A5D0" w14:textId="77777777" w:rsidR="00F6426C" w:rsidRDefault="00F6426C" w:rsidP="00F6426C"/>
    <w:p w14:paraId="00D00F22" w14:textId="77777777" w:rsidR="00F6426C" w:rsidRPr="00F6426C" w:rsidRDefault="00F6426C" w:rsidP="00F6426C"/>
    <w:p w14:paraId="0EAE792E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1.5.3  在VSCode中搭建Reason的开发环境</w:t>
      </w:r>
    </w:p>
    <w:p w14:paraId="6721095B" w14:textId="77777777" w:rsidR="00F6426C" w:rsidRDefault="00F6426C" w:rsidP="00F6426C"/>
    <w:p w14:paraId="48E13204" w14:textId="77777777" w:rsidR="00F6426C" w:rsidRPr="00F6426C" w:rsidRDefault="00F6426C" w:rsidP="00F6426C"/>
    <w:p w14:paraId="566B9A13" w14:textId="77777777" w:rsidR="00F6426C" w:rsidRDefault="00F6426C" w:rsidP="00F6426C">
      <w:pPr>
        <w:pStyle w:val="21"/>
      </w:pPr>
      <w:r w:rsidRPr="00F6426C">
        <w:lastRenderedPageBreak/>
        <w:t xml:space="preserve">1.6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902A5DD" w14:textId="778FD86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40EF4B77" w14:textId="77777777" w:rsidR="00F6426C" w:rsidRPr="00F6426C" w:rsidRDefault="00F6426C" w:rsidP="00F6426C"/>
    <w:p w14:paraId="19F08F1E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2.2.2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WebGL-Inspector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2A9647A6" w14:textId="77777777" w:rsidR="00F6426C" w:rsidRDefault="00F6426C" w:rsidP="00F6426C">
      <w:pPr>
        <w:rPr>
          <w:shd w:val="clear" w:color="auto" w:fill="auto"/>
        </w:rPr>
      </w:pPr>
    </w:p>
    <w:p w14:paraId="6A6A4987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3931297" w14:textId="62477542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 xml:space="preserve"> 2 篇  基础</w:t>
      </w:r>
    </w:p>
    <w:p w14:paraId="4C3D077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；</w:t>
      </w:r>
    </w:p>
    <w:p w14:paraId="5FE45256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C544D8D" w14:textId="0A93B71C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77777777" w:rsidR="00F6426C" w:rsidRDefault="00F6426C" w:rsidP="00F6426C">
      <w:pPr>
        <w:pStyle w:val="21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B319703" w14:textId="75D2BB94" w:rsidR="00072303" w:rsidRPr="00072303" w:rsidRDefault="00072303" w:rsidP="00585DF5">
      <w:r>
        <w:rPr>
          <w:rFonts w:hint="eastAsia"/>
        </w:rPr>
        <w:t>（介绍思想）</w:t>
      </w:r>
    </w:p>
    <w:p w14:paraId="41900F52" w14:textId="77777777" w:rsidR="00585DF5" w:rsidRDefault="00585DF5" w:rsidP="00585DF5"/>
    <w:p w14:paraId="35433F62" w14:textId="4B032523" w:rsidR="00F6426C" w:rsidRDefault="00585DF5" w:rsidP="00585DF5">
      <w:r>
        <w:rPr>
          <w:rFonts w:hint="eastAsia"/>
        </w:rPr>
        <w:t>下面给出一个简单的例子，</w:t>
      </w:r>
      <w:r w:rsidR="003628C8">
        <w:rPr>
          <w:rFonts w:hint="eastAsia"/>
        </w:rPr>
        <w:t>用函数式编程和面向对象编程分别实现（使用</w:t>
      </w:r>
      <w:r w:rsidR="003628C8">
        <w:t>Reason</w:t>
      </w:r>
      <w:r w:rsidR="003628C8">
        <w:rPr>
          <w:rFonts w:hint="eastAsia"/>
        </w:rPr>
        <w:t>语言），</w:t>
      </w:r>
      <w:r>
        <w:rPr>
          <w:rFonts w:hint="eastAsia"/>
        </w:rPr>
        <w:t>从而让我们能清楚地看到两者的区别：</w:t>
      </w:r>
    </w:p>
    <w:p w14:paraId="52B4976A" w14:textId="5C1220A2" w:rsidR="00585DF5" w:rsidRDefault="00585DF5" w:rsidP="00585DF5">
      <w:r>
        <w:rPr>
          <w:rFonts w:hint="eastAsia"/>
        </w:rPr>
        <w:t>（给出例子）</w:t>
      </w:r>
    </w:p>
    <w:p w14:paraId="4C8C41CE" w14:textId="77777777" w:rsidR="003628C8" w:rsidRDefault="003628C8" w:rsidP="00F6426C"/>
    <w:p w14:paraId="47154882" w14:textId="77777777" w:rsidR="00585DF5" w:rsidRDefault="00585DF5" w:rsidP="00F6426C"/>
    <w:p w14:paraId="7BC60006" w14:textId="579733AD" w:rsidR="003628C8" w:rsidRDefault="00585DF5" w:rsidP="00585DF5">
      <w:r>
        <w:rPr>
          <w:rFonts w:hint="eastAsia"/>
        </w:rPr>
        <w:t>使用</w:t>
      </w:r>
      <w:r w:rsidR="003628C8">
        <w:rPr>
          <w:rFonts w:hint="eastAsia"/>
        </w:rPr>
        <w:t>函数式编程</w:t>
      </w:r>
      <w:r>
        <w:rPr>
          <w:rFonts w:hint="eastAsia"/>
        </w:rPr>
        <w:t>有以下</w:t>
      </w:r>
      <w:r w:rsidR="003628C8">
        <w:rPr>
          <w:rFonts w:hint="eastAsia"/>
        </w:rPr>
        <w:t>优点</w:t>
      </w:r>
      <w:r>
        <w:rPr>
          <w:rFonts w:hint="eastAsia"/>
        </w:rPr>
        <w:t>：</w:t>
      </w:r>
    </w:p>
    <w:p w14:paraId="6317A0A5" w14:textId="102389D4" w:rsidR="003628C8" w:rsidRDefault="00585DF5" w:rsidP="003628C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628C8">
        <w:t>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101219">
      <w:pPr>
        <w:pStyle w:val="affffff1"/>
        <w:ind w:firstLine="428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08015FEE" w:rsidR="003628C8" w:rsidRDefault="00585DF5" w:rsidP="003628C8">
      <w:r>
        <w:rPr>
          <w:rFonts w:hint="eastAsia"/>
        </w:rPr>
        <w:t>（2）</w:t>
      </w:r>
      <w:r w:rsidR="003628C8">
        <w:t>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37C9F47E" w:rsidR="003628C8" w:rsidRDefault="003628C8" w:rsidP="00585DF5">
      <w:pPr>
        <w:pStyle w:val="ctrl8"/>
      </w:pPr>
      <w:r>
        <w:t>柯西化、函数组合等操作增加时间开销</w:t>
      </w:r>
    </w:p>
    <w:p w14:paraId="4B416286" w14:textId="59B5671B" w:rsidR="003628C8" w:rsidRDefault="003628C8" w:rsidP="00585DF5">
      <w:pPr>
        <w:pStyle w:val="ctrl8"/>
      </w:pPr>
      <w:r>
        <w:t>map、reduce等操作，会进行多次遍历，增加时间开销</w:t>
      </w:r>
    </w:p>
    <w:p w14:paraId="266D8D04" w14:textId="2ECE1934" w:rsidR="003628C8" w:rsidRDefault="003628C8" w:rsidP="00585DF5">
      <w:pPr>
        <w:pStyle w:val="ctrl8"/>
      </w:pPr>
      <w:r>
        <w:t>Immutable数据每次操作都会被</w:t>
      </w:r>
      <w:ins w:id="0" w:author="whw010" w:date="2019-10-16T14:11:00Z">
        <w:r w:rsidR="00453BEE">
          <w:t>复制</w:t>
        </w:r>
      </w:ins>
      <w:r>
        <w:t>为新的数据，增加时间和内存开销</w:t>
      </w:r>
    </w:p>
    <w:p w14:paraId="53C7A03A" w14:textId="77777777" w:rsidR="003628C8" w:rsidRDefault="003628C8" w:rsidP="003628C8"/>
    <w:p w14:paraId="2C5ABFBE" w14:textId="3DA115F2" w:rsidR="003628C8" w:rsidRDefault="00585DF5" w:rsidP="003628C8">
      <w:r>
        <w:rPr>
          <w:rFonts w:hint="eastAsia"/>
        </w:rPr>
        <w:t>但是</w:t>
      </w:r>
      <w:r w:rsidR="003628C8">
        <w:rPr>
          <w:rFonts w:hint="eastAsia"/>
        </w:rPr>
        <w:t>通过“</w:t>
      </w:r>
      <w:r w:rsidR="003628C8">
        <w:t>Reason的编译优化+Immutable/Mutable结合使用+递归/迭代结合使用”，可以解决这些问题：</w:t>
      </w:r>
    </w:p>
    <w:p w14:paraId="307A9A5D" w14:textId="0E2AE2A4" w:rsidR="003628C8" w:rsidRDefault="003628C8" w:rsidP="008502A7">
      <w:pPr>
        <w:pStyle w:val="ctrl8"/>
      </w:pPr>
      <w:r>
        <w:t>由于</w:t>
      </w:r>
      <w:proofErr w:type="spellStart"/>
      <w:r>
        <w:t>Bucklescript</w:t>
      </w:r>
      <w:proofErr w:type="spellEnd"/>
      <w:r>
        <w:t>编译器在编译时的优化，柯西化等操作和Immutable数据被编译成了优化过的</w:t>
      </w:r>
      <w:proofErr w:type="spellStart"/>
      <w:r>
        <w:t>js</w:t>
      </w:r>
      <w:proofErr w:type="spellEnd"/>
      <w:r>
        <w:t>代码，大幅减小了时间开销</w:t>
      </w:r>
    </w:p>
    <w:p w14:paraId="6A80C06B" w14:textId="2FF848F1" w:rsidR="003628C8" w:rsidRDefault="003628C8" w:rsidP="008502A7">
      <w:pPr>
        <w:pStyle w:val="ctrl8"/>
      </w:pPr>
      <w:r>
        <w:t>由于Reason支持Mutable和</w:t>
      </w:r>
      <w:proofErr w:type="spellStart"/>
      <w:r>
        <w:t>for,while</w:t>
      </w:r>
      <w:proofErr w:type="spellEnd"/>
      <w:r>
        <w:t>迭代操作，所以可以在性能热点使用它们，提高性能。</w:t>
      </w:r>
    </w:p>
    <w:p w14:paraId="48AAF117" w14:textId="77777777" w:rsidR="00654B03" w:rsidRDefault="00654B03" w:rsidP="003628C8"/>
    <w:p w14:paraId="2D677681" w14:textId="227916A4" w:rsidR="003628C8" w:rsidRDefault="008C19EC" w:rsidP="003628C8">
      <w:r>
        <w:rPr>
          <w:rFonts w:hint="eastAsia"/>
        </w:rPr>
        <w:t>（3）</w:t>
      </w:r>
      <w:r w:rsidR="003628C8">
        <w:t>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5530F7" w:rsidRDefault="003628C8" w:rsidP="00101219">
      <w:pPr>
        <w:ind w:firstLine="428"/>
        <w:rPr>
          <w:rStyle w:val="affffff3"/>
        </w:rPr>
      </w:pPr>
      <w:r w:rsidRPr="005530F7">
        <w:rPr>
          <w:rStyle w:val="affffff3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072303">
      <w:pPr>
        <w:pStyle w:val="ctrl8"/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072303">
      <w:pPr>
        <w:pStyle w:val="ctrl8"/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072303">
      <w:pPr>
        <w:pStyle w:val="ctrl8"/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"/>
      </w:pPr>
      <w:r w:rsidRPr="00F6426C">
        <w:lastRenderedPageBreak/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26F6AF09" w:rsidR="00D46C25" w:rsidRDefault="00B73C07" w:rsidP="00B73C07">
      <w:r>
        <w:rPr>
          <w:rFonts w:hint="eastAsia"/>
        </w:rPr>
        <w:t>使用</w:t>
      </w:r>
      <w:r w:rsidR="00D46C25">
        <w:rPr>
          <w:rFonts w:hint="eastAsia"/>
        </w:rPr>
        <w:t>非纯函数式编程语言</w:t>
      </w:r>
      <w:r>
        <w:rPr>
          <w:rFonts w:hint="eastAsia"/>
        </w:rPr>
        <w:t>主要是因为以下几点：</w:t>
      </w:r>
    </w:p>
    <w:p w14:paraId="0EB326B7" w14:textId="38C573A2" w:rsidR="00D46C25" w:rsidRDefault="00492717" w:rsidP="00607276">
      <w:r>
        <w:rPr>
          <w:rFonts w:hint="eastAsia"/>
        </w:rPr>
        <w:t>（1）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192AA7FA" w:rsidR="00D46C25" w:rsidRDefault="00492717" w:rsidP="00D46C25">
      <w:r>
        <w:rPr>
          <w:rFonts w:hint="eastAsia"/>
        </w:rPr>
        <w:t>（2）</w:t>
      </w:r>
      <w:r w:rsidR="00D46C25">
        <w:t>更简单易用</w:t>
      </w:r>
    </w:p>
    <w:p w14:paraId="0DD51C0B" w14:textId="4918E1FA" w:rsidR="00D46C25" w:rsidRDefault="00D46C25" w:rsidP="00492717">
      <w:pPr>
        <w:pStyle w:val="ctrl8"/>
      </w:pPr>
      <w:r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16A7F5EC" w:rsidR="00D46C25" w:rsidRDefault="00D46C25" w:rsidP="00492717">
      <w:pPr>
        <w:pStyle w:val="ctrl8"/>
      </w:pPr>
      <w:r>
        <w:t>Reason</w:t>
      </w:r>
      <w:r>
        <w:rPr>
          <w:rFonts w:hint="eastAsia"/>
        </w:rPr>
        <w:t>使用严格求值，而它</w:t>
      </w:r>
      <w:r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25A6172A" w:rsidR="00622C6A" w:rsidRDefault="000C2F18" w:rsidP="000C2F18">
      <w:r>
        <w:rPr>
          <w:rFonts w:hint="eastAsia"/>
        </w:rPr>
        <w:t>下面介绍</w:t>
      </w:r>
      <w:r w:rsidR="00622C6A">
        <w:rPr>
          <w:rFonts w:hint="eastAsia"/>
        </w:rPr>
        <w:t>相关知识点</w:t>
      </w:r>
      <w:r>
        <w:rPr>
          <w:rFonts w:hint="eastAsia"/>
        </w:rPr>
        <w:t>：</w:t>
      </w:r>
    </w:p>
    <w:p w14:paraId="00436517" w14:textId="55BE9ACE" w:rsidR="00622C6A" w:rsidRDefault="00622C6A" w:rsidP="00101219">
      <w:pPr>
        <w:pStyle w:val="41"/>
        <w:ind w:firstLine="428"/>
      </w:pPr>
      <w:r>
        <w:t>1.</w:t>
      </w:r>
      <w:r w:rsidR="00BE4914">
        <w:rPr>
          <w:rFonts w:hint="eastAsia"/>
        </w:rPr>
        <w:t>不可变</w:t>
      </w:r>
      <w:r>
        <w:rPr>
          <w:rFonts w:hint="eastAsia"/>
        </w:rPr>
        <w:t>数据</w:t>
      </w:r>
    </w:p>
    <w:p w14:paraId="27499116" w14:textId="33A9AC3E" w:rsidR="00622C6A" w:rsidRDefault="00622C6A" w:rsidP="00622C6A">
      <w:pPr>
        <w:ind w:firstLineChars="0"/>
      </w:pPr>
      <w:r>
        <w:rPr>
          <w:rFonts w:hint="eastAsia"/>
        </w:rPr>
        <w:t>创建不可变数据之后，对其任何的操作，都会返回一个</w:t>
      </w:r>
      <w:ins w:id="1" w:author="whw010" w:date="2019-10-16T14:11:00Z">
        <w:r w:rsidR="00453BEE">
          <w:rPr>
            <w:rFonts w:hint="eastAsia"/>
          </w:rPr>
          <w:t>复制</w:t>
        </w:r>
      </w:ins>
      <w:r>
        <w:rPr>
          <w:rFonts w:hint="eastAsia"/>
        </w:rPr>
        <w:t>后的新数据。</w:t>
      </w:r>
    </w:p>
    <w:p w14:paraId="2C60D22D" w14:textId="4C93BD10" w:rsidR="00622C6A" w:rsidRDefault="00622C6A" w:rsidP="00622C6A">
      <w:pPr>
        <w:ind w:firstLineChars="0"/>
      </w:pPr>
      <w:r>
        <w:rPr>
          <w:rFonts w:hint="eastAsia"/>
        </w:rPr>
        <w:t>示例</w:t>
      </w:r>
      <w:r w:rsidR="00C11E40">
        <w:rPr>
          <w:rFonts w:hint="eastAsia"/>
        </w:rPr>
        <w:t>如下：</w:t>
      </w:r>
    </w:p>
    <w:p w14:paraId="196BC485" w14:textId="77777777" w:rsidR="00622C6A" w:rsidRDefault="00622C6A" w:rsidP="00622C6A">
      <w:pPr>
        <w:ind w:firstLineChars="0"/>
      </w:pPr>
      <w:r>
        <w:t>Reason的变量默认为immutable：</w:t>
      </w:r>
    </w:p>
    <w:p w14:paraId="0E6AC7DD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a = 1;</w:t>
      </w:r>
    </w:p>
    <w:p w14:paraId="3182163E" w14:textId="77777777" w:rsidR="00622C6A" w:rsidRDefault="00622C6A" w:rsidP="00622C6A">
      <w:pPr>
        <w:pStyle w:val="affc"/>
      </w:pPr>
    </w:p>
    <w:p w14:paraId="669C21C3" w14:textId="77777777" w:rsidR="00622C6A" w:rsidRDefault="00622C6A" w:rsidP="00622C6A">
      <w:pPr>
        <w:pStyle w:val="affc"/>
      </w:pPr>
      <w:r>
        <w:t>/* a</w:t>
      </w:r>
      <w:r>
        <w:t>为</w:t>
      </w:r>
      <w:r>
        <w:t>immutable */</w:t>
      </w:r>
    </w:p>
    <w:p w14:paraId="2DF9E1C5" w14:textId="6438FB60" w:rsidR="00622C6A" w:rsidRDefault="00622C6A" w:rsidP="00622C6A">
      <w:pPr>
        <w:ind w:firstLineChars="0"/>
      </w:pPr>
      <w:r>
        <w:t>Reason也有专门的不可变数据结构，如Tuple</w:t>
      </w:r>
      <w:ins w:id="2" w:author="whw010" w:date="2019-10-16T14:10:00Z">
        <w:r w:rsidR="00453BEE">
          <w:t>、</w:t>
        </w:r>
      </w:ins>
      <w:r>
        <w:t>List</w:t>
      </w:r>
      <w:ins w:id="3" w:author="whw010" w:date="2019-10-16T14:10:00Z">
        <w:r w:rsidR="00453BEE">
          <w:t>、</w:t>
        </w:r>
      </w:ins>
      <w:r>
        <w:t>Record。</w:t>
      </w:r>
    </w:p>
    <w:p w14:paraId="66570DCB" w14:textId="31F44D58" w:rsidR="00622C6A" w:rsidRDefault="00622C6A" w:rsidP="00622C6A">
      <w:pPr>
        <w:ind w:firstLineChars="0"/>
      </w:pPr>
      <w:r>
        <w:rPr>
          <w:rFonts w:hint="eastAsia"/>
        </w:rPr>
        <w:t>这里以</w:t>
      </w:r>
      <w:r>
        <w:t>Record为例，它类似于</w:t>
      </w:r>
      <w:proofErr w:type="spellStart"/>
      <w:r>
        <w:t>Javascript</w:t>
      </w:r>
      <w:proofErr w:type="spellEnd"/>
      <w:r>
        <w:t>中的Object</w:t>
      </w:r>
      <w:r>
        <w:rPr>
          <w:rFonts w:hint="eastAsia"/>
        </w:rPr>
        <w:t>。</w:t>
      </w:r>
    </w:p>
    <w:p w14:paraId="3A27F9DA" w14:textId="0B67BEF3" w:rsidR="00622C6A" w:rsidRDefault="00453BEE" w:rsidP="00622C6A">
      <w:pPr>
        <w:ind w:firstLineChars="0"/>
      </w:pPr>
      <w:ins w:id="4" w:author="whw010" w:date="2019-10-16T14:10:00Z">
        <w:r>
          <w:rPr>
            <w:rFonts w:hint="eastAsia"/>
          </w:rPr>
          <w:t>（</w:t>
        </w:r>
      </w:ins>
      <w:ins w:id="5" w:author="whw010" w:date="2019-10-16T14:11:00Z">
        <w:r>
          <w:rPr>
            <w:rFonts w:hint="eastAsia"/>
          </w:rPr>
          <w:t>1</w:t>
        </w:r>
      </w:ins>
      <w:ins w:id="6" w:author="whw010" w:date="2019-10-16T14:10:00Z"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Record的类型</w:t>
      </w:r>
      <w:ins w:id="7" w:author="whw010" w:date="2019-10-16T14:10:00Z">
        <w:r>
          <w:t>：</w:t>
        </w:r>
      </w:ins>
    </w:p>
    <w:p w14:paraId="2AA8F218" w14:textId="77777777" w:rsidR="00622C6A" w:rsidRDefault="00622C6A" w:rsidP="00622C6A">
      <w:pPr>
        <w:pStyle w:val="affc"/>
      </w:pPr>
      <w:proofErr w:type="gramStart"/>
      <w:r>
        <w:t>type</w:t>
      </w:r>
      <w:proofErr w:type="gramEnd"/>
      <w:r>
        <w:t xml:space="preserve"> person = {</w:t>
      </w:r>
    </w:p>
    <w:p w14:paraId="2E5C4AA7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age</w:t>
      </w:r>
      <w:proofErr w:type="gramEnd"/>
      <w:r>
        <w:t xml:space="preserve">: </w:t>
      </w:r>
      <w:proofErr w:type="spellStart"/>
      <w:r>
        <w:t>int</w:t>
      </w:r>
      <w:proofErr w:type="spellEnd"/>
      <w:r>
        <w:t>,</w:t>
      </w:r>
    </w:p>
    <w:p w14:paraId="25A8AA88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name</w:t>
      </w:r>
      <w:proofErr w:type="gramEnd"/>
      <w:r>
        <w:t>: string</w:t>
      </w:r>
    </w:p>
    <w:p w14:paraId="52A2F048" w14:textId="77777777" w:rsidR="00622C6A" w:rsidRDefault="00622C6A" w:rsidP="00622C6A">
      <w:pPr>
        <w:pStyle w:val="affc"/>
      </w:pPr>
      <w:r>
        <w:t>};</w:t>
      </w:r>
    </w:p>
    <w:p w14:paraId="34305741" w14:textId="2615300B" w:rsidR="00622C6A" w:rsidRDefault="00453BEE" w:rsidP="00622C6A">
      <w:pPr>
        <w:ind w:firstLineChars="0"/>
      </w:pPr>
      <w:ins w:id="8" w:author="whw010" w:date="2019-10-16T14:11:00Z">
        <w:r>
          <w:rPr>
            <w:rFonts w:hint="eastAsia"/>
          </w:rPr>
          <w:t>（</w:t>
        </w:r>
        <w:r>
          <w:t>2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Record的值：</w:t>
      </w:r>
    </w:p>
    <w:p w14:paraId="3D9032C1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me = {</w:t>
      </w:r>
    </w:p>
    <w:p w14:paraId="5FF7DD4B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age</w:t>
      </w:r>
      <w:proofErr w:type="gramEnd"/>
      <w:r>
        <w:t>: 5,</w:t>
      </w:r>
    </w:p>
    <w:p w14:paraId="42F17584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name</w:t>
      </w:r>
      <w:proofErr w:type="gramEnd"/>
      <w:r>
        <w:t>: "Big Reason"</w:t>
      </w:r>
    </w:p>
    <w:p w14:paraId="443618AD" w14:textId="77777777" w:rsidR="00622C6A" w:rsidRDefault="00622C6A" w:rsidP="00622C6A">
      <w:pPr>
        <w:pStyle w:val="affc"/>
      </w:pPr>
      <w:r>
        <w:t>};</w:t>
      </w:r>
    </w:p>
    <w:p w14:paraId="2158E606" w14:textId="6EEDF27A" w:rsidR="00622C6A" w:rsidRDefault="00453BEE" w:rsidP="00622C6A">
      <w:pPr>
        <w:ind w:firstLineChars="0"/>
      </w:pPr>
      <w:ins w:id="9" w:author="whw010" w:date="2019-10-16T14:11:00Z">
        <w:r>
          <w:rPr>
            <w:rFonts w:hint="eastAsia"/>
          </w:rPr>
          <w:t>（</w:t>
        </w:r>
        <w:r>
          <w:t>3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使用这个</w:t>
      </w:r>
      <w:r w:rsidR="00622C6A">
        <w:t>Record，如修改</w:t>
      </w:r>
      <w:ins w:id="10" w:author="whw010" w:date="2019-10-16T14:11:00Z">
        <w:r>
          <w:t>“</w:t>
        </w:r>
      </w:ins>
      <w:r w:rsidR="00622C6A">
        <w:t>age</w:t>
      </w:r>
      <w:ins w:id="11" w:author="whw010" w:date="2019-10-16T14:11:00Z">
        <w:r>
          <w:t>”</w:t>
        </w:r>
      </w:ins>
      <w:r w:rsidR="00622C6A">
        <w:t>的值：</w:t>
      </w:r>
    </w:p>
    <w:p w14:paraId="6A7D3630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</w:t>
      </w:r>
      <w:proofErr w:type="spellStart"/>
      <w:r>
        <w:t>newMe</w:t>
      </w:r>
      <w:proofErr w:type="spellEnd"/>
      <w:r>
        <w:t xml:space="preserve"> = {</w:t>
      </w:r>
    </w:p>
    <w:p w14:paraId="6094D09D" w14:textId="77777777" w:rsidR="00622C6A" w:rsidRDefault="00622C6A" w:rsidP="00622C6A">
      <w:pPr>
        <w:pStyle w:val="affc"/>
      </w:pPr>
      <w:r>
        <w:t xml:space="preserve">    ...me,</w:t>
      </w:r>
    </w:p>
    <w:p w14:paraId="4813F692" w14:textId="77777777" w:rsidR="00622C6A" w:rsidRDefault="00622C6A" w:rsidP="00622C6A">
      <w:pPr>
        <w:pStyle w:val="affc"/>
      </w:pPr>
      <w:r>
        <w:t xml:space="preserve">    </w:t>
      </w:r>
      <w:proofErr w:type="gramStart"/>
      <w:r>
        <w:t>age</w:t>
      </w:r>
      <w:proofErr w:type="gramEnd"/>
      <w:r>
        <w:t>: 10</w:t>
      </w:r>
    </w:p>
    <w:p w14:paraId="40E70938" w14:textId="77777777" w:rsidR="00622C6A" w:rsidRDefault="00622C6A" w:rsidP="00622C6A">
      <w:pPr>
        <w:pStyle w:val="affc"/>
      </w:pPr>
      <w:r>
        <w:t>};</w:t>
      </w:r>
    </w:p>
    <w:p w14:paraId="7A597C70" w14:textId="77777777" w:rsidR="00622C6A" w:rsidRDefault="00622C6A" w:rsidP="00622C6A">
      <w:pPr>
        <w:pStyle w:val="affc"/>
      </w:pPr>
    </w:p>
    <w:p w14:paraId="5607BF62" w14:textId="77777777" w:rsidR="00622C6A" w:rsidRDefault="00622C6A" w:rsidP="00622C6A">
      <w:pPr>
        <w:pStyle w:val="affc"/>
      </w:pPr>
      <w:proofErr w:type="gramStart"/>
      <w:r>
        <w:t>Js.log(</w:t>
      </w:r>
      <w:proofErr w:type="spellStart"/>
      <w:proofErr w:type="gramEnd"/>
      <w:r>
        <w:t>newMe</w:t>
      </w:r>
      <w:proofErr w:type="spellEnd"/>
      <w:r>
        <w:t xml:space="preserve"> === me); /* false */</w:t>
      </w:r>
    </w:p>
    <w:p w14:paraId="53525145" w14:textId="68A31EC7" w:rsidR="00622C6A" w:rsidRDefault="00622C6A" w:rsidP="00622C6A">
      <w:pPr>
        <w:ind w:firstLineChars="0"/>
      </w:pPr>
      <w:proofErr w:type="spellStart"/>
      <w:r>
        <w:t>newMe</w:t>
      </w:r>
      <w:proofErr w:type="spellEnd"/>
      <w:r>
        <w:t>是从me</w:t>
      </w:r>
      <w:ins w:id="12" w:author="whw010" w:date="2019-10-16T14:11:00Z">
        <w:r w:rsidR="00453BEE">
          <w:t>复制</w:t>
        </w:r>
      </w:ins>
      <w:r>
        <w:t>而来</w:t>
      </w:r>
      <w:ins w:id="13" w:author="whw010" w:date="2019-10-16T14:12:00Z">
        <w:r w:rsidR="00453BEE">
          <w:t>的。</w:t>
        </w:r>
      </w:ins>
      <w:r>
        <w:t>任何对</w:t>
      </w:r>
      <w:proofErr w:type="spellStart"/>
      <w:r>
        <w:t>newMe</w:t>
      </w:r>
      <w:proofErr w:type="spellEnd"/>
      <w:r>
        <w:t>的修改，都不会影响me。</w:t>
      </w:r>
    </w:p>
    <w:p w14:paraId="395FD2BD" w14:textId="77777777" w:rsidR="00622C6A" w:rsidRPr="00453BEE" w:rsidRDefault="00622C6A" w:rsidP="00622C6A">
      <w:pPr>
        <w:ind w:firstLineChars="0"/>
      </w:pPr>
    </w:p>
    <w:p w14:paraId="44D5C1A2" w14:textId="7427E418" w:rsidR="00622C6A" w:rsidRDefault="00622C6A" w:rsidP="00C11E40">
      <w:pPr>
        <w:ind w:firstLineChars="0"/>
      </w:pPr>
      <w:r>
        <w:rPr>
          <w:rFonts w:hint="eastAsia"/>
        </w:rPr>
        <w:t>在</w:t>
      </w:r>
      <w:r>
        <w:t>Wonder中的应用</w:t>
      </w:r>
      <w:r w:rsidR="00C11E40">
        <w:rPr>
          <w:rFonts w:hint="eastAsia"/>
        </w:rPr>
        <w:t>：</w:t>
      </w:r>
    </w:p>
    <w:p w14:paraId="32B8F23B" w14:textId="428C3C09" w:rsidR="00622C6A" w:rsidRDefault="00C11E40" w:rsidP="00C11E40">
      <w:r>
        <w:rPr>
          <w:rFonts w:hint="eastAsia"/>
        </w:rPr>
        <w:t>（1）</w:t>
      </w:r>
      <w:r w:rsidR="00622C6A" w:rsidRPr="00622C6A">
        <w:rPr>
          <w:rFonts w:hint="eastAsia"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36E9098" w:rsidR="00622C6A" w:rsidRDefault="00622C6A" w:rsidP="00051D1F">
      <w:pPr>
        <w:pStyle w:val="ctrl8"/>
      </w:pPr>
      <w:r>
        <w:t>不用关心数据之间的关联关系，因为每个数据都是独立的</w:t>
      </w:r>
    </w:p>
    <w:p w14:paraId="6698AE1E" w14:textId="73AE0BE1" w:rsidR="00622C6A" w:rsidRDefault="00622C6A" w:rsidP="00051D1F">
      <w:pPr>
        <w:pStyle w:val="ctrl8"/>
      </w:pPr>
      <w:r>
        <w:t>不用担心状态被修改，减少了很多bug</w:t>
      </w:r>
    </w:p>
    <w:p w14:paraId="0A5CA7D8" w14:textId="54E0A756" w:rsidR="00622C6A" w:rsidRDefault="00622C6A" w:rsidP="00051D1F">
      <w:pPr>
        <w:pStyle w:val="ctrl8"/>
      </w:pPr>
      <w:r>
        <w:t>实现Redo/Undo功能时非常简单，直接把Immutable的数据压入History的栈里即可，不用深</w:t>
      </w:r>
      <w:ins w:id="14" w:author="whw010" w:date="2019-10-16T14:11:00Z">
        <w:r w:rsidR="00453BEE">
          <w:t>复制</w:t>
        </w:r>
      </w:ins>
      <w:r>
        <w:t>/恢复数据。</w:t>
      </w:r>
    </w:p>
    <w:p w14:paraId="1F9FAF03" w14:textId="77777777" w:rsidR="00622C6A" w:rsidRDefault="00622C6A" w:rsidP="00622C6A">
      <w:pPr>
        <w:ind w:firstLineChars="0"/>
      </w:pPr>
    </w:p>
    <w:p w14:paraId="4C09B9A4" w14:textId="01137ED6" w:rsidR="00622C6A" w:rsidRPr="00622C6A" w:rsidRDefault="00C11E40" w:rsidP="00C11E40">
      <w:r>
        <w:rPr>
          <w:rFonts w:hint="eastAsia"/>
        </w:rPr>
        <w:t>（2）</w:t>
      </w:r>
      <w:r w:rsidR="00622C6A" w:rsidRPr="00622C6A">
        <w:rPr>
          <w:rFonts w:hint="eastAsia"/>
        </w:rPr>
        <w:t>在引擎中的应用</w:t>
      </w:r>
    </w:p>
    <w:p w14:paraId="52261E75" w14:textId="77777777" w:rsidR="00622C6A" w:rsidRDefault="00622C6A" w:rsidP="00622C6A">
      <w:pPr>
        <w:ind w:firstLineChars="0"/>
      </w:pPr>
    </w:p>
    <w:p w14:paraId="3A57CFF7" w14:textId="2D2673A3" w:rsidR="00622C6A" w:rsidRDefault="00622C6A" w:rsidP="00622C6A">
      <w:pPr>
        <w:ind w:firstLineChars="0"/>
      </w:pPr>
      <w:r>
        <w:rPr>
          <w:rFonts w:hint="eastAsia"/>
        </w:rPr>
        <w:t>大部分函数的局部变量都是</w:t>
      </w:r>
      <w:r>
        <w:t>Immutable的（如使用</w:t>
      </w:r>
      <w:proofErr w:type="spellStart"/>
      <w:r>
        <w:t>tuple,record</w:t>
      </w:r>
      <w:proofErr w:type="spellEnd"/>
      <w:r>
        <w:t>结构）。</w:t>
      </w:r>
    </w:p>
    <w:p w14:paraId="7F80A02B" w14:textId="4A64434F" w:rsidR="00622C6A" w:rsidRDefault="00622C6A" w:rsidP="00622C6A">
      <w:pPr>
        <w:ind w:firstLineChars="0" w:firstLine="0"/>
      </w:pPr>
    </w:p>
    <w:p w14:paraId="46C1FB88" w14:textId="77777777" w:rsidR="00AE6E78" w:rsidRDefault="00AE6E78" w:rsidP="00622C6A">
      <w:pPr>
        <w:ind w:firstLineChars="0" w:firstLine="0"/>
      </w:pPr>
    </w:p>
    <w:p w14:paraId="1ADB62C1" w14:textId="77777777" w:rsidR="00AE6E78" w:rsidRDefault="00AE6E78" w:rsidP="00622C6A">
      <w:pPr>
        <w:ind w:firstLineChars="0" w:firstLine="0"/>
      </w:pPr>
    </w:p>
    <w:p w14:paraId="6D68517D" w14:textId="1F109E1F" w:rsidR="00AE6E78" w:rsidRDefault="00AE6E78" w:rsidP="00AE6E78">
      <w:r>
        <w:rPr>
          <w:rFonts w:hint="eastAsia"/>
        </w:rPr>
        <w:t>（</w:t>
      </w:r>
      <w:r>
        <w:t xml:space="preserve">call Discriminated Union </w:t>
      </w:r>
      <w:r w:rsidRPr="00AE6E78">
        <w:t>T</w:t>
      </w:r>
      <w:r>
        <w:t xml:space="preserve">ype to Sum </w:t>
      </w:r>
      <w:r w:rsidRPr="00AE6E78">
        <w:t>T</w:t>
      </w:r>
      <w:r>
        <w:t>ype</w:t>
      </w:r>
      <w:r w:rsidRPr="00AE6E78">
        <w:t>? ? ?</w:t>
      </w:r>
      <w:r>
        <w:rPr>
          <w:rFonts w:hint="eastAsia"/>
        </w:rPr>
        <w:t>）</w:t>
      </w:r>
    </w:p>
    <w:p w14:paraId="560B1E45" w14:textId="77777777" w:rsidR="00AE6E78" w:rsidRDefault="00AE6E78" w:rsidP="00622C6A">
      <w:pPr>
        <w:ind w:firstLineChars="0" w:firstLine="0"/>
      </w:pPr>
    </w:p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77777777" w:rsidR="00F6426C" w:rsidRDefault="00F6426C" w:rsidP="00F6426C">
      <w:pPr>
        <w:pStyle w:val="21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(</w:t>
      </w:r>
      <w:r w:rsidRPr="00F6426C">
        <w:rPr>
          <w:rFonts w:hint="eastAsia"/>
          <w:noProof/>
          <w:shd w:val="clear" w:color="auto" w:fill="auto"/>
        </w:rPr>
        <w:t>介绍</w:t>
      </w:r>
      <w:r w:rsidRPr="00F6426C">
        <w:rPr>
          <w:noProof/>
          <w:shd w:val="clear" w:color="auto" w:fill="auto"/>
        </w:rPr>
        <w:t>Reason</w:t>
      </w:r>
      <w:r w:rsidRPr="00F6426C">
        <w:rPr>
          <w:rFonts w:hint="eastAsia"/>
          <w:noProof/>
          <w:shd w:val="clear" w:color="auto" w:fill="auto"/>
        </w:rPr>
        <w:t>特色，以及为什么要用</w:t>
      </w:r>
      <w:r w:rsidRPr="00F6426C">
        <w:rPr>
          <w:noProof/>
          <w:shd w:val="clear" w:color="auto" w:fill="auto"/>
        </w:rPr>
        <w:t>Reason)</w:t>
      </w:r>
    </w:p>
    <w:p w14:paraId="2CF5C499" w14:textId="77777777" w:rsidR="00F6426C" w:rsidRDefault="00F6426C" w:rsidP="00F6426C">
      <w:pPr>
        <w:pStyle w:val="21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77777777" w:rsidR="00F6426C" w:rsidRDefault="00F6426C" w:rsidP="00F6426C"/>
    <w:p w14:paraId="3FA92CCC" w14:textId="77777777" w:rsidR="00F6426C" w:rsidRPr="00F6426C" w:rsidRDefault="00F6426C" w:rsidP="00F6426C"/>
    <w:p w14:paraId="6B83EFCE" w14:textId="77777777" w:rsidR="00F6426C" w:rsidRDefault="00F6426C" w:rsidP="00F6426C">
      <w:pPr>
        <w:pStyle w:val="21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3F93A3F4" w14:textId="7964C7E5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5</w:t>
      </w:r>
      <w:r w:rsidRPr="00F6426C">
        <w:rPr>
          <w:rFonts w:hint="eastAsia"/>
        </w:rPr>
        <w:t>章</w:t>
      </w:r>
      <w:r w:rsidRPr="00F6426C">
        <w:t xml:space="preserve">  Reason-React</w:t>
      </w:r>
      <w:r w:rsidRPr="00F6426C">
        <w:rPr>
          <w:rFonts w:hint="eastAsia"/>
        </w:rPr>
        <w:t>和</w:t>
      </w:r>
      <w:r w:rsidRPr="00F6426C">
        <w:t>Redux</w:t>
      </w:r>
      <w:r w:rsidRPr="00F6426C">
        <w:rPr>
          <w:rFonts w:hint="eastAsia"/>
        </w:rPr>
        <w:t>基础</w:t>
      </w:r>
    </w:p>
    <w:p w14:paraId="327A33B6" w14:textId="77777777" w:rsidR="00F6426C" w:rsidRPr="00F6426C" w:rsidRDefault="00F6426C" w:rsidP="00F6426C"/>
    <w:p w14:paraId="1E0593B2" w14:textId="77777777" w:rsidR="00F6426C" w:rsidRDefault="00F6426C" w:rsidP="00F6426C">
      <w:pPr>
        <w:pStyle w:val="21"/>
      </w:pPr>
      <w:r w:rsidRPr="00F6426C">
        <w:t>5.1  Reason-React</w:t>
      </w:r>
      <w:r w:rsidRPr="00F6426C">
        <w:rPr>
          <w:rFonts w:hint="eastAsia"/>
        </w:rPr>
        <w:t>基础知识</w:t>
      </w:r>
    </w:p>
    <w:p w14:paraId="151E9C18" w14:textId="77777777" w:rsidR="00F6426C" w:rsidRPr="00F6426C" w:rsidRDefault="00F6426C" w:rsidP="00F6426C"/>
    <w:p w14:paraId="56FFD526" w14:textId="77777777" w:rsidR="00F6426C" w:rsidRDefault="00F6426C" w:rsidP="00F6426C">
      <w:pPr>
        <w:pStyle w:val="21"/>
      </w:pPr>
      <w:r w:rsidRPr="00F6426C">
        <w:t>5.</w:t>
      </w:r>
      <w:r w:rsidRPr="00F6426C">
        <w:rPr>
          <w:rFonts w:hint="eastAsia"/>
        </w:rPr>
        <w:t>2</w:t>
      </w:r>
      <w:r w:rsidRPr="00F6426C">
        <w:t xml:space="preserve">  Redux</w:t>
      </w:r>
      <w:r w:rsidRPr="00F6426C">
        <w:rPr>
          <w:rFonts w:hint="eastAsia"/>
        </w:rPr>
        <w:t>基础知识</w:t>
      </w:r>
    </w:p>
    <w:p w14:paraId="5257096D" w14:textId="77777777" w:rsidR="00F6426C" w:rsidRPr="00F6426C" w:rsidRDefault="00F6426C" w:rsidP="00F6426C"/>
    <w:p w14:paraId="2FA10991" w14:textId="77777777" w:rsidR="00F6426C" w:rsidRDefault="00F6426C" w:rsidP="00F6426C">
      <w:pPr>
        <w:pStyle w:val="21"/>
      </w:pPr>
      <w:r w:rsidRPr="00F6426C">
        <w:t xml:space="preserve">5.3  Reason-React </w:t>
      </w:r>
      <w:r w:rsidRPr="00F6426C">
        <w:rPr>
          <w:rFonts w:hint="eastAsia"/>
        </w:rPr>
        <w:t>和</w:t>
      </w:r>
      <w:r w:rsidRPr="00F6426C">
        <w:t xml:space="preserve"> Redux</w:t>
      </w:r>
      <w:r w:rsidRPr="00F6426C">
        <w:rPr>
          <w:rFonts w:hint="eastAsia"/>
        </w:rPr>
        <w:t>综合应用示例</w:t>
      </w:r>
    </w:p>
    <w:p w14:paraId="70118A17" w14:textId="77777777" w:rsidR="00F6426C" w:rsidRPr="00F6426C" w:rsidRDefault="00F6426C" w:rsidP="00F6426C"/>
    <w:p w14:paraId="4FF8D5B1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81324F1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182AD539" w14:textId="51189B85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雏形</w:t>
      </w:r>
    </w:p>
    <w:p w14:paraId="3E42B11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搭建引擎和编辑器的雏形。</w:t>
      </w:r>
    </w:p>
    <w:p w14:paraId="5B7A40A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1F90A0D7" w14:textId="74C24266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编</w:t>
      </w:r>
      <w:r w:rsidRPr="00F6426C">
        <w:rPr>
          <w:rFonts w:hint="eastAsia"/>
        </w:rPr>
        <w:t>写一个最小的</w:t>
      </w:r>
      <w:r w:rsidRPr="00F6426C">
        <w:rPr>
          <w:rFonts w:hint="eastAsia"/>
        </w:rPr>
        <w:t>3</w:t>
      </w:r>
      <w:r w:rsidRPr="00F6426C">
        <w:t>D</w:t>
      </w:r>
      <w:r w:rsidRPr="00F6426C">
        <w:rPr>
          <w:rFonts w:hint="eastAsia"/>
        </w:rPr>
        <w:t>程序“绘制三角形”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1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37FFDFEB" w14:textId="77777777" w:rsidR="003552C7" w:rsidRDefault="003552C7" w:rsidP="009A26BF">
      <w:pPr>
        <w:rPr>
          <w:ins w:id="15" w:author="超 杨" w:date="2019-10-22T17:04:00Z"/>
          <w:rFonts w:hint="eastAsia"/>
        </w:rPr>
      </w:pPr>
      <w:ins w:id="16" w:author="超 杨" w:date="2019-10-22T17:00:00Z">
        <w:r>
          <w:rPr>
            <w:rFonts w:hint="eastAsia"/>
          </w:rPr>
          <w:t>（</w:t>
        </w:r>
      </w:ins>
    </w:p>
    <w:p w14:paraId="7A7537E5" w14:textId="77777777" w:rsidR="003552C7" w:rsidRDefault="003552C7" w:rsidP="009A26BF">
      <w:pPr>
        <w:rPr>
          <w:ins w:id="17" w:author="超 杨" w:date="2019-10-22T17:05:00Z"/>
        </w:rPr>
      </w:pPr>
      <w:ins w:id="18" w:author="超 杨" w:date="2019-10-22T17:00:00Z">
        <w:r>
          <w:rPr>
            <w:rFonts w:hint="eastAsia"/>
          </w:rPr>
          <w:t>修改</w:t>
        </w:r>
      </w:ins>
      <w:ins w:id="19" w:author="超 杨" w:date="2019-10-22T17:04:00Z">
        <w:r>
          <w:rPr>
            <w:rFonts w:hint="eastAsia"/>
          </w:rPr>
          <w:t>？</w:t>
        </w:r>
      </w:ins>
      <w:ins w:id="20" w:author="超 杨" w:date="2019-10-22T17:00:00Z">
        <w:r>
          <w:rPr>
            <w:rFonts w:hint="eastAsia"/>
          </w:rPr>
          <w:t>：</w:t>
        </w:r>
      </w:ins>
      <w:ins w:id="21" w:author="超 杨" w:date="2019-10-22T17:03:00Z">
        <w:r>
          <w:rPr>
            <w:rFonts w:hint="eastAsia"/>
          </w:rPr>
          <w:t>把“引擎和编辑器的需求分析”（</w:t>
        </w:r>
      </w:ins>
    </w:p>
    <w:p w14:paraId="38A53FA5" w14:textId="0571AD81" w:rsidR="003552C7" w:rsidRDefault="003552C7" w:rsidP="009A26BF">
      <w:pPr>
        <w:rPr>
          <w:ins w:id="22" w:author="超 杨" w:date="2019-10-22T17:05:00Z"/>
        </w:rPr>
      </w:pPr>
      <w:ins w:id="23" w:author="超 杨" w:date="2019-10-22T17:05:00Z">
        <w:r>
          <w:t>////</w:t>
        </w:r>
      </w:ins>
      <w:ins w:id="24" w:author="超 杨" w:date="2019-10-22T17:03:00Z">
        <w:r>
          <w:rPr>
            <w:rFonts w:hint="eastAsia"/>
          </w:rPr>
          <w:t>给出本书</w:t>
        </w:r>
      </w:ins>
      <w:ins w:id="25" w:author="超 杨" w:date="2019-10-22T17:05:00Z">
        <w:r>
          <w:rPr>
            <w:rFonts w:hint="eastAsia"/>
          </w:rPr>
          <w:t>涉及</w:t>
        </w:r>
      </w:ins>
      <w:ins w:id="26" w:author="超 杨" w:date="2019-10-22T17:03:00Z">
        <w:r>
          <w:rPr>
            <w:rFonts w:hint="eastAsia"/>
          </w:rPr>
          <w:t>的所有功能模块？</w:t>
        </w:r>
      </w:ins>
    </w:p>
    <w:p w14:paraId="5E3F4241" w14:textId="1F34C163" w:rsidR="0079422A" w:rsidRDefault="003552C7" w:rsidP="004B1AE6">
      <w:pPr>
        <w:rPr>
          <w:ins w:id="27" w:author="超 杨" w:date="2019-10-23T09:49:00Z"/>
        </w:rPr>
        <w:pPrChange w:id="28" w:author="超 杨" w:date="2019-10-23T09:51:00Z">
          <w:pPr/>
        </w:pPrChange>
      </w:pPr>
      <w:ins w:id="29" w:author="超 杨" w:date="2019-10-22T17:06:00Z">
        <w:r>
          <w:rPr>
            <w:rFonts w:hint="eastAsia"/>
          </w:rPr>
          <w:t>根据目前的知识，</w:t>
        </w:r>
      </w:ins>
      <w:ins w:id="30" w:author="超 杨" w:date="2019-10-22T17:05:00Z">
        <w:r>
          <w:rPr>
            <w:rFonts w:hint="eastAsia"/>
          </w:rPr>
          <w:t>识别出核心的功能模块（</w:t>
        </w:r>
      </w:ins>
    </w:p>
    <w:p w14:paraId="3BDD9C05" w14:textId="1B4BFFDC" w:rsidR="0079422A" w:rsidRDefault="0079422A" w:rsidP="009A26BF">
      <w:pPr>
        <w:rPr>
          <w:ins w:id="31" w:author="超 杨" w:date="2019-10-23T09:50:00Z"/>
          <w:rFonts w:hint="eastAsia"/>
        </w:rPr>
      </w:pPr>
      <w:ins w:id="32" w:author="超 杨" w:date="2019-10-23T09:50:00Z">
        <w:r>
          <w:rPr>
            <w:rFonts w:hint="eastAsia"/>
          </w:rPr>
          <w:t>编辑器</w:t>
        </w:r>
      </w:ins>
      <w:ins w:id="33" w:author="超 杨" w:date="2019-10-23T09:49:00Z">
        <w:r>
          <w:rPr>
            <w:rFonts w:hint="eastAsia"/>
          </w:rPr>
          <w:t>核心</w:t>
        </w:r>
      </w:ins>
      <w:ins w:id="34" w:author="超 杨" w:date="2019-10-23T09:50:00Z">
        <w:r>
          <w:rPr>
            <w:rFonts w:hint="eastAsia"/>
          </w:rPr>
          <w:t>功能需求：编辑静态场景，导入</w:t>
        </w:r>
        <w:r>
          <w:t>/</w:t>
        </w:r>
        <w:r>
          <w:rPr>
            <w:rFonts w:hint="eastAsia"/>
          </w:rPr>
          <w:t>导出，发布本地包</w:t>
        </w:r>
      </w:ins>
    </w:p>
    <w:p w14:paraId="4DA3566A" w14:textId="77777777" w:rsidR="0079422A" w:rsidRDefault="0079422A" w:rsidP="009A26BF">
      <w:pPr>
        <w:rPr>
          <w:ins w:id="35" w:author="超 杨" w:date="2019-10-23T09:50:00Z"/>
          <w:rFonts w:hint="eastAsia"/>
        </w:rPr>
      </w:pPr>
    </w:p>
    <w:p w14:paraId="0E3702E4" w14:textId="4DE03306" w:rsidR="0079422A" w:rsidRDefault="0079422A" w:rsidP="009A26BF">
      <w:pPr>
        <w:rPr>
          <w:ins w:id="36" w:author="超 杨" w:date="2019-10-23T09:51:00Z"/>
        </w:rPr>
      </w:pPr>
      <w:ins w:id="37" w:author="超 杨" w:date="2019-10-23T09:50:00Z">
        <w:r>
          <w:rPr>
            <w:rFonts w:hint="eastAsia"/>
          </w:rPr>
          <w:t>根据编辑器</w:t>
        </w:r>
      </w:ins>
      <w:ins w:id="38" w:author="超 杨" w:date="2019-10-23T09:51:00Z">
        <w:r>
          <w:rPr>
            <w:rFonts w:hint="eastAsia"/>
          </w:rPr>
          <w:t>的核心功能需求，分析出引擎的核心功能需求！</w:t>
        </w:r>
      </w:ins>
    </w:p>
    <w:p w14:paraId="60AE0E9F" w14:textId="5166D0BE" w:rsidR="00A266D3" w:rsidRDefault="00A266D3" w:rsidP="00A266D3">
      <w:pPr>
        <w:rPr>
          <w:ins w:id="39" w:author="超 杨" w:date="2019-10-23T09:49:00Z"/>
          <w:rFonts w:hint="eastAsia"/>
        </w:rPr>
        <w:pPrChange w:id="40" w:author="超 杨" w:date="2019-10-23T09:51:00Z">
          <w:pPr/>
        </w:pPrChange>
      </w:pPr>
      <w:ins w:id="41" w:author="超 杨" w:date="2019-10-23T09:51:00Z">
        <w:r>
          <w:rPr>
            <w:rFonts w:hint="eastAsia"/>
          </w:rPr>
          <w:t>（如引擎：光照和非光照。（不是识别出所有的功能））</w:t>
        </w:r>
      </w:ins>
    </w:p>
    <w:p w14:paraId="7519EC47" w14:textId="4D80B8D3" w:rsidR="003552C7" w:rsidRDefault="003552C7" w:rsidP="009A26BF">
      <w:pPr>
        <w:rPr>
          <w:ins w:id="42" w:author="超 杨" w:date="2019-10-22T17:05:00Z"/>
          <w:rFonts w:hint="eastAsia"/>
        </w:rPr>
      </w:pPr>
      <w:ins w:id="43" w:author="超 杨" w:date="2019-10-22T17:05:00Z">
        <w:r>
          <w:rPr>
            <w:rFonts w:hint="eastAsia"/>
          </w:rPr>
          <w:t>）</w:t>
        </w:r>
      </w:ins>
    </w:p>
    <w:p w14:paraId="7ADF65C6" w14:textId="368773C9" w:rsidR="003552C7" w:rsidRDefault="003552C7" w:rsidP="009A26BF">
      <w:pPr>
        <w:rPr>
          <w:ins w:id="44" w:author="超 杨" w:date="2019-10-22T17:04:00Z"/>
          <w:rFonts w:hint="eastAsia"/>
        </w:rPr>
      </w:pPr>
      <w:ins w:id="45" w:author="超 杨" w:date="2019-10-22T17:03:00Z">
        <w:r>
          <w:rPr>
            <w:rFonts w:hint="eastAsia"/>
          </w:rPr>
          <w:t>）提前；然后此处</w:t>
        </w:r>
      </w:ins>
      <w:ins w:id="46" w:author="超 杨" w:date="2019-10-22T17:00:00Z">
        <w:r>
          <w:rPr>
            <w:rFonts w:hint="eastAsia"/>
          </w:rPr>
          <w:t>结合</w:t>
        </w:r>
      </w:ins>
      <w:ins w:id="47" w:author="超 杨" w:date="2019-10-22T17:03:00Z">
        <w:r>
          <w:rPr>
            <w:rFonts w:hint="eastAsia"/>
          </w:rPr>
          <w:t>他们的分析，来给出</w:t>
        </w:r>
        <w:r>
          <w:t>Demo</w:t>
        </w:r>
        <w:r>
          <w:rPr>
            <w:rFonts w:hint="eastAsia"/>
          </w:rPr>
          <w:t>程序的需求分析？</w:t>
        </w:r>
      </w:ins>
    </w:p>
    <w:p w14:paraId="10B2D772" w14:textId="77777777" w:rsidR="003552C7" w:rsidRDefault="003552C7" w:rsidP="009A26BF">
      <w:pPr>
        <w:rPr>
          <w:ins w:id="48" w:author="超 杨" w:date="2019-10-22T17:04:00Z"/>
          <w:rFonts w:hint="eastAsia"/>
        </w:rPr>
      </w:pPr>
    </w:p>
    <w:p w14:paraId="2E56344F" w14:textId="6D80CE78" w:rsidR="003552C7" w:rsidRDefault="003552C7" w:rsidP="009A26BF">
      <w:pPr>
        <w:rPr>
          <w:ins w:id="49" w:author="超 杨" w:date="2019-10-22T17:04:00Z"/>
        </w:rPr>
      </w:pPr>
      <w:ins w:id="50" w:author="超 杨" w:date="2019-10-22T17:05:00Z">
        <w:r>
          <w:t>////</w:t>
        </w:r>
      </w:ins>
      <w:ins w:id="51" w:author="超 杨" w:date="2019-10-22T17:04:00Z">
        <w:r>
          <w:rPr>
            <w:rFonts w:hint="eastAsia"/>
          </w:rPr>
          <w:t>或许不应该这样做！因为本书的开发是迭代开发，一开始并不知道引擎和编辑器的全貌，也就是并不知道所有或大部分的功能模块</w:t>
        </w:r>
      </w:ins>
    </w:p>
    <w:p w14:paraId="5F32DB03" w14:textId="67505AA8" w:rsidR="003552C7" w:rsidRDefault="003552C7" w:rsidP="009A26BF">
      <w:pPr>
        <w:rPr>
          <w:ins w:id="52" w:author="超 杨" w:date="2019-10-22T17:00:00Z"/>
          <w:rFonts w:hint="eastAsia"/>
        </w:rPr>
      </w:pPr>
      <w:ins w:id="53" w:author="超 杨" w:date="2019-10-22T17:00:00Z">
        <w:r>
          <w:rPr>
            <w:rFonts w:hint="eastAsia"/>
          </w:rPr>
          <w:t>）</w:t>
        </w:r>
      </w:ins>
    </w:p>
    <w:p w14:paraId="3D08E838" w14:textId="77777777" w:rsidR="003552C7" w:rsidRDefault="003552C7" w:rsidP="009A26BF">
      <w:pPr>
        <w:rPr>
          <w:ins w:id="54" w:author="超 杨" w:date="2019-10-22T17:00:00Z"/>
        </w:rPr>
      </w:pPr>
    </w:p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4EF30B42" w:rsidR="009434C8" w:rsidRDefault="00E10B41" w:rsidP="00E10B41">
      <w:pPr>
        <w:pStyle w:val="3"/>
      </w:pPr>
      <w:r>
        <w:t>6.1.1</w:t>
      </w:r>
      <w:r w:rsidR="009434C8">
        <w:rPr>
          <w:rFonts w:hint="eastAsia"/>
        </w:rPr>
        <w:t>目标</w:t>
      </w:r>
      <w:r>
        <w:rPr>
          <w:rFonts w:hint="eastAsia"/>
        </w:rPr>
        <w:t>和特性</w:t>
      </w:r>
    </w:p>
    <w:p w14:paraId="039A06AB" w14:textId="359A3910" w:rsidR="0041131A" w:rsidRDefault="0041131A" w:rsidP="0041131A">
      <w:pPr>
        <w:ind w:firstLineChars="0" w:firstLine="0"/>
      </w:pPr>
    </w:p>
    <w:p w14:paraId="47011CBE" w14:textId="77777777" w:rsidR="00E10B41" w:rsidRDefault="00E10B41" w:rsidP="00101219">
      <w:pPr>
        <w:pStyle w:val="41"/>
        <w:ind w:firstLine="428"/>
      </w:pPr>
      <w:r>
        <w:rPr>
          <w:rFonts w:hint="eastAsia"/>
        </w:rPr>
        <w:t>目标</w:t>
      </w:r>
    </w:p>
    <w:p w14:paraId="0900ED3E" w14:textId="10B8749A" w:rsidR="0041131A" w:rsidRDefault="0041131A" w:rsidP="0041131A">
      <w:r>
        <w:rPr>
          <w:rFonts w:hint="eastAsia"/>
        </w:rPr>
        <w:t>从程序中提炼出最小的引擎和编辑器。</w:t>
      </w:r>
    </w:p>
    <w:p w14:paraId="6DCFE591" w14:textId="77777777" w:rsidR="00E10B41" w:rsidRDefault="00E10B41" w:rsidP="0041131A"/>
    <w:p w14:paraId="75347222" w14:textId="780B8A91" w:rsidR="00E10B41" w:rsidRDefault="00E10B41" w:rsidP="00101219">
      <w:pPr>
        <w:pStyle w:val="41"/>
        <w:ind w:firstLine="428"/>
      </w:pPr>
      <w:r>
        <w:rPr>
          <w:rFonts w:hint="eastAsia"/>
        </w:rPr>
        <w:t>特性</w:t>
      </w:r>
    </w:p>
    <w:p w14:paraId="0F5DE7AE" w14:textId="77777777" w:rsidR="00E10B41" w:rsidRDefault="00E10B41" w:rsidP="0041131A"/>
    <w:p w14:paraId="7141328A" w14:textId="77777777" w:rsidR="00E10B41" w:rsidRDefault="00E10B41" w:rsidP="00E10B41">
      <w:r>
        <w:rPr>
          <w:rFonts w:hint="eastAsia"/>
        </w:rPr>
        <w:t>为了这个目标，程序应该具备以下的特性：</w:t>
      </w:r>
    </w:p>
    <w:p w14:paraId="6D3CD556" w14:textId="77777777" w:rsidR="00E10B41" w:rsidRDefault="00E10B41" w:rsidP="00E10B41">
      <w:pPr>
        <w:pStyle w:val="ctrl8"/>
      </w:pPr>
      <w:r>
        <w:rPr>
          <w:rFonts w:hint="eastAsia"/>
        </w:rPr>
        <w:t>简单</w:t>
      </w:r>
    </w:p>
    <w:p w14:paraId="51D13229" w14:textId="77777777" w:rsidR="00E10B41" w:rsidRDefault="00E10B41" w:rsidP="00E10B41">
      <w:r>
        <w:rPr>
          <w:rFonts w:hint="eastAsia"/>
        </w:rPr>
        <w:t>程序应该很简单，便于我们分析和提炼。</w:t>
      </w:r>
    </w:p>
    <w:p w14:paraId="617E3AB7" w14:textId="77777777" w:rsidR="00E10B41" w:rsidRDefault="00E10B41" w:rsidP="00E10B41"/>
    <w:p w14:paraId="429F66EE" w14:textId="77777777" w:rsidR="00E10B41" w:rsidRDefault="00E10B41" w:rsidP="00E10B41">
      <w:pPr>
        <w:pStyle w:val="ctrl8"/>
      </w:pPr>
      <w:r>
        <w:rPr>
          <w:rFonts w:hint="eastAsia"/>
        </w:rPr>
        <w:t>可扩展</w:t>
      </w:r>
    </w:p>
    <w:p w14:paraId="783C9A3D" w14:textId="77777777" w:rsidR="00E10B41" w:rsidRDefault="00E10B41" w:rsidP="00E10B41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7D2E38AD" w14:textId="77777777" w:rsidR="00E10B41" w:rsidRDefault="00E10B41" w:rsidP="0041131A"/>
    <w:p w14:paraId="7F086F93" w14:textId="77777777" w:rsidR="004365F5" w:rsidRDefault="004365F5" w:rsidP="00F6426C"/>
    <w:p w14:paraId="094A8826" w14:textId="69E99669" w:rsidR="009434C8" w:rsidRDefault="001C7FF9" w:rsidP="001C7FF9">
      <w:pPr>
        <w:pStyle w:val="3"/>
      </w:pPr>
      <w:r>
        <w:t>6.1.2</w:t>
      </w:r>
      <w:r w:rsidR="009434C8"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r>
        <w:rPr>
          <w:rFonts w:hint="eastAsia"/>
        </w:rPr>
        <w:t>（提出非功能扩展点（比如优化性能），从而引出“三个三角形”而不是“两个三角形”的功能需求！）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77777777" w:rsidR="00DF7FCA" w:rsidRDefault="00DF7FCA" w:rsidP="00F6426C"/>
    <w:p w14:paraId="2BFD11D7" w14:textId="694FFCAE" w:rsidR="00DF7FCA" w:rsidRDefault="003231A3" w:rsidP="00101219">
      <w:pPr>
        <w:pStyle w:val="41"/>
        <w:ind w:firstLine="428"/>
      </w:pPr>
      <w:r>
        <w:t>1.</w:t>
      </w:r>
      <w:r>
        <w:rPr>
          <w:rFonts w:hint="eastAsia"/>
        </w:rPr>
        <w:t>目标具体化</w:t>
      </w:r>
    </w:p>
    <w:p w14:paraId="3F4B16F5" w14:textId="229C3253" w:rsidR="005769CA" w:rsidRDefault="005769CA" w:rsidP="00F6426C">
      <w:r>
        <w:rPr>
          <w:rFonts w:hint="eastAsia"/>
        </w:rPr>
        <w:t>为了使程序尽量简单，只需要最少的功能；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7D7B7764" w14:textId="04196CC8" w:rsidR="005948E6" w:rsidRDefault="003231A3" w:rsidP="00101219">
      <w:pPr>
        <w:pStyle w:val="41"/>
        <w:ind w:firstLine="428"/>
      </w:pPr>
      <w:r>
        <w:t>2.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2459C316" w:rsidR="00B5511D" w:rsidRPr="001F752F" w:rsidRDefault="00B5511D" w:rsidP="00710CDB">
      <w:r w:rsidRPr="001F752F">
        <w:rPr>
          <w:rFonts w:hint="eastAsia"/>
        </w:rPr>
        <w:t>识别功能</w:t>
      </w:r>
      <w:r>
        <w:rPr>
          <w:rFonts w:hint="eastAsia"/>
        </w:rPr>
        <w:t>关键点</w:t>
      </w:r>
      <w:r w:rsidR="00710CDB">
        <w:rPr>
          <w:rFonts w:hint="eastAsia"/>
        </w:rPr>
        <w:t>：</w:t>
      </w:r>
    </w:p>
    <w:p w14:paraId="3FD12171" w14:textId="07A11EA9" w:rsidR="00150A77" w:rsidRDefault="00B5511D" w:rsidP="004B5641">
      <w:pPr>
        <w:pStyle w:val="ctrl8"/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F61D6CF" w:rsidR="005948E6" w:rsidRDefault="003231A3" w:rsidP="00101219">
      <w:pPr>
        <w:pStyle w:val="41"/>
        <w:ind w:firstLine="428"/>
      </w:pPr>
      <w:r>
        <w:lastRenderedPageBreak/>
        <w:t>3.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320C3B4A" w:rsidR="00F01EB7" w:rsidRDefault="00462ED5" w:rsidP="00E10B41">
      <w:r>
        <w:rPr>
          <w:rFonts w:hint="eastAsia"/>
        </w:rPr>
        <w:t>（1）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proofErr w:type="spellStart"/>
      <w:r w:rsidR="00F01EB7">
        <w:t>Shader</w:t>
      </w:r>
      <w:proofErr w:type="spellEnd"/>
    </w:p>
    <w:p w14:paraId="0D25A9AA" w14:textId="77777777" w:rsidR="00F01EB7" w:rsidRDefault="00F01EB7" w:rsidP="00F6426C"/>
    <w:p w14:paraId="6538F48B" w14:textId="0A9AD16A" w:rsidR="001F752F" w:rsidRPr="001F752F" w:rsidRDefault="001F752F" w:rsidP="00E10B41">
      <w:r w:rsidRPr="001F752F">
        <w:rPr>
          <w:rFonts w:hint="eastAsia"/>
        </w:rPr>
        <w:t>识别功能扩展点</w:t>
      </w:r>
      <w:r w:rsidR="00E10B41">
        <w:rPr>
          <w:rFonts w:hint="eastAsia"/>
        </w:rPr>
        <w:t>：</w:t>
      </w:r>
    </w:p>
    <w:p w14:paraId="0F2DD81F" w14:textId="50E88B63" w:rsidR="001F752F" w:rsidRDefault="00A24FBE" w:rsidP="00A24FBE">
      <w:r>
        <w:rPr>
          <w:rFonts w:hint="eastAsia"/>
        </w:rPr>
        <w:t>①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791DD561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proofErr w:type="spellStart"/>
      <w:r>
        <w:t>Shader</w:t>
      </w:r>
      <w:proofErr w:type="spellEnd"/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proofErr w:type="spellStart"/>
      <w:r w:rsidR="001F752F">
        <w:t>Shader</w:t>
      </w:r>
      <w:proofErr w:type="spellEnd"/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34E39091" w:rsidR="00F01EB7" w:rsidRDefault="004B5641" w:rsidP="00F6426C">
      <w:r>
        <w:rPr>
          <w:rFonts w:hint="eastAsia"/>
        </w:rPr>
        <w:t>（2）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proofErr w:type="spellStart"/>
      <w:r w:rsidR="00F01EB7">
        <w:t>WebGL</w:t>
      </w:r>
      <w:proofErr w:type="spellEnd"/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proofErr w:type="spellStart"/>
      <w:r w:rsidR="00403F75">
        <w:t>Shader</w:t>
      </w:r>
      <w:proofErr w:type="spellEnd"/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666D12B2" w:rsidR="009A26BF" w:rsidRPr="001F752F" w:rsidRDefault="009A26BF" w:rsidP="004B5641">
      <w:r w:rsidRPr="001F752F">
        <w:rPr>
          <w:rFonts w:hint="eastAsia"/>
        </w:rPr>
        <w:t>识别功能扩展点</w:t>
      </w:r>
      <w:r w:rsidR="004B5641">
        <w:rPr>
          <w:rFonts w:hint="eastAsia"/>
        </w:rPr>
        <w:t>：</w:t>
      </w:r>
    </w:p>
    <w:p w14:paraId="04B8BBD3" w14:textId="088FD132" w:rsidR="0008460A" w:rsidRDefault="00A24FBE" w:rsidP="00A24FBE">
      <w:r>
        <w:rPr>
          <w:rFonts w:hint="eastAsia"/>
        </w:rPr>
        <w:t>②</w:t>
      </w:r>
      <w:r w:rsidR="005E3413">
        <w:rPr>
          <w:rFonts w:hint="eastAsia"/>
        </w:rPr>
        <w:t>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0590E75" w:rsidR="009A26BF" w:rsidRDefault="00A24FBE" w:rsidP="00A24FBE">
      <w:r>
        <w:rPr>
          <w:rFonts w:hint="eastAsia"/>
        </w:rPr>
        <w:t>③</w:t>
      </w:r>
      <w:r w:rsidR="00403F75">
        <w:rPr>
          <w:rFonts w:hint="eastAsia"/>
        </w:rPr>
        <w:t>多个</w:t>
      </w:r>
      <w:proofErr w:type="spellStart"/>
      <w:r w:rsidR="00403F75">
        <w:t>WebGL</w:t>
      </w:r>
      <w:proofErr w:type="spellEnd"/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7C5F5741" w:rsidR="006834C2" w:rsidRDefault="00A24FBE" w:rsidP="00F6426C">
      <w:r>
        <w:rPr>
          <w:rFonts w:hint="eastAsia"/>
        </w:rPr>
        <w:t>④</w:t>
      </w:r>
      <w:r w:rsidR="006834C2">
        <w:rPr>
          <w:rFonts w:hint="eastAsia"/>
        </w:rPr>
        <w:t>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538D4F1E" w:rsidR="00403F75" w:rsidRDefault="00A24FBE" w:rsidP="00F6426C">
      <w:r>
        <w:rPr>
          <w:rFonts w:hint="eastAsia"/>
        </w:rPr>
        <w:t>⑤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60C0CF5C" w:rsidR="006834C2" w:rsidRDefault="00A24FBE" w:rsidP="00F6426C">
      <w:r>
        <w:rPr>
          <w:rFonts w:hint="eastAsia"/>
        </w:rPr>
        <w:t>⑥</w:t>
      </w:r>
      <w:r w:rsidR="006834C2">
        <w:rPr>
          <w:rFonts w:hint="eastAsia"/>
        </w:rPr>
        <w:t>每个模型有不同的</w:t>
      </w:r>
      <w:r w:rsidR="006834C2">
        <w:t>Transform</w:t>
      </w:r>
      <w:r w:rsidR="006834C2"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t>（略）</w:t>
      </w:r>
    </w:p>
    <w:p w14:paraId="43CBD78C" w14:textId="77777777" w:rsidR="003A45CB" w:rsidRDefault="003A45CB" w:rsidP="00170965">
      <w:pPr>
        <w:ind w:firstLineChars="0" w:firstLine="0"/>
      </w:pPr>
    </w:p>
    <w:p w14:paraId="1E6BEB8F" w14:textId="77777777" w:rsidR="009434C8" w:rsidRDefault="009434C8" w:rsidP="00F6426C"/>
    <w:p w14:paraId="2D388AEB" w14:textId="3AC898F6" w:rsidR="009434C8" w:rsidRDefault="006A3C64" w:rsidP="006A3C64">
      <w:pPr>
        <w:pStyle w:val="3"/>
      </w:pPr>
      <w:r>
        <w:t>6.1.3</w:t>
      </w:r>
      <w:r w:rsidR="009434C8"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101219">
      <w:pPr>
        <w:pStyle w:val="41"/>
        <w:ind w:firstLine="428"/>
      </w:pPr>
      <w:r w:rsidRPr="0041131A">
        <w:rPr>
          <w:rFonts w:hint="eastAsia"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101219">
      <w:pPr>
        <w:pStyle w:val="41"/>
        <w:ind w:firstLine="428"/>
      </w:pPr>
      <w:r w:rsidRPr="009E1137">
        <w:rPr>
          <w:rFonts w:hint="eastAsia"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lastRenderedPageBreak/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proofErr w:type="spellStart"/>
      <w:r>
        <w:t>WebGL</w:t>
      </w:r>
      <w:proofErr w:type="spellEnd"/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4B2DCAC9" w:rsidR="00371D23" w:rsidRDefault="00371D23" w:rsidP="00DD5179">
      <w:pPr>
        <w:pStyle w:val="ctrl8"/>
      </w:pPr>
      <w:r>
        <w:rPr>
          <w:rFonts w:hint="eastAsia"/>
        </w:rPr>
        <w:t>只渲染，没有交互</w:t>
      </w:r>
    </w:p>
    <w:p w14:paraId="7DCF7F95" w14:textId="77C7E875" w:rsidR="00371D23" w:rsidRDefault="00174E08" w:rsidP="00DD5179">
      <w:pPr>
        <w:pStyle w:val="ctrl8"/>
      </w:pPr>
      <w:r>
        <w:rPr>
          <w:rFonts w:hint="eastAsia"/>
        </w:rPr>
        <w:t>场景有</w:t>
      </w:r>
      <w:r w:rsidR="00371D23">
        <w:rPr>
          <w:rFonts w:hint="eastAsia"/>
        </w:rPr>
        <w:t>三个三角形</w:t>
      </w:r>
    </w:p>
    <w:p w14:paraId="305AB5CB" w14:textId="36C96BA5" w:rsidR="00371D23" w:rsidRDefault="00371D23" w:rsidP="00DD5179">
      <w:pPr>
        <w:pStyle w:val="ctrl8"/>
      </w:pPr>
      <w:r>
        <w:rPr>
          <w:rFonts w:hint="eastAsia"/>
        </w:rPr>
        <w:t>所有三角形都是非透明的</w:t>
      </w:r>
    </w:p>
    <w:p w14:paraId="5D32530B" w14:textId="68335E9F" w:rsidR="00371D23" w:rsidRDefault="00371D23" w:rsidP="00DD5179">
      <w:pPr>
        <w:pStyle w:val="ctrl8"/>
      </w:pPr>
      <w:r>
        <w:rPr>
          <w:rFonts w:hint="eastAsia"/>
        </w:rPr>
        <w:t>只有一个固定的相机</w:t>
      </w:r>
    </w:p>
    <w:p w14:paraId="1BDA8168" w14:textId="15C1F71F" w:rsidR="00371D23" w:rsidRDefault="00371D23" w:rsidP="00DD5179">
      <w:pPr>
        <w:pStyle w:val="ctrl8"/>
      </w:pPr>
      <w:r>
        <w:rPr>
          <w:rFonts w:hint="eastAsia"/>
        </w:rPr>
        <w:t>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1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1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t>3.当实现到</w:t>
      </w:r>
      <w:r>
        <w:t>geometry</w:t>
      </w:r>
      <w:r>
        <w:rPr>
          <w:rFonts w:hint="eastAsia"/>
        </w:rPr>
        <w:t>数据时，使用</w:t>
      </w:r>
      <w:proofErr w:type="spellStart"/>
      <w:r>
        <w:t>vbo</w:t>
      </w:r>
      <w:proofErr w:type="spellEnd"/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</w:t>
      </w:r>
      <w:proofErr w:type="spellStart"/>
      <w:r>
        <w:t>vbo</w:t>
      </w:r>
      <w:proofErr w:type="spellEnd"/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t>/*</w:t>
      </w:r>
    </w:p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1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0E9A9660" w14:textId="4832B112" w:rsidR="00F6426C" w:rsidDel="00736806" w:rsidRDefault="00736806">
      <w:pPr>
        <w:rPr>
          <w:del w:id="55" w:author="超 杨" w:date="2019-10-17T09:13:00Z"/>
        </w:rPr>
      </w:pPr>
      <w:ins w:id="56" w:author="超 杨" w:date="2019-10-17T09:08:00Z">
        <w:r w:rsidRPr="00736806">
          <w:rPr>
            <w:rFonts w:hint="eastAsia"/>
          </w:rPr>
          <w:t>／／／／</w:t>
        </w:r>
      </w:ins>
      <w:r w:rsidR="004365F5"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 w:rsidR="004365F5">
        <w:rPr>
          <w:rFonts w:hint="eastAsia"/>
        </w:rPr>
        <w:t>所在的</w:t>
      </w:r>
      <w:proofErr w:type="spellStart"/>
      <w:r w:rsidR="004365F5">
        <w:t>Github</w:t>
      </w:r>
      <w:proofErr w:type="spellEnd"/>
      <w:r w:rsidR="004365F5">
        <w:rPr>
          <w:rFonts w:hint="eastAsia"/>
        </w:rPr>
        <w:t>地址）</w:t>
      </w:r>
    </w:p>
    <w:p w14:paraId="7BA345DC" w14:textId="77777777" w:rsidR="00736806" w:rsidRDefault="00736806">
      <w:pPr>
        <w:rPr>
          <w:ins w:id="57" w:author="超 杨" w:date="2019-10-17T09:12:00Z"/>
        </w:rPr>
      </w:pPr>
    </w:p>
    <w:p w14:paraId="7E18E282" w14:textId="64A7CFF3" w:rsidR="003A45CB" w:rsidRDefault="00736806">
      <w:ins w:id="58" w:author="超 杨" w:date="2019-10-17T09:10:00Z">
        <w:r>
          <w:t>//</w:t>
        </w:r>
        <w:r>
          <w:rPr>
            <w:rFonts w:hint="eastAsia"/>
          </w:rPr>
          <w:t>程序在个人主页，而个人主页</w:t>
        </w:r>
      </w:ins>
      <w:ins w:id="59" w:author="超 杨" w:date="2019-10-17T09:11:00Z">
        <w:r>
          <w:rPr>
            <w:rFonts w:hint="eastAsia"/>
          </w:rPr>
          <w:t>在本书开头（序言</w:t>
        </w:r>
      </w:ins>
      <w:ins w:id="60" w:author="超 杨" w:date="2019-10-17T09:13:00Z">
        <w:r>
          <w:rPr>
            <w:rFonts w:hint="eastAsia"/>
          </w:rPr>
          <w:t>？</w:t>
        </w:r>
      </w:ins>
      <w:ins w:id="61" w:author="超 杨" w:date="2019-10-17T09:11:00Z">
        <w:r>
          <w:rPr>
            <w:rFonts w:hint="eastAsia"/>
          </w:rPr>
          <w:t>）</w:t>
        </w:r>
      </w:ins>
      <w:ins w:id="62" w:author="超 杨" w:date="2019-10-17T09:13:00Z">
        <w:r>
          <w:rPr>
            <w:rFonts w:hint="eastAsia"/>
          </w:rPr>
          <w:t>中给出</w:t>
        </w:r>
      </w:ins>
    </w:p>
    <w:p w14:paraId="20F5C29F" w14:textId="1C494528" w:rsidR="00F6426C" w:rsidRDefault="00F6426C">
      <w:pPr>
        <w:pPrChange w:id="63" w:author="超 杨" w:date="2019-10-17T09:1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r>
        <w:br w:type="page"/>
      </w:r>
    </w:p>
    <w:p w14:paraId="36A92DE2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从程序中提炼引擎和编辑器</w:t>
      </w:r>
    </w:p>
    <w:p w14:paraId="0D5CFF8A" w14:textId="77777777" w:rsidR="004E711C" w:rsidRDefault="004E711C" w:rsidP="00F6426C">
      <w:r>
        <w:rPr>
          <w:rFonts w:hint="eastAsia"/>
        </w:rPr>
        <w:t>（增加总体分析：</w:t>
      </w:r>
    </w:p>
    <w:p w14:paraId="50BB344F" w14:textId="2484354B" w:rsidR="004E711C" w:rsidRDefault="004E711C" w:rsidP="00F6426C"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/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43C3FC84" w:rsidR="00F6426C" w:rsidRPr="00F6426C" w:rsidRDefault="004E711C" w:rsidP="00F6426C">
      <w:r>
        <w:rPr>
          <w:rFonts w:hint="eastAsia"/>
        </w:rPr>
        <w:t>）</w:t>
      </w:r>
    </w:p>
    <w:p w14:paraId="135212BE" w14:textId="77777777" w:rsidR="00F6426C" w:rsidRDefault="00F6426C" w:rsidP="00F6426C">
      <w:pPr>
        <w:pStyle w:val="21"/>
      </w:pPr>
      <w:r w:rsidRPr="00F6426C">
        <w:t xml:space="preserve">7.1  </w:t>
      </w:r>
      <w:r w:rsidRPr="00F6426C">
        <w:rPr>
          <w:rFonts w:hint="eastAsia"/>
        </w:rPr>
        <w:t>引擎需求分析</w:t>
      </w:r>
    </w:p>
    <w:p w14:paraId="7FF26E21" w14:textId="026C92DC" w:rsidR="00540B94" w:rsidRDefault="00540B94" w:rsidP="00540B94">
      <w:pPr>
        <w:rPr>
          <w:ins w:id="64" w:author="超 杨" w:date="2019-10-18T09:59:00Z"/>
        </w:rPr>
      </w:pPr>
      <w:ins w:id="65" w:author="超 杨" w:date="2019-10-18T09:59:00Z">
        <w:r>
          <w:rPr>
            <w:rFonts w:hint="eastAsia"/>
          </w:rPr>
          <w:t>（性能：高）</w:t>
        </w:r>
      </w:ins>
    </w:p>
    <w:p w14:paraId="7992B39D" w14:textId="751EC604" w:rsidR="00F6426C" w:rsidRDefault="00540B94" w:rsidP="00F6426C">
      <w:pPr>
        <w:rPr>
          <w:ins w:id="66" w:author="超 杨" w:date="2019-10-18T09:59:00Z"/>
        </w:rPr>
      </w:pPr>
      <w:ins w:id="67" w:author="超 杨" w:date="2019-10-18T09:59:00Z">
        <w:r>
          <w:rPr>
            <w:rFonts w:hint="eastAsia"/>
          </w:rPr>
          <w:t>（可扩展性：高）</w:t>
        </w:r>
      </w:ins>
    </w:p>
    <w:p w14:paraId="7BCA6B54" w14:textId="65459A50" w:rsidR="00540B94" w:rsidRDefault="00540B94" w:rsidP="00F6426C">
      <w:pPr>
        <w:rPr>
          <w:ins w:id="68" w:author="超 杨" w:date="2019-10-18T09:59:00Z"/>
        </w:rPr>
      </w:pPr>
      <w:ins w:id="69" w:author="超 杨" w:date="2019-10-18T09:59:00Z">
        <w:r>
          <w:rPr>
            <w:rFonts w:hint="eastAsia"/>
          </w:rPr>
          <w:t>（可维护性：高）</w:t>
        </w:r>
      </w:ins>
    </w:p>
    <w:p w14:paraId="1F845E7E" w14:textId="77777777" w:rsidR="00540B94" w:rsidRPr="00F6426C" w:rsidRDefault="00540B94" w:rsidP="00F6426C"/>
    <w:p w14:paraId="4EA5BC1E" w14:textId="0C018CF8" w:rsidR="00F6426C" w:rsidRDefault="00F6426C" w:rsidP="00F6426C">
      <w:pPr>
        <w:pStyle w:val="21"/>
      </w:pPr>
      <w:r w:rsidRPr="00F6426C">
        <w:t xml:space="preserve">7.2  </w:t>
      </w:r>
      <w:r w:rsidRPr="00F6426C">
        <w:rPr>
          <w:rFonts w:hint="eastAsia"/>
        </w:rPr>
        <w:t>编辑器需求分析</w:t>
      </w:r>
    </w:p>
    <w:p w14:paraId="3289AE2E" w14:textId="77777777" w:rsidR="00F6426C" w:rsidRDefault="00F6426C" w:rsidP="00F6426C"/>
    <w:p w14:paraId="2AFD062E" w14:textId="040A860C" w:rsidR="006A401E" w:rsidRDefault="001703B7" w:rsidP="00F6426C">
      <w:ins w:id="70" w:author="超 杨" w:date="2019-10-18T09:59:00Z">
        <w:r>
          <w:rPr>
            <w:rFonts w:hint="eastAsia"/>
          </w:rPr>
          <w:t>（性能</w:t>
        </w:r>
        <w:r w:rsidR="00540B94">
          <w:rPr>
            <w:rFonts w:hint="eastAsia"/>
          </w:rPr>
          <w:t>：低</w:t>
        </w:r>
        <w:r>
          <w:rPr>
            <w:rFonts w:hint="eastAsia"/>
          </w:rPr>
          <w:t>）</w:t>
        </w:r>
      </w:ins>
    </w:p>
    <w:p w14:paraId="47E2D8C5" w14:textId="0A9E3D89" w:rsidR="006A401E" w:rsidRDefault="00540B94" w:rsidP="00F6426C">
      <w:pPr>
        <w:rPr>
          <w:ins w:id="71" w:author="超 杨" w:date="2019-10-18T09:59:00Z"/>
        </w:rPr>
      </w:pPr>
      <w:ins w:id="72" w:author="超 杨" w:date="2019-10-18T09:59:00Z">
        <w:r>
          <w:rPr>
            <w:rFonts w:hint="eastAsia"/>
          </w:rPr>
          <w:t>（可扩展性：中）</w:t>
        </w:r>
      </w:ins>
    </w:p>
    <w:p w14:paraId="3A3DD75D" w14:textId="5457D505" w:rsidR="00540B94" w:rsidRPr="00F6426C" w:rsidRDefault="00540B94" w:rsidP="00F6426C">
      <w:ins w:id="73" w:author="超 杨" w:date="2019-10-18T09:59:00Z">
        <w:r>
          <w:rPr>
            <w:rFonts w:hint="eastAsia"/>
          </w:rPr>
          <w:t>（可维护性：高）</w:t>
        </w:r>
      </w:ins>
    </w:p>
    <w:p w14:paraId="472EB479" w14:textId="77777777" w:rsidR="00F6426C" w:rsidRDefault="00F6426C" w:rsidP="00F6426C">
      <w:pPr>
        <w:pStyle w:val="21"/>
      </w:pPr>
      <w:r w:rsidRPr="00F6426C">
        <w:t xml:space="preserve">7.3  </w:t>
      </w:r>
      <w:r w:rsidRPr="00F6426C">
        <w:t>提炼</w:t>
      </w:r>
      <w:r w:rsidRPr="00F6426C">
        <w:rPr>
          <w:rFonts w:hint="eastAsia"/>
        </w:rPr>
        <w:t>引擎</w:t>
      </w:r>
    </w:p>
    <w:p w14:paraId="7DD7755B" w14:textId="77777777" w:rsidR="006E7CC0" w:rsidRDefault="006E7CC0" w:rsidP="00F6426C">
      <w:pPr>
        <w:rPr>
          <w:ins w:id="74" w:author="超 杨" w:date="2019-10-23T10:23:00Z"/>
          <w:rFonts w:hint="eastAsia"/>
        </w:rPr>
      </w:pPr>
      <w:ins w:id="75" w:author="超 杨" w:date="2019-10-23T10:23:00Z">
        <w:r>
          <w:rPr>
            <w:rFonts w:hint="eastAsia"/>
          </w:rPr>
          <w:t>（</w:t>
        </w:r>
      </w:ins>
    </w:p>
    <w:p w14:paraId="3408AC16" w14:textId="6793253E" w:rsidR="00DE11CD" w:rsidRDefault="00DE11CD" w:rsidP="006E7CC0">
      <w:pPr>
        <w:rPr>
          <w:ins w:id="76" w:author="超 杨" w:date="2019-10-23T12:09:00Z"/>
        </w:rPr>
        <w:pPrChange w:id="77" w:author="超 杨" w:date="2019-10-23T10:24:00Z">
          <w:pPr/>
        </w:pPrChange>
      </w:pPr>
      <w:proofErr w:type="gramStart"/>
      <w:ins w:id="78" w:author="超 杨" w:date="2019-10-23T12:09:00Z">
        <w:r>
          <w:t>wrap</w:t>
        </w:r>
        <w:proofErr w:type="gramEnd"/>
        <w:r>
          <w:t xml:space="preserve"> type:</w:t>
        </w:r>
      </w:ins>
    </w:p>
    <w:p w14:paraId="4BBE88CE" w14:textId="77777777" w:rsidR="00DE11CD" w:rsidRDefault="00DE11CD" w:rsidP="006E7CC0">
      <w:pPr>
        <w:rPr>
          <w:ins w:id="79" w:author="超 杨" w:date="2019-10-23T12:09:00Z"/>
          <w:rFonts w:hint="eastAsia"/>
        </w:rPr>
        <w:pPrChange w:id="80" w:author="超 杨" w:date="2019-10-23T10:24:00Z">
          <w:pPr/>
        </w:pPrChange>
      </w:pPr>
    </w:p>
    <w:p w14:paraId="0F62D40B" w14:textId="4F6B3982" w:rsidR="006E7CC0" w:rsidRDefault="006E7CC0" w:rsidP="006E7CC0">
      <w:pPr>
        <w:rPr>
          <w:ins w:id="81" w:author="超 杨" w:date="2019-10-23T12:09:00Z"/>
        </w:rPr>
        <w:pPrChange w:id="82" w:author="超 杨" w:date="2019-10-23T10:24:00Z">
          <w:pPr/>
        </w:pPrChange>
      </w:pPr>
      <w:proofErr w:type="gramStart"/>
      <w:ins w:id="83" w:author="超 杨" w:date="2019-10-23T10:24:00Z">
        <w:r>
          <w:t>note</w:t>
        </w:r>
        <w:proofErr w:type="gramEnd"/>
        <w:r>
          <w:t xml:space="preserve">: </w:t>
        </w:r>
      </w:ins>
      <w:ins w:id="84" w:author="超 杨" w:date="2019-10-23T10:23:00Z">
        <w:r>
          <w:t xml:space="preserve">named wrap type file: </w:t>
        </w:r>
        <w:proofErr w:type="spellStart"/>
        <w:r>
          <w:t>XxxWT</w:t>
        </w:r>
        <w:proofErr w:type="spellEnd"/>
        <w:r>
          <w:t xml:space="preserve"> instead of Xxx is to avoid to conflict with model files</w:t>
        </w:r>
      </w:ins>
    </w:p>
    <w:p w14:paraId="1308B6A2" w14:textId="77777777" w:rsidR="00DE11CD" w:rsidRDefault="00DE11CD" w:rsidP="006E7CC0">
      <w:pPr>
        <w:rPr>
          <w:ins w:id="85" w:author="超 杨" w:date="2019-10-23T12:09:00Z"/>
        </w:rPr>
        <w:pPrChange w:id="86" w:author="超 杨" w:date="2019-10-23T10:24:00Z">
          <w:pPr/>
        </w:pPrChange>
      </w:pPr>
    </w:p>
    <w:p w14:paraId="50532909" w14:textId="24962C3A" w:rsidR="00DE11CD" w:rsidRDefault="00DE11CD" w:rsidP="006E7CC0">
      <w:pPr>
        <w:rPr>
          <w:ins w:id="87" w:author="超 杨" w:date="2019-10-23T10:23:00Z"/>
          <w:rFonts w:hint="eastAsia"/>
        </w:rPr>
        <w:pPrChange w:id="88" w:author="超 杨" w:date="2019-10-23T10:24:00Z">
          <w:pPr/>
        </w:pPrChange>
      </w:pPr>
      <w:proofErr w:type="spellStart"/>
      <w:ins w:id="89" w:author="超 杨" w:date="2019-10-23T12:09:00Z">
        <w:r>
          <w:t>js</w:t>
        </w:r>
        <w:proofErr w:type="spellEnd"/>
        <w:r>
          <w:t xml:space="preserve"> </w:t>
        </w:r>
        <w:proofErr w:type="spellStart"/>
        <w:r>
          <w:t>api</w:t>
        </w:r>
        <w:proofErr w:type="spellEnd"/>
        <w:r>
          <w:rPr>
            <w:rFonts w:hint="eastAsia"/>
          </w:rPr>
          <w:t>不应该接受</w:t>
        </w:r>
        <w:r>
          <w:t>wrap type</w:t>
        </w:r>
        <w:r>
          <w:rPr>
            <w:rFonts w:hint="eastAsia"/>
          </w:rPr>
          <w:t>参数（用户不需要知道！）</w:t>
        </w:r>
      </w:ins>
    </w:p>
    <w:p w14:paraId="66EBFB5E" w14:textId="4DBE0F6E" w:rsidR="00F6426C" w:rsidRDefault="006E7CC0" w:rsidP="00F6426C">
      <w:pPr>
        <w:rPr>
          <w:ins w:id="90" w:author="超 杨" w:date="2019-10-23T16:20:00Z"/>
        </w:rPr>
      </w:pPr>
      <w:ins w:id="91" w:author="超 杨" w:date="2019-10-23T10:23:00Z">
        <w:r>
          <w:rPr>
            <w:rFonts w:hint="eastAsia"/>
          </w:rPr>
          <w:t>）</w:t>
        </w:r>
      </w:ins>
    </w:p>
    <w:p w14:paraId="0675B25D" w14:textId="77777777" w:rsidR="007B6034" w:rsidRDefault="007B6034" w:rsidP="00F6426C">
      <w:pPr>
        <w:rPr>
          <w:ins w:id="92" w:author="超 杨" w:date="2019-10-23T16:20:00Z"/>
        </w:rPr>
      </w:pPr>
    </w:p>
    <w:p w14:paraId="5626EF87" w14:textId="77777777" w:rsidR="007B6034" w:rsidRDefault="007B6034" w:rsidP="00F6426C">
      <w:pPr>
        <w:rPr>
          <w:ins w:id="93" w:author="超 杨" w:date="2019-10-23T16:20:00Z"/>
          <w:rFonts w:hint="eastAsia"/>
        </w:rPr>
      </w:pPr>
      <w:ins w:id="94" w:author="超 杨" w:date="2019-10-23T16:20:00Z">
        <w:r>
          <w:rPr>
            <w:rFonts w:hint="eastAsia"/>
          </w:rPr>
          <w:t>（</w:t>
        </w:r>
      </w:ins>
    </w:p>
    <w:p w14:paraId="140C5D3A" w14:textId="77777777" w:rsidR="007B6034" w:rsidRDefault="007B6034" w:rsidP="007B6034">
      <w:pPr>
        <w:rPr>
          <w:ins w:id="95" w:author="超 杨" w:date="2019-10-23T16:20:00Z"/>
        </w:rPr>
      </w:pPr>
      <w:proofErr w:type="gramStart"/>
      <w:ins w:id="96" w:author="超 杨" w:date="2019-10-23T16:20:00Z">
        <w:r>
          <w:t>explain</w:t>
        </w:r>
        <w:proofErr w:type="gramEnd"/>
        <w:r>
          <w:t xml:space="preserve"> why use Result against "throw exception":</w:t>
        </w:r>
      </w:ins>
    </w:p>
    <w:p w14:paraId="396138A3" w14:textId="77777777" w:rsidR="007B6034" w:rsidRDefault="007B6034" w:rsidP="007B6034">
      <w:pPr>
        <w:rPr>
          <w:ins w:id="97" w:author="超 杨" w:date="2019-10-23T16:20:00Z"/>
        </w:rPr>
      </w:pPr>
    </w:p>
    <w:p w14:paraId="61C69264" w14:textId="77777777" w:rsidR="007B6034" w:rsidRDefault="007B6034" w:rsidP="007B6034">
      <w:pPr>
        <w:rPr>
          <w:ins w:id="98" w:author="超 杨" w:date="2019-10-23T16:20:00Z"/>
        </w:rPr>
      </w:pPr>
      <w:proofErr w:type="gramStart"/>
      <w:ins w:id="99" w:author="超 杨" w:date="2019-10-23T16:20:00Z">
        <w:r>
          <w:t>the</w:t>
        </w:r>
        <w:proofErr w:type="gramEnd"/>
        <w:r>
          <w:t xml:space="preserve"> advantage of use result:</w:t>
        </w:r>
      </w:ins>
    </w:p>
    <w:p w14:paraId="19EAE39E" w14:textId="77777777" w:rsidR="007B6034" w:rsidRDefault="007B6034" w:rsidP="007B6034">
      <w:pPr>
        <w:rPr>
          <w:ins w:id="100" w:author="超 杨" w:date="2019-10-23T16:20:00Z"/>
        </w:rPr>
      </w:pPr>
      <w:ins w:id="101" w:author="超 杨" w:date="2019-10-23T16:20:00Z">
        <w:r>
          <w:t>1.explictly show "it may has error" in type</w:t>
        </w:r>
      </w:ins>
    </w:p>
    <w:p w14:paraId="632ADD58" w14:textId="77777777" w:rsidR="007B6034" w:rsidRDefault="007B6034" w:rsidP="007B6034">
      <w:pPr>
        <w:rPr>
          <w:ins w:id="102" w:author="超 杨" w:date="2019-10-23T16:20:00Z"/>
        </w:rPr>
      </w:pPr>
    </w:p>
    <w:p w14:paraId="7E7A549A" w14:textId="77777777" w:rsidR="007B6034" w:rsidRDefault="007B6034" w:rsidP="007B6034">
      <w:pPr>
        <w:rPr>
          <w:ins w:id="103" w:author="超 杨" w:date="2019-10-23T16:20:00Z"/>
        </w:rPr>
      </w:pPr>
      <w:proofErr w:type="gramStart"/>
      <w:ins w:id="104" w:author="超 杨" w:date="2019-10-23T16:20:00Z">
        <w:r>
          <w:t>e</w:t>
        </w:r>
        <w:proofErr w:type="gramEnd"/>
        <w:r>
          <w:t xml:space="preserve">.g. </w:t>
        </w:r>
      </w:ins>
    </w:p>
    <w:p w14:paraId="1D0D51EE" w14:textId="714B88CC" w:rsidR="007B6034" w:rsidRDefault="007B6034" w:rsidP="007B6034">
      <w:pPr>
        <w:rPr>
          <w:ins w:id="105" w:author="超 杨" w:date="2019-10-23T16:20:00Z"/>
        </w:rPr>
        <w:pPrChange w:id="106" w:author="超 杨" w:date="2019-10-23T16:20:00Z">
          <w:pPr/>
        </w:pPrChange>
      </w:pPr>
      <w:proofErr w:type="gramStart"/>
      <w:ins w:id="107" w:author="超 杨" w:date="2019-10-23T16:20:00Z">
        <w:r>
          <w:t>for</w:t>
        </w:r>
        <w:proofErr w:type="gramEnd"/>
        <w:r>
          <w:t xml:space="preserve"> </w:t>
        </w:r>
        <w:proofErr w:type="spellStart"/>
        <w:r>
          <w:t>setTransformTranslation</w:t>
        </w:r>
        <w:proofErr w:type="spellEnd"/>
        <w:r>
          <w:t xml:space="preserve"> </w:t>
        </w:r>
        <w:proofErr w:type="spellStart"/>
        <w:r>
          <w:t>api</w:t>
        </w:r>
        <w:proofErr w:type="spellEnd"/>
        <w:r>
          <w:t xml:space="preserve">, if throw exception, the editor not know it throw from the type and compile and the </w:t>
        </w:r>
        <w:proofErr w:type="spellStart"/>
        <w:r>
          <w:t>func</w:t>
        </w:r>
        <w:proofErr w:type="spellEnd"/>
        <w:r>
          <w:rPr>
            <w:rFonts w:hint="eastAsia"/>
          </w:rPr>
          <w:t xml:space="preserve"> </w:t>
        </w:r>
        <w:r>
          <w:t xml:space="preserve">name! </w:t>
        </w:r>
        <w:proofErr w:type="gramStart"/>
        <w:r>
          <w:t>so</w:t>
        </w:r>
        <w:proofErr w:type="gramEnd"/>
        <w:r>
          <w:t xml:space="preserve"> editor not handle it(how should editor handle the exception: catch it and log error message)!</w:t>
        </w:r>
      </w:ins>
    </w:p>
    <w:p w14:paraId="17122E08" w14:textId="77777777" w:rsidR="007B6034" w:rsidRDefault="007B6034" w:rsidP="00F6426C">
      <w:pPr>
        <w:rPr>
          <w:ins w:id="108" w:author="超 杨" w:date="2019-10-23T16:20:00Z"/>
          <w:rFonts w:hint="eastAsia"/>
        </w:rPr>
      </w:pPr>
    </w:p>
    <w:p w14:paraId="6C483F2C" w14:textId="2EC001CF" w:rsidR="007B6034" w:rsidRDefault="007B6034" w:rsidP="00F6426C">
      <w:pPr>
        <w:rPr>
          <w:ins w:id="109" w:author="超 杨" w:date="2019-10-23T17:36:00Z"/>
        </w:rPr>
      </w:pPr>
      <w:ins w:id="110" w:author="超 杨" w:date="2019-10-23T16:20:00Z">
        <w:r>
          <w:rPr>
            <w:rFonts w:hint="eastAsia"/>
          </w:rPr>
          <w:t>）</w:t>
        </w:r>
      </w:ins>
    </w:p>
    <w:p w14:paraId="4C6E9C93" w14:textId="77777777" w:rsidR="00AF332C" w:rsidRDefault="00AF332C" w:rsidP="00F6426C">
      <w:pPr>
        <w:rPr>
          <w:ins w:id="111" w:author="超 杨" w:date="2019-10-23T17:36:00Z"/>
        </w:rPr>
      </w:pPr>
    </w:p>
    <w:p w14:paraId="4A799868" w14:textId="35D8A1ED" w:rsidR="00AF332C" w:rsidRDefault="00AF332C" w:rsidP="00F6426C">
      <w:pPr>
        <w:rPr>
          <w:ins w:id="112" w:author="超 杨" w:date="2019-10-23T17:36:00Z"/>
          <w:rFonts w:hint="eastAsia"/>
        </w:rPr>
      </w:pPr>
      <w:ins w:id="113" w:author="超 杨" w:date="2019-10-23T17:36:00Z">
        <w:r>
          <w:rPr>
            <w:rFonts w:hint="eastAsia"/>
          </w:rPr>
          <w:t>（</w:t>
        </w:r>
      </w:ins>
    </w:p>
    <w:p w14:paraId="47C1EA4C" w14:textId="20BE0A51" w:rsidR="00AF332C" w:rsidRDefault="00AF332C" w:rsidP="00F6426C">
      <w:pPr>
        <w:rPr>
          <w:ins w:id="114" w:author="超 杨" w:date="2019-10-23T17:36:00Z"/>
        </w:rPr>
      </w:pPr>
      <w:ins w:id="115" w:author="超 杨" w:date="2019-10-23T17:36:00Z">
        <w:r>
          <w:t>Result:</w:t>
        </w:r>
      </w:ins>
    </w:p>
    <w:p w14:paraId="75463076" w14:textId="4FDB8196" w:rsidR="00AF332C" w:rsidRDefault="00AF332C" w:rsidP="00F6426C">
      <w:pPr>
        <w:rPr>
          <w:ins w:id="116" w:author="超 杨" w:date="2019-10-23T17:36:00Z"/>
        </w:rPr>
      </w:pPr>
      <w:ins w:id="117" w:author="超 杨" w:date="2019-10-23T17:36:00Z">
        <w:r>
          <w:t xml:space="preserve">For </w:t>
        </w:r>
        <w:proofErr w:type="spellStart"/>
        <w:r>
          <w:t>Js</w:t>
        </w:r>
        <w:proofErr w:type="spellEnd"/>
        <w:r>
          <w:t xml:space="preserve"> API:</w:t>
        </w:r>
      </w:ins>
    </w:p>
    <w:p w14:paraId="40F9F291" w14:textId="469A08EF" w:rsidR="00AF332C" w:rsidRDefault="00AF332C" w:rsidP="00F6426C">
      <w:pPr>
        <w:rPr>
          <w:ins w:id="118" w:author="超 杨" w:date="2019-10-23T17:58:00Z"/>
        </w:rPr>
      </w:pPr>
      <w:ins w:id="119" w:author="超 杨" w:date="2019-10-23T17:36:00Z">
        <w:r>
          <w:t>Should handle Result</w:t>
        </w:r>
      </w:ins>
      <w:ins w:id="120" w:author="超 杨" w:date="2019-10-23T17:37:00Z">
        <w:r>
          <w:rPr>
            <w:rFonts w:hint="eastAsia"/>
          </w:rPr>
          <w:t xml:space="preserve"> </w:t>
        </w:r>
        <w:r>
          <w:t>inner</w:t>
        </w:r>
        <w:r>
          <w:rPr>
            <w:rFonts w:hint="eastAsia"/>
          </w:rPr>
          <w:t xml:space="preserve">，the input and output </w:t>
        </w:r>
        <w:r>
          <w:t>shouldn’t has Result type</w:t>
        </w:r>
        <w:r>
          <w:rPr>
            <w:rFonts w:hint="eastAsia"/>
          </w:rPr>
          <w:t>！</w:t>
        </w:r>
      </w:ins>
    </w:p>
    <w:p w14:paraId="5B82862C" w14:textId="77777777" w:rsidR="00FC5890" w:rsidRDefault="00FC5890" w:rsidP="00F6426C">
      <w:pPr>
        <w:rPr>
          <w:ins w:id="121" w:author="超 杨" w:date="2019-10-23T17:58:00Z"/>
        </w:rPr>
      </w:pPr>
    </w:p>
    <w:p w14:paraId="39622598" w14:textId="77777777" w:rsidR="00FC5890" w:rsidRDefault="00FC5890" w:rsidP="00F6426C">
      <w:pPr>
        <w:rPr>
          <w:ins w:id="122" w:author="超 杨" w:date="2019-10-23T17:58:00Z"/>
        </w:rPr>
      </w:pPr>
    </w:p>
    <w:p w14:paraId="2530096F" w14:textId="3561EDF9" w:rsidR="00FB00E6" w:rsidRDefault="00FC5890" w:rsidP="00FB00E6">
      <w:pPr>
        <w:rPr>
          <w:ins w:id="123" w:author="超 杨" w:date="2019-10-23T18:35:00Z"/>
        </w:rPr>
        <w:pPrChange w:id="124" w:author="超 杨" w:date="2019-10-23T18:35:00Z">
          <w:pPr/>
        </w:pPrChange>
      </w:pPr>
      <w:ins w:id="125" w:author="超 杨" w:date="2019-10-23T17:58:00Z">
        <w:r>
          <w:rPr>
            <w:rFonts w:hint="eastAsia"/>
          </w:rPr>
          <w:t>对于</w:t>
        </w:r>
      </w:ins>
      <w:ins w:id="126" w:author="超 杨" w:date="2019-10-23T17:59:00Z">
        <w:r>
          <w:rPr>
            <w:rFonts w:hint="eastAsia"/>
          </w:rPr>
          <w:t>性能重要的地方（如</w:t>
        </w:r>
        <w:r>
          <w:t>Engine</w:t>
        </w:r>
        <w:r>
          <w:rPr>
            <w:rFonts w:hint="eastAsia"/>
          </w:rPr>
          <w:t>－</w:t>
        </w:r>
        <w:proofErr w:type="spellStart"/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t xml:space="preserve"> data iterate, render iterate</w:t>
        </w:r>
        <w:r>
          <w:rPr>
            <w:rFonts w:hint="eastAsia"/>
          </w:rPr>
          <w:t>），使用“</w:t>
        </w:r>
        <w:r>
          <w:t>throw error</w:t>
        </w:r>
        <w:r>
          <w:rPr>
            <w:rFonts w:hint="eastAsia"/>
          </w:rPr>
          <w:t>”，然后在外层</w:t>
        </w:r>
      </w:ins>
      <w:proofErr w:type="spellStart"/>
      <w:ins w:id="127" w:author="超 杨" w:date="2019-10-23T18:00:00Z">
        <w:r>
          <w:t>Result.tryCatch</w:t>
        </w:r>
        <w:proofErr w:type="spellEnd"/>
        <w:r>
          <w:rPr>
            <w:rFonts w:hint="eastAsia"/>
          </w:rPr>
          <w:t>，转换为</w:t>
        </w:r>
        <w:r>
          <w:t>Result</w:t>
        </w:r>
      </w:ins>
    </w:p>
    <w:p w14:paraId="52C8DA43" w14:textId="7E6A1C05" w:rsidR="00AF332C" w:rsidRDefault="00AF332C" w:rsidP="00F6426C">
      <w:pPr>
        <w:rPr>
          <w:ins w:id="128" w:author="超 杨" w:date="2019-10-23T10:23:00Z"/>
          <w:rFonts w:hint="eastAsia"/>
        </w:rPr>
      </w:pPr>
      <w:ins w:id="129" w:author="超 杨" w:date="2019-10-23T17:36:00Z">
        <w:r>
          <w:rPr>
            <w:rFonts w:hint="eastAsia"/>
          </w:rPr>
          <w:t>）</w:t>
        </w:r>
      </w:ins>
    </w:p>
    <w:p w14:paraId="341338C2" w14:textId="77777777" w:rsidR="006E7CC0" w:rsidRDefault="006E7CC0" w:rsidP="00F6426C">
      <w:pPr>
        <w:rPr>
          <w:ins w:id="130" w:author="超 杨" w:date="2019-10-24T07:57:00Z"/>
        </w:rPr>
      </w:pPr>
    </w:p>
    <w:p w14:paraId="4D931148" w14:textId="77777777" w:rsidR="009804D0" w:rsidRDefault="009804D0" w:rsidP="00F6426C">
      <w:pPr>
        <w:rPr>
          <w:ins w:id="131" w:author="超 杨" w:date="2019-10-24T07:57:00Z"/>
        </w:rPr>
      </w:pPr>
    </w:p>
    <w:p w14:paraId="1E0AC3E3" w14:textId="77777777" w:rsidR="009804D0" w:rsidRDefault="009804D0" w:rsidP="00F6426C">
      <w:pPr>
        <w:rPr>
          <w:ins w:id="132" w:author="超 杨" w:date="2019-10-24T07:57:00Z"/>
        </w:rPr>
      </w:pPr>
    </w:p>
    <w:p w14:paraId="6D47D852" w14:textId="6D91B648" w:rsidR="009804D0" w:rsidRDefault="009804D0" w:rsidP="00F6426C">
      <w:pPr>
        <w:rPr>
          <w:ins w:id="133" w:author="超 杨" w:date="2019-10-24T07:57:00Z"/>
        </w:rPr>
      </w:pPr>
      <w:ins w:id="134" w:author="超 杨" w:date="2019-10-24T07:57:00Z">
        <w:r>
          <w:rPr>
            <w:rFonts w:hint="eastAsia"/>
          </w:rPr>
          <w:t>（尽量多使用</w:t>
        </w:r>
        <w:r>
          <w:t>List</w:t>
        </w:r>
      </w:ins>
    </w:p>
    <w:p w14:paraId="507D41D2" w14:textId="77777777" w:rsidR="009804D0" w:rsidRPr="009804D0" w:rsidRDefault="009804D0" w:rsidP="009804D0">
      <w:pPr>
        <w:rPr>
          <w:ins w:id="135" w:author="超 杨" w:date="2019-10-24T07:57:00Z"/>
        </w:rPr>
      </w:pPr>
      <w:ins w:id="136" w:author="超 杨" w:date="2019-10-24T07:57:00Z">
        <w:r w:rsidRPr="009804D0">
          <w:t>https://2ality.com/2018/01/lists-arrays-reasonml.html</w:t>
        </w:r>
      </w:ins>
    </w:p>
    <w:p w14:paraId="31672999" w14:textId="77777777" w:rsidR="009804D0" w:rsidRDefault="009804D0" w:rsidP="00F6426C">
      <w:pPr>
        <w:rPr>
          <w:ins w:id="137" w:author="超 杨" w:date="2019-10-24T07:57:00Z"/>
          <w:rFonts w:hint="eastAsia"/>
        </w:rPr>
      </w:pPr>
    </w:p>
    <w:p w14:paraId="0A0AECB5" w14:textId="7A37E739" w:rsidR="009804D0" w:rsidRDefault="009804D0" w:rsidP="00F6426C">
      <w:pPr>
        <w:rPr>
          <w:ins w:id="138" w:author="超 杨" w:date="2019-10-24T07:57:00Z"/>
          <w:rFonts w:hint="eastAsia"/>
        </w:rPr>
      </w:pPr>
      <w:ins w:id="139" w:author="超 杨" w:date="2019-10-24T07:57:00Z">
        <w:r>
          <w:rPr>
            <w:rFonts w:hint="eastAsia"/>
          </w:rPr>
          <w:t>对于</w:t>
        </w:r>
      </w:ins>
      <w:ins w:id="140" w:author="超 杨" w:date="2019-10-24T07:59:00Z">
        <w:r>
          <w:rPr>
            <w:rFonts w:hint="eastAsia"/>
          </w:rPr>
          <w:t>以下情况，使用List</w:t>
        </w:r>
      </w:ins>
      <w:ins w:id="141" w:author="超 杨" w:date="2019-10-24T07:57:00Z">
        <w:r>
          <w:rPr>
            <w:rFonts w:hint="eastAsia"/>
          </w:rPr>
          <w:t>：</w:t>
        </w:r>
      </w:ins>
    </w:p>
    <w:p w14:paraId="0F503B0D" w14:textId="30AD83D7" w:rsidR="009804D0" w:rsidRDefault="009804D0" w:rsidP="009804D0">
      <w:pPr>
        <w:rPr>
          <w:ins w:id="142" w:author="超 杨" w:date="2019-10-24T07:57:00Z"/>
        </w:rPr>
        <w:pPrChange w:id="143" w:author="超 杨" w:date="2019-10-24T07:58:00Z">
          <w:pPr/>
        </w:pPrChange>
      </w:pPr>
      <w:ins w:id="144" w:author="超 杨" w:date="2019-10-24T07:57:00Z">
        <w:r>
          <w:rPr>
            <w:rFonts w:hint="eastAsia"/>
          </w:rPr>
          <w:t>元素少</w:t>
        </w:r>
      </w:ins>
      <w:ins w:id="145" w:author="超 杨" w:date="2019-10-24T07:58:00Z">
        <w:r>
          <w:rPr>
            <w:rFonts w:hint="eastAsia"/>
          </w:rPr>
          <w:t>（《1000</w:t>
        </w:r>
        <w:r>
          <w:rPr>
            <w:rFonts w:hint="eastAsia"/>
          </w:rPr>
          <w:t>》</w:t>
        </w:r>
      </w:ins>
    </w:p>
    <w:p w14:paraId="36944519" w14:textId="13440F71" w:rsidR="009804D0" w:rsidRDefault="009804D0" w:rsidP="00F6426C">
      <w:pPr>
        <w:rPr>
          <w:ins w:id="146" w:author="超 杨" w:date="2019-10-24T07:58:00Z"/>
          <w:rFonts w:hint="eastAsia"/>
        </w:rPr>
      </w:pPr>
      <w:ins w:id="147" w:author="超 杨" w:date="2019-10-24T07:58:00Z">
        <w:r>
          <w:rPr>
            <w:rFonts w:hint="eastAsia"/>
          </w:rPr>
          <w:t>不需要在任意位置读／写元素</w:t>
        </w:r>
      </w:ins>
    </w:p>
    <w:p w14:paraId="4E51ABB8" w14:textId="77777777" w:rsidR="009804D0" w:rsidRDefault="009804D0" w:rsidP="00F6426C">
      <w:pPr>
        <w:rPr>
          <w:ins w:id="148" w:author="超 杨" w:date="2019-10-24T07:59:00Z"/>
        </w:rPr>
      </w:pPr>
    </w:p>
    <w:p w14:paraId="4DAE674C" w14:textId="50BF87D6" w:rsidR="009804D0" w:rsidRDefault="009804D0" w:rsidP="009804D0">
      <w:pPr>
        <w:rPr>
          <w:ins w:id="149" w:author="超 杨" w:date="2019-10-24T07:57:00Z"/>
          <w:rFonts w:hint="eastAsia"/>
        </w:rPr>
        <w:pPrChange w:id="150" w:author="超 杨" w:date="2019-10-24T08:04:00Z">
          <w:pPr/>
        </w:pPrChange>
      </w:pPr>
      <w:ins w:id="151" w:author="超 杨" w:date="2019-10-24T07:59:00Z">
        <w:r>
          <w:rPr>
            <w:rFonts w:hint="eastAsia"/>
          </w:rPr>
          <w:t>如果是以上情况的反面，先考虑用</w:t>
        </w:r>
        <w:r>
          <w:t>type array</w:t>
        </w:r>
      </w:ins>
      <w:ins w:id="152" w:author="超 杨" w:date="2019-10-24T08:00:00Z">
        <w:r>
          <w:rPr>
            <w:rFonts w:hint="eastAsia"/>
          </w:rPr>
          <w:t>（</w:t>
        </w:r>
        <w:r>
          <w:t>data oriented</w:t>
        </w:r>
        <w:r>
          <w:rPr>
            <w:rFonts w:hint="eastAsia"/>
          </w:rPr>
          <w:t>），然后再考虑使用</w:t>
        </w:r>
        <w:r>
          <w:t>array</w:t>
        </w:r>
      </w:ins>
      <w:ins w:id="153" w:author="超 杨" w:date="2019-10-24T08:04:00Z">
        <w:r>
          <w:rPr>
            <w:rFonts w:hint="eastAsia"/>
          </w:rPr>
          <w:t>（如</w:t>
        </w:r>
        <w:proofErr w:type="spellStart"/>
        <w:r>
          <w:t>shaderCacheMap</w:t>
        </w:r>
        <w:proofErr w:type="spellEnd"/>
        <w:r>
          <w:t>-.</w:t>
        </w:r>
        <w:proofErr w:type="spellStart"/>
        <w:r>
          <w:t>shaderCache</w:t>
        </w:r>
        <w:proofErr w:type="spellEnd"/>
        <w:r>
          <w:rPr>
            <w:rFonts w:hint="eastAsia"/>
          </w:rPr>
          <w:t>）</w:t>
        </w:r>
      </w:ins>
    </w:p>
    <w:p w14:paraId="1E098EF1" w14:textId="7842B002" w:rsidR="009804D0" w:rsidRDefault="009804D0" w:rsidP="00F6426C">
      <w:pPr>
        <w:rPr>
          <w:ins w:id="154" w:author="超 杨" w:date="2019-10-24T07:57:00Z"/>
          <w:rFonts w:hint="eastAsia"/>
        </w:rPr>
      </w:pPr>
      <w:ins w:id="155" w:author="超 杨" w:date="2019-10-24T07:57:00Z">
        <w:r>
          <w:rPr>
            <w:rFonts w:hint="eastAsia"/>
          </w:rPr>
          <w:t>）</w:t>
        </w:r>
      </w:ins>
    </w:p>
    <w:p w14:paraId="6FBD8538" w14:textId="77777777" w:rsidR="009804D0" w:rsidRPr="00F6426C" w:rsidRDefault="009804D0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206B3ABD" w14:textId="77777777" w:rsidR="001225E2" w:rsidRDefault="001225E2" w:rsidP="00F6426C">
      <w:pPr>
        <w:rPr>
          <w:ins w:id="156" w:author="超 杨" w:date="2019-10-24T10:40:00Z"/>
          <w:rFonts w:hint="eastAsia"/>
        </w:rPr>
      </w:pPr>
      <w:ins w:id="157" w:author="超 杨" w:date="2019-10-24T10:40:00Z">
        <w:r>
          <w:rPr>
            <w:rFonts w:hint="eastAsia"/>
          </w:rPr>
          <w:t>（</w:t>
        </w:r>
      </w:ins>
    </w:p>
    <w:p w14:paraId="164E0872" w14:textId="77777777" w:rsidR="001225E2" w:rsidRDefault="001225E2" w:rsidP="001225E2">
      <w:pPr>
        <w:rPr>
          <w:ins w:id="158" w:author="超 杨" w:date="2019-10-24T10:40:00Z"/>
        </w:rPr>
      </w:pPr>
      <w:proofErr w:type="gramStart"/>
      <w:ins w:id="159" w:author="超 杨" w:date="2019-10-24T10:40:00Z">
        <w:r>
          <w:t>engine</w:t>
        </w:r>
        <w:proofErr w:type="gramEnd"/>
        <w:r>
          <w:t>:</w:t>
        </w:r>
      </w:ins>
    </w:p>
    <w:p w14:paraId="4AA6ACC5" w14:textId="77777777" w:rsidR="001225E2" w:rsidRDefault="001225E2" w:rsidP="001225E2">
      <w:pPr>
        <w:rPr>
          <w:ins w:id="160" w:author="超 杨" w:date="2019-10-24T10:40:00Z"/>
        </w:rPr>
      </w:pPr>
      <w:ins w:id="161" w:author="超 杨" w:date="2019-10-24T10:40:00Z">
        <w:r>
          <w:t>1.init</w:t>
        </w:r>
      </w:ins>
    </w:p>
    <w:p w14:paraId="773ED39C" w14:textId="77777777" w:rsidR="001225E2" w:rsidRDefault="001225E2" w:rsidP="001225E2">
      <w:pPr>
        <w:rPr>
          <w:ins w:id="162" w:author="超 杨" w:date="2019-10-24T10:40:00Z"/>
        </w:rPr>
      </w:pPr>
      <w:ins w:id="163" w:author="超 杨" w:date="2019-10-24T10:40:00Z">
        <w:r>
          <w:t>2.exec user logic before loop</w:t>
        </w:r>
      </w:ins>
    </w:p>
    <w:p w14:paraId="404903E7" w14:textId="77777777" w:rsidR="001225E2" w:rsidRDefault="001225E2" w:rsidP="001225E2">
      <w:pPr>
        <w:rPr>
          <w:ins w:id="164" w:author="超 杨" w:date="2019-10-24T10:40:00Z"/>
        </w:rPr>
      </w:pPr>
      <w:ins w:id="165" w:author="超 杨" w:date="2019-10-24T10:40:00Z">
        <w:r>
          <w:t>3.loop</w:t>
        </w:r>
      </w:ins>
    </w:p>
    <w:p w14:paraId="4C27950D" w14:textId="77777777" w:rsidR="001225E2" w:rsidRDefault="001225E2" w:rsidP="001225E2">
      <w:pPr>
        <w:rPr>
          <w:ins w:id="166" w:author="超 杨" w:date="2019-10-24T10:40:00Z"/>
        </w:rPr>
      </w:pPr>
    </w:p>
    <w:p w14:paraId="06172B21" w14:textId="4CB93702" w:rsidR="00F6426C" w:rsidRPr="00F6426C" w:rsidRDefault="001225E2" w:rsidP="00F6426C">
      <w:pPr>
        <w:rPr>
          <w:rFonts w:hint="eastAsia"/>
        </w:rPr>
      </w:pPr>
      <w:ins w:id="167" w:author="超 杨" w:date="2019-10-24T10:40:00Z">
        <w:r>
          <w:rPr>
            <w:rFonts w:hint="eastAsia"/>
          </w:rPr>
          <w:t>）</w:t>
        </w:r>
      </w:ins>
    </w:p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63B8ABF" w:rsidR="00F6426C" w:rsidRDefault="001225E2" w:rsidP="00F6426C">
      <w:pPr>
        <w:rPr>
          <w:ins w:id="168" w:author="超 杨" w:date="2019-10-24T10:40:00Z"/>
          <w:rFonts w:hint="eastAsia"/>
        </w:rPr>
      </w:pPr>
      <w:ins w:id="169" w:author="超 杨" w:date="2019-10-24T10:40:00Z">
        <w:r>
          <w:rPr>
            <w:rFonts w:hint="eastAsia"/>
          </w:rPr>
          <w:t>（</w:t>
        </w:r>
      </w:ins>
    </w:p>
    <w:p w14:paraId="453AEA2F" w14:textId="77777777" w:rsidR="001225E2" w:rsidRDefault="001225E2" w:rsidP="001225E2">
      <w:pPr>
        <w:rPr>
          <w:ins w:id="170" w:author="超 杨" w:date="2019-10-24T10:41:00Z"/>
        </w:rPr>
      </w:pPr>
      <w:proofErr w:type="gramStart"/>
      <w:ins w:id="171" w:author="超 杨" w:date="2019-10-24T10:41:00Z">
        <w:r>
          <w:t>use</w:t>
        </w:r>
        <w:proofErr w:type="gramEnd"/>
        <w:r>
          <w:t xml:space="preserve"> state to store data</w:t>
        </w:r>
      </w:ins>
    </w:p>
    <w:p w14:paraId="0036E1BF" w14:textId="77777777" w:rsidR="001225E2" w:rsidRDefault="001225E2" w:rsidP="001225E2">
      <w:pPr>
        <w:rPr>
          <w:ins w:id="172" w:author="超 杨" w:date="2019-10-24T10:41:00Z"/>
          <w:rFonts w:hint="eastAsia"/>
        </w:rPr>
      </w:pPr>
      <w:proofErr w:type="gramStart"/>
      <w:ins w:id="173" w:author="超 杨" w:date="2019-10-24T10:41:00Z">
        <w:r>
          <w:t>provide</w:t>
        </w:r>
        <w:proofErr w:type="gramEnd"/>
        <w:r>
          <w:t xml:space="preserve"> </w:t>
        </w:r>
        <w:proofErr w:type="spellStart"/>
        <w:r>
          <w:t>api</w:t>
        </w:r>
        <w:proofErr w:type="spellEnd"/>
        <w:r>
          <w:t xml:space="preserve"> for user to operate it</w:t>
        </w:r>
      </w:ins>
    </w:p>
    <w:p w14:paraId="6546A62A" w14:textId="77777777" w:rsidR="001225E2" w:rsidRDefault="001225E2" w:rsidP="00F6426C">
      <w:pPr>
        <w:rPr>
          <w:ins w:id="174" w:author="超 杨" w:date="2019-10-24T10:40:00Z"/>
          <w:rFonts w:hint="eastAsia"/>
        </w:rPr>
      </w:pPr>
    </w:p>
    <w:p w14:paraId="62617EEF" w14:textId="514F8352" w:rsidR="001225E2" w:rsidRPr="00F6426C" w:rsidRDefault="001225E2" w:rsidP="00F6426C">
      <w:pPr>
        <w:rPr>
          <w:rFonts w:hint="eastAsia"/>
        </w:rPr>
      </w:pPr>
      <w:ins w:id="175" w:author="超 杨" w:date="2019-10-24T10:40:00Z">
        <w:r>
          <w:rPr>
            <w:rFonts w:hint="eastAsia"/>
          </w:rPr>
          <w:t>）</w:t>
        </w:r>
      </w:ins>
    </w:p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2B061226" w:rsidR="00F6426C" w:rsidRDefault="001225E2" w:rsidP="00F6426C">
      <w:pPr>
        <w:rPr>
          <w:ins w:id="176" w:author="超 杨" w:date="2019-10-24T10:41:00Z"/>
          <w:rFonts w:hint="eastAsia"/>
        </w:rPr>
      </w:pPr>
      <w:ins w:id="177" w:author="超 杨" w:date="2019-10-24T10:41:00Z">
        <w:r>
          <w:rPr>
            <w:rFonts w:hint="eastAsia"/>
          </w:rPr>
          <w:t>（</w:t>
        </w:r>
      </w:ins>
    </w:p>
    <w:p w14:paraId="2C38925E" w14:textId="77777777" w:rsidR="001225E2" w:rsidRDefault="001225E2" w:rsidP="001225E2">
      <w:pPr>
        <w:rPr>
          <w:ins w:id="178" w:author="超 杨" w:date="2019-10-24T10:41:00Z"/>
        </w:rPr>
      </w:pPr>
      <w:ins w:id="179" w:author="超 杨" w:date="2019-10-24T10:41:00Z">
        <w:r>
          <w:t>1.device logic</w:t>
        </w:r>
      </w:ins>
    </w:p>
    <w:p w14:paraId="1153F33F" w14:textId="77777777" w:rsidR="001225E2" w:rsidRDefault="001225E2" w:rsidP="001225E2">
      <w:pPr>
        <w:rPr>
          <w:ins w:id="180" w:author="超 杨" w:date="2019-10-24T10:41:00Z"/>
        </w:rPr>
      </w:pPr>
      <w:ins w:id="181" w:author="超 杨" w:date="2019-10-24T10:41:00Z">
        <w:r>
          <w:t>2.shader logic</w:t>
        </w:r>
      </w:ins>
    </w:p>
    <w:p w14:paraId="5CA77C38" w14:textId="77777777" w:rsidR="001225E2" w:rsidRDefault="001225E2" w:rsidP="001225E2">
      <w:pPr>
        <w:rPr>
          <w:ins w:id="182" w:author="超 杨" w:date="2019-10-24T10:41:00Z"/>
        </w:rPr>
      </w:pPr>
      <w:ins w:id="183" w:author="超 杨" w:date="2019-10-24T10:41:00Z">
        <w:r>
          <w:t xml:space="preserve">3.add </w:t>
        </w:r>
        <w:proofErr w:type="spellStart"/>
        <w:r>
          <w:t>gameObject</w:t>
        </w:r>
        <w:proofErr w:type="spellEnd"/>
        <w:r>
          <w:t xml:space="preserve"> logic</w:t>
        </w:r>
      </w:ins>
    </w:p>
    <w:p w14:paraId="22F2FE91" w14:textId="2055635C" w:rsidR="001225E2" w:rsidRDefault="001225E2" w:rsidP="001225E2">
      <w:pPr>
        <w:rPr>
          <w:ins w:id="184" w:author="超 杨" w:date="2019-10-24T10:41:00Z"/>
          <w:rFonts w:hint="eastAsia"/>
        </w:rPr>
      </w:pPr>
      <w:ins w:id="185" w:author="超 杨" w:date="2019-10-24T10:41:00Z">
        <w:r>
          <w:t>4.set camera data</w:t>
        </w:r>
      </w:ins>
    </w:p>
    <w:p w14:paraId="5F1CD472" w14:textId="700EF619" w:rsidR="001225E2" w:rsidRPr="00F6426C" w:rsidRDefault="001225E2" w:rsidP="00F6426C">
      <w:pPr>
        <w:rPr>
          <w:rFonts w:hint="eastAsia"/>
        </w:rPr>
      </w:pPr>
      <w:ins w:id="186" w:author="超 杨" w:date="2019-10-24T10:41:00Z">
        <w:r>
          <w:rPr>
            <w:rFonts w:hint="eastAsia"/>
          </w:rPr>
          <w:t>）</w:t>
        </w:r>
      </w:ins>
    </w:p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06D1934C" w:rsidR="00F6426C" w:rsidRDefault="001225E2" w:rsidP="00F6426C">
      <w:pPr>
        <w:rPr>
          <w:ins w:id="187" w:author="超 杨" w:date="2019-10-24T10:41:00Z"/>
          <w:rFonts w:hint="eastAsia"/>
        </w:rPr>
      </w:pPr>
      <w:ins w:id="188" w:author="超 杨" w:date="2019-10-24T10:41:00Z">
        <w:r>
          <w:rPr>
            <w:rFonts w:hint="eastAsia"/>
          </w:rPr>
          <w:t>（</w:t>
        </w:r>
      </w:ins>
    </w:p>
    <w:p w14:paraId="39E8342E" w14:textId="77777777" w:rsidR="001225E2" w:rsidRDefault="001225E2" w:rsidP="001225E2">
      <w:pPr>
        <w:rPr>
          <w:ins w:id="189" w:author="超 杨" w:date="2019-10-24T10:41:00Z"/>
        </w:rPr>
      </w:pPr>
      <w:ins w:id="190" w:author="超 杨" w:date="2019-10-24T10:41:00Z">
        <w:r>
          <w:t>User</w:t>
        </w:r>
      </w:ins>
    </w:p>
    <w:p w14:paraId="1C26ADCB" w14:textId="77777777" w:rsidR="001225E2" w:rsidRDefault="001225E2" w:rsidP="001225E2">
      <w:pPr>
        <w:rPr>
          <w:ins w:id="191" w:author="超 杨" w:date="2019-10-24T10:41:00Z"/>
        </w:rPr>
      </w:pPr>
    </w:p>
    <w:p w14:paraId="12E5F980" w14:textId="77777777" w:rsidR="001225E2" w:rsidRDefault="001225E2" w:rsidP="001225E2">
      <w:pPr>
        <w:rPr>
          <w:ins w:id="192" w:author="超 杨" w:date="2019-10-24T10:41:00Z"/>
        </w:rPr>
      </w:pPr>
    </w:p>
    <w:p w14:paraId="1BA1522F" w14:textId="77777777" w:rsidR="001225E2" w:rsidRDefault="001225E2" w:rsidP="001225E2">
      <w:pPr>
        <w:rPr>
          <w:ins w:id="193" w:author="超 杨" w:date="2019-10-24T10:41:00Z"/>
        </w:rPr>
      </w:pPr>
    </w:p>
    <w:p w14:paraId="16DA8EC6" w14:textId="77777777" w:rsidR="001225E2" w:rsidRDefault="001225E2" w:rsidP="001225E2">
      <w:pPr>
        <w:rPr>
          <w:ins w:id="194" w:author="超 杨" w:date="2019-10-24T10:41:00Z"/>
        </w:rPr>
      </w:pPr>
      <w:ins w:id="195" w:author="超 杨" w:date="2019-10-24T10:41:00Z">
        <w:r>
          <w:t>Data:</w:t>
        </w:r>
      </w:ins>
    </w:p>
    <w:p w14:paraId="59A3F029" w14:textId="77777777" w:rsidR="001225E2" w:rsidRDefault="001225E2" w:rsidP="001225E2">
      <w:pPr>
        <w:rPr>
          <w:ins w:id="196" w:author="超 杨" w:date="2019-10-24T10:41:00Z"/>
        </w:rPr>
      </w:pPr>
      <w:proofErr w:type="gramStart"/>
      <w:ins w:id="197" w:author="超 杨" w:date="2019-10-24T10:41:00Z">
        <w:r>
          <w:t>state</w:t>
        </w:r>
        <w:proofErr w:type="gramEnd"/>
      </w:ins>
    </w:p>
    <w:p w14:paraId="01413183" w14:textId="77777777" w:rsidR="001225E2" w:rsidRDefault="001225E2" w:rsidP="001225E2">
      <w:pPr>
        <w:rPr>
          <w:ins w:id="198" w:author="超 杨" w:date="2019-10-24T10:41:00Z"/>
        </w:rPr>
      </w:pPr>
    </w:p>
    <w:p w14:paraId="3D150F2F" w14:textId="77777777" w:rsidR="001225E2" w:rsidRDefault="001225E2" w:rsidP="001225E2">
      <w:pPr>
        <w:rPr>
          <w:ins w:id="199" w:author="超 杨" w:date="2019-10-24T10:41:00Z"/>
        </w:rPr>
      </w:pPr>
    </w:p>
    <w:p w14:paraId="6BF45870" w14:textId="77777777" w:rsidR="001225E2" w:rsidRDefault="001225E2" w:rsidP="001225E2">
      <w:pPr>
        <w:rPr>
          <w:ins w:id="200" w:author="超 杨" w:date="2019-10-24T10:41:00Z"/>
        </w:rPr>
      </w:pPr>
      <w:ins w:id="201" w:author="超 杨" w:date="2019-10-24T10:41:00Z">
        <w:r>
          <w:t>View:</w:t>
        </w:r>
      </w:ins>
    </w:p>
    <w:p w14:paraId="17F1A83E" w14:textId="77777777" w:rsidR="001225E2" w:rsidRDefault="001225E2" w:rsidP="001225E2">
      <w:pPr>
        <w:rPr>
          <w:ins w:id="202" w:author="超 杨" w:date="2019-10-24T10:41:00Z"/>
        </w:rPr>
      </w:pPr>
      <w:proofErr w:type="gramStart"/>
      <w:ins w:id="203" w:author="超 杨" w:date="2019-10-24T10:41:00Z">
        <w:r>
          <w:t>canvas</w:t>
        </w:r>
        <w:proofErr w:type="gramEnd"/>
      </w:ins>
    </w:p>
    <w:p w14:paraId="2CD00733" w14:textId="77777777" w:rsidR="001225E2" w:rsidRDefault="001225E2" w:rsidP="001225E2">
      <w:pPr>
        <w:rPr>
          <w:ins w:id="204" w:author="超 杨" w:date="2019-10-24T10:41:00Z"/>
        </w:rPr>
      </w:pPr>
    </w:p>
    <w:p w14:paraId="43B0FD9A" w14:textId="77777777" w:rsidR="001225E2" w:rsidRDefault="001225E2" w:rsidP="001225E2">
      <w:pPr>
        <w:rPr>
          <w:ins w:id="205" w:author="超 杨" w:date="2019-10-24T10:41:00Z"/>
        </w:rPr>
      </w:pPr>
    </w:p>
    <w:p w14:paraId="77FDE11F" w14:textId="77777777" w:rsidR="001225E2" w:rsidRDefault="001225E2" w:rsidP="001225E2">
      <w:pPr>
        <w:rPr>
          <w:ins w:id="206" w:author="超 杨" w:date="2019-10-24T10:41:00Z"/>
        </w:rPr>
      </w:pPr>
      <w:ins w:id="207" w:author="超 杨" w:date="2019-10-24T10:41:00Z">
        <w:r>
          <w:t>Director:</w:t>
        </w:r>
      </w:ins>
    </w:p>
    <w:p w14:paraId="61B25CD8" w14:textId="77777777" w:rsidR="001225E2" w:rsidRDefault="001225E2" w:rsidP="001225E2">
      <w:pPr>
        <w:rPr>
          <w:ins w:id="208" w:author="超 杨" w:date="2019-10-24T10:41:00Z"/>
        </w:rPr>
      </w:pPr>
      <w:proofErr w:type="spellStart"/>
      <w:proofErr w:type="gramStart"/>
      <w:ins w:id="209" w:author="超 杨" w:date="2019-10-24T10:41:00Z">
        <w:r>
          <w:t>init</w:t>
        </w:r>
        <w:proofErr w:type="spellEnd"/>
        <w:proofErr w:type="gramEnd"/>
      </w:ins>
    </w:p>
    <w:p w14:paraId="12A0AA9B" w14:textId="77777777" w:rsidR="001225E2" w:rsidRDefault="001225E2" w:rsidP="001225E2">
      <w:pPr>
        <w:rPr>
          <w:ins w:id="210" w:author="超 杨" w:date="2019-10-24T10:41:00Z"/>
        </w:rPr>
      </w:pPr>
      <w:ins w:id="211" w:author="超 杨" w:date="2019-10-24T10:41:00Z">
        <w:r>
          <w:t xml:space="preserve">    (分析：为什么传入canvas id, context </w:t>
        </w:r>
        <w:proofErr w:type="spellStart"/>
        <w:r>
          <w:t>param</w:t>
        </w:r>
        <w:proofErr w:type="spellEnd"/>
        <w:r>
          <w:t xml:space="preserve"> 参数，而不是设置到state上!)</w:t>
        </w:r>
      </w:ins>
    </w:p>
    <w:p w14:paraId="38BDB182" w14:textId="77777777" w:rsidR="001225E2" w:rsidRDefault="001225E2" w:rsidP="001225E2">
      <w:pPr>
        <w:rPr>
          <w:ins w:id="212" w:author="超 杨" w:date="2019-10-24T10:41:00Z"/>
        </w:rPr>
      </w:pPr>
    </w:p>
    <w:p w14:paraId="604FA0B7" w14:textId="77777777" w:rsidR="001225E2" w:rsidRDefault="001225E2" w:rsidP="001225E2">
      <w:pPr>
        <w:rPr>
          <w:ins w:id="213" w:author="超 杨" w:date="2019-10-24T10:41:00Z"/>
        </w:rPr>
      </w:pPr>
    </w:p>
    <w:p w14:paraId="69D57A2C" w14:textId="77777777" w:rsidR="001225E2" w:rsidRDefault="001225E2" w:rsidP="001225E2">
      <w:pPr>
        <w:rPr>
          <w:ins w:id="214" w:author="超 杨" w:date="2019-10-24T10:41:00Z"/>
        </w:rPr>
      </w:pPr>
      <w:proofErr w:type="gramStart"/>
      <w:ins w:id="215" w:author="超 杨" w:date="2019-10-24T10:41:00Z">
        <w:r>
          <w:t>loop</w:t>
        </w:r>
        <w:proofErr w:type="gramEnd"/>
        <w:r>
          <w:t>:</w:t>
        </w:r>
      </w:ins>
    </w:p>
    <w:p w14:paraId="3DBCE731" w14:textId="77777777" w:rsidR="001225E2" w:rsidRDefault="001225E2" w:rsidP="001225E2">
      <w:pPr>
        <w:rPr>
          <w:ins w:id="216" w:author="超 杨" w:date="2019-10-24T10:41:00Z"/>
        </w:rPr>
      </w:pPr>
      <w:ins w:id="217" w:author="超 杨" w:date="2019-10-24T10:41:00Z">
        <w:r>
          <w:t xml:space="preserve">    </w:t>
        </w:r>
        <w:proofErr w:type="gramStart"/>
        <w:r>
          <w:t>extract</w:t>
        </w:r>
        <w:proofErr w:type="gramEnd"/>
        <w:r>
          <w:t xml:space="preserve"> Render:</w:t>
        </w:r>
      </w:ins>
    </w:p>
    <w:p w14:paraId="12FE0A49" w14:textId="77777777" w:rsidR="001225E2" w:rsidRDefault="001225E2" w:rsidP="001225E2">
      <w:pPr>
        <w:rPr>
          <w:ins w:id="218" w:author="超 杨" w:date="2019-10-24T10:41:00Z"/>
        </w:rPr>
      </w:pPr>
      <w:ins w:id="219" w:author="超 杨" w:date="2019-10-24T10:41:00Z">
        <w:r>
          <w:t xml:space="preserve">        </w:t>
        </w:r>
        <w:proofErr w:type="gramStart"/>
        <w:r>
          <w:t>opt</w:t>
        </w:r>
        <w:proofErr w:type="gramEnd"/>
        <w:r>
          <w:t xml:space="preserve">: create </w:t>
        </w:r>
        <w:proofErr w:type="spellStart"/>
        <w:r>
          <w:t>vbo</w:t>
        </w:r>
        <w:proofErr w:type="spellEnd"/>
        <w:r>
          <w:t xml:space="preserve"> firstly when render instead of when Director-&gt;</w:t>
        </w:r>
        <w:proofErr w:type="spellStart"/>
        <w:r>
          <w:t>init</w:t>
        </w:r>
        <w:proofErr w:type="spellEnd"/>
      </w:ins>
    </w:p>
    <w:p w14:paraId="36DD50F0" w14:textId="77777777" w:rsidR="001225E2" w:rsidRDefault="001225E2" w:rsidP="001225E2">
      <w:pPr>
        <w:rPr>
          <w:ins w:id="220" w:author="超 杨" w:date="2019-10-24T10:41:00Z"/>
        </w:rPr>
      </w:pPr>
    </w:p>
    <w:p w14:paraId="6376C66D" w14:textId="77777777" w:rsidR="001225E2" w:rsidRDefault="001225E2" w:rsidP="001225E2">
      <w:pPr>
        <w:rPr>
          <w:ins w:id="221" w:author="超 杨" w:date="2019-10-24T10:41:00Z"/>
        </w:rPr>
      </w:pPr>
    </w:p>
    <w:p w14:paraId="5EA72920" w14:textId="77777777" w:rsidR="001225E2" w:rsidRDefault="001225E2" w:rsidP="001225E2">
      <w:pPr>
        <w:rPr>
          <w:ins w:id="222" w:author="超 杨" w:date="2019-10-24T10:41:00Z"/>
        </w:rPr>
      </w:pPr>
    </w:p>
    <w:p w14:paraId="4DE18F2F" w14:textId="77777777" w:rsidR="001225E2" w:rsidRDefault="001225E2" w:rsidP="001225E2">
      <w:pPr>
        <w:rPr>
          <w:ins w:id="223" w:author="超 杨" w:date="2019-10-24T10:41:00Z"/>
        </w:rPr>
      </w:pPr>
    </w:p>
    <w:p w14:paraId="613EE0C1" w14:textId="77777777" w:rsidR="001225E2" w:rsidRDefault="001225E2" w:rsidP="001225E2">
      <w:pPr>
        <w:rPr>
          <w:ins w:id="224" w:author="超 杨" w:date="2019-10-24T10:41:00Z"/>
        </w:rPr>
      </w:pPr>
      <w:proofErr w:type="spellStart"/>
      <w:ins w:id="225" w:author="超 杨" w:date="2019-10-24T10:41:00Z">
        <w:r>
          <w:t>GameObject</w:t>
        </w:r>
        <w:proofErr w:type="spellEnd"/>
        <w:r>
          <w:t>:</w:t>
        </w:r>
      </w:ins>
    </w:p>
    <w:p w14:paraId="44412E6B" w14:textId="77777777" w:rsidR="001225E2" w:rsidRDefault="001225E2" w:rsidP="001225E2">
      <w:pPr>
        <w:rPr>
          <w:ins w:id="226" w:author="超 杨" w:date="2019-10-24T10:41:00Z"/>
        </w:rPr>
      </w:pPr>
      <w:ins w:id="227" w:author="超 杨" w:date="2019-10-24T10:41:00Z">
        <w:r>
          <w:t>Transform</w:t>
        </w:r>
      </w:ins>
    </w:p>
    <w:p w14:paraId="139EA4B4" w14:textId="77777777" w:rsidR="001225E2" w:rsidRDefault="001225E2" w:rsidP="001225E2">
      <w:pPr>
        <w:rPr>
          <w:ins w:id="228" w:author="超 杨" w:date="2019-10-24T10:41:00Z"/>
        </w:rPr>
      </w:pPr>
      <w:ins w:id="229" w:author="超 杨" w:date="2019-10-24T10:41:00Z">
        <w:r>
          <w:t>Geometry</w:t>
        </w:r>
      </w:ins>
    </w:p>
    <w:p w14:paraId="48213B19" w14:textId="77777777" w:rsidR="001225E2" w:rsidRDefault="001225E2" w:rsidP="001225E2">
      <w:pPr>
        <w:rPr>
          <w:ins w:id="230" w:author="超 杨" w:date="2019-10-24T10:41:00Z"/>
        </w:rPr>
      </w:pPr>
      <w:ins w:id="231" w:author="超 杨" w:date="2019-10-24T10:41:00Z">
        <w:r>
          <w:t>Material:</w:t>
        </w:r>
      </w:ins>
    </w:p>
    <w:p w14:paraId="3DE50047" w14:textId="77777777" w:rsidR="001225E2" w:rsidRDefault="001225E2" w:rsidP="001225E2">
      <w:pPr>
        <w:rPr>
          <w:ins w:id="232" w:author="超 杨" w:date="2019-10-24T10:41:00Z"/>
        </w:rPr>
      </w:pPr>
      <w:ins w:id="233" w:author="超 杨" w:date="2019-10-24T10:41:00Z">
        <w:r>
          <w:t xml:space="preserve">    </w:t>
        </w:r>
        <w:proofErr w:type="gramStart"/>
        <w:r>
          <w:t>one</w:t>
        </w:r>
        <w:proofErr w:type="gramEnd"/>
        <w:r>
          <w:t xml:space="preserve"> material-&gt;one </w:t>
        </w:r>
        <w:proofErr w:type="spellStart"/>
        <w:r>
          <w:t>shader</w:t>
        </w:r>
        <w:proofErr w:type="spellEnd"/>
      </w:ins>
    </w:p>
    <w:p w14:paraId="1548879A" w14:textId="77777777" w:rsidR="001225E2" w:rsidRDefault="001225E2" w:rsidP="001225E2">
      <w:pPr>
        <w:rPr>
          <w:ins w:id="234" w:author="超 杨" w:date="2019-10-24T10:41:00Z"/>
        </w:rPr>
      </w:pPr>
    </w:p>
    <w:p w14:paraId="1A86D053" w14:textId="77777777" w:rsidR="001225E2" w:rsidRDefault="001225E2" w:rsidP="001225E2">
      <w:pPr>
        <w:rPr>
          <w:ins w:id="235" w:author="超 杨" w:date="2019-10-24T10:41:00Z"/>
        </w:rPr>
      </w:pPr>
    </w:p>
    <w:p w14:paraId="40F2CE87" w14:textId="77777777" w:rsidR="001225E2" w:rsidRDefault="001225E2" w:rsidP="001225E2">
      <w:pPr>
        <w:rPr>
          <w:ins w:id="236" w:author="超 杨" w:date="2019-10-24T10:41:00Z"/>
        </w:rPr>
      </w:pPr>
    </w:p>
    <w:p w14:paraId="3DE9EABC" w14:textId="77777777" w:rsidR="001225E2" w:rsidRDefault="001225E2" w:rsidP="001225E2">
      <w:pPr>
        <w:rPr>
          <w:ins w:id="237" w:author="超 杨" w:date="2019-10-24T10:41:00Z"/>
        </w:rPr>
      </w:pPr>
      <w:proofErr w:type="spellStart"/>
      <w:ins w:id="238" w:author="超 杨" w:date="2019-10-24T10:41:00Z">
        <w:r>
          <w:t>Shader</w:t>
        </w:r>
        <w:proofErr w:type="spellEnd"/>
        <w:r>
          <w:t>:</w:t>
        </w:r>
      </w:ins>
    </w:p>
    <w:p w14:paraId="51DEF208" w14:textId="77777777" w:rsidR="001225E2" w:rsidRDefault="001225E2" w:rsidP="001225E2">
      <w:pPr>
        <w:rPr>
          <w:ins w:id="239" w:author="超 杨" w:date="2019-10-24T10:41:00Z"/>
        </w:rPr>
      </w:pPr>
      <w:ins w:id="240" w:author="超 杨" w:date="2019-10-24T10:41:00Z">
        <w:r>
          <w:t>GLSL</w:t>
        </w:r>
      </w:ins>
    </w:p>
    <w:p w14:paraId="70F7FE89" w14:textId="77777777" w:rsidR="001225E2" w:rsidRDefault="001225E2" w:rsidP="001225E2">
      <w:pPr>
        <w:rPr>
          <w:ins w:id="241" w:author="超 杨" w:date="2019-10-24T10:41:00Z"/>
        </w:rPr>
      </w:pPr>
      <w:ins w:id="242" w:author="超 杨" w:date="2019-10-24T10:41:00Z">
        <w:r>
          <w:t>Program</w:t>
        </w:r>
      </w:ins>
    </w:p>
    <w:p w14:paraId="74ECC19B" w14:textId="77777777" w:rsidR="001225E2" w:rsidRDefault="001225E2" w:rsidP="001225E2">
      <w:pPr>
        <w:rPr>
          <w:ins w:id="243" w:author="超 杨" w:date="2019-10-24T10:41:00Z"/>
        </w:rPr>
      </w:pPr>
    </w:p>
    <w:p w14:paraId="39CC509E" w14:textId="77777777" w:rsidR="001225E2" w:rsidRDefault="001225E2" w:rsidP="001225E2">
      <w:pPr>
        <w:rPr>
          <w:ins w:id="244" w:author="超 杨" w:date="2019-10-24T10:41:00Z"/>
        </w:rPr>
      </w:pPr>
    </w:p>
    <w:p w14:paraId="6E3D9A3B" w14:textId="77777777" w:rsidR="001225E2" w:rsidRDefault="001225E2" w:rsidP="001225E2">
      <w:pPr>
        <w:rPr>
          <w:ins w:id="245" w:author="超 杨" w:date="2019-10-24T10:41:00Z"/>
        </w:rPr>
      </w:pPr>
    </w:p>
    <w:p w14:paraId="4C52CBA9" w14:textId="77777777" w:rsidR="001225E2" w:rsidRDefault="001225E2" w:rsidP="001225E2">
      <w:pPr>
        <w:rPr>
          <w:ins w:id="246" w:author="超 杨" w:date="2019-10-24T10:41:00Z"/>
        </w:rPr>
      </w:pPr>
      <w:ins w:id="247" w:author="超 杨" w:date="2019-10-24T10:41:00Z">
        <w:r>
          <w:t>Camera:</w:t>
        </w:r>
      </w:ins>
    </w:p>
    <w:p w14:paraId="1F5BE08C" w14:textId="77777777" w:rsidR="001225E2" w:rsidRDefault="001225E2" w:rsidP="001225E2">
      <w:pPr>
        <w:rPr>
          <w:ins w:id="248" w:author="超 杨" w:date="2019-10-24T10:41:00Z"/>
        </w:rPr>
      </w:pPr>
      <w:proofErr w:type="spellStart"/>
      <w:proofErr w:type="gramStart"/>
      <w:ins w:id="249" w:author="超 杨" w:date="2019-10-24T10:41:00Z">
        <w:r>
          <w:t>vMatrix</w:t>
        </w:r>
        <w:proofErr w:type="spellEnd"/>
        <w:proofErr w:type="gramEnd"/>
      </w:ins>
    </w:p>
    <w:p w14:paraId="22C21FA5" w14:textId="77777777" w:rsidR="001225E2" w:rsidRDefault="001225E2" w:rsidP="001225E2">
      <w:pPr>
        <w:rPr>
          <w:ins w:id="250" w:author="超 杨" w:date="2019-10-24T10:41:00Z"/>
        </w:rPr>
      </w:pPr>
      <w:proofErr w:type="spellStart"/>
      <w:proofErr w:type="gramStart"/>
      <w:ins w:id="251" w:author="超 杨" w:date="2019-10-24T10:41:00Z">
        <w:r>
          <w:t>pMatrix</w:t>
        </w:r>
        <w:proofErr w:type="spellEnd"/>
        <w:proofErr w:type="gramEnd"/>
      </w:ins>
    </w:p>
    <w:p w14:paraId="0C44CD0B" w14:textId="77777777" w:rsidR="001225E2" w:rsidRDefault="001225E2" w:rsidP="001225E2">
      <w:pPr>
        <w:rPr>
          <w:ins w:id="252" w:author="超 杨" w:date="2019-10-24T10:41:00Z"/>
        </w:rPr>
      </w:pPr>
    </w:p>
    <w:p w14:paraId="467AD924" w14:textId="77777777" w:rsidR="001225E2" w:rsidRDefault="001225E2" w:rsidP="001225E2">
      <w:pPr>
        <w:rPr>
          <w:ins w:id="253" w:author="超 杨" w:date="2019-10-24T10:41:00Z"/>
        </w:rPr>
      </w:pPr>
    </w:p>
    <w:p w14:paraId="71E9121E" w14:textId="77777777" w:rsidR="001225E2" w:rsidRDefault="001225E2" w:rsidP="001225E2">
      <w:pPr>
        <w:rPr>
          <w:ins w:id="254" w:author="超 杨" w:date="2019-10-24T10:41:00Z"/>
        </w:rPr>
      </w:pPr>
      <w:proofErr w:type="spellStart"/>
      <w:ins w:id="255" w:author="超 杨" w:date="2019-10-24T10:41:00Z">
        <w:r>
          <w:t>DeviceManager</w:t>
        </w:r>
        <w:proofErr w:type="spellEnd"/>
      </w:ins>
    </w:p>
    <w:p w14:paraId="1568F326" w14:textId="77777777" w:rsidR="001225E2" w:rsidRDefault="001225E2" w:rsidP="001225E2">
      <w:pPr>
        <w:rPr>
          <w:ins w:id="256" w:author="超 杨" w:date="2019-10-24T10:41:00Z"/>
        </w:rPr>
      </w:pPr>
    </w:p>
    <w:p w14:paraId="7644C228" w14:textId="77777777" w:rsidR="001225E2" w:rsidRDefault="001225E2" w:rsidP="001225E2">
      <w:pPr>
        <w:rPr>
          <w:ins w:id="257" w:author="超 杨" w:date="2019-10-24T10:41:00Z"/>
        </w:rPr>
      </w:pPr>
    </w:p>
    <w:p w14:paraId="46D97211" w14:textId="77777777" w:rsidR="001225E2" w:rsidRDefault="001225E2" w:rsidP="001225E2">
      <w:pPr>
        <w:rPr>
          <w:ins w:id="258" w:author="超 杨" w:date="2019-10-24T10:41:00Z"/>
        </w:rPr>
      </w:pPr>
    </w:p>
    <w:p w14:paraId="1EF9C1A2" w14:textId="77777777" w:rsidR="001225E2" w:rsidRDefault="001225E2" w:rsidP="001225E2">
      <w:pPr>
        <w:rPr>
          <w:ins w:id="259" w:author="超 杨" w:date="2019-10-24T10:41:00Z"/>
        </w:rPr>
      </w:pPr>
      <w:proofErr w:type="spellStart"/>
      <w:ins w:id="260" w:author="超 杨" w:date="2019-10-24T10:41:00Z">
        <w:r>
          <w:t>Utils</w:t>
        </w:r>
        <w:proofErr w:type="spellEnd"/>
        <w:r>
          <w:t>:</w:t>
        </w:r>
      </w:ins>
    </w:p>
    <w:p w14:paraId="6E8613F4" w14:textId="77777777" w:rsidR="001225E2" w:rsidRDefault="001225E2" w:rsidP="001225E2">
      <w:pPr>
        <w:rPr>
          <w:ins w:id="261" w:author="超 杨" w:date="2019-10-24T10:41:00Z"/>
        </w:rPr>
      </w:pPr>
      <w:ins w:id="262" w:author="超 杨" w:date="2019-10-24T10:41:00Z">
        <w:r>
          <w:t>Vector</w:t>
        </w:r>
      </w:ins>
    </w:p>
    <w:p w14:paraId="28B86902" w14:textId="77777777" w:rsidR="001225E2" w:rsidRDefault="001225E2" w:rsidP="001225E2">
      <w:pPr>
        <w:rPr>
          <w:ins w:id="263" w:author="超 杨" w:date="2019-10-24T10:41:00Z"/>
        </w:rPr>
      </w:pPr>
      <w:ins w:id="264" w:author="超 杨" w:date="2019-10-24T10:41:00Z">
        <w:r>
          <w:t>Matrix</w:t>
        </w:r>
      </w:ins>
    </w:p>
    <w:p w14:paraId="45A144D2" w14:textId="77777777" w:rsidR="001225E2" w:rsidRDefault="001225E2" w:rsidP="001225E2">
      <w:pPr>
        <w:rPr>
          <w:ins w:id="265" w:author="超 杨" w:date="2019-10-24T10:41:00Z"/>
        </w:rPr>
      </w:pPr>
      <w:ins w:id="266" w:author="超 杨" w:date="2019-10-24T10:41:00Z">
        <w:r>
          <w:t>Error</w:t>
        </w:r>
      </w:ins>
    </w:p>
    <w:p w14:paraId="56DA16FC" w14:textId="77777777" w:rsidR="001225E2" w:rsidRDefault="001225E2" w:rsidP="001225E2">
      <w:pPr>
        <w:rPr>
          <w:ins w:id="267" w:author="超 杨" w:date="2019-10-24T10:41:00Z"/>
        </w:rPr>
      </w:pPr>
      <w:ins w:id="268" w:author="超 杨" w:date="2019-10-24T10:41:00Z">
        <w:r>
          <w:t>Immutable/</w:t>
        </w:r>
        <w:proofErr w:type="spellStart"/>
        <w:r>
          <w:t>MutableHashMap</w:t>
        </w:r>
        <w:proofErr w:type="spellEnd"/>
      </w:ins>
    </w:p>
    <w:p w14:paraId="310C7A0A" w14:textId="07B0B491" w:rsidR="001225E2" w:rsidRDefault="001225E2" w:rsidP="001225E2">
      <w:pPr>
        <w:rPr>
          <w:ins w:id="269" w:author="超 杨" w:date="2019-10-24T10:41:00Z"/>
          <w:rFonts w:hint="eastAsia"/>
        </w:rPr>
      </w:pPr>
      <w:ins w:id="270" w:author="超 杨" w:date="2019-10-24T10:41:00Z">
        <w:r>
          <w:t>...</w:t>
        </w:r>
      </w:ins>
    </w:p>
    <w:p w14:paraId="46B2AAA6" w14:textId="4FF5F714" w:rsidR="001225E2" w:rsidRDefault="001225E2" w:rsidP="00F6426C">
      <w:pPr>
        <w:rPr>
          <w:ins w:id="271" w:author="超 杨" w:date="2019-10-24T10:41:00Z"/>
          <w:rFonts w:hint="eastAsia"/>
        </w:rPr>
      </w:pPr>
      <w:ins w:id="272" w:author="超 杨" w:date="2019-10-24T10:41:00Z">
        <w:r>
          <w:rPr>
            <w:rFonts w:hint="eastAsia"/>
          </w:rPr>
          <w:t>）</w:t>
        </w:r>
      </w:ins>
    </w:p>
    <w:p w14:paraId="4F49740D" w14:textId="77777777" w:rsidR="001225E2" w:rsidRPr="00F6426C" w:rsidRDefault="001225E2" w:rsidP="00F6426C">
      <w:pPr>
        <w:rPr>
          <w:rFonts w:hint="eastAsia"/>
        </w:rPr>
      </w:pPr>
    </w:p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210BCB2F" w:rsidR="00F6426C" w:rsidRDefault="001225E2" w:rsidP="00F6426C">
      <w:pPr>
        <w:rPr>
          <w:ins w:id="273" w:author="超 杨" w:date="2019-10-24T10:41:00Z"/>
          <w:rFonts w:hint="eastAsia"/>
        </w:rPr>
      </w:pPr>
      <w:ins w:id="274" w:author="超 杨" w:date="2019-10-24T10:41:00Z">
        <w:r>
          <w:rPr>
            <w:rFonts w:hint="eastAsia"/>
          </w:rPr>
          <w:t>（</w:t>
        </w:r>
      </w:ins>
    </w:p>
    <w:p w14:paraId="4904B5F1" w14:textId="77777777" w:rsidR="001225E2" w:rsidRDefault="001225E2" w:rsidP="001225E2">
      <w:pPr>
        <w:rPr>
          <w:ins w:id="275" w:author="超 杨" w:date="2019-10-24T10:41:00Z"/>
        </w:rPr>
      </w:pPr>
    </w:p>
    <w:p w14:paraId="54C4B22B" w14:textId="77777777" w:rsidR="001225E2" w:rsidRDefault="001225E2" w:rsidP="001225E2">
      <w:pPr>
        <w:rPr>
          <w:ins w:id="276" w:author="超 杨" w:date="2019-10-24T10:41:00Z"/>
        </w:rPr>
      </w:pPr>
      <w:ins w:id="277" w:author="超 杨" w:date="2019-10-24T10:41:00Z">
        <w:r>
          <w:t xml:space="preserve">- </w:t>
        </w:r>
        <w:proofErr w:type="gramStart"/>
        <w:r>
          <w:t>use</w:t>
        </w:r>
        <w:proofErr w:type="gramEnd"/>
        <w:r>
          <w:t xml:space="preserve"> by import es6 module</w:t>
        </w:r>
      </w:ins>
    </w:p>
    <w:p w14:paraId="18F410BD" w14:textId="77777777" w:rsidR="001225E2" w:rsidRDefault="001225E2" w:rsidP="001225E2">
      <w:pPr>
        <w:rPr>
          <w:ins w:id="278" w:author="超 杨" w:date="2019-10-24T10:41:00Z"/>
        </w:rPr>
      </w:pPr>
      <w:ins w:id="279" w:author="超 杨" w:date="2019-10-24T10:41:00Z">
        <w:r>
          <w:t xml:space="preserve">    - </w:t>
        </w:r>
        <w:proofErr w:type="gramStart"/>
        <w:r>
          <w:t>use</w:t>
        </w:r>
        <w:proofErr w:type="gramEnd"/>
        <w:r>
          <w:t xml:space="preserve"> reason</w:t>
        </w:r>
      </w:ins>
    </w:p>
    <w:p w14:paraId="6632D276" w14:textId="77777777" w:rsidR="001225E2" w:rsidRDefault="001225E2" w:rsidP="001225E2">
      <w:pPr>
        <w:rPr>
          <w:ins w:id="280" w:author="超 杨" w:date="2019-10-24T10:41:00Z"/>
        </w:rPr>
      </w:pPr>
      <w:ins w:id="281" w:author="超 杨" w:date="2019-10-24T10:41:00Z">
        <w:r>
          <w:t xml:space="preserve">    - </w:t>
        </w:r>
        <w:proofErr w:type="gramStart"/>
        <w:r>
          <w:t>use</w:t>
        </w:r>
        <w:proofErr w:type="gramEnd"/>
        <w:r>
          <w:t xml:space="preserve"> </w:t>
        </w:r>
        <w:proofErr w:type="spellStart"/>
        <w:r>
          <w:t>js</w:t>
        </w:r>
        <w:proofErr w:type="spellEnd"/>
      </w:ins>
    </w:p>
    <w:p w14:paraId="46C0F4B9" w14:textId="77777777" w:rsidR="001225E2" w:rsidRDefault="001225E2" w:rsidP="001225E2">
      <w:pPr>
        <w:rPr>
          <w:ins w:id="282" w:author="超 杨" w:date="2019-10-24T10:41:00Z"/>
        </w:rPr>
      </w:pPr>
    </w:p>
    <w:p w14:paraId="737940B6" w14:textId="77777777" w:rsidR="001225E2" w:rsidRDefault="001225E2" w:rsidP="001225E2">
      <w:pPr>
        <w:rPr>
          <w:ins w:id="283" w:author="超 杨" w:date="2019-10-24T10:41:00Z"/>
        </w:rPr>
      </w:pPr>
    </w:p>
    <w:p w14:paraId="0DB4685A" w14:textId="77777777" w:rsidR="001225E2" w:rsidRDefault="001225E2" w:rsidP="001225E2">
      <w:pPr>
        <w:rPr>
          <w:ins w:id="284" w:author="超 杨" w:date="2019-10-24T10:41:00Z"/>
        </w:rPr>
      </w:pPr>
    </w:p>
    <w:p w14:paraId="5D13FD44" w14:textId="77777777" w:rsidR="001225E2" w:rsidRDefault="001225E2" w:rsidP="001225E2">
      <w:pPr>
        <w:rPr>
          <w:ins w:id="285" w:author="超 杨" w:date="2019-10-24T10:41:00Z"/>
        </w:rPr>
      </w:pPr>
      <w:ins w:id="286" w:author="超 杨" w:date="2019-10-24T10:41:00Z">
        <w:r>
          <w:t xml:space="preserve">- </w:t>
        </w:r>
        <w:proofErr w:type="gramStart"/>
        <w:r>
          <w:t>use</w:t>
        </w:r>
        <w:proofErr w:type="gramEnd"/>
        <w:r>
          <w:t xml:space="preserve"> single engine </w:t>
        </w:r>
        <w:proofErr w:type="spellStart"/>
        <w:r>
          <w:t>js</w:t>
        </w:r>
        <w:proofErr w:type="spellEnd"/>
      </w:ins>
    </w:p>
    <w:p w14:paraId="62E7F8DC" w14:textId="77777777" w:rsidR="001225E2" w:rsidRDefault="001225E2" w:rsidP="001225E2">
      <w:pPr>
        <w:rPr>
          <w:ins w:id="287" w:author="超 杨" w:date="2019-10-24T10:41:00Z"/>
        </w:rPr>
      </w:pPr>
    </w:p>
    <w:p w14:paraId="784303FC" w14:textId="77777777" w:rsidR="001225E2" w:rsidRDefault="001225E2" w:rsidP="001225E2">
      <w:pPr>
        <w:rPr>
          <w:ins w:id="288" w:author="超 杨" w:date="2019-10-24T10:41:00Z"/>
        </w:rPr>
      </w:pPr>
      <w:ins w:id="289" w:author="超 杨" w:date="2019-10-24T10:41:00Z">
        <w:r>
          <w:t xml:space="preserve">1.extract </w:t>
        </w:r>
        <w:proofErr w:type="spellStart"/>
        <w:proofErr w:type="gramStart"/>
        <w:r>
          <w:t>api</w:t>
        </w:r>
        <w:proofErr w:type="spellEnd"/>
        <w:proofErr w:type="gramEnd"/>
      </w:ins>
    </w:p>
    <w:p w14:paraId="3DFCC240" w14:textId="77777777" w:rsidR="001225E2" w:rsidRDefault="001225E2" w:rsidP="001225E2">
      <w:pPr>
        <w:rPr>
          <w:ins w:id="290" w:author="超 杨" w:date="2019-10-24T10:41:00Z"/>
        </w:rPr>
      </w:pPr>
      <w:ins w:id="291" w:author="超 杨" w:date="2019-10-24T10:41:00Z">
        <w:r>
          <w:t>2.generate index</w:t>
        </w:r>
      </w:ins>
    </w:p>
    <w:p w14:paraId="24B4D3B7" w14:textId="77777777" w:rsidR="001225E2" w:rsidRDefault="001225E2" w:rsidP="001225E2">
      <w:pPr>
        <w:rPr>
          <w:ins w:id="292" w:author="超 杨" w:date="2019-10-24T10:41:00Z"/>
        </w:rPr>
      </w:pPr>
      <w:proofErr w:type="gramStart"/>
      <w:ins w:id="293" w:author="超 杨" w:date="2019-10-24T10:41:00Z">
        <w:r>
          <w:t>move</w:t>
        </w:r>
        <w:proofErr w:type="gramEnd"/>
        <w:r>
          <w:t xml:space="preserve"> to </w:t>
        </w:r>
        <w:proofErr w:type="spellStart"/>
        <w:r>
          <w:t>npm</w:t>
        </w:r>
        <w:proofErr w:type="spellEnd"/>
        <w:r>
          <w:t>(e.g. wonder-generate-index)</w:t>
        </w:r>
      </w:ins>
    </w:p>
    <w:p w14:paraId="482ACB60" w14:textId="77777777" w:rsidR="001225E2" w:rsidRDefault="001225E2" w:rsidP="001225E2">
      <w:pPr>
        <w:rPr>
          <w:ins w:id="294" w:author="超 杨" w:date="2019-10-24T10:41:00Z"/>
        </w:rPr>
      </w:pPr>
      <w:ins w:id="295" w:author="超 杨" w:date="2019-10-24T10:41:00Z">
        <w:r>
          <w:t xml:space="preserve">3.package engine to one </w:t>
        </w:r>
        <w:proofErr w:type="spellStart"/>
        <w:r>
          <w:t>dist</w:t>
        </w:r>
        <w:proofErr w:type="spellEnd"/>
        <w:r>
          <w:t xml:space="preserve"> file;</w:t>
        </w:r>
      </w:ins>
    </w:p>
    <w:p w14:paraId="2CC90F0C" w14:textId="77777777" w:rsidR="001225E2" w:rsidRDefault="001225E2" w:rsidP="001225E2">
      <w:pPr>
        <w:rPr>
          <w:ins w:id="296" w:author="超 杨" w:date="2019-10-24T10:41:00Z"/>
        </w:rPr>
      </w:pPr>
      <w:ins w:id="297" w:author="超 杨" w:date="2019-10-24T10:41:00Z">
        <w:r>
          <w:t>4.import it in html page</w:t>
        </w:r>
        <w:proofErr w:type="gramStart"/>
        <w:r>
          <w:t>;</w:t>
        </w:r>
        <w:proofErr w:type="gramEnd"/>
      </w:ins>
    </w:p>
    <w:p w14:paraId="0F02AB82" w14:textId="38530BC9" w:rsidR="001225E2" w:rsidRDefault="001225E2" w:rsidP="001225E2">
      <w:pPr>
        <w:rPr>
          <w:ins w:id="298" w:author="超 杨" w:date="2019-10-24T10:41:00Z"/>
          <w:rFonts w:hint="eastAsia"/>
        </w:rPr>
      </w:pPr>
      <w:ins w:id="299" w:author="超 杨" w:date="2019-10-24T10:41:00Z">
        <w:r>
          <w:t xml:space="preserve">5.invoke </w:t>
        </w:r>
        <w:proofErr w:type="spellStart"/>
        <w:proofErr w:type="gramStart"/>
        <w:r>
          <w:t>api</w:t>
        </w:r>
        <w:proofErr w:type="spellEnd"/>
        <w:proofErr w:type="gramEnd"/>
        <w:r>
          <w:t xml:space="preserve"> to run</w:t>
        </w:r>
      </w:ins>
    </w:p>
    <w:p w14:paraId="5C7E9FDE" w14:textId="00C7E0AB" w:rsidR="001225E2" w:rsidRPr="00F6426C" w:rsidRDefault="001225E2" w:rsidP="00F6426C">
      <w:pPr>
        <w:rPr>
          <w:rFonts w:hint="eastAsia"/>
        </w:rPr>
      </w:pPr>
      <w:ins w:id="300" w:author="超 杨" w:date="2019-10-24T10:41:00Z">
        <w:r>
          <w:rPr>
            <w:rFonts w:hint="eastAsia"/>
          </w:rPr>
          <w:t>）</w:t>
        </w:r>
      </w:ins>
    </w:p>
    <w:p w14:paraId="2E716625" w14:textId="77777777" w:rsidR="00F6426C" w:rsidRDefault="00F6426C" w:rsidP="00F6426C">
      <w:pPr>
        <w:pStyle w:val="21"/>
      </w:pPr>
      <w:r w:rsidRPr="00F6426C">
        <w:t xml:space="preserve">7.4  </w:t>
      </w:r>
      <w:r w:rsidRPr="00F6426C">
        <w:t>提炼</w:t>
      </w:r>
      <w:r w:rsidRPr="00F6426C">
        <w:rPr>
          <w:rFonts w:hint="eastAsia"/>
        </w:rPr>
        <w:t>编辑器</w:t>
      </w:r>
    </w:p>
    <w:p w14:paraId="2E8FE271" w14:textId="3BC7FCD1" w:rsidR="00ED592C" w:rsidRDefault="00ED592C" w:rsidP="00F6426C">
      <w:pPr>
        <w:rPr>
          <w:ins w:id="301" w:author="超 杨" w:date="2019-10-24T11:02:00Z"/>
          <w:rFonts w:hint="eastAsia"/>
        </w:rPr>
      </w:pPr>
      <w:ins w:id="302" w:author="超 杨" w:date="2019-10-24T11:02:00Z">
        <w:r>
          <w:rPr>
            <w:rFonts w:hint="eastAsia"/>
          </w:rPr>
          <w:t>（</w:t>
        </w:r>
      </w:ins>
    </w:p>
    <w:p w14:paraId="7468E096" w14:textId="77777777" w:rsidR="00AA3B63" w:rsidRDefault="00AA3B63" w:rsidP="00F6426C">
      <w:pPr>
        <w:rPr>
          <w:ins w:id="303" w:author="超 杨" w:date="2019-10-24T13:01:00Z"/>
        </w:rPr>
      </w:pPr>
      <w:ins w:id="304" w:author="超 杨" w:date="2019-10-24T13:01:00Z">
        <w:r>
          <w:rPr>
            <w:rFonts w:hint="eastAsia"/>
          </w:rPr>
          <w:t>／＊</w:t>
        </w:r>
      </w:ins>
    </w:p>
    <w:p w14:paraId="02C62A6B" w14:textId="767CD945" w:rsidR="00ED592C" w:rsidRDefault="00ED592C" w:rsidP="00F6426C">
      <w:pPr>
        <w:rPr>
          <w:ins w:id="305" w:author="超 杨" w:date="2019-10-24T11:02:00Z"/>
          <w:rFonts w:hint="eastAsia"/>
        </w:rPr>
      </w:pPr>
      <w:ins w:id="306" w:author="超 杨" w:date="2019-10-24T11:03:00Z">
        <w:r>
          <w:rPr>
            <w:rFonts w:hint="eastAsia"/>
          </w:rPr>
          <w:t>在编辑器的角度，对引擎的</w:t>
        </w:r>
      </w:ins>
      <w:ins w:id="307" w:author="超 杨" w:date="2019-10-24T11:02:00Z">
        <w:r>
          <w:t>wrap type</w:t>
        </w:r>
        <w:r>
          <w:rPr>
            <w:rFonts w:hint="eastAsia"/>
          </w:rPr>
          <w:t>分类：</w:t>
        </w:r>
      </w:ins>
    </w:p>
    <w:p w14:paraId="426BDC7B" w14:textId="051892D7" w:rsidR="00ED592C" w:rsidRDefault="00ED592C" w:rsidP="00F6426C">
      <w:pPr>
        <w:rPr>
          <w:ins w:id="308" w:author="超 杨" w:date="2019-10-24T11:02:00Z"/>
        </w:rPr>
      </w:pPr>
      <w:ins w:id="309" w:author="超 杨" w:date="2019-10-24T11:02:00Z">
        <w:r>
          <w:t>1.</w:t>
        </w:r>
        <w:r>
          <w:rPr>
            <w:rFonts w:hint="eastAsia"/>
          </w:rPr>
          <w:t>公共的</w:t>
        </w:r>
      </w:ins>
    </w:p>
    <w:p w14:paraId="1AC5FBF4" w14:textId="4A4842B5" w:rsidR="00ED592C" w:rsidRDefault="00ED592C" w:rsidP="00F6426C">
      <w:pPr>
        <w:rPr>
          <w:ins w:id="310" w:author="超 杨" w:date="2019-10-24T11:02:00Z"/>
        </w:rPr>
      </w:pPr>
      <w:proofErr w:type="gramStart"/>
      <w:ins w:id="311" w:author="超 杨" w:date="2019-10-24T11:02:00Z">
        <w:r>
          <w:t>e</w:t>
        </w:r>
        <w:proofErr w:type="gramEnd"/>
        <w:r>
          <w:t>.g. Result, ////</w:t>
        </w:r>
        <w:proofErr w:type="spellStart"/>
        <w:r>
          <w:t>HashMap</w:t>
        </w:r>
        <w:proofErr w:type="spellEnd"/>
      </w:ins>
    </w:p>
    <w:p w14:paraId="385F7BCF" w14:textId="020D10C0" w:rsidR="00ED592C" w:rsidRDefault="00ED592C" w:rsidP="00F6426C">
      <w:pPr>
        <w:rPr>
          <w:ins w:id="312" w:author="超 杨" w:date="2019-10-24T13:01:00Z"/>
        </w:rPr>
      </w:pPr>
      <w:ins w:id="313" w:author="超 杨" w:date="2019-10-24T11:02:00Z">
        <w:r>
          <w:t>2.</w:t>
        </w:r>
      </w:ins>
    </w:p>
    <w:p w14:paraId="06757764" w14:textId="21FC6D06" w:rsidR="00AA3B63" w:rsidRDefault="00AA3B63" w:rsidP="00F6426C">
      <w:pPr>
        <w:rPr>
          <w:ins w:id="314" w:author="超 杨" w:date="2019-10-24T11:24:00Z"/>
          <w:rFonts w:hint="eastAsia"/>
        </w:rPr>
      </w:pPr>
      <w:ins w:id="315" w:author="超 杨" w:date="2019-10-24T13:01:00Z">
        <w:r>
          <w:rPr>
            <w:rFonts w:hint="eastAsia"/>
          </w:rPr>
          <w:t>＊／</w:t>
        </w:r>
      </w:ins>
    </w:p>
    <w:p w14:paraId="3BAC7324" w14:textId="77777777" w:rsidR="00730DCA" w:rsidRDefault="00730DCA" w:rsidP="00F6426C">
      <w:pPr>
        <w:rPr>
          <w:ins w:id="316" w:author="超 杨" w:date="2019-10-24T11:24:00Z"/>
        </w:rPr>
      </w:pPr>
    </w:p>
    <w:p w14:paraId="61C9FCD9" w14:textId="77777777" w:rsidR="00730DCA" w:rsidRDefault="00730DCA" w:rsidP="00F6426C">
      <w:pPr>
        <w:rPr>
          <w:ins w:id="317" w:author="超 杨" w:date="2019-10-24T11:24:00Z"/>
        </w:rPr>
      </w:pPr>
    </w:p>
    <w:p w14:paraId="279958B1" w14:textId="27E303F8" w:rsidR="00B50B3B" w:rsidRDefault="00730DCA" w:rsidP="00AC7CFA">
      <w:pPr>
        <w:rPr>
          <w:ins w:id="318" w:author="超 杨" w:date="2019-10-24T11:27:00Z"/>
          <w:rFonts w:hint="eastAsia"/>
        </w:rPr>
        <w:pPrChange w:id="319" w:author="超 杨" w:date="2019-10-24T11:26:00Z">
          <w:pPr/>
        </w:pPrChange>
      </w:pPr>
      <w:proofErr w:type="gramStart"/>
      <w:ins w:id="320" w:author="超 杨" w:date="2019-10-24T11:24:00Z">
        <w:r>
          <w:t>editor</w:t>
        </w:r>
        <w:proofErr w:type="gramEnd"/>
        <w:r>
          <w:t xml:space="preserve"> dependent on engine-. Ed </w:t>
        </w:r>
        <w:proofErr w:type="spellStart"/>
        <w:proofErr w:type="gramStart"/>
        <w:r>
          <w:t>api</w:t>
        </w:r>
        <w:proofErr w:type="spellEnd"/>
        <w:proofErr w:type="gramEnd"/>
        <w:r w:rsidR="003E2634">
          <w:t xml:space="preserve"> </w:t>
        </w:r>
      </w:ins>
    </w:p>
    <w:p w14:paraId="1CF609B2" w14:textId="6EDF860A" w:rsidR="00730DCA" w:rsidRDefault="00B50B3B" w:rsidP="00AC7CFA">
      <w:pPr>
        <w:rPr>
          <w:ins w:id="321" w:author="超 杨" w:date="2019-10-24T11:02:00Z"/>
          <w:rFonts w:hint="eastAsia"/>
        </w:rPr>
        <w:pPrChange w:id="322" w:author="超 杨" w:date="2019-10-24T11:26:00Z">
          <w:pPr/>
        </w:pPrChange>
      </w:pPr>
      <w:ins w:id="323" w:author="超 杨" w:date="2019-10-24T11:28:00Z">
        <w:r>
          <w:rPr>
            <w:rFonts w:hint="eastAsia"/>
          </w:rPr>
          <w:t>an</w:t>
        </w:r>
        <w:r>
          <w:t xml:space="preserve">d </w:t>
        </w:r>
      </w:ins>
      <w:ins w:id="324" w:author="超 杨" w:date="2019-10-24T11:24:00Z">
        <w:r w:rsidR="00730DCA">
          <w:t>wrap type</w:t>
        </w:r>
        <w:r w:rsidR="00730DCA">
          <w:rPr>
            <w:rFonts w:hint="eastAsia"/>
          </w:rPr>
          <w:t>（</w:t>
        </w:r>
        <w:r w:rsidR="00730DCA">
          <w:t xml:space="preserve">loose </w:t>
        </w:r>
      </w:ins>
      <w:ins w:id="325" w:author="超 杨" w:date="2019-10-24T11:25:00Z">
        <w:r w:rsidR="00730DCA">
          <w:t>coupling</w:t>
        </w:r>
        <w:r w:rsidR="00605080">
          <w:rPr>
            <w:rFonts w:hint="eastAsia"/>
          </w:rPr>
          <w:t>？</w:t>
        </w:r>
      </w:ins>
      <w:ins w:id="326" w:author="超 杨" w:date="2019-10-24T11:26:00Z">
        <w:r w:rsidR="00AC7CFA">
          <w:t xml:space="preserve"> </w:t>
        </w:r>
        <w:r w:rsidR="00AC7CFA">
          <w:rPr>
            <w:rFonts w:hint="eastAsia"/>
          </w:rPr>
          <w:t>依赖集中在</w:t>
        </w:r>
        <w:r w:rsidR="00AC7CFA">
          <w:t>engine adapter-.wrap type</w:t>
        </w:r>
      </w:ins>
      <w:ins w:id="327" w:author="超 杨" w:date="2019-10-24T11:27:00Z">
        <w:r>
          <w:rPr>
            <w:rFonts w:hint="eastAsia"/>
          </w:rPr>
          <w:t>；</w:t>
        </w:r>
      </w:ins>
      <w:ins w:id="328" w:author="超 杨" w:date="2019-10-24T11:26:00Z">
        <w:r w:rsidR="00AC7CFA">
          <w:rPr>
            <w:rFonts w:hint="eastAsia"/>
          </w:rPr>
          <w:t>其它地方只依赖</w:t>
        </w:r>
      </w:ins>
      <w:ins w:id="329" w:author="超 杨" w:date="2019-10-24T11:27:00Z">
        <w:r w:rsidR="00AC7CFA">
          <w:t>wrap type</w:t>
        </w:r>
        <w:r w:rsidR="00AC7CFA">
          <w:rPr>
            <w:rFonts w:hint="eastAsia"/>
          </w:rPr>
          <w:t>的类型，不依赖它相关的</w:t>
        </w:r>
        <w:r w:rsidR="00AC7CFA">
          <w:t>functions</w:t>
        </w:r>
        <w:r w:rsidR="00AC7CFA">
          <w:rPr>
            <w:rFonts w:hint="eastAsia"/>
          </w:rPr>
          <w:t>（如</w:t>
        </w:r>
        <w:proofErr w:type="spellStart"/>
        <w:r w:rsidR="00AC7CFA">
          <w:t>ShaderName</w:t>
        </w:r>
        <w:proofErr w:type="spellEnd"/>
        <w:r w:rsidR="00AC7CFA">
          <w:t>-.create</w:t>
        </w:r>
        <w:r w:rsidR="00AC7CFA">
          <w:rPr>
            <w:rFonts w:hint="eastAsia"/>
          </w:rPr>
          <w:t>函数）</w:t>
        </w:r>
      </w:ins>
      <w:ins w:id="330" w:author="超 杨" w:date="2019-10-24T11:24:00Z">
        <w:r w:rsidR="00730DCA">
          <w:rPr>
            <w:rFonts w:hint="eastAsia"/>
          </w:rPr>
          <w:t>）</w:t>
        </w:r>
      </w:ins>
    </w:p>
    <w:p w14:paraId="023AA423" w14:textId="1EB78DC3" w:rsidR="00ED592C" w:rsidRDefault="00ED592C" w:rsidP="00F6426C">
      <w:pPr>
        <w:rPr>
          <w:ins w:id="331" w:author="超 杨" w:date="2019-10-24T12:59:00Z"/>
        </w:rPr>
      </w:pPr>
      <w:ins w:id="332" w:author="超 杨" w:date="2019-10-24T11:02:00Z">
        <w:r>
          <w:rPr>
            <w:rFonts w:hint="eastAsia"/>
          </w:rPr>
          <w:t>）</w:t>
        </w:r>
      </w:ins>
    </w:p>
    <w:p w14:paraId="4A695F32" w14:textId="77777777" w:rsidR="001B0FB2" w:rsidRDefault="001B0FB2" w:rsidP="00F6426C">
      <w:pPr>
        <w:rPr>
          <w:ins w:id="333" w:author="超 杨" w:date="2019-10-24T12:59:00Z"/>
        </w:rPr>
      </w:pPr>
    </w:p>
    <w:p w14:paraId="4775EC03" w14:textId="11EC09AE" w:rsidR="001B0FB2" w:rsidRDefault="001B0FB2" w:rsidP="00F6426C">
      <w:pPr>
        <w:rPr>
          <w:ins w:id="334" w:author="超 杨" w:date="2019-10-24T12:59:00Z"/>
          <w:rFonts w:hint="eastAsia"/>
        </w:rPr>
      </w:pPr>
      <w:ins w:id="335" w:author="超 杨" w:date="2019-10-24T12:59:00Z">
        <w:r>
          <w:rPr>
            <w:rFonts w:hint="eastAsia"/>
          </w:rPr>
          <w:t>（</w:t>
        </w:r>
      </w:ins>
    </w:p>
    <w:p w14:paraId="3BE87A47" w14:textId="60A7C4B1" w:rsidR="001B0FB2" w:rsidRDefault="001B0FB2" w:rsidP="00F6426C">
      <w:pPr>
        <w:rPr>
          <w:ins w:id="336" w:author="超 杨" w:date="2019-10-24T12:59:00Z"/>
        </w:rPr>
      </w:pPr>
      <w:proofErr w:type="spellStart"/>
      <w:proofErr w:type="gramStart"/>
      <w:ins w:id="337" w:author="超 杨" w:date="2019-10-24T12:59:00Z">
        <w:r>
          <w:t>refactor:change</w:t>
        </w:r>
        <w:proofErr w:type="spellEnd"/>
        <w:proofErr w:type="gramEnd"/>
        <w:r>
          <w:t xml:space="preserve"> </w:t>
        </w:r>
        <w:proofErr w:type="spellStart"/>
        <w:r>
          <w:t>loopId</w:t>
        </w:r>
        <w:proofErr w:type="spellEnd"/>
        <w:r>
          <w:t xml:space="preserve"> from </w:t>
        </w:r>
        <w:proofErr w:type="spellStart"/>
        <w:r>
          <w:t>int</w:t>
        </w:r>
        <w:proofErr w:type="spellEnd"/>
        <w:r>
          <w:t xml:space="preserve"> to abstract type</w:t>
        </w:r>
      </w:ins>
    </w:p>
    <w:p w14:paraId="273C22D7" w14:textId="491168A6" w:rsidR="001B0FB2" w:rsidRDefault="001B0FB2" w:rsidP="00F6426C">
      <w:pPr>
        <w:rPr>
          <w:ins w:id="338" w:author="超 杨" w:date="2019-10-24T16:14:00Z"/>
        </w:rPr>
      </w:pPr>
      <w:ins w:id="339" w:author="超 杨" w:date="2019-10-24T12:59:00Z">
        <w:r>
          <w:rPr>
            <w:rFonts w:hint="eastAsia"/>
          </w:rPr>
          <w:t>）</w:t>
        </w:r>
      </w:ins>
    </w:p>
    <w:p w14:paraId="254E1740" w14:textId="77777777" w:rsidR="00A633C1" w:rsidRDefault="00A633C1" w:rsidP="00F6426C">
      <w:pPr>
        <w:rPr>
          <w:ins w:id="340" w:author="超 杨" w:date="2019-10-24T16:14:00Z"/>
        </w:rPr>
      </w:pPr>
    </w:p>
    <w:p w14:paraId="3FDEA8F3" w14:textId="651F40F3" w:rsidR="00A633C1" w:rsidRDefault="00A633C1" w:rsidP="00F6426C">
      <w:pPr>
        <w:rPr>
          <w:ins w:id="341" w:author="超 杨" w:date="2019-10-24T16:14:00Z"/>
          <w:rFonts w:hint="eastAsia"/>
        </w:rPr>
      </w:pPr>
      <w:ins w:id="342" w:author="超 杨" w:date="2019-10-24T16:14:00Z">
        <w:r>
          <w:rPr>
            <w:rFonts w:hint="eastAsia"/>
          </w:rPr>
          <w:t>（</w:t>
        </w:r>
      </w:ins>
    </w:p>
    <w:p w14:paraId="3DDDB4A5" w14:textId="77777777" w:rsidR="00A633C1" w:rsidRDefault="00A633C1" w:rsidP="00A633C1">
      <w:pPr>
        <w:rPr>
          <w:ins w:id="343" w:author="超 杨" w:date="2019-10-24T16:14:00Z"/>
        </w:rPr>
      </w:pPr>
      <w:proofErr w:type="gramStart"/>
      <w:ins w:id="344" w:author="超 杨" w:date="2019-10-24T16:14:00Z">
        <w:r>
          <w:t>should</w:t>
        </w:r>
        <w:proofErr w:type="gramEnd"/>
        <w:r>
          <w:t xml:space="preserve"> add discuss to text.md:</w:t>
        </w:r>
      </w:ins>
    </w:p>
    <w:p w14:paraId="7D680198" w14:textId="77777777" w:rsidR="00A633C1" w:rsidRDefault="00A633C1" w:rsidP="00A633C1">
      <w:pPr>
        <w:rPr>
          <w:ins w:id="345" w:author="超 杨" w:date="2019-10-24T16:14:00Z"/>
        </w:rPr>
      </w:pPr>
      <w:proofErr w:type="gramStart"/>
      <w:ins w:id="346" w:author="超 杨" w:date="2019-10-24T16:14:00Z">
        <w:r>
          <w:t>editor</w:t>
        </w:r>
        <w:proofErr w:type="gramEnd"/>
        <w:r>
          <w:t xml:space="preserve"> data can separate to:</w:t>
        </w:r>
      </w:ins>
    </w:p>
    <w:p w14:paraId="1A121464" w14:textId="77777777" w:rsidR="00A633C1" w:rsidRDefault="00A633C1" w:rsidP="00A633C1">
      <w:pPr>
        <w:rPr>
          <w:ins w:id="347" w:author="超 杨" w:date="2019-10-24T16:14:00Z"/>
        </w:rPr>
      </w:pPr>
      <w:ins w:id="348" w:author="超 杨" w:date="2019-10-24T16:14:00Z">
        <w:r>
          <w:t>1.show data</w:t>
        </w:r>
      </w:ins>
    </w:p>
    <w:p w14:paraId="42A4F0A8" w14:textId="77777777" w:rsidR="00A633C1" w:rsidRDefault="00A633C1" w:rsidP="00A633C1">
      <w:pPr>
        <w:rPr>
          <w:ins w:id="349" w:author="超 杨" w:date="2019-10-24T16:14:00Z"/>
        </w:rPr>
      </w:pPr>
      <w:ins w:id="350" w:author="超 杨" w:date="2019-10-24T16:14:00Z">
        <w:r>
          <w:t>2.persistent data</w:t>
        </w:r>
      </w:ins>
    </w:p>
    <w:p w14:paraId="4CB13CF0" w14:textId="77777777" w:rsidR="00A633C1" w:rsidRDefault="00A633C1" w:rsidP="00A633C1">
      <w:pPr>
        <w:rPr>
          <w:ins w:id="351" w:author="超 杨" w:date="2019-10-24T16:14:00Z"/>
        </w:rPr>
      </w:pPr>
    </w:p>
    <w:p w14:paraId="467BB035" w14:textId="77777777" w:rsidR="00A633C1" w:rsidRDefault="00A633C1" w:rsidP="00A633C1">
      <w:pPr>
        <w:rPr>
          <w:ins w:id="352" w:author="超 杨" w:date="2019-10-24T16:14:00Z"/>
        </w:rPr>
      </w:pPr>
    </w:p>
    <w:p w14:paraId="1223C61C" w14:textId="77777777" w:rsidR="00A633C1" w:rsidRDefault="00A633C1" w:rsidP="00A633C1">
      <w:pPr>
        <w:rPr>
          <w:ins w:id="353" w:author="超 杨" w:date="2019-10-24T16:14:00Z"/>
        </w:rPr>
      </w:pPr>
      <w:proofErr w:type="gramStart"/>
      <w:ins w:id="354" w:author="超 杨" w:date="2019-10-24T16:14:00Z">
        <w:r>
          <w:t>we</w:t>
        </w:r>
        <w:proofErr w:type="gramEnd"/>
        <w:r>
          <w:t xml:space="preserve"> can have only one state(named show state instead of </w:t>
        </w:r>
        <w:proofErr w:type="spellStart"/>
        <w:r>
          <w:t>ui</w:t>
        </w:r>
        <w:proofErr w:type="spellEnd"/>
        <w:r>
          <w:t xml:space="preserve"> state???):</w:t>
        </w:r>
      </w:ins>
    </w:p>
    <w:p w14:paraId="0173E662" w14:textId="77777777" w:rsidR="00A633C1" w:rsidRDefault="00A633C1" w:rsidP="00A633C1">
      <w:pPr>
        <w:rPr>
          <w:ins w:id="355" w:author="超 杨" w:date="2019-10-24T16:14:00Z"/>
        </w:rPr>
      </w:pPr>
      <w:proofErr w:type="gramStart"/>
      <w:ins w:id="356" w:author="超 杨" w:date="2019-10-24T16:14:00Z">
        <w:r>
          <w:t>can</w:t>
        </w:r>
        <w:proofErr w:type="gramEnd"/>
        <w:r>
          <w:t xml:space="preserve"> move </w:t>
        </w:r>
        <w:proofErr w:type="spellStart"/>
        <w:r>
          <w:t>editorState</w:t>
        </w:r>
        <w:proofErr w:type="spellEnd"/>
        <w:r>
          <w:t>-&gt;</w:t>
        </w:r>
        <w:proofErr w:type="spellStart"/>
        <w:r>
          <w:t>loopId</w:t>
        </w:r>
        <w:proofErr w:type="spellEnd"/>
        <w:r>
          <w:t xml:space="preserve"> to </w:t>
        </w:r>
        <w:proofErr w:type="spellStart"/>
        <w:r>
          <w:t>uiState</w:t>
        </w:r>
        <w:proofErr w:type="spellEnd"/>
        <w:r>
          <w:t>;</w:t>
        </w:r>
      </w:ins>
    </w:p>
    <w:p w14:paraId="5659F8A5" w14:textId="77777777" w:rsidR="00A633C1" w:rsidRDefault="00A633C1" w:rsidP="00A633C1">
      <w:pPr>
        <w:rPr>
          <w:ins w:id="357" w:author="超 杨" w:date="2019-10-24T16:14:00Z"/>
        </w:rPr>
      </w:pPr>
      <w:proofErr w:type="gramStart"/>
      <w:ins w:id="358" w:author="超 杨" w:date="2019-10-24T16:14:00Z">
        <w:r>
          <w:t>mark</w:t>
        </w:r>
        <w:proofErr w:type="gramEnd"/>
        <w:r>
          <w:t xml:space="preserve"> </w:t>
        </w:r>
        <w:proofErr w:type="spellStart"/>
        <w:r>
          <w:t>loopId</w:t>
        </w:r>
        <w:proofErr w:type="spellEnd"/>
        <w:r>
          <w:t xml:space="preserve"> to mutable;</w:t>
        </w:r>
      </w:ins>
    </w:p>
    <w:p w14:paraId="54A4B0E0" w14:textId="77777777" w:rsidR="00A633C1" w:rsidRDefault="00A633C1" w:rsidP="00A633C1">
      <w:pPr>
        <w:rPr>
          <w:ins w:id="359" w:author="超 杨" w:date="2019-10-24T16:14:00Z"/>
        </w:rPr>
      </w:pPr>
    </w:p>
    <w:p w14:paraId="4D226BFF" w14:textId="77777777" w:rsidR="00A633C1" w:rsidRDefault="00A633C1" w:rsidP="00A633C1">
      <w:pPr>
        <w:rPr>
          <w:ins w:id="360" w:author="超 杨" w:date="2019-10-24T16:14:00Z"/>
        </w:rPr>
      </w:pPr>
      <w:ins w:id="361" w:author="超 杨" w:date="2019-10-24T16:14:00Z">
        <w:r>
          <w:t>(</w:t>
        </w:r>
        <w:proofErr w:type="gramStart"/>
        <w:r>
          <w:t>should</w:t>
        </w:r>
        <w:proofErr w:type="gramEnd"/>
        <w:r>
          <w:t xml:space="preserve"> verify: change </w:t>
        </w:r>
        <w:proofErr w:type="spellStart"/>
        <w:r>
          <w:t>loopId</w:t>
        </w:r>
        <w:proofErr w:type="spellEnd"/>
        <w:r>
          <w:t xml:space="preserve"> shouldn't cause re-render!!!)</w:t>
        </w:r>
      </w:ins>
    </w:p>
    <w:p w14:paraId="3C9601AF" w14:textId="77777777" w:rsidR="00A633C1" w:rsidRDefault="00A633C1" w:rsidP="00A633C1">
      <w:pPr>
        <w:rPr>
          <w:ins w:id="362" w:author="超 杨" w:date="2019-10-24T16:14:00Z"/>
        </w:rPr>
      </w:pPr>
    </w:p>
    <w:p w14:paraId="61CB6D90" w14:textId="77777777" w:rsidR="00A633C1" w:rsidRDefault="00A633C1" w:rsidP="00A633C1">
      <w:pPr>
        <w:rPr>
          <w:ins w:id="363" w:author="超 杨" w:date="2019-10-24T16:14:00Z"/>
        </w:rPr>
      </w:pPr>
    </w:p>
    <w:p w14:paraId="54372918" w14:textId="77777777" w:rsidR="00A633C1" w:rsidRDefault="00A633C1" w:rsidP="00A633C1">
      <w:pPr>
        <w:rPr>
          <w:ins w:id="364" w:author="超 杨" w:date="2019-10-24T16:14:00Z"/>
        </w:rPr>
      </w:pPr>
      <w:ins w:id="365" w:author="超 杨" w:date="2019-10-24T16:14:00Z">
        <w:r>
          <w:t>(</w:t>
        </w:r>
        <w:proofErr w:type="gramStart"/>
        <w:r>
          <w:t>disadvantage</w:t>
        </w:r>
        <w:proofErr w:type="gramEnd"/>
        <w:r>
          <w:t>:</w:t>
        </w:r>
      </w:ins>
    </w:p>
    <w:p w14:paraId="63305A41" w14:textId="77777777" w:rsidR="00A633C1" w:rsidRDefault="00A633C1" w:rsidP="00A633C1">
      <w:pPr>
        <w:rPr>
          <w:ins w:id="366" w:author="超 杨" w:date="2019-10-24T16:14:00Z"/>
        </w:rPr>
      </w:pPr>
      <w:ins w:id="367" w:author="超 杨" w:date="2019-10-24T16:14:00Z">
        <w:r>
          <w:t>1.not all immutable</w:t>
        </w:r>
      </w:ins>
    </w:p>
    <w:p w14:paraId="510355F7" w14:textId="77777777" w:rsidR="00A633C1" w:rsidRDefault="00A633C1" w:rsidP="00A633C1">
      <w:pPr>
        <w:rPr>
          <w:ins w:id="368" w:author="超 杨" w:date="2019-10-24T16:14:00Z"/>
        </w:rPr>
      </w:pPr>
      <w:ins w:id="369" w:author="超 杨" w:date="2019-10-24T16:14:00Z">
        <w:r>
          <w:t xml:space="preserve">2.mix </w:t>
        </w:r>
        <w:proofErr w:type="gramStart"/>
        <w:r>
          <w:t>the two logic</w:t>
        </w:r>
        <w:proofErr w:type="gramEnd"/>
        <w:r>
          <w:t>!</w:t>
        </w:r>
      </w:ins>
    </w:p>
    <w:p w14:paraId="0805C338" w14:textId="77777777" w:rsidR="00A633C1" w:rsidRDefault="00A633C1" w:rsidP="00A633C1">
      <w:pPr>
        <w:rPr>
          <w:ins w:id="370" w:author="超 杨" w:date="2019-10-24T16:14:00Z"/>
        </w:rPr>
      </w:pPr>
      <w:ins w:id="371" w:author="超 杨" w:date="2019-10-24T16:14:00Z">
        <w:r>
          <w:t>)</w:t>
        </w:r>
      </w:ins>
    </w:p>
    <w:p w14:paraId="601EF0B1" w14:textId="77777777" w:rsidR="00A633C1" w:rsidRDefault="00A633C1" w:rsidP="00A633C1">
      <w:pPr>
        <w:rPr>
          <w:ins w:id="372" w:author="超 杨" w:date="2019-10-24T16:14:00Z"/>
        </w:rPr>
      </w:pPr>
    </w:p>
    <w:p w14:paraId="1E049CBB" w14:textId="77777777" w:rsidR="00A633C1" w:rsidRDefault="00A633C1" w:rsidP="00A633C1">
      <w:pPr>
        <w:rPr>
          <w:ins w:id="373" w:author="超 杨" w:date="2019-10-24T16:14:00Z"/>
        </w:rPr>
      </w:pPr>
    </w:p>
    <w:p w14:paraId="31FD7106" w14:textId="77777777" w:rsidR="00A633C1" w:rsidRDefault="00A633C1" w:rsidP="00A633C1">
      <w:pPr>
        <w:rPr>
          <w:ins w:id="374" w:author="超 杨" w:date="2019-10-24T16:14:00Z"/>
        </w:rPr>
      </w:pPr>
      <w:proofErr w:type="gramStart"/>
      <w:ins w:id="375" w:author="超 杨" w:date="2019-10-24T16:14:00Z">
        <w:r>
          <w:t>or</w:t>
        </w:r>
        <w:proofErr w:type="gramEnd"/>
        <w:r>
          <w:t xml:space="preserve"> we can have two states!</w:t>
        </w:r>
      </w:ins>
    </w:p>
    <w:p w14:paraId="62E5CAC5" w14:textId="77777777" w:rsidR="00A633C1" w:rsidRDefault="00A633C1" w:rsidP="00A633C1">
      <w:pPr>
        <w:rPr>
          <w:ins w:id="376" w:author="超 杨" w:date="2019-10-24T16:14:00Z"/>
        </w:rPr>
      </w:pPr>
    </w:p>
    <w:p w14:paraId="24A0CE5F" w14:textId="77777777" w:rsidR="00A633C1" w:rsidRDefault="00A633C1" w:rsidP="00A633C1">
      <w:pPr>
        <w:rPr>
          <w:ins w:id="377" w:author="超 杨" w:date="2019-10-24T16:14:00Z"/>
        </w:rPr>
      </w:pPr>
    </w:p>
    <w:p w14:paraId="4819CE14" w14:textId="77777777" w:rsidR="00A633C1" w:rsidRDefault="00A633C1" w:rsidP="00A633C1">
      <w:pPr>
        <w:rPr>
          <w:ins w:id="378" w:author="超 杨" w:date="2019-10-24T16:14:00Z"/>
        </w:rPr>
      </w:pPr>
      <w:proofErr w:type="gramStart"/>
      <w:ins w:id="379" w:author="超 杨" w:date="2019-10-24T16:14:00Z">
        <w:r>
          <w:t>we</w:t>
        </w:r>
        <w:proofErr w:type="gramEnd"/>
        <w:r>
          <w:t xml:space="preserve"> choose "two states" design!!!</w:t>
        </w:r>
      </w:ins>
    </w:p>
    <w:p w14:paraId="7B0B9E6A" w14:textId="77777777" w:rsidR="00A633C1" w:rsidRDefault="00A633C1" w:rsidP="00F6426C">
      <w:pPr>
        <w:rPr>
          <w:ins w:id="380" w:author="超 杨" w:date="2019-10-24T16:14:00Z"/>
          <w:rFonts w:hint="eastAsia"/>
        </w:rPr>
      </w:pPr>
    </w:p>
    <w:p w14:paraId="2103BE9E" w14:textId="27B475B6" w:rsidR="00A633C1" w:rsidRDefault="00A633C1" w:rsidP="00F6426C">
      <w:pPr>
        <w:rPr>
          <w:ins w:id="381" w:author="超 杨" w:date="2019-10-24T16:14:00Z"/>
        </w:rPr>
      </w:pPr>
      <w:ins w:id="382" w:author="超 杨" w:date="2019-10-24T16:14:00Z">
        <w:r>
          <w:rPr>
            <w:rFonts w:hint="eastAsia"/>
          </w:rPr>
          <w:t>）</w:t>
        </w:r>
      </w:ins>
    </w:p>
    <w:p w14:paraId="5C043CAE" w14:textId="77777777" w:rsidR="00A633C1" w:rsidRDefault="00A633C1" w:rsidP="00F6426C">
      <w:pPr>
        <w:rPr>
          <w:ins w:id="383" w:author="超 杨" w:date="2019-10-24T16:14:00Z"/>
        </w:rPr>
      </w:pPr>
    </w:p>
    <w:p w14:paraId="2998C737" w14:textId="77777777" w:rsidR="00A633C1" w:rsidRDefault="00A633C1" w:rsidP="00F6426C">
      <w:pPr>
        <w:rPr>
          <w:ins w:id="384" w:author="超 杨" w:date="2019-10-24T11:02:00Z"/>
        </w:rPr>
      </w:pPr>
    </w:p>
    <w:p w14:paraId="60EED207" w14:textId="77777777" w:rsidR="00ED592C" w:rsidRDefault="00ED592C" w:rsidP="00F6426C">
      <w:pPr>
        <w:rPr>
          <w:ins w:id="385" w:author="超 杨" w:date="2019-10-24T11:02:00Z"/>
        </w:rPr>
      </w:pPr>
    </w:p>
    <w:p w14:paraId="44FC5399" w14:textId="77777777" w:rsidR="00ED592C" w:rsidRDefault="00ED592C" w:rsidP="00F6426C">
      <w:pPr>
        <w:rPr>
          <w:ins w:id="386" w:author="超 杨" w:date="2019-10-24T11:02:00Z"/>
        </w:rPr>
      </w:pPr>
    </w:p>
    <w:p w14:paraId="1F1FF47E" w14:textId="77777777" w:rsidR="00ED592C" w:rsidRDefault="00ED592C" w:rsidP="00F6426C">
      <w:pPr>
        <w:rPr>
          <w:ins w:id="387" w:author="超 杨" w:date="2019-10-24T11:02:00Z"/>
        </w:rPr>
      </w:pPr>
    </w:p>
    <w:p w14:paraId="27F34C6F" w14:textId="77777777" w:rsidR="00ED592C" w:rsidRDefault="00ED592C" w:rsidP="00F6426C">
      <w:pPr>
        <w:rPr>
          <w:ins w:id="388" w:author="超 杨" w:date="2019-10-24T11:02:00Z"/>
        </w:rPr>
      </w:pPr>
    </w:p>
    <w:p w14:paraId="1931C813" w14:textId="5C6692A7" w:rsidR="00F6426C" w:rsidRDefault="00B77CF3" w:rsidP="00F6426C">
      <w:pPr>
        <w:rPr>
          <w:ins w:id="389" w:author="超 杨" w:date="2019-10-24T10:42:00Z"/>
          <w:rFonts w:hint="eastAsia"/>
        </w:rPr>
      </w:pPr>
      <w:ins w:id="390" w:author="超 杨" w:date="2019-10-24T10:42:00Z">
        <w:r>
          <w:rPr>
            <w:rFonts w:hint="eastAsia"/>
          </w:rPr>
          <w:t>（</w:t>
        </w:r>
      </w:ins>
    </w:p>
    <w:p w14:paraId="69F31798" w14:textId="77777777" w:rsidR="00B77CF3" w:rsidRDefault="00B77CF3" w:rsidP="00B77CF3">
      <w:pPr>
        <w:rPr>
          <w:ins w:id="391" w:author="超 杨" w:date="2019-10-24T10:42:00Z"/>
        </w:rPr>
      </w:pPr>
      <w:ins w:id="392" w:author="超 杨" w:date="2019-10-24T10:42:00Z">
        <w:r>
          <w:t xml:space="preserve"># </w:t>
        </w:r>
        <w:proofErr w:type="gramStart"/>
        <w:r>
          <w:t>explain</w:t>
        </w:r>
        <w:proofErr w:type="gramEnd"/>
        <w:r>
          <w:t xml:space="preserve"> why need editor</w:t>
        </w:r>
      </w:ins>
    </w:p>
    <w:p w14:paraId="2DDD08F2" w14:textId="77777777" w:rsidR="00B77CF3" w:rsidRDefault="00B77CF3" w:rsidP="00B77CF3">
      <w:pPr>
        <w:rPr>
          <w:ins w:id="393" w:author="超 杨" w:date="2019-10-24T10:42:00Z"/>
        </w:rPr>
      </w:pPr>
    </w:p>
    <w:p w14:paraId="13AD06E1" w14:textId="77777777" w:rsidR="00B77CF3" w:rsidRDefault="00B77CF3" w:rsidP="00B77CF3">
      <w:pPr>
        <w:rPr>
          <w:ins w:id="394" w:author="超 杨" w:date="2019-10-24T10:42:00Z"/>
        </w:rPr>
      </w:pPr>
      <w:proofErr w:type="gramStart"/>
      <w:ins w:id="395" w:author="超 杨" w:date="2019-10-24T10:42:00Z">
        <w:r>
          <w:t>explain</w:t>
        </w:r>
        <w:proofErr w:type="gramEnd"/>
        <w:r>
          <w:t xml:space="preserve"> why</w:t>
        </w:r>
      </w:ins>
    </w:p>
    <w:p w14:paraId="6FEDACD8" w14:textId="77777777" w:rsidR="00B77CF3" w:rsidRDefault="00B77CF3" w:rsidP="00B77CF3">
      <w:pPr>
        <w:rPr>
          <w:ins w:id="396" w:author="超 杨" w:date="2019-10-24T10:42:00Z"/>
        </w:rPr>
      </w:pPr>
    </w:p>
    <w:p w14:paraId="0C0CC2C6" w14:textId="77777777" w:rsidR="00B77CF3" w:rsidRDefault="00B77CF3" w:rsidP="00B77CF3">
      <w:pPr>
        <w:rPr>
          <w:ins w:id="397" w:author="超 杨" w:date="2019-10-24T10:42:00Z"/>
        </w:rPr>
      </w:pPr>
      <w:proofErr w:type="gramStart"/>
      <w:ins w:id="398" w:author="超 杨" w:date="2019-10-24T10:42:00Z">
        <w:r>
          <w:t>explain</w:t>
        </w:r>
        <w:proofErr w:type="gramEnd"/>
        <w:r>
          <w:t xml:space="preserve"> the relation between editor and engine</w:t>
        </w:r>
      </w:ins>
    </w:p>
    <w:p w14:paraId="6098D369" w14:textId="77777777" w:rsidR="00B77CF3" w:rsidRDefault="00B77CF3" w:rsidP="00B77CF3">
      <w:pPr>
        <w:rPr>
          <w:ins w:id="399" w:author="超 杨" w:date="2019-10-24T10:42:00Z"/>
        </w:rPr>
      </w:pPr>
    </w:p>
    <w:p w14:paraId="3AFBAB93" w14:textId="77777777" w:rsidR="00B77CF3" w:rsidRDefault="00B77CF3" w:rsidP="00F6426C">
      <w:pPr>
        <w:rPr>
          <w:ins w:id="400" w:author="超 杨" w:date="2019-10-24T10:42:00Z"/>
          <w:rFonts w:hint="eastAsia"/>
        </w:rPr>
      </w:pPr>
    </w:p>
    <w:p w14:paraId="6614F24C" w14:textId="4CA04173" w:rsidR="00B77CF3" w:rsidRPr="00F6426C" w:rsidRDefault="00B77CF3" w:rsidP="00F6426C">
      <w:pPr>
        <w:rPr>
          <w:rFonts w:hint="eastAsia"/>
        </w:rPr>
      </w:pPr>
      <w:ins w:id="401" w:author="超 杨" w:date="2019-10-24T10:42:00Z">
        <w:r>
          <w:rPr>
            <w:rFonts w:hint="eastAsia"/>
          </w:rPr>
          <w:t>）</w:t>
        </w:r>
      </w:ins>
    </w:p>
    <w:p w14:paraId="4F68560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7.4.1  </w:t>
      </w:r>
      <w:r w:rsidRPr="00F6426C">
        <w:rPr>
          <w:rFonts w:hint="eastAsia"/>
          <w:noProof/>
        </w:rPr>
        <w:t>设计边界</w:t>
      </w:r>
    </w:p>
    <w:p w14:paraId="25D5437A" w14:textId="61F346CC" w:rsidR="00F6426C" w:rsidRDefault="00B77CF3" w:rsidP="00F6426C">
      <w:pPr>
        <w:rPr>
          <w:ins w:id="402" w:author="超 杨" w:date="2019-10-24T10:43:00Z"/>
          <w:rFonts w:hint="eastAsia"/>
        </w:rPr>
      </w:pPr>
      <w:ins w:id="403" w:author="超 杨" w:date="2019-10-24T10:43:00Z">
        <w:r>
          <w:rPr>
            <w:rFonts w:hint="eastAsia"/>
          </w:rPr>
          <w:t>（</w:t>
        </w:r>
      </w:ins>
    </w:p>
    <w:p w14:paraId="2CDAB954" w14:textId="77777777" w:rsidR="00B77CF3" w:rsidRDefault="00B77CF3" w:rsidP="00B77CF3">
      <w:pPr>
        <w:rPr>
          <w:ins w:id="404" w:author="超 杨" w:date="2019-10-24T10:43:00Z"/>
        </w:rPr>
      </w:pPr>
    </w:p>
    <w:p w14:paraId="5E048655" w14:textId="77777777" w:rsidR="00B77CF3" w:rsidRDefault="00B77CF3" w:rsidP="00B77CF3">
      <w:pPr>
        <w:rPr>
          <w:ins w:id="405" w:author="超 杨" w:date="2019-10-24T10:43:00Z"/>
        </w:rPr>
      </w:pPr>
      <w:proofErr w:type="gramStart"/>
      <w:ins w:id="406" w:author="超 杨" w:date="2019-10-24T10:43:00Z">
        <w:r>
          <w:t>analyze</w:t>
        </w:r>
        <w:proofErr w:type="gramEnd"/>
        <w:r>
          <w:t xml:space="preserve"> border:</w:t>
        </w:r>
      </w:ins>
    </w:p>
    <w:p w14:paraId="6EA25B45" w14:textId="77777777" w:rsidR="00B77CF3" w:rsidRDefault="00B77CF3" w:rsidP="00B77CF3">
      <w:pPr>
        <w:rPr>
          <w:ins w:id="407" w:author="超 杨" w:date="2019-10-24T10:43:00Z"/>
        </w:rPr>
      </w:pPr>
      <w:proofErr w:type="gramStart"/>
      <w:ins w:id="408" w:author="超 杨" w:date="2019-10-24T10:43:00Z">
        <w:r>
          <w:t>how</w:t>
        </w:r>
        <w:proofErr w:type="gramEnd"/>
        <w:r>
          <w:t xml:space="preserve"> can user use it?</w:t>
        </w:r>
      </w:ins>
    </w:p>
    <w:p w14:paraId="65945196" w14:textId="77777777" w:rsidR="00B77CF3" w:rsidRDefault="00B77CF3" w:rsidP="00B77CF3">
      <w:pPr>
        <w:rPr>
          <w:ins w:id="409" w:author="超 杨" w:date="2019-10-24T10:43:00Z"/>
        </w:rPr>
      </w:pPr>
    </w:p>
    <w:p w14:paraId="060ADA83" w14:textId="77777777" w:rsidR="00B77CF3" w:rsidRDefault="00B77CF3" w:rsidP="00B77CF3">
      <w:pPr>
        <w:rPr>
          <w:ins w:id="410" w:author="超 杨" w:date="2019-10-24T10:43:00Z"/>
        </w:rPr>
      </w:pPr>
      <w:proofErr w:type="gramStart"/>
      <w:ins w:id="411" w:author="超 杨" w:date="2019-10-24T10:43:00Z">
        <w:r>
          <w:t>give</w:t>
        </w:r>
        <w:proofErr w:type="gramEnd"/>
        <w:r>
          <w:t xml:space="preserve"> image (draft image with only one "start" button)</w:t>
        </w:r>
      </w:ins>
    </w:p>
    <w:p w14:paraId="696D8018" w14:textId="77777777" w:rsidR="00B77CF3" w:rsidRDefault="00B77CF3" w:rsidP="00B77CF3">
      <w:pPr>
        <w:rPr>
          <w:ins w:id="412" w:author="超 杨" w:date="2019-10-24T10:43:00Z"/>
        </w:rPr>
      </w:pPr>
    </w:p>
    <w:p w14:paraId="28D814E0" w14:textId="77777777" w:rsidR="00B77CF3" w:rsidRDefault="00B77CF3" w:rsidP="00B77CF3">
      <w:pPr>
        <w:rPr>
          <w:ins w:id="413" w:author="超 杨" w:date="2019-10-24T10:43:00Z"/>
        </w:rPr>
      </w:pPr>
      <w:proofErr w:type="gramStart"/>
      <w:ins w:id="414" w:author="超 杨" w:date="2019-10-24T10:43:00Z">
        <w:r>
          <w:t>start</w:t>
        </w:r>
        <w:proofErr w:type="gramEnd"/>
        <w:r>
          <w:t>/stop button + canvas</w:t>
        </w:r>
      </w:ins>
    </w:p>
    <w:p w14:paraId="04A5AE65" w14:textId="77777777" w:rsidR="00B77CF3" w:rsidRDefault="00B77CF3" w:rsidP="00B77CF3">
      <w:pPr>
        <w:rPr>
          <w:ins w:id="415" w:author="超 杨" w:date="2019-10-24T10:43:00Z"/>
        </w:rPr>
      </w:pPr>
    </w:p>
    <w:p w14:paraId="63200413" w14:textId="77777777" w:rsidR="00B77CF3" w:rsidRDefault="00B77CF3" w:rsidP="00B77CF3">
      <w:pPr>
        <w:rPr>
          <w:ins w:id="416" w:author="超 杨" w:date="2019-10-24T10:43:00Z"/>
        </w:rPr>
      </w:pPr>
    </w:p>
    <w:p w14:paraId="5E492D42" w14:textId="77777777" w:rsidR="00B77CF3" w:rsidRDefault="00B77CF3" w:rsidP="00B77CF3">
      <w:pPr>
        <w:rPr>
          <w:ins w:id="417" w:author="超 杨" w:date="2019-10-24T10:43:00Z"/>
        </w:rPr>
      </w:pPr>
      <w:proofErr w:type="gramStart"/>
      <w:ins w:id="418" w:author="超 杨" w:date="2019-10-24T10:43:00Z">
        <w:r>
          <w:t>package</w:t>
        </w:r>
        <w:proofErr w:type="gramEnd"/>
        <w:r>
          <w:t xml:space="preserve"> editor to one </w:t>
        </w:r>
        <w:proofErr w:type="spellStart"/>
        <w:r>
          <w:t>dist</w:t>
        </w:r>
        <w:proofErr w:type="spellEnd"/>
        <w:r>
          <w:t xml:space="preserve"> file;</w:t>
        </w:r>
      </w:ins>
    </w:p>
    <w:p w14:paraId="4CEFF047" w14:textId="385A2D72" w:rsidR="00B77CF3" w:rsidRDefault="00B77CF3" w:rsidP="00B77CF3">
      <w:pPr>
        <w:rPr>
          <w:ins w:id="419" w:author="超 杨" w:date="2019-10-24T10:43:00Z"/>
          <w:rFonts w:hint="eastAsia"/>
        </w:rPr>
      </w:pPr>
      <w:proofErr w:type="gramStart"/>
      <w:ins w:id="420" w:author="超 杨" w:date="2019-10-24T10:43:00Z">
        <w:r>
          <w:t>import</w:t>
        </w:r>
        <w:proofErr w:type="gramEnd"/>
        <w:r>
          <w:t xml:space="preserve"> it in html page;</w:t>
        </w:r>
      </w:ins>
    </w:p>
    <w:p w14:paraId="768E3A8A" w14:textId="4968AEF4" w:rsidR="00B77CF3" w:rsidRPr="00F6426C" w:rsidRDefault="00B77CF3" w:rsidP="00B77CF3">
      <w:pPr>
        <w:rPr>
          <w:rFonts w:hint="eastAsia"/>
        </w:rPr>
      </w:pPr>
      <w:ins w:id="421" w:author="超 杨" w:date="2019-10-24T10:43:00Z">
        <w:r>
          <w:rPr>
            <w:rFonts w:hint="eastAsia"/>
          </w:rPr>
          <w:t>）</w:t>
        </w:r>
      </w:ins>
    </w:p>
    <w:p w14:paraId="70BA554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7.4.2  </w:t>
      </w:r>
      <w:r w:rsidRPr="00F6426C">
        <w:rPr>
          <w:noProof/>
        </w:rPr>
        <w:t>提炼</w:t>
      </w:r>
      <w:r w:rsidRPr="00F6426C">
        <w:rPr>
          <w:rFonts w:hint="eastAsia"/>
          <w:noProof/>
        </w:rPr>
        <w:t>数据</w:t>
      </w:r>
    </w:p>
    <w:p w14:paraId="018A74DB" w14:textId="3AFD61B2" w:rsidR="00F6426C" w:rsidRDefault="007B7B84" w:rsidP="00F6426C">
      <w:pPr>
        <w:rPr>
          <w:ins w:id="422" w:author="超 杨" w:date="2019-10-24T10:43:00Z"/>
          <w:rFonts w:hint="eastAsia"/>
        </w:rPr>
      </w:pPr>
      <w:ins w:id="423" w:author="超 杨" w:date="2019-10-24T10:43:00Z">
        <w:r>
          <w:rPr>
            <w:rFonts w:hint="eastAsia"/>
          </w:rPr>
          <w:t>（</w:t>
        </w:r>
      </w:ins>
    </w:p>
    <w:p w14:paraId="6C475C8B" w14:textId="77777777" w:rsidR="007B7B84" w:rsidRDefault="007B7B84" w:rsidP="007B7B84">
      <w:pPr>
        <w:rPr>
          <w:ins w:id="424" w:author="超 杨" w:date="2019-10-24T10:43:00Z"/>
        </w:rPr>
      </w:pPr>
    </w:p>
    <w:p w14:paraId="08B62DBF" w14:textId="77777777" w:rsidR="007B7B84" w:rsidRDefault="007B7B84" w:rsidP="007B7B84">
      <w:pPr>
        <w:rPr>
          <w:ins w:id="425" w:author="超 杨" w:date="2019-10-24T10:43:00Z"/>
        </w:rPr>
      </w:pPr>
      <w:ins w:id="426" w:author="超 杨" w:date="2019-10-24T10:43:00Z">
        <w:r>
          <w:t xml:space="preserve">## </w:t>
        </w:r>
        <w:proofErr w:type="gramStart"/>
        <w:r>
          <w:t>whether</w:t>
        </w:r>
        <w:proofErr w:type="gramEnd"/>
        <w:r>
          <w:t xml:space="preserve"> to use </w:t>
        </w:r>
        <w:proofErr w:type="spellStart"/>
        <w:r>
          <w:t>redux</w:t>
        </w:r>
        <w:proofErr w:type="spellEnd"/>
      </w:ins>
    </w:p>
    <w:p w14:paraId="5005A591" w14:textId="77777777" w:rsidR="007B7B84" w:rsidRDefault="007B7B84" w:rsidP="007B7B84">
      <w:pPr>
        <w:rPr>
          <w:ins w:id="427" w:author="超 杨" w:date="2019-10-24T10:43:00Z"/>
        </w:rPr>
      </w:pPr>
    </w:p>
    <w:p w14:paraId="03AD99D3" w14:textId="77777777" w:rsidR="007B7B84" w:rsidRDefault="007B7B84" w:rsidP="007B7B84">
      <w:pPr>
        <w:rPr>
          <w:ins w:id="428" w:author="超 杨" w:date="2019-10-24T10:43:00Z"/>
        </w:rPr>
      </w:pPr>
      <w:proofErr w:type="gramStart"/>
      <w:ins w:id="429" w:author="超 杨" w:date="2019-10-24T10:43:00Z">
        <w:r>
          <w:t>discuss</w:t>
        </w:r>
        <w:proofErr w:type="gramEnd"/>
        <w:r>
          <w:t xml:space="preserve">: global data(store) </w:t>
        </w:r>
        <w:proofErr w:type="spellStart"/>
        <w:r>
          <w:t>vs</w:t>
        </w:r>
        <w:proofErr w:type="spellEnd"/>
        <w:r>
          <w:t xml:space="preserve"> local data(state)</w:t>
        </w:r>
      </w:ins>
    </w:p>
    <w:p w14:paraId="35F2E794" w14:textId="77777777" w:rsidR="007B7B84" w:rsidRDefault="007B7B84" w:rsidP="007B7B84">
      <w:pPr>
        <w:rPr>
          <w:ins w:id="430" w:author="超 杨" w:date="2019-10-24T10:43:00Z"/>
        </w:rPr>
      </w:pPr>
    </w:p>
    <w:p w14:paraId="42AAEDE2" w14:textId="77777777" w:rsidR="007B7B84" w:rsidRDefault="007B7B84" w:rsidP="007B7B84">
      <w:pPr>
        <w:rPr>
          <w:ins w:id="431" w:author="超 杨" w:date="2019-10-24T10:43:00Z"/>
        </w:rPr>
      </w:pPr>
    </w:p>
    <w:p w14:paraId="3274DE21" w14:textId="77777777" w:rsidR="007B7B84" w:rsidRDefault="007B7B84" w:rsidP="007B7B84">
      <w:pPr>
        <w:rPr>
          <w:ins w:id="432" w:author="超 杨" w:date="2019-10-24T10:43:00Z"/>
        </w:rPr>
      </w:pPr>
      <w:proofErr w:type="gramStart"/>
      <w:ins w:id="433" w:author="超 杨" w:date="2019-10-24T10:43:00Z">
        <w:r>
          <w:t>only</w:t>
        </w:r>
        <w:proofErr w:type="gramEnd"/>
        <w:r>
          <w:t xml:space="preserve"> use global data, no local data?</w:t>
        </w:r>
      </w:ins>
    </w:p>
    <w:p w14:paraId="487A6876" w14:textId="77777777" w:rsidR="007B7B84" w:rsidRDefault="007B7B84" w:rsidP="007B7B84">
      <w:pPr>
        <w:rPr>
          <w:ins w:id="434" w:author="超 杨" w:date="2019-10-24T10:43:00Z"/>
        </w:rPr>
      </w:pPr>
    </w:p>
    <w:p w14:paraId="1B0653DB" w14:textId="77777777" w:rsidR="007B7B84" w:rsidRDefault="007B7B84" w:rsidP="007B7B84">
      <w:pPr>
        <w:rPr>
          <w:ins w:id="435" w:author="超 杨" w:date="2019-10-24T10:43:00Z"/>
        </w:rPr>
      </w:pPr>
    </w:p>
    <w:p w14:paraId="5CCBBBFE" w14:textId="77777777" w:rsidR="007B7B84" w:rsidRDefault="007B7B84" w:rsidP="007B7B84">
      <w:pPr>
        <w:rPr>
          <w:ins w:id="436" w:author="超 杨" w:date="2019-10-24T10:43:00Z"/>
        </w:rPr>
      </w:pPr>
      <w:ins w:id="437" w:author="超 杨" w:date="2019-10-24T10:43:00Z">
        <w:r>
          <w:t xml:space="preserve">## </w:t>
        </w:r>
        <w:proofErr w:type="gramStart"/>
        <w:r>
          <w:t>design</w:t>
        </w:r>
        <w:proofErr w:type="gramEnd"/>
        <w:r>
          <w:t xml:space="preserve"> data</w:t>
        </w:r>
      </w:ins>
    </w:p>
    <w:p w14:paraId="0EF7EB66" w14:textId="77777777" w:rsidR="007B7B84" w:rsidRDefault="007B7B84" w:rsidP="007B7B84">
      <w:pPr>
        <w:rPr>
          <w:ins w:id="438" w:author="超 杨" w:date="2019-10-24T10:43:00Z"/>
        </w:rPr>
      </w:pPr>
    </w:p>
    <w:p w14:paraId="580E5FA6" w14:textId="77777777" w:rsidR="007B7B84" w:rsidRDefault="007B7B84" w:rsidP="007B7B84">
      <w:pPr>
        <w:rPr>
          <w:ins w:id="439" w:author="超 杨" w:date="2019-10-24T10:43:00Z"/>
        </w:rPr>
      </w:pPr>
    </w:p>
    <w:p w14:paraId="3A785AF7" w14:textId="77777777" w:rsidR="007B7B84" w:rsidRDefault="007B7B84" w:rsidP="007B7B84">
      <w:pPr>
        <w:rPr>
          <w:ins w:id="440" w:author="超 杨" w:date="2019-10-24T10:43:00Z"/>
        </w:rPr>
      </w:pPr>
      <w:proofErr w:type="gramStart"/>
      <w:ins w:id="441" w:author="超 杨" w:date="2019-10-24T10:43:00Z">
        <w:r>
          <w:t>state</w:t>
        </w:r>
        <w:proofErr w:type="gramEnd"/>
        <w:r>
          <w:t>:</w:t>
        </w:r>
      </w:ins>
    </w:p>
    <w:p w14:paraId="364692A4" w14:textId="77777777" w:rsidR="007B7B84" w:rsidRDefault="007B7B84" w:rsidP="007B7B84">
      <w:pPr>
        <w:rPr>
          <w:ins w:id="442" w:author="超 杨" w:date="2019-10-24T10:43:00Z"/>
        </w:rPr>
      </w:pPr>
    </w:p>
    <w:p w14:paraId="4C748068" w14:textId="77777777" w:rsidR="007B7B84" w:rsidRDefault="007B7B84" w:rsidP="007B7B84">
      <w:pPr>
        <w:rPr>
          <w:ins w:id="443" w:author="超 杨" w:date="2019-10-24T10:43:00Z"/>
        </w:rPr>
      </w:pPr>
      <w:proofErr w:type="spellStart"/>
      <w:proofErr w:type="gramStart"/>
      <w:ins w:id="444" w:author="超 杨" w:date="2019-10-24T10:43:00Z">
        <w:r>
          <w:t>ui</w:t>
        </w:r>
        <w:proofErr w:type="spellEnd"/>
        <w:proofErr w:type="gramEnd"/>
        <w:r>
          <w:t xml:space="preserve"> state(</w:t>
        </w:r>
        <w:proofErr w:type="spellStart"/>
        <w:r>
          <w:t>redux</w:t>
        </w:r>
        <w:proofErr w:type="spellEnd"/>
        <w:r>
          <w:t xml:space="preserve"> store)</w:t>
        </w:r>
      </w:ins>
    </w:p>
    <w:p w14:paraId="2C6F0606" w14:textId="77777777" w:rsidR="007B7B84" w:rsidRDefault="007B7B84" w:rsidP="007B7B84">
      <w:pPr>
        <w:rPr>
          <w:ins w:id="445" w:author="超 杨" w:date="2019-10-24T10:43:00Z"/>
        </w:rPr>
      </w:pPr>
    </w:p>
    <w:p w14:paraId="3A46F1C4" w14:textId="77777777" w:rsidR="007B7B84" w:rsidRDefault="007B7B84" w:rsidP="007B7B84">
      <w:pPr>
        <w:rPr>
          <w:ins w:id="446" w:author="超 杨" w:date="2019-10-24T10:43:00Z"/>
        </w:rPr>
      </w:pPr>
      <w:proofErr w:type="gramStart"/>
      <w:ins w:id="447" w:author="超 杨" w:date="2019-10-24T10:43:00Z">
        <w:r>
          <w:t>engine</w:t>
        </w:r>
        <w:proofErr w:type="gramEnd"/>
        <w:r>
          <w:t xml:space="preserve"> state</w:t>
        </w:r>
      </w:ins>
    </w:p>
    <w:p w14:paraId="4EB5C105" w14:textId="77777777" w:rsidR="007B7B84" w:rsidRDefault="007B7B84" w:rsidP="007B7B84">
      <w:pPr>
        <w:rPr>
          <w:ins w:id="448" w:author="超 杨" w:date="2019-10-24T10:43:00Z"/>
        </w:rPr>
      </w:pPr>
    </w:p>
    <w:p w14:paraId="2DBACE56" w14:textId="77777777" w:rsidR="007B7B84" w:rsidRDefault="007B7B84" w:rsidP="007B7B84">
      <w:pPr>
        <w:rPr>
          <w:ins w:id="449" w:author="超 杨" w:date="2019-10-24T10:43:00Z"/>
        </w:rPr>
      </w:pPr>
    </w:p>
    <w:p w14:paraId="728A73D5" w14:textId="77777777" w:rsidR="007B7B84" w:rsidRDefault="007B7B84" w:rsidP="007B7B84">
      <w:pPr>
        <w:rPr>
          <w:ins w:id="450" w:author="超 杨" w:date="2019-10-24T10:43:00Z"/>
        </w:rPr>
      </w:pPr>
    </w:p>
    <w:p w14:paraId="448AB43B" w14:textId="77777777" w:rsidR="007B7B84" w:rsidRDefault="007B7B84" w:rsidP="007B7B84">
      <w:pPr>
        <w:rPr>
          <w:ins w:id="451" w:author="超 杨" w:date="2019-10-24T10:43:00Z"/>
        </w:rPr>
      </w:pPr>
      <w:ins w:id="452" w:author="超 杨" w:date="2019-10-24T10:43:00Z">
        <w:r>
          <w:t>////note: no editor state!!!!</w:t>
        </w:r>
      </w:ins>
    </w:p>
    <w:p w14:paraId="18310D09" w14:textId="77777777" w:rsidR="007B7B84" w:rsidRDefault="007B7B84" w:rsidP="007B7B84">
      <w:pPr>
        <w:rPr>
          <w:ins w:id="453" w:author="超 杨" w:date="2019-10-24T10:43:00Z"/>
        </w:rPr>
      </w:pPr>
    </w:p>
    <w:p w14:paraId="2CCDBE54" w14:textId="77777777" w:rsidR="007B7B84" w:rsidRDefault="007B7B84" w:rsidP="007B7B84">
      <w:pPr>
        <w:rPr>
          <w:ins w:id="454" w:author="超 杨" w:date="2019-10-24T10:43:00Z"/>
        </w:rPr>
      </w:pPr>
      <w:proofErr w:type="gramStart"/>
      <w:ins w:id="455" w:author="超 杨" w:date="2019-10-24T10:43:00Z">
        <w:r>
          <w:t>still</w:t>
        </w:r>
        <w:proofErr w:type="gramEnd"/>
        <w:r>
          <w:t xml:space="preserve"> need editor state for not show data(which not affect </w:t>
        </w:r>
        <w:proofErr w:type="spellStart"/>
        <w:r>
          <w:t>ui</w:t>
        </w:r>
        <w:proofErr w:type="spellEnd"/>
        <w:r>
          <w:t>)!!!</w:t>
        </w:r>
      </w:ins>
    </w:p>
    <w:p w14:paraId="6C0B6EDC" w14:textId="77777777" w:rsidR="007B7B84" w:rsidRDefault="007B7B84" w:rsidP="007B7B84">
      <w:pPr>
        <w:rPr>
          <w:ins w:id="456" w:author="超 杨" w:date="2019-10-24T10:43:00Z"/>
        </w:rPr>
      </w:pPr>
      <w:ins w:id="457" w:author="超 杨" w:date="2019-10-24T10:43:00Z">
        <w:r>
          <w:t>(</w:t>
        </w:r>
      </w:ins>
    </w:p>
    <w:p w14:paraId="0DA8DFAB" w14:textId="77777777" w:rsidR="007B7B84" w:rsidRDefault="007B7B84" w:rsidP="007B7B84">
      <w:pPr>
        <w:rPr>
          <w:ins w:id="458" w:author="超 杨" w:date="2019-10-24T10:43:00Z"/>
        </w:rPr>
      </w:pPr>
      <w:proofErr w:type="gramStart"/>
      <w:ins w:id="459" w:author="超 杨" w:date="2019-10-24T10:43:00Z">
        <w:r>
          <w:t>by</w:t>
        </w:r>
        <w:proofErr w:type="gramEnd"/>
        <w:r>
          <w:t xml:space="preserve"> </w:t>
        </w:r>
        <w:proofErr w:type="spellStart"/>
        <w:r>
          <w:t>dicuss</w:t>
        </w:r>
        <w:proofErr w:type="spellEnd"/>
        <w:r>
          <w:t xml:space="preserve"> "where to store </w:t>
        </w:r>
        <w:proofErr w:type="spellStart"/>
        <w:r>
          <w:t>loopId</w:t>
        </w:r>
        <w:proofErr w:type="spellEnd"/>
        <w:r>
          <w:t>" and avoid re-render!</w:t>
        </w:r>
      </w:ins>
    </w:p>
    <w:p w14:paraId="22994C69" w14:textId="77777777" w:rsidR="007B7B84" w:rsidRDefault="007B7B84" w:rsidP="007B7B84">
      <w:pPr>
        <w:rPr>
          <w:ins w:id="460" w:author="超 杨" w:date="2019-10-24T10:43:00Z"/>
        </w:rPr>
      </w:pPr>
      <w:ins w:id="461" w:author="超 杨" w:date="2019-10-24T10:43:00Z">
        <w:r>
          <w:t>)</w:t>
        </w:r>
      </w:ins>
    </w:p>
    <w:p w14:paraId="6E150ED7" w14:textId="77777777" w:rsidR="007B7B84" w:rsidRDefault="007B7B84" w:rsidP="007B7B84">
      <w:pPr>
        <w:rPr>
          <w:ins w:id="462" w:author="超 杨" w:date="2019-10-24T10:43:00Z"/>
        </w:rPr>
      </w:pPr>
    </w:p>
    <w:p w14:paraId="38E73EE0" w14:textId="77777777" w:rsidR="007B7B84" w:rsidRDefault="007B7B84" w:rsidP="007B7B84">
      <w:pPr>
        <w:rPr>
          <w:ins w:id="463" w:author="超 杨" w:date="2019-10-24T10:43:00Z"/>
        </w:rPr>
      </w:pPr>
    </w:p>
    <w:p w14:paraId="1A63D917" w14:textId="77777777" w:rsidR="007B7B84" w:rsidRDefault="007B7B84" w:rsidP="007B7B84">
      <w:pPr>
        <w:rPr>
          <w:ins w:id="464" w:author="超 杨" w:date="2019-10-24T10:43:00Z"/>
        </w:rPr>
      </w:pPr>
      <w:proofErr w:type="gramStart"/>
      <w:ins w:id="465" w:author="超 杨" w:date="2019-10-24T10:43:00Z">
        <w:r>
          <w:t>why</w:t>
        </w:r>
        <w:proofErr w:type="gramEnd"/>
        <w:r>
          <w:t>?</w:t>
        </w:r>
      </w:ins>
    </w:p>
    <w:p w14:paraId="038C064D" w14:textId="77777777" w:rsidR="007B7B84" w:rsidRDefault="007B7B84" w:rsidP="007B7B84">
      <w:pPr>
        <w:rPr>
          <w:ins w:id="466" w:author="超 杨" w:date="2019-10-24T10:43:00Z"/>
        </w:rPr>
      </w:pPr>
      <w:proofErr w:type="gramStart"/>
      <w:ins w:id="467" w:author="超 杨" w:date="2019-10-24T10:43:00Z">
        <w:r>
          <w:t>no</w:t>
        </w:r>
        <w:proofErr w:type="gramEnd"/>
        <w:r>
          <w:t xml:space="preserve"> need to update All, Inspector, ...</w:t>
        </w:r>
      </w:ins>
    </w:p>
    <w:p w14:paraId="2DDA5B44" w14:textId="77777777" w:rsidR="007B7B84" w:rsidRDefault="007B7B84" w:rsidP="007B7B84">
      <w:pPr>
        <w:rPr>
          <w:ins w:id="468" w:author="超 杨" w:date="2019-10-24T10:43:00Z"/>
        </w:rPr>
      </w:pPr>
      <w:proofErr w:type="gramStart"/>
      <w:ins w:id="469" w:author="超 杨" w:date="2019-10-24T10:43:00Z">
        <w:r>
          <w:t>just</w:t>
        </w:r>
        <w:proofErr w:type="gramEnd"/>
        <w:r>
          <w:t xml:space="preserve"> update </w:t>
        </w:r>
        <w:proofErr w:type="spellStart"/>
        <w:r>
          <w:t>ui</w:t>
        </w:r>
        <w:proofErr w:type="spellEnd"/>
        <w:r>
          <w:t xml:space="preserve"> state-&gt;all, inspector state, ...</w:t>
        </w:r>
      </w:ins>
    </w:p>
    <w:p w14:paraId="2CEC0863" w14:textId="77777777" w:rsidR="007B7B84" w:rsidRDefault="007B7B84" w:rsidP="007B7B84">
      <w:pPr>
        <w:rPr>
          <w:ins w:id="470" w:author="超 杨" w:date="2019-10-24T10:43:00Z"/>
        </w:rPr>
      </w:pPr>
    </w:p>
    <w:p w14:paraId="760A78C8" w14:textId="77777777" w:rsidR="007B7B84" w:rsidRDefault="007B7B84" w:rsidP="007B7B84">
      <w:pPr>
        <w:rPr>
          <w:ins w:id="471" w:author="超 杨" w:date="2019-10-24T10:43:00Z"/>
        </w:rPr>
      </w:pPr>
    </w:p>
    <w:p w14:paraId="0AC8810D" w14:textId="77777777" w:rsidR="007B7B84" w:rsidRDefault="007B7B84" w:rsidP="007B7B84">
      <w:pPr>
        <w:rPr>
          <w:ins w:id="472" w:author="超 杨" w:date="2019-10-24T10:43:00Z"/>
        </w:rPr>
      </w:pPr>
    </w:p>
    <w:p w14:paraId="490B94E2" w14:textId="77777777" w:rsidR="007B7B84" w:rsidRDefault="007B7B84" w:rsidP="007B7B84">
      <w:pPr>
        <w:rPr>
          <w:ins w:id="473" w:author="超 杨" w:date="2019-10-24T10:43:00Z"/>
        </w:rPr>
      </w:pPr>
      <w:proofErr w:type="gramStart"/>
      <w:ins w:id="474" w:author="超 杨" w:date="2019-10-24T10:43:00Z">
        <w:r>
          <w:t>need</w:t>
        </w:r>
        <w:proofErr w:type="gramEnd"/>
        <w:r>
          <w:t xml:space="preserve"> extract </w:t>
        </w:r>
        <w:proofErr w:type="spellStart"/>
        <w:r>
          <w:t>ui</w:t>
        </w:r>
        <w:proofErr w:type="spellEnd"/>
        <w:r>
          <w:t xml:space="preserve"> data from engine state to </w:t>
        </w:r>
        <w:proofErr w:type="spellStart"/>
        <w:r>
          <w:t>ui</w:t>
        </w:r>
        <w:proofErr w:type="spellEnd"/>
        <w:r>
          <w:t xml:space="preserve"> state!</w:t>
        </w:r>
      </w:ins>
    </w:p>
    <w:p w14:paraId="5C5B6EAD" w14:textId="77777777" w:rsidR="007B7B84" w:rsidRDefault="007B7B84" w:rsidP="007B7B84">
      <w:pPr>
        <w:rPr>
          <w:ins w:id="475" w:author="超 杨" w:date="2019-10-24T10:43:00Z"/>
        </w:rPr>
      </w:pPr>
    </w:p>
    <w:p w14:paraId="3AB1D51D" w14:textId="77777777" w:rsidR="007B7B84" w:rsidRDefault="007B7B84" w:rsidP="007B7B84">
      <w:pPr>
        <w:rPr>
          <w:ins w:id="476" w:author="超 杨" w:date="2019-10-24T10:43:00Z"/>
        </w:rPr>
      </w:pPr>
    </w:p>
    <w:p w14:paraId="2599CFCB" w14:textId="53499373" w:rsidR="007B7B84" w:rsidRDefault="007B7B84" w:rsidP="007B7B84">
      <w:pPr>
        <w:rPr>
          <w:ins w:id="477" w:author="超 杨" w:date="2019-10-24T10:43:00Z"/>
          <w:rFonts w:hint="eastAsia"/>
        </w:rPr>
      </w:pPr>
      <w:proofErr w:type="gramStart"/>
      <w:ins w:id="478" w:author="超 杨" w:date="2019-10-24T10:43:00Z">
        <w:r>
          <w:t>should</w:t>
        </w:r>
        <w:proofErr w:type="gramEnd"/>
        <w:r>
          <w:t xml:space="preserve"> update engine state and </w:t>
        </w:r>
        <w:proofErr w:type="spellStart"/>
        <w:r>
          <w:t>ui</w:t>
        </w:r>
        <w:proofErr w:type="spellEnd"/>
        <w:r>
          <w:t xml:space="preserve"> state in store-&gt;reducer?</w:t>
        </w:r>
      </w:ins>
    </w:p>
    <w:p w14:paraId="18C56854" w14:textId="6840203A" w:rsidR="007B7B84" w:rsidRPr="00F6426C" w:rsidRDefault="007B7B84" w:rsidP="00F6426C">
      <w:pPr>
        <w:rPr>
          <w:rFonts w:hint="eastAsia"/>
        </w:rPr>
      </w:pPr>
      <w:ins w:id="479" w:author="超 杨" w:date="2019-10-24T10:43:00Z">
        <w:r>
          <w:rPr>
            <w:rFonts w:hint="eastAsia"/>
          </w:rPr>
          <w:t>）</w:t>
        </w:r>
      </w:ins>
    </w:p>
    <w:p w14:paraId="3765E70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lastRenderedPageBreak/>
        <w:t xml:space="preserve">7.4.3  </w:t>
      </w:r>
      <w:r w:rsidRPr="00F6426C">
        <w:rPr>
          <w:rFonts w:hint="eastAsia"/>
          <w:noProof/>
        </w:rPr>
        <w:t>引入引擎</w:t>
      </w:r>
    </w:p>
    <w:p w14:paraId="37B1A301" w14:textId="48AA7B6B" w:rsidR="00F6426C" w:rsidRDefault="007B7B84" w:rsidP="00F6426C">
      <w:pPr>
        <w:rPr>
          <w:ins w:id="480" w:author="超 杨" w:date="2019-10-24T10:43:00Z"/>
          <w:rFonts w:hint="eastAsia"/>
        </w:rPr>
      </w:pPr>
      <w:ins w:id="481" w:author="超 杨" w:date="2019-10-24T10:43:00Z">
        <w:r>
          <w:rPr>
            <w:rFonts w:hint="eastAsia"/>
          </w:rPr>
          <w:t>（</w:t>
        </w:r>
      </w:ins>
    </w:p>
    <w:p w14:paraId="477B83AC" w14:textId="77777777" w:rsidR="002665E1" w:rsidRDefault="002665E1" w:rsidP="002665E1">
      <w:pPr>
        <w:rPr>
          <w:ins w:id="482" w:author="超 杨" w:date="2019-10-24T10:43:00Z"/>
        </w:rPr>
      </w:pPr>
      <w:proofErr w:type="gramStart"/>
      <w:ins w:id="483" w:author="超 杨" w:date="2019-10-24T10:43:00Z">
        <w:r>
          <w:t>use</w:t>
        </w:r>
        <w:proofErr w:type="gramEnd"/>
        <w:r>
          <w:t xml:space="preserve"> adapter</w:t>
        </w:r>
      </w:ins>
    </w:p>
    <w:p w14:paraId="687733CD" w14:textId="77777777" w:rsidR="002665E1" w:rsidRDefault="002665E1" w:rsidP="002665E1">
      <w:pPr>
        <w:rPr>
          <w:ins w:id="484" w:author="超 杨" w:date="2019-10-24T10:43:00Z"/>
        </w:rPr>
      </w:pPr>
    </w:p>
    <w:p w14:paraId="400B22E7" w14:textId="77777777" w:rsidR="002665E1" w:rsidRDefault="002665E1" w:rsidP="002665E1">
      <w:pPr>
        <w:rPr>
          <w:ins w:id="485" w:author="超 杨" w:date="2019-10-24T10:43:00Z"/>
        </w:rPr>
      </w:pPr>
      <w:proofErr w:type="gramStart"/>
      <w:ins w:id="486" w:author="超 杨" w:date="2019-10-24T10:43:00Z">
        <w:r>
          <w:t>invoke</w:t>
        </w:r>
        <w:proofErr w:type="gramEnd"/>
        <w:r>
          <w:t xml:space="preserve"> engine file according to namespace</w:t>
        </w:r>
      </w:ins>
    </w:p>
    <w:p w14:paraId="0646D32F" w14:textId="77777777" w:rsidR="002665E1" w:rsidRDefault="002665E1" w:rsidP="002665E1">
      <w:pPr>
        <w:rPr>
          <w:ins w:id="487" w:author="超 杨" w:date="2019-10-24T10:43:00Z"/>
        </w:rPr>
      </w:pPr>
      <w:ins w:id="488" w:author="超 杨" w:date="2019-10-24T10:43:00Z">
        <w:r>
          <w:t>(</w:t>
        </w:r>
        <w:proofErr w:type="gramStart"/>
        <w:r>
          <w:t>work</w:t>
        </w:r>
        <w:proofErr w:type="gramEnd"/>
        <w:r>
          <w:t xml:space="preserve"> by es6 module)</w:t>
        </w:r>
      </w:ins>
    </w:p>
    <w:p w14:paraId="66206EB0" w14:textId="77777777" w:rsidR="002665E1" w:rsidRDefault="002665E1" w:rsidP="002665E1">
      <w:pPr>
        <w:rPr>
          <w:ins w:id="489" w:author="超 杨" w:date="2019-10-24T10:43:00Z"/>
        </w:rPr>
      </w:pPr>
    </w:p>
    <w:p w14:paraId="5C521771" w14:textId="77777777" w:rsidR="007B7B84" w:rsidRDefault="007B7B84" w:rsidP="00F6426C">
      <w:pPr>
        <w:rPr>
          <w:ins w:id="490" w:author="超 杨" w:date="2019-10-24T10:43:00Z"/>
          <w:rFonts w:hint="eastAsia"/>
        </w:rPr>
      </w:pPr>
    </w:p>
    <w:p w14:paraId="4F4D8D24" w14:textId="6D2C6CAD" w:rsidR="007B7B84" w:rsidRPr="00F6426C" w:rsidRDefault="007B7B84" w:rsidP="00F6426C">
      <w:pPr>
        <w:rPr>
          <w:rFonts w:hint="eastAsia"/>
        </w:rPr>
      </w:pPr>
      <w:ins w:id="491" w:author="超 杨" w:date="2019-10-24T10:43:00Z">
        <w:r>
          <w:rPr>
            <w:rFonts w:hint="eastAsia"/>
          </w:rPr>
          <w:t>）</w:t>
        </w:r>
      </w:ins>
    </w:p>
    <w:p w14:paraId="5B5D8D0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7.4.4  </w:t>
      </w:r>
      <w:r w:rsidRPr="00F6426C">
        <w:rPr>
          <w:rFonts w:hint="eastAsia"/>
          <w:noProof/>
          <w:shd w:val="clear" w:color="auto" w:fill="auto"/>
        </w:rPr>
        <w:t>使用编辑器</w:t>
      </w:r>
    </w:p>
    <w:p w14:paraId="34C72A5B" w14:textId="77777777" w:rsidR="00F6426C" w:rsidRPr="00F6426C" w:rsidRDefault="00F6426C" w:rsidP="00F6426C"/>
    <w:p w14:paraId="2EF72A71" w14:textId="77777777" w:rsidR="00F6426C" w:rsidRDefault="00F6426C" w:rsidP="00F6426C">
      <w:pPr>
        <w:pStyle w:val="21"/>
      </w:pPr>
      <w:r w:rsidRPr="00F6426C">
        <w:t xml:space="preserve">7.5  </w:t>
      </w:r>
      <w:r w:rsidRPr="00F6426C">
        <w:rPr>
          <w:rFonts w:hint="eastAsia"/>
        </w:rPr>
        <w:t>优化引擎性能</w:t>
      </w:r>
    </w:p>
    <w:p w14:paraId="57B0A93E" w14:textId="08068430" w:rsidR="00F6426C" w:rsidRDefault="00DF6BC7" w:rsidP="00F6426C">
      <w:pPr>
        <w:rPr>
          <w:ins w:id="492" w:author="超 杨" w:date="2019-10-24T17:29:00Z"/>
          <w:rFonts w:hint="eastAsia"/>
        </w:rPr>
      </w:pPr>
      <w:ins w:id="493" w:author="超 杨" w:date="2019-10-24T17:29:00Z">
        <w:r>
          <w:rPr>
            <w:rFonts w:hint="eastAsia"/>
          </w:rPr>
          <w:t>（</w:t>
        </w:r>
      </w:ins>
    </w:p>
    <w:p w14:paraId="64FAEC93" w14:textId="43A336EC" w:rsidR="00DF6BC7" w:rsidRDefault="00DF6BC7" w:rsidP="00F6426C">
      <w:pPr>
        <w:rPr>
          <w:ins w:id="494" w:author="超 杨" w:date="2019-10-24T17:29:00Z"/>
        </w:rPr>
      </w:pPr>
      <w:proofErr w:type="gramStart"/>
      <w:ins w:id="495" w:author="超 杨" w:date="2019-10-24T17:29:00Z">
        <w:r>
          <w:t>wrap</w:t>
        </w:r>
        <w:proofErr w:type="gramEnd"/>
        <w:r>
          <w:t xml:space="preserve"> type:</w:t>
        </w:r>
      </w:ins>
    </w:p>
    <w:p w14:paraId="0952AC28" w14:textId="365D35A0" w:rsidR="00DF6BC7" w:rsidRDefault="00DF6BC7" w:rsidP="00F6426C">
      <w:pPr>
        <w:rPr>
          <w:ins w:id="496" w:author="超 杨" w:date="2019-10-24T17:29:00Z"/>
        </w:rPr>
      </w:pPr>
      <w:ins w:id="497" w:author="超 杨" w:date="2019-10-24T17:29:00Z">
        <w:r>
          <w:rPr>
            <w:rFonts w:hint="eastAsia"/>
          </w:rPr>
          <w:t>“</w:t>
        </w:r>
        <w:proofErr w:type="spellStart"/>
        <w:r>
          <w:t>vao</w:t>
        </w:r>
        <w:proofErr w:type="spellEnd"/>
        <w:r>
          <w:rPr>
            <w:rFonts w:hint="eastAsia"/>
          </w:rPr>
          <w:t>”</w:t>
        </w:r>
        <w:r>
          <w:t xml:space="preserve"> has no wrap type, because </w:t>
        </w:r>
        <w:proofErr w:type="spellStart"/>
        <w:r>
          <w:t>Gl.vao</w:t>
        </w:r>
        <w:proofErr w:type="spellEnd"/>
        <w:r>
          <w:t xml:space="preserve"> is unique;</w:t>
        </w:r>
      </w:ins>
    </w:p>
    <w:p w14:paraId="78CEF36B" w14:textId="359DFCEB" w:rsidR="00DF6BC7" w:rsidRDefault="00DF6BC7" w:rsidP="00F6426C">
      <w:pPr>
        <w:rPr>
          <w:ins w:id="498" w:author="超 杨" w:date="2019-10-24T17:30:00Z"/>
        </w:rPr>
      </w:pPr>
      <w:ins w:id="499" w:author="超 杨" w:date="2019-10-24T17:30:00Z">
        <w:r>
          <w:rPr>
            <w:rFonts w:hint="eastAsia"/>
          </w:rPr>
          <w:t>“</w:t>
        </w:r>
      </w:ins>
      <w:proofErr w:type="spellStart"/>
      <w:ins w:id="500" w:author="超 杨" w:date="2019-10-24T17:29:00Z">
        <w:r>
          <w:t>shaderCacheMap</w:t>
        </w:r>
      </w:ins>
      <w:proofErr w:type="spellEnd"/>
      <w:ins w:id="501" w:author="超 杨" w:date="2019-10-24T17:30:00Z">
        <w:r>
          <w:rPr>
            <w:rFonts w:hint="eastAsia"/>
          </w:rPr>
          <w:t>”</w:t>
        </w:r>
      </w:ins>
      <w:ins w:id="502" w:author="超 杨" w:date="2019-10-24T17:29:00Z">
        <w:r>
          <w:t>-.cache data has no wrap type</w:t>
        </w:r>
      </w:ins>
      <w:ins w:id="503" w:author="超 杨" w:date="2019-10-24T17:30:00Z">
        <w:r>
          <w:rPr>
            <w:rFonts w:hint="eastAsia"/>
          </w:rPr>
          <w:t>（</w:t>
        </w:r>
        <w:r>
          <w:t>use array</w:t>
        </w:r>
        <w:r>
          <w:rPr>
            <w:rFonts w:hint="eastAsia"/>
          </w:rPr>
          <w:t>（</w:t>
        </w:r>
        <w:r>
          <w:t>float</w:t>
        </w:r>
        <w:r>
          <w:rPr>
            <w:rFonts w:hint="eastAsia"/>
          </w:rPr>
          <w:t>）</w:t>
        </w:r>
        <w:r>
          <w:t xml:space="preserve"> instead</w:t>
        </w:r>
        <w:r>
          <w:rPr>
            <w:rFonts w:hint="eastAsia"/>
          </w:rPr>
          <w:t>）</w:t>
        </w:r>
        <w:r>
          <w:t>, because it is used when render for optimize;</w:t>
        </w:r>
      </w:ins>
    </w:p>
    <w:p w14:paraId="17EC8403" w14:textId="571D3B84" w:rsidR="00DF6BC7" w:rsidRDefault="00DF6BC7" w:rsidP="00F6426C">
      <w:pPr>
        <w:rPr>
          <w:ins w:id="504" w:author="超 杨" w:date="2019-10-24T17:29:00Z"/>
        </w:rPr>
      </w:pPr>
      <w:ins w:id="505" w:author="超 杨" w:date="2019-10-24T17:30:00Z">
        <w:r>
          <w:t xml:space="preserve">add </w:t>
        </w:r>
        <w:r>
          <w:rPr>
            <w:rFonts w:hint="eastAsia"/>
          </w:rPr>
          <w:t>“</w:t>
        </w:r>
        <w:proofErr w:type="spellStart"/>
        <w:r>
          <w:t>FieldName</w:t>
        </w:r>
        <w:proofErr w:type="spellEnd"/>
        <w:r>
          <w:rPr>
            <w:rFonts w:hint="eastAsia"/>
          </w:rPr>
          <w:t>”</w:t>
        </w:r>
        <w:r>
          <w:t xml:space="preserve"> wrap type</w:t>
        </w:r>
        <w:r w:rsidR="00DE4B68">
          <w:t>;</w:t>
        </w:r>
      </w:ins>
      <w:ins w:id="506" w:author="超 杨" w:date="2019-10-24T17:35:00Z">
        <w:r w:rsidR="007F358E">
          <w:tab/>
        </w:r>
        <w:r w:rsidR="007F358E">
          <w:tab/>
        </w:r>
      </w:ins>
    </w:p>
    <w:p w14:paraId="7D09EC2B" w14:textId="00B61972" w:rsidR="00DF6BC7" w:rsidRDefault="00DF6BC7" w:rsidP="00F6426C">
      <w:pPr>
        <w:rPr>
          <w:ins w:id="507" w:author="超 杨" w:date="2019-10-24T17:29:00Z"/>
          <w:rFonts w:hint="eastAsia"/>
        </w:rPr>
      </w:pPr>
      <w:ins w:id="508" w:author="超 杨" w:date="2019-10-24T17:29:00Z">
        <w:r>
          <w:rPr>
            <w:rFonts w:hint="eastAsia"/>
          </w:rPr>
          <w:t>）</w:t>
        </w:r>
      </w:ins>
    </w:p>
    <w:p w14:paraId="6DAE71B1" w14:textId="77777777" w:rsidR="00DF6BC7" w:rsidRDefault="00DF6BC7" w:rsidP="00F6426C">
      <w:pPr>
        <w:rPr>
          <w:ins w:id="509" w:author="超 杨" w:date="2019-10-24T17:29:00Z"/>
        </w:rPr>
      </w:pPr>
    </w:p>
    <w:p w14:paraId="584C73E2" w14:textId="77777777" w:rsidR="00DF6BC7" w:rsidRPr="00F6426C" w:rsidRDefault="00DF6BC7" w:rsidP="00F6426C"/>
    <w:p w14:paraId="5B240B0A" w14:textId="77777777" w:rsidR="00F6426C" w:rsidRDefault="00F6426C" w:rsidP="00F6426C">
      <w:pPr>
        <w:pStyle w:val="3"/>
        <w:rPr>
          <w:ins w:id="510" w:author="超 杨" w:date="2019-10-24T10:44:00Z"/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077F7E1F" w14:textId="41163225" w:rsidR="00BA6268" w:rsidRDefault="00BA6268" w:rsidP="00BA6268">
      <w:pPr>
        <w:rPr>
          <w:ins w:id="511" w:author="超 杨" w:date="2019-10-24T10:44:00Z"/>
          <w:rFonts w:hint="eastAsia"/>
        </w:rPr>
        <w:pPrChange w:id="512" w:author="超 杨" w:date="2019-10-24T10:44:00Z">
          <w:pPr>
            <w:pStyle w:val="3"/>
          </w:pPr>
        </w:pPrChange>
      </w:pPr>
      <w:ins w:id="513" w:author="超 杨" w:date="2019-10-24T10:44:00Z">
        <w:r>
          <w:rPr>
            <w:rFonts w:hint="eastAsia"/>
          </w:rPr>
          <w:t>（</w:t>
        </w:r>
      </w:ins>
    </w:p>
    <w:p w14:paraId="5C21FD69" w14:textId="77777777" w:rsidR="00BA6268" w:rsidRDefault="00BA6268" w:rsidP="00BA6268">
      <w:pPr>
        <w:rPr>
          <w:ins w:id="514" w:author="超 杨" w:date="2019-10-24T10:44:00Z"/>
        </w:rPr>
      </w:pPr>
      <w:ins w:id="515" w:author="超 杨" w:date="2019-10-24T10:44:00Z">
        <w:r>
          <w:t xml:space="preserve"># </w:t>
        </w:r>
        <w:proofErr w:type="gramStart"/>
        <w:r>
          <w:t>benchmark</w:t>
        </w:r>
        <w:proofErr w:type="gramEnd"/>
        <w:r>
          <w:t xml:space="preserve"> test: show 7000 triangles</w:t>
        </w:r>
      </w:ins>
    </w:p>
    <w:p w14:paraId="1F039CA8" w14:textId="77777777" w:rsidR="00BA6268" w:rsidRDefault="00BA6268" w:rsidP="00BA6268">
      <w:pPr>
        <w:rPr>
          <w:ins w:id="516" w:author="超 杨" w:date="2019-10-24T10:44:00Z"/>
        </w:rPr>
      </w:pPr>
    </w:p>
    <w:p w14:paraId="689DA801" w14:textId="77777777" w:rsidR="00BA6268" w:rsidRDefault="00BA6268" w:rsidP="00BA6268">
      <w:pPr>
        <w:rPr>
          <w:ins w:id="517" w:author="超 杨" w:date="2019-10-24T10:44:00Z"/>
        </w:rPr>
      </w:pPr>
    </w:p>
    <w:p w14:paraId="03431971" w14:textId="77777777" w:rsidR="00BA6268" w:rsidRDefault="00BA6268" w:rsidP="00BA6268">
      <w:pPr>
        <w:rPr>
          <w:ins w:id="518" w:author="超 杨" w:date="2019-10-24T10:44:00Z"/>
        </w:rPr>
      </w:pPr>
    </w:p>
    <w:p w14:paraId="4033A6D1" w14:textId="77777777" w:rsidR="00BA6268" w:rsidRDefault="00BA6268" w:rsidP="00BA6268">
      <w:pPr>
        <w:rPr>
          <w:ins w:id="519" w:author="超 杨" w:date="2019-10-24T10:44:00Z"/>
        </w:rPr>
      </w:pPr>
      <w:ins w:id="520" w:author="超 杨" w:date="2019-10-24T10:44:00Z">
        <w:r>
          <w:t xml:space="preserve"># </w:t>
        </w:r>
        <w:proofErr w:type="gramStart"/>
        <w:r>
          <w:t>find</w:t>
        </w:r>
        <w:proofErr w:type="gramEnd"/>
        <w:r>
          <w:t xml:space="preserve"> problem:</w:t>
        </w:r>
      </w:ins>
    </w:p>
    <w:p w14:paraId="1893848F" w14:textId="77777777" w:rsidR="00BA6268" w:rsidRDefault="00BA6268" w:rsidP="00BA6268">
      <w:pPr>
        <w:rPr>
          <w:ins w:id="521" w:author="超 杨" w:date="2019-10-24T10:44:00Z"/>
        </w:rPr>
      </w:pPr>
      <w:proofErr w:type="gramStart"/>
      <w:ins w:id="522" w:author="超 杨" w:date="2019-10-24T10:44:00Z">
        <w:r>
          <w:t>profile</w:t>
        </w:r>
        <w:proofErr w:type="gramEnd"/>
      </w:ins>
    </w:p>
    <w:p w14:paraId="6E512A41" w14:textId="77777777" w:rsidR="00BA6268" w:rsidRDefault="00BA6268" w:rsidP="00BA6268">
      <w:pPr>
        <w:rPr>
          <w:ins w:id="523" w:author="超 杨" w:date="2019-10-24T10:44:00Z"/>
        </w:rPr>
      </w:pPr>
      <w:proofErr w:type="gramStart"/>
      <w:ins w:id="524" w:author="超 杨" w:date="2019-10-24T10:44:00Z">
        <w:r>
          <w:t>timeline</w:t>
        </w:r>
        <w:proofErr w:type="gramEnd"/>
        <w:r>
          <w:t>?</w:t>
        </w:r>
      </w:ins>
    </w:p>
    <w:p w14:paraId="3ACEE451" w14:textId="77777777" w:rsidR="00BA6268" w:rsidRDefault="00BA6268" w:rsidP="00BA6268">
      <w:pPr>
        <w:rPr>
          <w:ins w:id="525" w:author="超 杨" w:date="2019-10-24T10:44:00Z"/>
        </w:rPr>
      </w:pPr>
      <w:proofErr w:type="gramStart"/>
      <w:ins w:id="526" w:author="超 杨" w:date="2019-10-24T10:44:00Z">
        <w:r>
          <w:t>memory</w:t>
        </w:r>
        <w:proofErr w:type="gramEnd"/>
      </w:ins>
    </w:p>
    <w:p w14:paraId="0B8E88D7" w14:textId="2E19D610" w:rsidR="00BA6268" w:rsidRPr="00BA6268" w:rsidRDefault="00BA6268" w:rsidP="00BA6268">
      <w:pPr>
        <w:rPr>
          <w:rFonts w:hint="eastAsia"/>
          <w:rPrChange w:id="527" w:author="超 杨" w:date="2019-10-24T10:44:00Z">
            <w:rPr>
              <w:noProof/>
            </w:rPr>
          </w:rPrChange>
        </w:rPr>
        <w:pPrChange w:id="528" w:author="超 杨" w:date="2019-10-24T10:44:00Z">
          <w:pPr>
            <w:pStyle w:val="3"/>
          </w:pPr>
        </w:pPrChange>
      </w:pPr>
      <w:ins w:id="529" w:author="超 杨" w:date="2019-10-24T10:44:00Z">
        <w:r>
          <w:rPr>
            <w:rFonts w:hint="eastAsia"/>
          </w:rPr>
          <w:t>）</w:t>
        </w:r>
      </w:ins>
    </w:p>
    <w:p w14:paraId="2F59949A" w14:textId="77777777" w:rsidR="00F6426C" w:rsidRDefault="00F6426C" w:rsidP="00F6426C">
      <w:pPr>
        <w:rPr>
          <w:ins w:id="530" w:author="超 杨" w:date="2019-10-24T10:44:00Z"/>
        </w:rPr>
      </w:pPr>
    </w:p>
    <w:p w14:paraId="63934ECD" w14:textId="25430709" w:rsidR="00BA6268" w:rsidRDefault="00BA6268" w:rsidP="00F6426C">
      <w:pPr>
        <w:rPr>
          <w:ins w:id="531" w:author="超 杨" w:date="2019-10-24T10:44:00Z"/>
          <w:rFonts w:hint="eastAsia"/>
        </w:rPr>
      </w:pPr>
      <w:ins w:id="532" w:author="超 杨" w:date="2019-10-24T10:44:00Z">
        <w:r>
          <w:rPr>
            <w:rFonts w:hint="eastAsia"/>
          </w:rPr>
          <w:t>（</w:t>
        </w:r>
      </w:ins>
    </w:p>
    <w:p w14:paraId="19754B2B" w14:textId="77777777" w:rsidR="00BA6268" w:rsidRDefault="00BA6268" w:rsidP="00BA6268">
      <w:pPr>
        <w:rPr>
          <w:ins w:id="533" w:author="超 杨" w:date="2019-10-24T10:44:00Z"/>
        </w:rPr>
      </w:pPr>
    </w:p>
    <w:p w14:paraId="43D17ED9" w14:textId="77777777" w:rsidR="00BA6268" w:rsidRDefault="00BA6268" w:rsidP="00BA6268">
      <w:pPr>
        <w:rPr>
          <w:ins w:id="534" w:author="超 杨" w:date="2019-10-24T10:44:00Z"/>
        </w:rPr>
      </w:pPr>
      <w:ins w:id="535" w:author="超 杨" w:date="2019-10-24T10:44:00Z">
        <w:r>
          <w:t xml:space="preserve"># </w:t>
        </w:r>
        <w:proofErr w:type="gramStart"/>
        <w:r>
          <w:t>optimize</w:t>
        </w:r>
        <w:proofErr w:type="gramEnd"/>
      </w:ins>
    </w:p>
    <w:p w14:paraId="56FC1695" w14:textId="77777777" w:rsidR="00BA6268" w:rsidRDefault="00BA6268" w:rsidP="00BA6268">
      <w:pPr>
        <w:rPr>
          <w:ins w:id="536" w:author="超 杨" w:date="2019-10-24T10:44:00Z"/>
        </w:rPr>
      </w:pPr>
    </w:p>
    <w:p w14:paraId="1771A1B7" w14:textId="63796CD6" w:rsidR="00BA6268" w:rsidRDefault="00BA6268" w:rsidP="00BA6268">
      <w:pPr>
        <w:rPr>
          <w:ins w:id="537" w:author="超 杨" w:date="2019-10-24T10:44:00Z"/>
          <w:rFonts w:hint="eastAsia"/>
        </w:rPr>
      </w:pPr>
      <w:ins w:id="538" w:author="超 杨" w:date="2019-10-24T10:44:00Z">
        <w:r>
          <w:t>(</w:t>
        </w:r>
        <w:proofErr w:type="gramStart"/>
        <w:r>
          <w:t>optimize</w:t>
        </w:r>
        <w:proofErr w:type="gramEnd"/>
        <w:r>
          <w:t xml:space="preserve"> each one and compare benchmark)</w:t>
        </w:r>
      </w:ins>
    </w:p>
    <w:p w14:paraId="445149C0" w14:textId="7D8715D3" w:rsidR="00BA6268" w:rsidRPr="00F6426C" w:rsidRDefault="00BA6268" w:rsidP="00BA6268">
      <w:pPr>
        <w:rPr>
          <w:rFonts w:hint="eastAsia"/>
        </w:rPr>
      </w:pPr>
      <w:ins w:id="539" w:author="超 杨" w:date="2019-10-24T10:44:00Z">
        <w:r>
          <w:rPr>
            <w:rFonts w:hint="eastAsia"/>
          </w:rPr>
          <w:t>）</w:t>
        </w:r>
      </w:ins>
    </w:p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Default="00F6426C" w:rsidP="00F6426C">
      <w:pPr>
        <w:rPr>
          <w:ins w:id="540" w:author="超 杨" w:date="2019-10-24T10:44:00Z"/>
          <w:rFonts w:hint="eastAsia"/>
        </w:rPr>
      </w:pPr>
    </w:p>
    <w:p w14:paraId="3035E719" w14:textId="664B7EE7" w:rsidR="00BA6268" w:rsidRDefault="00BA6268" w:rsidP="00F6426C">
      <w:pPr>
        <w:rPr>
          <w:ins w:id="541" w:author="超 杨" w:date="2019-10-24T10:44:00Z"/>
          <w:rFonts w:hint="eastAsia"/>
        </w:rPr>
      </w:pPr>
      <w:ins w:id="542" w:author="超 杨" w:date="2019-10-24T10:44:00Z">
        <w:r>
          <w:rPr>
            <w:rFonts w:hint="eastAsia"/>
          </w:rPr>
          <w:t>（</w:t>
        </w:r>
      </w:ins>
    </w:p>
    <w:p w14:paraId="0C7D2DAD" w14:textId="77777777" w:rsidR="00BA6268" w:rsidRDefault="00BA6268" w:rsidP="00BA6268">
      <w:pPr>
        <w:rPr>
          <w:ins w:id="543" w:author="超 杨" w:date="2019-10-24T10:44:00Z"/>
        </w:rPr>
      </w:pPr>
    </w:p>
    <w:p w14:paraId="394E095C" w14:textId="77777777" w:rsidR="00BA6268" w:rsidRDefault="00BA6268" w:rsidP="00BA6268">
      <w:pPr>
        <w:rPr>
          <w:ins w:id="544" w:author="超 杨" w:date="2019-10-24T10:44:00Z"/>
        </w:rPr>
      </w:pPr>
      <w:proofErr w:type="gramStart"/>
      <w:ins w:id="545" w:author="超 杨" w:date="2019-10-24T10:44:00Z">
        <w:r>
          <w:t>optimize</w:t>
        </w:r>
        <w:proofErr w:type="gramEnd"/>
        <w:r>
          <w:t>:</w:t>
        </w:r>
      </w:ins>
    </w:p>
    <w:p w14:paraId="01C9DB27" w14:textId="77777777" w:rsidR="00BA6268" w:rsidRDefault="00BA6268" w:rsidP="00BA6268">
      <w:pPr>
        <w:rPr>
          <w:ins w:id="546" w:author="超 杨" w:date="2019-10-24T10:44:00Z"/>
        </w:rPr>
      </w:pPr>
      <w:proofErr w:type="gramStart"/>
      <w:ins w:id="547" w:author="超 杨" w:date="2019-10-24T10:44:00Z">
        <w:r>
          <w:t>get</w:t>
        </w:r>
        <w:proofErr w:type="gramEnd"/>
        <w:r>
          <w:t xml:space="preserve"> </w:t>
        </w:r>
        <w:proofErr w:type="spellStart"/>
        <w:r>
          <w:t>shader</w:t>
        </w:r>
        <w:proofErr w:type="spellEnd"/>
        <w:r>
          <w:t xml:space="preserve"> info only when debug</w:t>
        </w:r>
      </w:ins>
    </w:p>
    <w:p w14:paraId="37E91AA5" w14:textId="77777777" w:rsidR="00BA6268" w:rsidRDefault="00BA6268" w:rsidP="00BA6268">
      <w:pPr>
        <w:rPr>
          <w:ins w:id="548" w:author="超 杨" w:date="2019-10-24T10:44:00Z"/>
        </w:rPr>
      </w:pPr>
    </w:p>
    <w:p w14:paraId="04AFFD9F" w14:textId="77777777" w:rsidR="00BA6268" w:rsidRDefault="00BA6268" w:rsidP="00BA6268">
      <w:pPr>
        <w:rPr>
          <w:ins w:id="549" w:author="超 杨" w:date="2019-10-24T10:44:00Z"/>
        </w:rPr>
      </w:pPr>
    </w:p>
    <w:p w14:paraId="6EA1606D" w14:textId="77777777" w:rsidR="00BA6268" w:rsidRDefault="00BA6268" w:rsidP="00BA6268">
      <w:pPr>
        <w:rPr>
          <w:ins w:id="550" w:author="超 杨" w:date="2019-10-24T10:44:00Z"/>
        </w:rPr>
      </w:pPr>
      <w:proofErr w:type="gramStart"/>
      <w:ins w:id="551" w:author="超 杨" w:date="2019-10-24T10:44:00Z">
        <w:r>
          <w:t>why</w:t>
        </w:r>
        <w:proofErr w:type="gramEnd"/>
        <w:r>
          <w:t xml:space="preserve"> set "</w:t>
        </w:r>
        <w:proofErr w:type="spellStart"/>
        <w:r>
          <w:t>isDebug</w:t>
        </w:r>
        <w:proofErr w:type="spellEnd"/>
        <w:r>
          <w:t>" to state data instead of state?</w:t>
        </w:r>
      </w:ins>
    </w:p>
    <w:p w14:paraId="53E3C1EC" w14:textId="3FFD211F" w:rsidR="00BA6268" w:rsidRDefault="00BA6268" w:rsidP="00BA6268">
      <w:pPr>
        <w:rPr>
          <w:ins w:id="552" w:author="超 杨" w:date="2019-10-24T10:44:00Z"/>
          <w:rFonts w:hint="eastAsia"/>
        </w:rPr>
      </w:pPr>
      <w:ins w:id="553" w:author="超 杨" w:date="2019-10-24T10:44:00Z">
        <w:r>
          <w:t>(</w:t>
        </w:r>
        <w:proofErr w:type="gramStart"/>
        <w:r>
          <w:t>and</w:t>
        </w:r>
        <w:proofErr w:type="gramEnd"/>
        <w:r>
          <w:t xml:space="preserve"> why mutable?)</w:t>
        </w:r>
      </w:ins>
    </w:p>
    <w:p w14:paraId="79505AD3" w14:textId="1AB95AF9" w:rsidR="00BA6268" w:rsidRDefault="00BA6268" w:rsidP="00F6426C">
      <w:pPr>
        <w:rPr>
          <w:ins w:id="554" w:author="超 杨" w:date="2019-10-24T10:44:00Z"/>
          <w:rFonts w:hint="eastAsia"/>
        </w:rPr>
      </w:pPr>
      <w:ins w:id="555" w:author="超 杨" w:date="2019-10-24T10:44:00Z">
        <w:r>
          <w:rPr>
            <w:rFonts w:hint="eastAsia"/>
          </w:rPr>
          <w:t>）</w:t>
        </w:r>
      </w:ins>
    </w:p>
    <w:p w14:paraId="1EEF8845" w14:textId="77777777" w:rsidR="00BA6268" w:rsidRPr="00F6426C" w:rsidRDefault="00BA6268" w:rsidP="00F6426C">
      <w:pPr>
        <w:rPr>
          <w:rFonts w:hint="eastAsia"/>
        </w:rPr>
      </w:pPr>
    </w:p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3A05F35" w:rsidR="00F6426C" w:rsidRDefault="00BA6268" w:rsidP="00F6426C">
      <w:pPr>
        <w:rPr>
          <w:ins w:id="556" w:author="超 杨" w:date="2019-10-24T10:44:00Z"/>
          <w:rFonts w:hint="eastAsia"/>
        </w:rPr>
      </w:pPr>
      <w:ins w:id="557" w:author="超 杨" w:date="2019-10-24T10:44:00Z">
        <w:r>
          <w:rPr>
            <w:rFonts w:hint="eastAsia"/>
          </w:rPr>
          <w:t>（</w:t>
        </w:r>
      </w:ins>
    </w:p>
    <w:p w14:paraId="6543F4E2" w14:textId="77777777" w:rsidR="00BA6268" w:rsidRDefault="00BA6268" w:rsidP="00BA6268">
      <w:pPr>
        <w:rPr>
          <w:ins w:id="558" w:author="超 杨" w:date="2019-10-24T10:44:00Z"/>
        </w:rPr>
      </w:pPr>
    </w:p>
    <w:p w14:paraId="7B167616" w14:textId="77777777" w:rsidR="00BA6268" w:rsidRDefault="00BA6268" w:rsidP="00BA6268">
      <w:pPr>
        <w:rPr>
          <w:ins w:id="559" w:author="超 杨" w:date="2019-10-24T10:44:00Z"/>
        </w:rPr>
      </w:pPr>
      <w:ins w:id="560" w:author="超 杨" w:date="2019-10-24T10:44:00Z">
        <w:r>
          <w:t xml:space="preserve">- </w:t>
        </w:r>
        <w:proofErr w:type="gramStart"/>
        <w:r>
          <w:t>cache</w:t>
        </w:r>
        <w:proofErr w:type="gramEnd"/>
        <w:r>
          <w:t xml:space="preserve"> location</w:t>
        </w:r>
      </w:ins>
    </w:p>
    <w:p w14:paraId="27BD3117" w14:textId="77777777" w:rsidR="00BA6268" w:rsidRDefault="00BA6268" w:rsidP="00BA6268">
      <w:pPr>
        <w:rPr>
          <w:ins w:id="561" w:author="超 杨" w:date="2019-10-24T10:44:00Z"/>
        </w:rPr>
      </w:pPr>
      <w:ins w:id="562" w:author="超 杨" w:date="2019-10-24T10:44:00Z">
        <w:r>
          <w:t>////</w:t>
        </w:r>
        <w:proofErr w:type="spellStart"/>
        <w:r>
          <w:t>utils</w:t>
        </w:r>
        <w:proofErr w:type="spellEnd"/>
        <w:r>
          <w:t>: add sparse map</w:t>
        </w:r>
      </w:ins>
    </w:p>
    <w:p w14:paraId="20110604" w14:textId="77777777" w:rsidR="00BA6268" w:rsidRDefault="00BA6268" w:rsidP="00BA6268">
      <w:pPr>
        <w:rPr>
          <w:ins w:id="563" w:author="超 杨" w:date="2019-10-24T10:44:00Z"/>
        </w:rPr>
      </w:pPr>
    </w:p>
    <w:p w14:paraId="482085F1" w14:textId="77777777" w:rsidR="00BA6268" w:rsidRDefault="00BA6268" w:rsidP="00BA6268">
      <w:pPr>
        <w:rPr>
          <w:ins w:id="564" w:author="超 杨" w:date="2019-10-24T10:44:00Z"/>
        </w:rPr>
      </w:pPr>
    </w:p>
    <w:p w14:paraId="22BF5B20" w14:textId="77777777" w:rsidR="00BA6268" w:rsidRDefault="00BA6268" w:rsidP="00BA6268">
      <w:pPr>
        <w:rPr>
          <w:ins w:id="565" w:author="超 杨" w:date="2019-10-24T10:44:00Z"/>
        </w:rPr>
      </w:pPr>
    </w:p>
    <w:p w14:paraId="221795AC" w14:textId="77777777" w:rsidR="00BA6268" w:rsidRDefault="00BA6268" w:rsidP="00BA6268">
      <w:pPr>
        <w:rPr>
          <w:ins w:id="566" w:author="超 杨" w:date="2019-10-24T10:44:00Z"/>
        </w:rPr>
      </w:pPr>
    </w:p>
    <w:p w14:paraId="7DD5A00D" w14:textId="77777777" w:rsidR="00BA6268" w:rsidRDefault="00BA6268" w:rsidP="00BA6268">
      <w:pPr>
        <w:rPr>
          <w:ins w:id="567" w:author="超 杨" w:date="2019-10-24T10:44:00Z"/>
        </w:rPr>
      </w:pPr>
    </w:p>
    <w:p w14:paraId="076A1840" w14:textId="77777777" w:rsidR="00BA6268" w:rsidRDefault="00BA6268" w:rsidP="00BA6268">
      <w:pPr>
        <w:rPr>
          <w:ins w:id="568" w:author="超 杨" w:date="2019-10-24T10:44:00Z"/>
        </w:rPr>
      </w:pPr>
    </w:p>
    <w:p w14:paraId="0C30F6BE" w14:textId="77777777" w:rsidR="00BA6268" w:rsidRDefault="00BA6268" w:rsidP="00BA6268">
      <w:pPr>
        <w:rPr>
          <w:ins w:id="569" w:author="超 杨" w:date="2019-10-24T10:44:00Z"/>
        </w:rPr>
      </w:pPr>
    </w:p>
    <w:p w14:paraId="4D767FEF" w14:textId="77777777" w:rsidR="00BA6268" w:rsidRDefault="00BA6268" w:rsidP="00BA6268">
      <w:pPr>
        <w:rPr>
          <w:ins w:id="570" w:author="超 杨" w:date="2019-10-24T10:44:00Z"/>
        </w:rPr>
      </w:pPr>
    </w:p>
    <w:p w14:paraId="5616D468" w14:textId="77777777" w:rsidR="00BA6268" w:rsidRDefault="00BA6268" w:rsidP="00BA6268">
      <w:pPr>
        <w:rPr>
          <w:ins w:id="571" w:author="超 杨" w:date="2019-10-24T10:44:00Z"/>
        </w:rPr>
      </w:pPr>
      <w:ins w:id="572" w:author="超 杨" w:date="2019-10-24T10:44:00Z">
        <w:r>
          <w:t xml:space="preserve">- </w:t>
        </w:r>
        <w:proofErr w:type="gramStart"/>
        <w:r>
          <w:t>set</w:t>
        </w:r>
        <w:proofErr w:type="gramEnd"/>
        <w:r>
          <w:t xml:space="preserve"> camera data only once</w:t>
        </w:r>
      </w:ins>
    </w:p>
    <w:p w14:paraId="44DF78CA" w14:textId="77777777" w:rsidR="00BA6268" w:rsidRDefault="00BA6268" w:rsidP="00BA6268">
      <w:pPr>
        <w:rPr>
          <w:ins w:id="573" w:author="超 杨" w:date="2019-10-24T10:44:00Z"/>
        </w:rPr>
      </w:pPr>
    </w:p>
    <w:p w14:paraId="4C29C382" w14:textId="77777777" w:rsidR="00BA6268" w:rsidRDefault="00BA6268" w:rsidP="00BA6268">
      <w:pPr>
        <w:rPr>
          <w:ins w:id="574" w:author="超 杨" w:date="2019-10-24T10:44:00Z"/>
        </w:rPr>
      </w:pPr>
      <w:ins w:id="575" w:author="超 杨" w:date="2019-10-24T10:44:00Z">
        <w:r>
          <w:t>////(</w:t>
        </w:r>
        <w:proofErr w:type="gramStart"/>
        <w:r>
          <w:t>split</w:t>
        </w:r>
        <w:proofErr w:type="gramEnd"/>
        <w:r>
          <w:t xml:space="preserve"> uniform data to camera data, model data)</w:t>
        </w:r>
      </w:ins>
    </w:p>
    <w:p w14:paraId="793E422B" w14:textId="77777777" w:rsidR="00BA6268" w:rsidRDefault="00BA6268" w:rsidP="00BA6268">
      <w:pPr>
        <w:rPr>
          <w:ins w:id="576" w:author="超 杨" w:date="2019-10-24T10:44:00Z"/>
        </w:rPr>
      </w:pPr>
    </w:p>
    <w:p w14:paraId="647D53B2" w14:textId="77777777" w:rsidR="00BA6268" w:rsidRDefault="00BA6268" w:rsidP="00BA6268">
      <w:pPr>
        <w:rPr>
          <w:ins w:id="577" w:author="超 杨" w:date="2019-10-24T10:44:00Z"/>
        </w:rPr>
      </w:pPr>
    </w:p>
    <w:p w14:paraId="3700B90B" w14:textId="77777777" w:rsidR="00BA6268" w:rsidRDefault="00BA6268" w:rsidP="00BA6268">
      <w:pPr>
        <w:rPr>
          <w:ins w:id="578" w:author="超 杨" w:date="2019-10-24T10:44:00Z"/>
        </w:rPr>
      </w:pPr>
    </w:p>
    <w:p w14:paraId="31C7AB9F" w14:textId="77777777" w:rsidR="00BA6268" w:rsidRDefault="00BA6268" w:rsidP="00BA6268">
      <w:pPr>
        <w:rPr>
          <w:ins w:id="579" w:author="超 杨" w:date="2019-10-24T10:44:00Z"/>
        </w:rPr>
      </w:pPr>
      <w:ins w:id="580" w:author="超 杨" w:date="2019-10-24T10:44:00Z">
        <w:r>
          <w:t xml:space="preserve">- </w:t>
        </w:r>
        <w:proofErr w:type="gramStart"/>
        <w:r>
          <w:t>cache</w:t>
        </w:r>
        <w:proofErr w:type="gramEnd"/>
        <w:r>
          <w:t xml:space="preserve"> uniform data</w:t>
        </w:r>
      </w:ins>
    </w:p>
    <w:p w14:paraId="540FB752" w14:textId="77777777" w:rsidR="00BA6268" w:rsidRDefault="00BA6268" w:rsidP="00BA6268">
      <w:pPr>
        <w:rPr>
          <w:ins w:id="581" w:author="超 杨" w:date="2019-10-24T10:44:00Z"/>
        </w:rPr>
      </w:pPr>
      <w:proofErr w:type="gramStart"/>
      <w:ins w:id="582" w:author="超 杨" w:date="2019-10-24T10:44:00Z">
        <w:r>
          <w:t>not</w:t>
        </w:r>
        <w:proofErr w:type="gramEnd"/>
        <w:r>
          <w:t xml:space="preserve"> all uniform data need cache</w:t>
        </w:r>
      </w:ins>
    </w:p>
    <w:p w14:paraId="79F8A658" w14:textId="77777777" w:rsidR="00BA6268" w:rsidRDefault="00BA6268" w:rsidP="00BA6268">
      <w:pPr>
        <w:rPr>
          <w:ins w:id="583" w:author="超 杨" w:date="2019-10-24T10:44:00Z"/>
        </w:rPr>
      </w:pPr>
      <w:ins w:id="584" w:author="超 杨" w:date="2019-10-24T10:44:00Z">
        <w:r>
          <w:t>(</w:t>
        </w:r>
        <w:proofErr w:type="gramStart"/>
        <w:r>
          <w:t>e</w:t>
        </w:r>
        <w:proofErr w:type="gramEnd"/>
        <w:r>
          <w:t>.g. matrix data not cache; array number(</w:t>
        </w:r>
        <w:proofErr w:type="spellStart"/>
        <w:r>
          <w:t>int</w:t>
        </w:r>
        <w:proofErr w:type="spellEnd"/>
        <w:r>
          <w:t>/float) data can cache)</w:t>
        </w:r>
      </w:ins>
    </w:p>
    <w:p w14:paraId="53126AD7" w14:textId="77777777" w:rsidR="00BA6268" w:rsidRDefault="00BA6268" w:rsidP="00BA6268">
      <w:pPr>
        <w:rPr>
          <w:ins w:id="585" w:author="超 杨" w:date="2019-10-24T10:44:00Z"/>
        </w:rPr>
      </w:pPr>
    </w:p>
    <w:p w14:paraId="0499911A" w14:textId="77777777" w:rsidR="00BA6268" w:rsidRDefault="00BA6268" w:rsidP="00BA6268">
      <w:pPr>
        <w:rPr>
          <w:ins w:id="586" w:author="超 杨" w:date="2019-10-24T10:44:00Z"/>
        </w:rPr>
      </w:pPr>
    </w:p>
    <w:p w14:paraId="12604181" w14:textId="77777777" w:rsidR="00BA6268" w:rsidRDefault="00BA6268" w:rsidP="00BA6268">
      <w:pPr>
        <w:rPr>
          <w:ins w:id="587" w:author="超 杨" w:date="2019-10-24T10:44:00Z"/>
        </w:rPr>
      </w:pPr>
    </w:p>
    <w:p w14:paraId="11BDA80A" w14:textId="77777777" w:rsidR="00BA6268" w:rsidRDefault="00BA6268" w:rsidP="00BA6268">
      <w:pPr>
        <w:rPr>
          <w:ins w:id="588" w:author="超 杨" w:date="2019-10-24T10:44:00Z"/>
        </w:rPr>
      </w:pPr>
      <w:ins w:id="589" w:author="超 杨" w:date="2019-10-24T10:44:00Z">
        <w:r>
          <w:t>/*</w:t>
        </w:r>
      </w:ins>
    </w:p>
    <w:p w14:paraId="33E4479F" w14:textId="77777777" w:rsidR="00BA6268" w:rsidRDefault="00BA6268" w:rsidP="00BA6268">
      <w:pPr>
        <w:rPr>
          <w:ins w:id="590" w:author="超 杨" w:date="2019-10-24T10:44:00Z"/>
        </w:rPr>
      </w:pPr>
      <w:proofErr w:type="gramStart"/>
      <w:ins w:id="591" w:author="超 杨" w:date="2019-10-24T10:44:00Z">
        <w:r>
          <w:t>need</w:t>
        </w:r>
        <w:proofErr w:type="gramEnd"/>
        <w:r>
          <w:t xml:space="preserve"> test difference </w:t>
        </w:r>
        <w:proofErr w:type="spellStart"/>
        <w:r>
          <w:t>perf</w:t>
        </w:r>
        <w:proofErr w:type="spellEnd"/>
        <w:r>
          <w:t>!!!</w:t>
        </w:r>
      </w:ins>
    </w:p>
    <w:p w14:paraId="579C7D3F" w14:textId="77777777" w:rsidR="00BA6268" w:rsidRDefault="00BA6268" w:rsidP="00BA6268">
      <w:pPr>
        <w:rPr>
          <w:ins w:id="592" w:author="超 杨" w:date="2019-10-24T10:44:00Z"/>
        </w:rPr>
      </w:pPr>
    </w:p>
    <w:p w14:paraId="297DB59A" w14:textId="77777777" w:rsidR="00BA6268" w:rsidRDefault="00BA6268" w:rsidP="00BA6268">
      <w:pPr>
        <w:rPr>
          <w:ins w:id="593" w:author="超 杨" w:date="2019-10-24T10:44:00Z"/>
        </w:rPr>
      </w:pPr>
      <w:proofErr w:type="gramStart"/>
      <w:ins w:id="594" w:author="超 杨" w:date="2019-10-24T10:44:00Z">
        <w:r>
          <w:t>add</w:t>
        </w:r>
        <w:proofErr w:type="gramEnd"/>
        <w:r>
          <w:t xml:space="preserve"> </w:t>
        </w:r>
        <w:proofErr w:type="spellStart"/>
        <w:r>
          <w:t>MutableHashMap</w:t>
        </w:r>
        <w:proofErr w:type="spellEnd"/>
        <w:r>
          <w:t xml:space="preserve"> for performance:</w:t>
        </w:r>
      </w:ins>
    </w:p>
    <w:p w14:paraId="56AC9502" w14:textId="77777777" w:rsidR="00BA6268" w:rsidRDefault="00BA6268" w:rsidP="00BA6268">
      <w:pPr>
        <w:rPr>
          <w:ins w:id="595" w:author="超 杨" w:date="2019-10-24T10:44:00Z"/>
        </w:rPr>
      </w:pPr>
      <w:proofErr w:type="spellStart"/>
      <w:proofErr w:type="gramStart"/>
      <w:ins w:id="596" w:author="超 杨" w:date="2019-10-24T10:44:00Z">
        <w:r>
          <w:t>uniformCacheMap</w:t>
        </w:r>
        <w:proofErr w:type="spellEnd"/>
        <w:proofErr w:type="gramEnd"/>
        <w:r>
          <w:t xml:space="preserve">, </w:t>
        </w:r>
        <w:proofErr w:type="spellStart"/>
        <w:r>
          <w:t>shaderCacheMap</w:t>
        </w:r>
        <w:proofErr w:type="spellEnd"/>
        <w:r>
          <w:t xml:space="preserve"> is </w:t>
        </w:r>
        <w:proofErr w:type="spellStart"/>
        <w:r>
          <w:t>MutableHashMap</w:t>
        </w:r>
        <w:proofErr w:type="spellEnd"/>
      </w:ins>
    </w:p>
    <w:p w14:paraId="35DD532E" w14:textId="77777777" w:rsidR="00BA6268" w:rsidRDefault="00BA6268" w:rsidP="00BA6268">
      <w:pPr>
        <w:rPr>
          <w:ins w:id="597" w:author="超 杨" w:date="2019-10-24T10:44:00Z"/>
        </w:rPr>
      </w:pPr>
    </w:p>
    <w:p w14:paraId="06CCE34E" w14:textId="77777777" w:rsidR="00BA6268" w:rsidRDefault="00BA6268" w:rsidP="00BA6268">
      <w:pPr>
        <w:rPr>
          <w:ins w:id="598" w:author="超 杨" w:date="2019-10-24T10:44:00Z"/>
        </w:rPr>
      </w:pPr>
      <w:ins w:id="599" w:author="超 杨" w:date="2019-10-24T10:44:00Z">
        <w:r>
          <w:t>*/</w:t>
        </w:r>
      </w:ins>
    </w:p>
    <w:p w14:paraId="7D38E7C5" w14:textId="77777777" w:rsidR="00BA6268" w:rsidRDefault="00BA6268" w:rsidP="00BA6268">
      <w:pPr>
        <w:rPr>
          <w:ins w:id="600" w:author="超 杨" w:date="2019-10-24T10:44:00Z"/>
        </w:rPr>
      </w:pPr>
    </w:p>
    <w:p w14:paraId="0B2078DD" w14:textId="77777777" w:rsidR="00BA6268" w:rsidRDefault="00BA6268" w:rsidP="00BA6268">
      <w:pPr>
        <w:rPr>
          <w:ins w:id="601" w:author="超 杨" w:date="2019-10-24T10:44:00Z"/>
        </w:rPr>
      </w:pPr>
    </w:p>
    <w:p w14:paraId="77C97958" w14:textId="77777777" w:rsidR="00BA6268" w:rsidRDefault="00BA6268" w:rsidP="00BA6268">
      <w:pPr>
        <w:rPr>
          <w:ins w:id="602" w:author="超 杨" w:date="2019-10-24T10:44:00Z"/>
        </w:rPr>
      </w:pPr>
    </w:p>
    <w:p w14:paraId="0741149E" w14:textId="77777777" w:rsidR="00BA6268" w:rsidRDefault="00BA6268" w:rsidP="00BA6268">
      <w:pPr>
        <w:rPr>
          <w:ins w:id="603" w:author="超 杨" w:date="2019-10-24T10:44:00Z"/>
        </w:rPr>
      </w:pPr>
    </w:p>
    <w:p w14:paraId="66C09763" w14:textId="77777777" w:rsidR="00BA6268" w:rsidRDefault="00BA6268" w:rsidP="00BA6268">
      <w:pPr>
        <w:rPr>
          <w:ins w:id="604" w:author="超 杨" w:date="2019-10-24T10:44:00Z"/>
        </w:rPr>
      </w:pPr>
      <w:proofErr w:type="gramStart"/>
      <w:ins w:id="605" w:author="超 杨" w:date="2019-10-24T10:44:00Z">
        <w:r>
          <w:t>discuss</w:t>
        </w:r>
        <w:proofErr w:type="gramEnd"/>
        <w:r>
          <w:t xml:space="preserve"> whether to reduce state in Render-&gt;render iterate?</w:t>
        </w:r>
      </w:ins>
    </w:p>
    <w:p w14:paraId="057C8E54" w14:textId="77777777" w:rsidR="00BA6268" w:rsidRDefault="00BA6268" w:rsidP="00BA6268">
      <w:pPr>
        <w:rPr>
          <w:ins w:id="606" w:author="超 杨" w:date="2019-10-24T10:44:00Z"/>
        </w:rPr>
      </w:pPr>
      <w:proofErr w:type="gramStart"/>
      <w:ins w:id="607" w:author="超 杨" w:date="2019-10-24T10:44:00Z">
        <w:r>
          <w:t>now</w:t>
        </w:r>
        <w:proofErr w:type="gramEnd"/>
        <w:r>
          <w:t xml:space="preserve"> reduce it instead of:</w:t>
        </w:r>
      </w:ins>
    </w:p>
    <w:p w14:paraId="166CEC6F" w14:textId="77777777" w:rsidR="00BA6268" w:rsidRDefault="00BA6268" w:rsidP="00BA6268">
      <w:pPr>
        <w:rPr>
          <w:ins w:id="608" w:author="超 杨" w:date="2019-10-24T10:44:00Z"/>
        </w:rPr>
      </w:pPr>
      <w:ins w:id="609" w:author="超 杨" w:date="2019-10-24T10:44:00Z">
        <w:r>
          <w:t xml:space="preserve">1.reduce small </w:t>
        </w:r>
        <w:proofErr w:type="gramStart"/>
        <w:r>
          <w:t>data(</w:t>
        </w:r>
        <w:proofErr w:type="gramEnd"/>
        <w:r>
          <w:t xml:space="preserve">e.g. </w:t>
        </w:r>
        <w:proofErr w:type="spellStart"/>
        <w:r>
          <w:t>uniformCacheMap</w:t>
        </w:r>
        <w:proofErr w:type="spellEnd"/>
        <w:r>
          <w:t>)</w:t>
        </w:r>
      </w:ins>
    </w:p>
    <w:p w14:paraId="6BB70F7A" w14:textId="77777777" w:rsidR="00BA6268" w:rsidRDefault="00BA6268" w:rsidP="00BA6268">
      <w:pPr>
        <w:rPr>
          <w:ins w:id="610" w:author="超 杨" w:date="2019-10-24T10:44:00Z"/>
        </w:rPr>
      </w:pPr>
      <w:ins w:id="611" w:author="超 杨" w:date="2019-10-24T10:44:00Z">
        <w:r>
          <w:t xml:space="preserve">2.use </w:t>
        </w:r>
        <w:proofErr w:type="gramStart"/>
        <w:r>
          <w:t>mutable(</w:t>
        </w:r>
        <w:proofErr w:type="gramEnd"/>
        <w:r>
          <w:t xml:space="preserve">e.g. change </w:t>
        </w:r>
        <w:proofErr w:type="spellStart"/>
        <w:r>
          <w:t>shaderCacheMap</w:t>
        </w:r>
        <w:proofErr w:type="spellEnd"/>
        <w:r>
          <w:t xml:space="preserve"> to mutable </w:t>
        </w:r>
        <w:proofErr w:type="spellStart"/>
        <w:r>
          <w:t>hashMap</w:t>
        </w:r>
        <w:proofErr w:type="spellEnd"/>
        <w:r>
          <w:t>)</w:t>
        </w:r>
      </w:ins>
    </w:p>
    <w:p w14:paraId="68D99B27" w14:textId="77777777" w:rsidR="00BA6268" w:rsidRDefault="00BA6268" w:rsidP="00BA6268">
      <w:pPr>
        <w:rPr>
          <w:ins w:id="612" w:author="超 杨" w:date="2019-10-24T10:44:00Z"/>
        </w:rPr>
      </w:pPr>
    </w:p>
    <w:p w14:paraId="7F220D4B" w14:textId="77777777" w:rsidR="00BA6268" w:rsidRDefault="00BA6268" w:rsidP="00BA6268">
      <w:pPr>
        <w:rPr>
          <w:ins w:id="613" w:author="超 杨" w:date="2019-10-24T10:44:00Z"/>
        </w:rPr>
      </w:pPr>
    </w:p>
    <w:p w14:paraId="5864E630" w14:textId="259B7C8F" w:rsidR="00BA6268" w:rsidRDefault="00BA6268" w:rsidP="00BA6268">
      <w:pPr>
        <w:rPr>
          <w:ins w:id="614" w:author="超 杨" w:date="2019-10-24T10:44:00Z"/>
        </w:rPr>
      </w:pPr>
      <w:proofErr w:type="gramStart"/>
      <w:ins w:id="615" w:author="超 杨" w:date="2019-10-24T10:44:00Z">
        <w:r>
          <w:t>reduce</w:t>
        </w:r>
        <w:proofErr w:type="gramEnd"/>
        <w:r>
          <w:t xml:space="preserve"> state has these advantage:</w:t>
        </w:r>
      </w:ins>
    </w:p>
    <w:p w14:paraId="31DFA7AA" w14:textId="77777777" w:rsidR="00BA6268" w:rsidRDefault="00BA6268" w:rsidP="00BA6268">
      <w:pPr>
        <w:rPr>
          <w:ins w:id="616" w:author="超 杨" w:date="2019-10-24T10:44:00Z"/>
        </w:rPr>
      </w:pPr>
      <w:ins w:id="617" w:author="超 杨" w:date="2019-10-24T10:44:00Z">
        <w:r>
          <w:t xml:space="preserve">1.improve code </w:t>
        </w:r>
        <w:proofErr w:type="spellStart"/>
        <w:r>
          <w:t>maintainablity</w:t>
        </w:r>
        <w:proofErr w:type="spellEnd"/>
      </w:ins>
    </w:p>
    <w:p w14:paraId="6C2FF1A2" w14:textId="77777777" w:rsidR="00BA6268" w:rsidRDefault="00BA6268" w:rsidP="00BA6268">
      <w:pPr>
        <w:rPr>
          <w:ins w:id="618" w:author="超 杨" w:date="2019-10-24T10:44:00Z"/>
        </w:rPr>
      </w:pPr>
      <w:ins w:id="619" w:author="超 杨" w:date="2019-10-24T10:44:00Z">
        <w:r>
          <w:t xml:space="preserve">    </w:t>
        </w:r>
        <w:proofErr w:type="gramStart"/>
        <w:r>
          <w:t>unify</w:t>
        </w:r>
        <w:proofErr w:type="gramEnd"/>
        <w:r>
          <w:t xml:space="preserve"> to reduce one state, instead of many small data;</w:t>
        </w:r>
      </w:ins>
    </w:p>
    <w:p w14:paraId="0655BBA2" w14:textId="77777777" w:rsidR="00BA6268" w:rsidRDefault="00BA6268" w:rsidP="00BA6268">
      <w:pPr>
        <w:rPr>
          <w:ins w:id="620" w:author="超 杨" w:date="2019-10-24T10:44:00Z"/>
        </w:rPr>
      </w:pPr>
      <w:ins w:id="621" w:author="超 杨" w:date="2019-10-24T10:44:00Z">
        <w:r>
          <w:t xml:space="preserve">    </w:t>
        </w:r>
        <w:proofErr w:type="gramStart"/>
        <w:r>
          <w:t>immutable</w:t>
        </w:r>
        <w:proofErr w:type="gramEnd"/>
        <w:r>
          <w:t xml:space="preserve"> data has little bug than mutable data;</w:t>
        </w:r>
      </w:ins>
    </w:p>
    <w:p w14:paraId="220BD8FF" w14:textId="77777777" w:rsidR="00BA6268" w:rsidRDefault="00BA6268" w:rsidP="00BA6268">
      <w:pPr>
        <w:rPr>
          <w:ins w:id="622" w:author="超 杨" w:date="2019-10-24T10:44:00Z"/>
        </w:rPr>
      </w:pPr>
    </w:p>
    <w:p w14:paraId="3B906962" w14:textId="77777777" w:rsidR="00BA6268" w:rsidRDefault="00BA6268" w:rsidP="00BA6268">
      <w:pPr>
        <w:rPr>
          <w:ins w:id="623" w:author="超 杨" w:date="2019-10-24T10:44:00Z"/>
        </w:rPr>
      </w:pPr>
    </w:p>
    <w:p w14:paraId="2E2797AA" w14:textId="59063345" w:rsidR="00BA6268" w:rsidRDefault="00BA6268" w:rsidP="00BA6268">
      <w:pPr>
        <w:rPr>
          <w:ins w:id="624" w:author="超 杨" w:date="2019-10-24T10:44:00Z"/>
        </w:rPr>
      </w:pPr>
      <w:proofErr w:type="gramStart"/>
      <w:ins w:id="625" w:author="超 杨" w:date="2019-10-24T10:44:00Z">
        <w:r>
          <w:t>reduce</w:t>
        </w:r>
        <w:proofErr w:type="gramEnd"/>
        <w:r>
          <w:t xml:space="preserve"> state has these disadvantage:</w:t>
        </w:r>
      </w:ins>
    </w:p>
    <w:p w14:paraId="3FF21E0A" w14:textId="77777777" w:rsidR="00BA6268" w:rsidRDefault="00BA6268" w:rsidP="00BA6268">
      <w:pPr>
        <w:rPr>
          <w:ins w:id="626" w:author="超 杨" w:date="2019-10-24T10:44:00Z"/>
        </w:rPr>
      </w:pPr>
      <w:ins w:id="627" w:author="超 杨" w:date="2019-10-24T10:44:00Z">
        <w:r>
          <w:t>1.bad performance</w:t>
        </w:r>
      </w:ins>
    </w:p>
    <w:p w14:paraId="467731D6" w14:textId="77777777" w:rsidR="00BA6268" w:rsidRDefault="00BA6268" w:rsidP="00BA6268">
      <w:pPr>
        <w:rPr>
          <w:ins w:id="628" w:author="超 杨" w:date="2019-10-24T10:44:00Z"/>
        </w:rPr>
      </w:pPr>
      <w:proofErr w:type="gramStart"/>
      <w:ins w:id="629" w:author="超 杨" w:date="2019-10-24T10:44:00Z">
        <w:r>
          <w:t>spend</w:t>
        </w:r>
        <w:proofErr w:type="gramEnd"/>
        <w:r>
          <w:t xml:space="preserve"> more time for </w:t>
        </w:r>
        <w:proofErr w:type="spellStart"/>
        <w:r>
          <w:t>gc</w:t>
        </w:r>
        <w:proofErr w:type="spellEnd"/>
      </w:ins>
    </w:p>
    <w:p w14:paraId="65BFAE2A" w14:textId="77777777" w:rsidR="00BA6268" w:rsidRDefault="00BA6268" w:rsidP="00BA6268">
      <w:pPr>
        <w:rPr>
          <w:ins w:id="630" w:author="超 杨" w:date="2019-10-24T10:44:00Z"/>
        </w:rPr>
      </w:pPr>
    </w:p>
    <w:p w14:paraId="05896FC8" w14:textId="77777777" w:rsidR="00BA6268" w:rsidRDefault="00BA6268" w:rsidP="00BA6268">
      <w:pPr>
        <w:rPr>
          <w:ins w:id="631" w:author="超 杨" w:date="2019-10-24T10:44:00Z"/>
        </w:rPr>
      </w:pPr>
    </w:p>
    <w:p w14:paraId="0491FC10" w14:textId="77777777" w:rsidR="00BA6268" w:rsidRDefault="00BA6268" w:rsidP="00BA6268">
      <w:pPr>
        <w:rPr>
          <w:ins w:id="632" w:author="超 杨" w:date="2019-10-24T10:44:00Z"/>
        </w:rPr>
      </w:pPr>
    </w:p>
    <w:p w14:paraId="6F7FB253" w14:textId="77777777" w:rsidR="00BA6268" w:rsidRDefault="00BA6268" w:rsidP="00BA6268">
      <w:pPr>
        <w:rPr>
          <w:ins w:id="633" w:author="超 杨" w:date="2019-10-24T10:44:00Z"/>
        </w:rPr>
      </w:pPr>
    </w:p>
    <w:p w14:paraId="10E9030E" w14:textId="77777777" w:rsidR="00BA6268" w:rsidRDefault="00BA6268" w:rsidP="00BA6268">
      <w:pPr>
        <w:rPr>
          <w:ins w:id="634" w:author="超 杨" w:date="2019-10-24T10:44:00Z"/>
        </w:rPr>
      </w:pPr>
      <w:ins w:id="635" w:author="超 杨" w:date="2019-10-24T10:44:00Z">
        <w:r>
          <w:t xml:space="preserve">- </w:t>
        </w:r>
        <w:proofErr w:type="gramStart"/>
        <w:r>
          <w:t>cache</w:t>
        </w:r>
        <w:proofErr w:type="gramEnd"/>
        <w:r>
          <w:t xml:space="preserve"> use program</w:t>
        </w:r>
      </w:ins>
    </w:p>
    <w:p w14:paraId="5626EEF3" w14:textId="77777777" w:rsidR="00BA6268" w:rsidRDefault="00BA6268" w:rsidP="00BA6268">
      <w:pPr>
        <w:rPr>
          <w:ins w:id="636" w:author="超 杨" w:date="2019-10-24T10:44:00Z"/>
        </w:rPr>
      </w:pPr>
    </w:p>
    <w:p w14:paraId="2EA9C954" w14:textId="77777777" w:rsidR="00BA6268" w:rsidRDefault="00BA6268" w:rsidP="00BA6268">
      <w:pPr>
        <w:rPr>
          <w:ins w:id="637" w:author="超 杨" w:date="2019-10-24T10:44:00Z"/>
        </w:rPr>
      </w:pPr>
    </w:p>
    <w:p w14:paraId="429D6851" w14:textId="77777777" w:rsidR="00BA6268" w:rsidRDefault="00BA6268" w:rsidP="00BA6268">
      <w:pPr>
        <w:rPr>
          <w:ins w:id="638" w:author="超 杨" w:date="2019-10-24T10:44:00Z"/>
        </w:rPr>
      </w:pPr>
      <w:ins w:id="639" w:author="超 杨" w:date="2019-10-24T10:44:00Z">
        <w:r>
          <w:t xml:space="preserve">- </w:t>
        </w:r>
        <w:proofErr w:type="gramStart"/>
        <w:r>
          <w:t>use</w:t>
        </w:r>
        <w:proofErr w:type="gramEnd"/>
        <w:r>
          <w:t xml:space="preserve"> </w:t>
        </w:r>
        <w:proofErr w:type="spellStart"/>
        <w:r>
          <w:t>vao</w:t>
        </w:r>
        <w:proofErr w:type="spellEnd"/>
        <w:r>
          <w:t>(extension)</w:t>
        </w:r>
      </w:ins>
    </w:p>
    <w:p w14:paraId="2BB7CC3C" w14:textId="77777777" w:rsidR="00BA6268" w:rsidRDefault="00BA6268" w:rsidP="00BA6268">
      <w:pPr>
        <w:rPr>
          <w:ins w:id="640" w:author="超 杨" w:date="2019-10-24T10:44:00Z"/>
        </w:rPr>
      </w:pPr>
    </w:p>
    <w:p w14:paraId="4522E759" w14:textId="77777777" w:rsidR="00BA6268" w:rsidRDefault="00BA6268" w:rsidP="00BA6268">
      <w:pPr>
        <w:rPr>
          <w:ins w:id="641" w:author="超 杨" w:date="2019-10-24T10:44:00Z"/>
        </w:rPr>
      </w:pPr>
      <w:proofErr w:type="gramStart"/>
      <w:ins w:id="642" w:author="超 杨" w:date="2019-10-24T10:44:00Z">
        <w:r>
          <w:t>get</w:t>
        </w:r>
        <w:proofErr w:type="gramEnd"/>
        <w:r>
          <w:t xml:space="preserve"> </w:t>
        </w:r>
        <w:proofErr w:type="spellStart"/>
        <w:r>
          <w:t>vao</w:t>
        </w:r>
        <w:proofErr w:type="spellEnd"/>
        <w:r>
          <w:t xml:space="preserve"> extension:</w:t>
        </w:r>
      </w:ins>
    </w:p>
    <w:p w14:paraId="67121B18" w14:textId="77777777" w:rsidR="00BA6268" w:rsidRDefault="00BA6268" w:rsidP="00BA6268">
      <w:pPr>
        <w:rPr>
          <w:ins w:id="643" w:author="超 杨" w:date="2019-10-24T10:44:00Z"/>
        </w:rPr>
      </w:pPr>
      <w:proofErr w:type="gramStart"/>
      <w:ins w:id="644" w:author="超 杨" w:date="2019-10-24T10:44:00Z">
        <w:r>
          <w:t>directly</w:t>
        </w:r>
        <w:proofErr w:type="gramEnd"/>
        <w:r>
          <w:t xml:space="preserve"> </w:t>
        </w:r>
        <w:proofErr w:type="spellStart"/>
        <w:r>
          <w:t>unsafeGet</w:t>
        </w:r>
        <w:proofErr w:type="spellEnd"/>
        <w:r>
          <w:t>, because most devices support it!</w:t>
        </w:r>
      </w:ins>
    </w:p>
    <w:p w14:paraId="3CA658C9" w14:textId="77777777" w:rsidR="00BA6268" w:rsidRDefault="00BA6268" w:rsidP="00BA6268">
      <w:pPr>
        <w:rPr>
          <w:ins w:id="645" w:author="超 杨" w:date="2019-10-24T10:44:00Z"/>
        </w:rPr>
      </w:pPr>
    </w:p>
    <w:p w14:paraId="54A8F487" w14:textId="77777777" w:rsidR="00BA6268" w:rsidRDefault="00BA6268" w:rsidP="00BA6268">
      <w:pPr>
        <w:rPr>
          <w:ins w:id="646" w:author="超 杨" w:date="2019-10-24T10:44:00Z"/>
        </w:rPr>
      </w:pPr>
    </w:p>
    <w:p w14:paraId="70B9D341" w14:textId="77777777" w:rsidR="00BA6268" w:rsidRDefault="00BA6268" w:rsidP="00BA6268">
      <w:pPr>
        <w:rPr>
          <w:ins w:id="647" w:author="超 杨" w:date="2019-10-24T10:44:00Z"/>
        </w:rPr>
      </w:pPr>
      <w:proofErr w:type="gramStart"/>
      <w:ins w:id="648" w:author="超 杨" w:date="2019-10-24T10:44:00Z">
        <w:r>
          <w:t>judge</w:t>
        </w:r>
        <w:proofErr w:type="gramEnd"/>
        <w:r>
          <w:t xml:space="preserve"> last </w:t>
        </w:r>
        <w:proofErr w:type="spellStart"/>
        <w:r>
          <w:t>vao</w:t>
        </w:r>
        <w:proofErr w:type="spellEnd"/>
        <w:r>
          <w:t>:</w:t>
        </w:r>
      </w:ins>
    </w:p>
    <w:p w14:paraId="23EA5A41" w14:textId="77777777" w:rsidR="00BA6268" w:rsidRDefault="00BA6268" w:rsidP="00BA6268">
      <w:pPr>
        <w:rPr>
          <w:ins w:id="649" w:author="超 杨" w:date="2019-10-24T10:44:00Z"/>
        </w:rPr>
      </w:pPr>
      <w:proofErr w:type="gramStart"/>
      <w:ins w:id="650" w:author="超 杨" w:date="2019-10-24T10:44:00Z">
        <w:r>
          <w:t>not</w:t>
        </w:r>
        <w:proofErr w:type="gramEnd"/>
        <w:r>
          <w:t xml:space="preserve"> improve </w:t>
        </w:r>
        <w:proofErr w:type="spellStart"/>
        <w:r>
          <w:t>perf</w:t>
        </w:r>
        <w:proofErr w:type="spellEnd"/>
        <w:r>
          <w:t xml:space="preserve"> in benchmark!</w:t>
        </w:r>
      </w:ins>
    </w:p>
    <w:p w14:paraId="2B9BD443" w14:textId="709529FB" w:rsidR="00BA6268" w:rsidRDefault="00BA6268" w:rsidP="00BA6268">
      <w:pPr>
        <w:rPr>
          <w:ins w:id="651" w:author="超 杨" w:date="2019-10-24T10:44:00Z"/>
          <w:rFonts w:hint="eastAsia"/>
        </w:rPr>
      </w:pPr>
      <w:ins w:id="652" w:author="超 杨" w:date="2019-10-24T10:44:00Z">
        <w:r>
          <w:t>(</w:t>
        </w:r>
        <w:proofErr w:type="gramStart"/>
        <w:r>
          <w:t>because</w:t>
        </w:r>
        <w:proofErr w:type="gramEnd"/>
        <w:r>
          <w:t xml:space="preserve"> each </w:t>
        </w:r>
        <w:proofErr w:type="spellStart"/>
        <w:r>
          <w:t>gameObject</w:t>
        </w:r>
        <w:proofErr w:type="spellEnd"/>
        <w:r>
          <w:t>-&gt;geometry-&gt;</w:t>
        </w:r>
        <w:proofErr w:type="spellStart"/>
        <w:r>
          <w:t>vao</w:t>
        </w:r>
        <w:proofErr w:type="spellEnd"/>
        <w:r>
          <w:t xml:space="preserve"> is different!!! should improve </w:t>
        </w:r>
        <w:proofErr w:type="spellStart"/>
        <w:r>
          <w:t>perf</w:t>
        </w:r>
        <w:proofErr w:type="spellEnd"/>
        <w:r>
          <w:t xml:space="preserve"> when there are share </w:t>
        </w:r>
        <w:proofErr w:type="spellStart"/>
        <w:r>
          <w:t>geometrys</w:t>
        </w:r>
        <w:proofErr w:type="spellEnd"/>
        <w:r>
          <w:t>!)</w:t>
        </w:r>
      </w:ins>
    </w:p>
    <w:p w14:paraId="6A715881" w14:textId="195D4E91" w:rsidR="00BA6268" w:rsidRPr="00F6426C" w:rsidRDefault="00BA6268" w:rsidP="00F6426C">
      <w:pPr>
        <w:rPr>
          <w:rFonts w:hint="eastAsia"/>
        </w:rPr>
      </w:pPr>
      <w:ins w:id="653" w:author="超 杨" w:date="2019-10-24T10:44:00Z">
        <w:r>
          <w:rPr>
            <w:rFonts w:hint="eastAsia"/>
          </w:rPr>
          <w:t>）</w:t>
        </w:r>
      </w:ins>
    </w:p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noProof/>
          <w:shd w:val="clear" w:color="auto" w:fill="auto"/>
        </w:rPr>
      </w:pPr>
      <w:r>
        <w:rPr>
          <w:noProof/>
          <w:shd w:val="clear" w:color="auto" w:fill="auto"/>
        </w:rPr>
        <w:br w:type="page"/>
      </w:r>
    </w:p>
    <w:p w14:paraId="1183BFB7" w14:textId="77777777" w:rsidR="00F6426C" w:rsidRDefault="00F6426C" w:rsidP="00F6426C">
      <w:pPr>
        <w:pStyle w:val="1"/>
        <w:rPr>
          <w:ins w:id="654" w:author="超 杨" w:date="2019-10-24T18:30:00Z"/>
        </w:rPr>
      </w:pPr>
      <w:r w:rsidRPr="00F6426C">
        <w:rPr>
          <w:rFonts w:hint="eastAsia"/>
        </w:rPr>
        <w:lastRenderedPageBreak/>
        <w:t>第</w:t>
      </w:r>
      <w:r w:rsidRPr="00F6426C">
        <w:t>8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改进引擎</w:t>
      </w:r>
    </w:p>
    <w:p w14:paraId="68247642" w14:textId="77777777" w:rsidR="007D18DA" w:rsidRDefault="007D18DA" w:rsidP="007D18DA">
      <w:pPr>
        <w:pStyle w:val="21"/>
        <w:rPr>
          <w:ins w:id="655" w:author="超 杨" w:date="2019-10-24T18:30:00Z"/>
          <w:rFonts w:ascii="黑体" w:eastAsia="黑体" w:hAnsi="黑体" w:cs="Times New Roman"/>
          <w:kern w:val="2"/>
          <w:sz w:val="24"/>
          <w:szCs w:val="24"/>
        </w:rPr>
      </w:pPr>
      <w:ins w:id="656" w:author="超 杨" w:date="2019-10-24T18:30:00Z">
        <w:r w:rsidRPr="00F6426C">
          <w:t xml:space="preserve">8.9  </w:t>
        </w:r>
        <w:r w:rsidRPr="00F6426C">
          <w:rPr>
            <w:rFonts w:ascii="黑体" w:eastAsia="黑体" w:hAnsi="黑体" w:cs="Times New Roman" w:hint="eastAsia"/>
            <w:kern w:val="2"/>
            <w:sz w:val="24"/>
            <w:szCs w:val="24"/>
          </w:rPr>
          <w:t>契约检查</w:t>
        </w:r>
      </w:ins>
    </w:p>
    <w:p w14:paraId="60B057C8" w14:textId="77777777" w:rsidR="007D18DA" w:rsidRDefault="007D18DA" w:rsidP="007D18DA">
      <w:pPr>
        <w:rPr>
          <w:ins w:id="657" w:author="超 杨" w:date="2019-10-24T18:30:00Z"/>
        </w:rPr>
        <w:pPrChange w:id="658" w:author="超 杨" w:date="2019-10-24T18:30:00Z">
          <w:pPr>
            <w:pStyle w:val="1"/>
          </w:pPr>
        </w:pPrChange>
      </w:pPr>
      <w:bookmarkStart w:id="659" w:name="_GoBack"/>
      <w:bookmarkEnd w:id="659"/>
    </w:p>
    <w:p w14:paraId="59D9C3AD" w14:textId="77777777" w:rsidR="007D18DA" w:rsidRDefault="007D18DA" w:rsidP="007D18DA">
      <w:pPr>
        <w:rPr>
          <w:ins w:id="660" w:author="超 杨" w:date="2019-10-24T18:30:00Z"/>
        </w:rPr>
        <w:pPrChange w:id="661" w:author="超 杨" w:date="2019-10-24T18:30:00Z">
          <w:pPr>
            <w:pStyle w:val="1"/>
          </w:pPr>
        </w:pPrChange>
      </w:pPr>
    </w:p>
    <w:p w14:paraId="1234ADCD" w14:textId="77777777" w:rsidR="007D18DA" w:rsidRDefault="007D18DA" w:rsidP="007D18DA">
      <w:pPr>
        <w:rPr>
          <w:ins w:id="662" w:author="超 杨" w:date="2019-10-24T18:30:00Z"/>
        </w:rPr>
        <w:pPrChange w:id="663" w:author="超 杨" w:date="2019-10-24T18:30:00Z">
          <w:pPr>
            <w:pStyle w:val="1"/>
          </w:pPr>
        </w:pPrChange>
      </w:pPr>
    </w:p>
    <w:p w14:paraId="09FC3ECF" w14:textId="77777777" w:rsidR="007D18DA" w:rsidRPr="007D18DA" w:rsidRDefault="007D18DA" w:rsidP="007D18DA">
      <w:pPr>
        <w:rPr>
          <w:ins w:id="664" w:author="超 杨" w:date="2019-10-24T18:30:00Z"/>
          <w:rPrChange w:id="665" w:author="超 杨" w:date="2019-10-24T18:30:00Z">
            <w:rPr>
              <w:ins w:id="666" w:author="超 杨" w:date="2019-10-24T18:30:00Z"/>
            </w:rPr>
          </w:rPrChange>
        </w:rPr>
        <w:pPrChange w:id="667" w:author="超 杨" w:date="2019-10-24T18:30:00Z">
          <w:pPr>
            <w:pStyle w:val="1"/>
          </w:pPr>
        </w:pPrChange>
      </w:pPr>
    </w:p>
    <w:p w14:paraId="137B9469" w14:textId="77777777" w:rsidR="007D18DA" w:rsidRDefault="007D18DA" w:rsidP="007D18DA">
      <w:pPr>
        <w:pStyle w:val="21"/>
        <w:rPr>
          <w:ins w:id="668" w:author="超 杨" w:date="2019-10-24T18:30:00Z"/>
        </w:rPr>
      </w:pPr>
      <w:ins w:id="669" w:author="超 杨" w:date="2019-10-24T18:30:00Z">
        <w:r w:rsidRPr="00F6426C">
          <w:t xml:space="preserve">8.7  </w:t>
        </w:r>
        <w:r w:rsidRPr="00F6426C">
          <w:t>提炼</w:t>
        </w:r>
        <w:r w:rsidRPr="00F6426C">
          <w:rPr>
            <w:rFonts w:hint="eastAsia"/>
          </w:rPr>
          <w:t>子</w:t>
        </w:r>
        <w:r w:rsidRPr="00F6426C">
          <w:t>State</w:t>
        </w:r>
      </w:ins>
    </w:p>
    <w:p w14:paraId="2E0F13E9" w14:textId="77777777" w:rsidR="007D18DA" w:rsidRPr="007D18DA" w:rsidRDefault="007D18DA" w:rsidP="007D18DA">
      <w:pPr>
        <w:rPr>
          <w:rPrChange w:id="670" w:author="超 杨" w:date="2019-10-24T18:30:00Z">
            <w:rPr/>
          </w:rPrChange>
        </w:rPr>
        <w:pPrChange w:id="671" w:author="超 杨" w:date="2019-10-24T18:30:00Z">
          <w:pPr>
            <w:pStyle w:val="1"/>
          </w:pPr>
        </w:pPrChange>
      </w:pPr>
    </w:p>
    <w:p w14:paraId="6C5B777F" w14:textId="77777777" w:rsidR="00F6426C" w:rsidRDefault="00F6426C" w:rsidP="00F6426C"/>
    <w:p w14:paraId="0C044597" w14:textId="77777777" w:rsidR="00F6426C" w:rsidRPr="00F6426C" w:rsidRDefault="00F6426C" w:rsidP="00F6426C"/>
    <w:p w14:paraId="065E8C7A" w14:textId="77777777" w:rsidR="00F6426C" w:rsidRDefault="00F6426C" w:rsidP="00F6426C">
      <w:pPr>
        <w:pStyle w:val="21"/>
      </w:pPr>
      <w:r w:rsidRPr="00F6426C">
        <w:t xml:space="preserve">8.1  </w:t>
      </w:r>
      <w:r w:rsidRPr="00F6426C">
        <w:t>提炼</w:t>
      </w:r>
      <w:r w:rsidRPr="00F6426C">
        <w:rPr>
          <w:rFonts w:hint="eastAsia"/>
        </w:rPr>
        <w:t>“</w:t>
      </w:r>
      <w:r w:rsidRPr="00F6426C">
        <w:rPr>
          <w:rFonts w:hint="eastAsia"/>
        </w:rPr>
        <w:t>GameObject+</w:t>
      </w:r>
      <w:r w:rsidRPr="00F6426C">
        <w:rPr>
          <w:rFonts w:hint="eastAsia"/>
        </w:rPr>
        <w:t>组件”架构</w:t>
      </w:r>
    </w:p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648342B8" w14:textId="77777777" w:rsidR="00F6426C" w:rsidRPr="00F6426C" w:rsidRDefault="00F6426C" w:rsidP="00F6426C">
      <w:pPr>
        <w:pStyle w:val="21"/>
      </w:pPr>
      <w:r w:rsidRPr="00F6426C">
        <w:t xml:space="preserve">8.2  </w:t>
      </w:r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Default="00F6426C" w:rsidP="00F6426C">
      <w:pPr>
        <w:rPr>
          <w:ins w:id="672" w:author="超 杨" w:date="2019-10-24T07:49:00Z"/>
        </w:rPr>
      </w:pPr>
    </w:p>
    <w:p w14:paraId="21DC8D97" w14:textId="77777777" w:rsidR="00CD26BF" w:rsidRDefault="00CD26BF" w:rsidP="00F6426C">
      <w:pPr>
        <w:rPr>
          <w:ins w:id="673" w:author="超 杨" w:date="2019-10-24T07:49:00Z"/>
        </w:rPr>
      </w:pPr>
    </w:p>
    <w:p w14:paraId="2530A17D" w14:textId="77777777" w:rsidR="00CD26BF" w:rsidRDefault="00CD26BF" w:rsidP="00F6426C">
      <w:pPr>
        <w:rPr>
          <w:ins w:id="674" w:author="超 杨" w:date="2019-10-24T07:49:00Z"/>
        </w:rPr>
      </w:pPr>
    </w:p>
    <w:p w14:paraId="55B004C3" w14:textId="6EC9ACCD" w:rsidR="00CD26BF" w:rsidRDefault="00CD26BF" w:rsidP="00F6426C">
      <w:pPr>
        <w:rPr>
          <w:ins w:id="675" w:author="超 杨" w:date="2019-10-24T07:49:00Z"/>
          <w:rFonts w:hint="eastAsia"/>
        </w:rPr>
      </w:pPr>
      <w:ins w:id="676" w:author="超 杨" w:date="2019-10-24T07:49:00Z">
        <w:r>
          <w:rPr>
            <w:rFonts w:hint="eastAsia"/>
          </w:rPr>
          <w:t>（</w:t>
        </w:r>
      </w:ins>
    </w:p>
    <w:p w14:paraId="3E5CCF19" w14:textId="4FFDD67F" w:rsidR="00CD26BF" w:rsidRDefault="00CD26BF" w:rsidP="00F6426C">
      <w:pPr>
        <w:rPr>
          <w:ins w:id="677" w:author="超 杨" w:date="2019-10-24T07:49:00Z"/>
          <w:rFonts w:hint="eastAsia"/>
        </w:rPr>
      </w:pPr>
      <w:ins w:id="678" w:author="超 杨" w:date="2019-10-24T07:49:00Z">
        <w:r>
          <w:t xml:space="preserve">8.2.4 </w:t>
        </w:r>
        <w:r>
          <w:rPr>
            <w:rFonts w:hint="eastAsia"/>
          </w:rPr>
          <w:t>优化</w:t>
        </w:r>
      </w:ins>
    </w:p>
    <w:p w14:paraId="581AAB10" w14:textId="6548DE84" w:rsidR="00CD26BF" w:rsidRDefault="00CD26BF" w:rsidP="00F6426C">
      <w:pPr>
        <w:rPr>
          <w:ins w:id="679" w:author="超 杨" w:date="2019-10-24T07:52:00Z"/>
        </w:rPr>
      </w:pPr>
      <w:ins w:id="680" w:author="超 杨" w:date="2019-10-24T07:49:00Z">
        <w:r>
          <w:rPr>
            <w:rFonts w:hint="eastAsia"/>
          </w:rPr>
          <w:t>性能重要</w:t>
        </w:r>
      </w:ins>
      <w:ins w:id="681" w:author="超 杨" w:date="2019-10-24T07:50:00Z">
        <w:r>
          <w:rPr>
            <w:rFonts w:hint="eastAsia"/>
          </w:rPr>
          <w:t>处：</w:t>
        </w:r>
      </w:ins>
    </w:p>
    <w:p w14:paraId="56247EBD" w14:textId="511EF8DE" w:rsidR="00CD26BF" w:rsidRDefault="00CD26BF" w:rsidP="00F6426C">
      <w:pPr>
        <w:rPr>
          <w:ins w:id="682" w:author="超 杨" w:date="2019-10-24T07:50:00Z"/>
        </w:rPr>
      </w:pPr>
      <w:ins w:id="683" w:author="超 杨" w:date="2019-10-24T07:52:00Z">
        <w:r>
          <w:rPr>
            <w:rFonts w:hint="eastAsia"/>
          </w:rPr>
          <w:t>初始化</w:t>
        </w:r>
      </w:ins>
    </w:p>
    <w:p w14:paraId="378D6B89" w14:textId="47632ABB" w:rsidR="00CD26BF" w:rsidRDefault="00CD26BF" w:rsidP="00F6426C">
      <w:pPr>
        <w:rPr>
          <w:ins w:id="684" w:author="超 杨" w:date="2019-10-24T07:51:00Z"/>
        </w:rPr>
      </w:pPr>
      <w:ins w:id="685" w:author="超 杨" w:date="2019-10-24T07:50:00Z">
        <w:r>
          <w:rPr>
            <w:rFonts w:hint="eastAsia"/>
          </w:rPr>
          <w:t>渲染</w:t>
        </w:r>
      </w:ins>
    </w:p>
    <w:p w14:paraId="1CE9F338" w14:textId="77777777" w:rsidR="00CD26BF" w:rsidRDefault="00CD26BF" w:rsidP="00CD26BF">
      <w:pPr>
        <w:rPr>
          <w:ins w:id="686" w:author="超 杨" w:date="2019-10-24T07:52:00Z"/>
        </w:rPr>
      </w:pPr>
      <w:ins w:id="687" w:author="超 杨" w:date="2019-10-24T07:52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proofErr w:type="spellStart"/>
        <w:r>
          <w:t>gameObject</w:t>
        </w:r>
        <w:proofErr w:type="spellEnd"/>
        <w:r>
          <w:t>, component</w:t>
        </w:r>
      </w:ins>
    </w:p>
    <w:p w14:paraId="426B181B" w14:textId="491504BF" w:rsidR="00CD26BF" w:rsidRDefault="00CD26BF" w:rsidP="00F6426C">
      <w:pPr>
        <w:rPr>
          <w:ins w:id="688" w:author="超 杨" w:date="2019-10-24T07:50:00Z"/>
        </w:rPr>
      </w:pPr>
      <w:proofErr w:type="gramStart"/>
      <w:ins w:id="689" w:author="超 杨" w:date="2019-10-24T07:50:00Z">
        <w:r>
          <w:t>transform</w:t>
        </w:r>
        <w:proofErr w:type="gramEnd"/>
        <w:r>
          <w:t>:</w:t>
        </w:r>
      </w:ins>
    </w:p>
    <w:p w14:paraId="49652A4F" w14:textId="08F04609" w:rsidR="00CD26BF" w:rsidRDefault="00CD26BF" w:rsidP="00F6426C">
      <w:pPr>
        <w:rPr>
          <w:ins w:id="690" w:author="超 杨" w:date="2019-10-24T07:50:00Z"/>
        </w:rPr>
      </w:pPr>
      <w:ins w:id="691" w:author="超 杨" w:date="2019-10-24T07:50:00Z">
        <w:r>
          <w:tab/>
          <w:t xml:space="preserve">   </w:t>
        </w:r>
        <w:r>
          <w:rPr>
            <w:rFonts w:hint="eastAsia"/>
          </w:rPr>
          <w:t>更新</w:t>
        </w:r>
        <w:proofErr w:type="spellStart"/>
        <w:r>
          <w:t>mmatrix</w:t>
        </w:r>
        <w:proofErr w:type="spellEnd"/>
      </w:ins>
    </w:p>
    <w:p w14:paraId="223FE992" w14:textId="0E0F8C6D" w:rsidR="00CD26BF" w:rsidRDefault="00CD26BF" w:rsidP="00F6426C">
      <w:pPr>
        <w:rPr>
          <w:ins w:id="692" w:author="超 杨" w:date="2019-10-24T07:52:00Z"/>
        </w:rPr>
      </w:pPr>
      <w:ins w:id="693" w:author="超 杨" w:date="2019-10-24T07:50:00Z">
        <w:r>
          <w:tab/>
          <w:t xml:space="preserve">   </w:t>
        </w:r>
      </w:ins>
      <w:ins w:id="694" w:author="超 杨" w:date="2019-10-24T07:53:00Z">
        <w:r w:rsidR="00121191">
          <w:t>////</w:t>
        </w:r>
      </w:ins>
      <w:ins w:id="695" w:author="超 杨" w:date="2019-10-24T07:51:00Z">
        <w:r>
          <w:rPr>
            <w:rFonts w:hint="eastAsia"/>
          </w:rPr>
          <w:t>设置父子关系</w:t>
        </w:r>
      </w:ins>
    </w:p>
    <w:p w14:paraId="20F09812" w14:textId="77777777" w:rsidR="00CD26BF" w:rsidRDefault="00CD26BF" w:rsidP="00F6426C">
      <w:pPr>
        <w:rPr>
          <w:ins w:id="696" w:author="超 杨" w:date="2019-10-24T07:52:00Z"/>
        </w:rPr>
      </w:pPr>
    </w:p>
    <w:p w14:paraId="4906C175" w14:textId="77777777" w:rsidR="00CD26BF" w:rsidRDefault="00CD26BF" w:rsidP="00F6426C">
      <w:pPr>
        <w:rPr>
          <w:ins w:id="697" w:author="超 杨" w:date="2019-10-24T07:52:00Z"/>
        </w:rPr>
      </w:pPr>
    </w:p>
    <w:p w14:paraId="233873F5" w14:textId="31FC799D" w:rsidR="00CD26BF" w:rsidRDefault="00CD26BF" w:rsidP="00F6426C">
      <w:pPr>
        <w:rPr>
          <w:ins w:id="698" w:author="超 杨" w:date="2019-10-24T07:52:00Z"/>
        </w:rPr>
      </w:pPr>
      <w:ins w:id="699" w:author="超 杨" w:date="2019-10-24T07:52:00Z">
        <w:r>
          <w:rPr>
            <w:rFonts w:hint="eastAsia"/>
          </w:rPr>
          <w:t>内存重要处</w:t>
        </w:r>
        <w:r w:rsidR="00152617">
          <w:rPr>
            <w:rFonts w:hint="eastAsia"/>
          </w:rPr>
          <w:t>-</w:t>
        </w:r>
      </w:ins>
      <w:ins w:id="700" w:author="超 杨" w:date="2019-10-24T07:55:00Z">
        <w:r w:rsidR="00152617">
          <w:rPr>
            <w:rFonts w:hint="eastAsia"/>
          </w:rPr>
          <w:t>检查 内存泄漏和回收：</w:t>
        </w:r>
      </w:ins>
    </w:p>
    <w:p w14:paraId="01079DF1" w14:textId="77777777" w:rsidR="00152617" w:rsidRDefault="00152617" w:rsidP="00152617">
      <w:pPr>
        <w:rPr>
          <w:ins w:id="701" w:author="超 杨" w:date="2019-10-24T07:55:00Z"/>
        </w:rPr>
      </w:pPr>
      <w:ins w:id="702" w:author="超 杨" w:date="2019-10-24T07:55:00Z">
        <w:r>
          <w:rPr>
            <w:rFonts w:hint="eastAsia"/>
          </w:rPr>
          <w:t>初始化</w:t>
        </w:r>
      </w:ins>
    </w:p>
    <w:p w14:paraId="1C42C9FF" w14:textId="77777777" w:rsidR="00152617" w:rsidRDefault="00152617" w:rsidP="00152617">
      <w:pPr>
        <w:rPr>
          <w:ins w:id="703" w:author="超 杨" w:date="2019-10-24T07:55:00Z"/>
        </w:rPr>
      </w:pPr>
      <w:ins w:id="704" w:author="超 杨" w:date="2019-10-24T07:55:00Z">
        <w:r>
          <w:rPr>
            <w:rFonts w:hint="eastAsia"/>
          </w:rPr>
          <w:t>渲染</w:t>
        </w:r>
      </w:ins>
    </w:p>
    <w:p w14:paraId="494BEBE4" w14:textId="77777777" w:rsidR="00152617" w:rsidRDefault="00152617" w:rsidP="00152617">
      <w:pPr>
        <w:rPr>
          <w:ins w:id="705" w:author="超 杨" w:date="2019-10-24T07:55:00Z"/>
        </w:rPr>
      </w:pPr>
      <w:ins w:id="706" w:author="超 杨" w:date="2019-10-24T07:55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proofErr w:type="spellStart"/>
        <w:r>
          <w:t>gameObject</w:t>
        </w:r>
        <w:proofErr w:type="spellEnd"/>
        <w:r>
          <w:t>, component</w:t>
        </w:r>
      </w:ins>
    </w:p>
    <w:p w14:paraId="00A56E46" w14:textId="77777777" w:rsidR="00152617" w:rsidRDefault="00152617" w:rsidP="00152617">
      <w:pPr>
        <w:rPr>
          <w:ins w:id="707" w:author="超 杨" w:date="2019-10-24T07:55:00Z"/>
        </w:rPr>
      </w:pPr>
      <w:proofErr w:type="gramStart"/>
      <w:ins w:id="708" w:author="超 杨" w:date="2019-10-24T07:55:00Z">
        <w:r>
          <w:t>transform</w:t>
        </w:r>
        <w:proofErr w:type="gramEnd"/>
        <w:r>
          <w:t>:</w:t>
        </w:r>
      </w:ins>
    </w:p>
    <w:p w14:paraId="65842687" w14:textId="77777777" w:rsidR="00152617" w:rsidRDefault="00152617" w:rsidP="00152617">
      <w:pPr>
        <w:rPr>
          <w:ins w:id="709" w:author="超 杨" w:date="2019-10-24T07:55:00Z"/>
        </w:rPr>
      </w:pPr>
      <w:ins w:id="710" w:author="超 杨" w:date="2019-10-24T07:55:00Z">
        <w:r>
          <w:tab/>
          <w:t xml:space="preserve">   </w:t>
        </w:r>
        <w:r>
          <w:rPr>
            <w:rFonts w:hint="eastAsia"/>
          </w:rPr>
          <w:t>更新</w:t>
        </w:r>
        <w:proofErr w:type="spellStart"/>
        <w:r>
          <w:t>mmatrix</w:t>
        </w:r>
        <w:proofErr w:type="spellEnd"/>
      </w:ins>
    </w:p>
    <w:p w14:paraId="2D733500" w14:textId="77777777" w:rsidR="00CD26BF" w:rsidRDefault="00CD26BF" w:rsidP="00F6426C">
      <w:pPr>
        <w:rPr>
          <w:ins w:id="711" w:author="超 杨" w:date="2019-10-24T07:49:00Z"/>
        </w:rPr>
      </w:pPr>
    </w:p>
    <w:p w14:paraId="49F7325A" w14:textId="2B538688" w:rsidR="00CD26BF" w:rsidRDefault="00CD26BF" w:rsidP="00F6426C">
      <w:pPr>
        <w:rPr>
          <w:ins w:id="712" w:author="超 杨" w:date="2019-10-24T07:49:00Z"/>
          <w:rFonts w:hint="eastAsia"/>
        </w:rPr>
      </w:pPr>
      <w:ins w:id="713" w:author="超 杨" w:date="2019-10-24T07:49:00Z">
        <w:r>
          <w:rPr>
            <w:rFonts w:hint="eastAsia"/>
          </w:rPr>
          <w:t>）</w:t>
        </w:r>
      </w:ins>
    </w:p>
    <w:p w14:paraId="5CB38A33" w14:textId="77777777" w:rsidR="00CD26BF" w:rsidRPr="00F6426C" w:rsidRDefault="00CD26BF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616936B4" w14:textId="77777777" w:rsidR="00F6426C" w:rsidRPr="00F6426C" w:rsidRDefault="00F6426C" w:rsidP="00F6426C">
      <w:pPr>
        <w:pStyle w:val="21"/>
      </w:pPr>
      <w:r w:rsidRPr="00F6426C">
        <w:t xml:space="preserve">8.3  </w:t>
      </w:r>
      <w:r w:rsidRPr="00F6426C">
        <w:rPr>
          <w:rFonts w:hint="eastAsia"/>
        </w:rPr>
        <w:t>改进</w:t>
      </w:r>
      <w:r w:rsidRPr="00F6426C">
        <w:t>Shader</w:t>
      </w:r>
    </w:p>
    <w:p w14:paraId="1C647162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lastRenderedPageBreak/>
        <w:t>8.3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6DF4E7C9" w14:textId="77777777" w:rsidR="00F6426C" w:rsidRPr="00F6426C" w:rsidRDefault="00F6426C" w:rsidP="00F6426C"/>
    <w:p w14:paraId="545E75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5A7C1D7E" w14:textId="77777777" w:rsidR="00F6426C" w:rsidRPr="00F6426C" w:rsidRDefault="00F6426C" w:rsidP="00F6426C"/>
    <w:p w14:paraId="46DBD6F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8.3.3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676CF83D" w14:textId="77777777" w:rsidR="00F6426C" w:rsidRPr="00F6426C" w:rsidRDefault="00F6426C" w:rsidP="00F6426C"/>
    <w:p w14:paraId="7AD32A2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</w:t>
      </w:r>
      <w:r w:rsidRPr="00F6426C">
        <w:rPr>
          <w:noProof/>
          <w:shd w:val="clear" w:color="auto" w:fill="auto"/>
        </w:rPr>
        <w:t>Shader</w:t>
      </w:r>
    </w:p>
    <w:p w14:paraId="668442BD" w14:textId="77777777" w:rsidR="00F6426C" w:rsidRPr="00F6426C" w:rsidRDefault="00F6426C" w:rsidP="00F6426C"/>
    <w:p w14:paraId="12052B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7B012FF0" w14:textId="77777777" w:rsidR="00F6426C" w:rsidRPr="00F6426C" w:rsidRDefault="00F6426C" w:rsidP="00F6426C"/>
    <w:p w14:paraId="6B66A283" w14:textId="77777777" w:rsidR="00F6426C" w:rsidRPr="00F6426C" w:rsidRDefault="00F6426C" w:rsidP="00F6426C">
      <w:pPr>
        <w:pStyle w:val="21"/>
      </w:pPr>
      <w:r w:rsidRPr="00F6426C">
        <w:t xml:space="preserve">8.4  </w:t>
      </w:r>
      <w:r w:rsidRPr="00F6426C">
        <w:t>提炼</w:t>
      </w:r>
      <w:r w:rsidRPr="00F6426C">
        <w:rPr>
          <w:rFonts w:hint="eastAsia"/>
        </w:rPr>
        <w:t>渲染队列</w:t>
      </w:r>
    </w:p>
    <w:p w14:paraId="5B75672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798FDE0" w14:textId="77777777" w:rsidR="00F6426C" w:rsidRPr="00F6426C" w:rsidRDefault="00F6426C" w:rsidP="00F6426C"/>
    <w:p w14:paraId="42046FF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3506599" w14:textId="77777777" w:rsidR="00F6426C" w:rsidRPr="00F6426C" w:rsidRDefault="00F6426C" w:rsidP="00F6426C"/>
    <w:p w14:paraId="3F48DE5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E5675B8" w14:textId="77777777" w:rsidR="00F6426C" w:rsidRPr="00F6426C" w:rsidRDefault="00F6426C" w:rsidP="00F6426C"/>
    <w:p w14:paraId="698616C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8.4.4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5EF1D90" w14:textId="77777777" w:rsidR="00F6426C" w:rsidRPr="00F6426C" w:rsidRDefault="00F6426C" w:rsidP="00F6426C">
      <w:pPr>
        <w:keepNext/>
        <w:keepLines/>
        <w:topLinePunct w:val="0"/>
        <w:spacing w:before="80" w:after="80" w:line="240" w:lineRule="auto"/>
        <w:ind w:firstLine="415"/>
        <w:outlineLvl w:val="2"/>
        <w:rPr>
          <w:rFonts w:ascii="仿宋" w:eastAsia="仿宋" w:hAnsi="仿宋" w:cs="Times New Roman"/>
          <w:bCs/>
          <w:noProof/>
          <w:kern w:val="2"/>
          <w:sz w:val="21"/>
          <w:szCs w:val="21"/>
        </w:rPr>
      </w:pPr>
    </w:p>
    <w:p w14:paraId="5825B1F4" w14:textId="77777777" w:rsidR="00F6426C" w:rsidRDefault="00F6426C" w:rsidP="00F6426C">
      <w:pPr>
        <w:pStyle w:val="21"/>
      </w:pPr>
      <w:r w:rsidRPr="00F6426C">
        <w:t xml:space="preserve">8.5  </w:t>
      </w:r>
      <w:r w:rsidRPr="00F6426C">
        <w:rPr>
          <w:rFonts w:hint="eastAsia"/>
        </w:rPr>
        <w:t>支持各种应用场景</w:t>
      </w:r>
    </w:p>
    <w:p w14:paraId="514DF1C2" w14:textId="77777777" w:rsidR="00F6426C" w:rsidRPr="00F6426C" w:rsidRDefault="00F6426C" w:rsidP="00F6426C"/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3FA8F4D" w14:textId="77777777" w:rsidR="00F6426C" w:rsidRPr="00F6426C" w:rsidRDefault="00F6426C" w:rsidP="00F6426C">
      <w:pPr>
        <w:pStyle w:val="21"/>
      </w:pPr>
      <w:r w:rsidRPr="00F6426C">
        <w:t xml:space="preserve">8.6  </w:t>
      </w:r>
      <w:r w:rsidRPr="00F6426C">
        <w:rPr>
          <w:rFonts w:hint="eastAsia"/>
        </w:rPr>
        <w:t>支持多线程</w:t>
      </w:r>
    </w:p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lastRenderedPageBreak/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7D1D5361" w14:textId="277AD376" w:rsidR="007D18DA" w:rsidRPr="007D18DA" w:rsidRDefault="00F6426C" w:rsidP="007D18DA">
      <w:pPr>
        <w:rPr>
          <w:rPrChange w:id="714" w:author="超 杨" w:date="2019-10-24T18:29:00Z">
            <w:rPr/>
          </w:rPrChange>
        </w:rPr>
        <w:pPrChange w:id="715" w:author="超 杨" w:date="2019-10-24T18:29:00Z">
          <w:pPr>
            <w:pStyle w:val="21"/>
          </w:pPr>
        </w:pPrChange>
      </w:pPr>
      <w:del w:id="716" w:author="超 杨" w:date="2019-10-24T18:30:00Z">
        <w:r w:rsidRPr="00F6426C" w:rsidDel="007D18DA">
          <w:delText>8.7  提炼</w:delText>
        </w:r>
        <w:r w:rsidRPr="00F6426C" w:rsidDel="007D18DA">
          <w:rPr>
            <w:rFonts w:hint="eastAsia"/>
          </w:rPr>
          <w:delText>子</w:delText>
        </w:r>
        <w:r w:rsidRPr="00F6426C" w:rsidDel="007D18DA">
          <w:delText>State</w:delText>
        </w:r>
      </w:del>
    </w:p>
    <w:p w14:paraId="6AC996EB" w14:textId="77777777" w:rsidR="00F6426C" w:rsidRPr="00F6426C" w:rsidRDefault="00F6426C" w:rsidP="00F6426C"/>
    <w:p w14:paraId="0B20D9AD" w14:textId="77777777" w:rsidR="00F6426C" w:rsidRDefault="00F6426C" w:rsidP="00F6426C">
      <w:pPr>
        <w:pStyle w:val="21"/>
      </w:pPr>
      <w:r w:rsidRPr="00F6426C">
        <w:t xml:space="preserve">8.8  </w:t>
      </w:r>
      <w:r w:rsidRPr="00F6426C">
        <w:rPr>
          <w:rFonts w:hint="eastAsia"/>
        </w:rPr>
        <w:t>使用函数式反应式编程实现主循环</w:t>
      </w:r>
    </w:p>
    <w:p w14:paraId="52AFAFCE" w14:textId="77777777" w:rsidR="00F6426C" w:rsidRPr="00F6426C" w:rsidRDefault="00F6426C" w:rsidP="00F6426C"/>
    <w:p w14:paraId="064B71E1" w14:textId="19DDF7DE" w:rsidR="00F6426C" w:rsidDel="007D18DA" w:rsidRDefault="00F6426C" w:rsidP="00F6426C">
      <w:pPr>
        <w:pStyle w:val="21"/>
        <w:rPr>
          <w:del w:id="717" w:author="超 杨" w:date="2019-10-24T18:29:00Z"/>
          <w:rFonts w:ascii="黑体" w:eastAsia="黑体" w:hAnsi="黑体" w:cs="Times New Roman"/>
          <w:kern w:val="2"/>
          <w:sz w:val="24"/>
          <w:szCs w:val="24"/>
        </w:rPr>
      </w:pPr>
      <w:del w:id="718" w:author="超 杨" w:date="2019-10-24T18:29:00Z">
        <w:r w:rsidRPr="00F6426C" w:rsidDel="007D18DA">
          <w:delText xml:space="preserve">8.9  </w:delText>
        </w:r>
        <w:r w:rsidRPr="00F6426C" w:rsidDel="007D18DA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38F8442F" w14:textId="77777777" w:rsidR="00F6426C" w:rsidRPr="00F6426C" w:rsidRDefault="00F6426C" w:rsidP="00F6426C"/>
    <w:p w14:paraId="175C88C7" w14:textId="77777777" w:rsidR="00F6426C" w:rsidRDefault="00F6426C" w:rsidP="00F6426C">
      <w:pPr>
        <w:pStyle w:val="21"/>
      </w:pPr>
      <w:r w:rsidRPr="00F6426C">
        <w:t xml:space="preserve">8.10  </w:t>
      </w:r>
      <w:r w:rsidRPr="00F6426C">
        <w:rPr>
          <w:rFonts w:hint="eastAsia"/>
        </w:rPr>
        <w:t>错误处理</w:t>
      </w:r>
    </w:p>
    <w:p w14:paraId="275C8A74" w14:textId="77777777" w:rsidR="00F6426C" w:rsidRDefault="00F6426C" w:rsidP="00F6426C"/>
    <w:p w14:paraId="243853A4" w14:textId="1FED89B4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53F7EB12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9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改进编辑器</w:t>
      </w:r>
    </w:p>
    <w:p w14:paraId="6901F4E4" w14:textId="77777777" w:rsidR="00F6426C" w:rsidRDefault="00F6426C" w:rsidP="00F6426C">
      <w:pPr>
        <w:pStyle w:val="21"/>
        <w:rPr>
          <w:rFonts w:ascii="黑体" w:eastAsia="黑体" w:hAnsi="黑体" w:cs="Times New Roman"/>
          <w:kern w:val="2"/>
          <w:sz w:val="24"/>
          <w:szCs w:val="24"/>
        </w:rPr>
      </w:pPr>
      <w:r w:rsidRPr="00F6426C">
        <w:t xml:space="preserve">9.1  </w:t>
      </w:r>
      <w:r w:rsidRPr="00F6426C">
        <w:rPr>
          <w:rFonts w:ascii="黑体" w:eastAsia="黑体" w:hAnsi="黑体" w:cs="Times New Roman" w:hint="eastAsia"/>
          <w:kern w:val="2"/>
          <w:sz w:val="24"/>
          <w:szCs w:val="24"/>
        </w:rPr>
        <w:t>更新引擎</w:t>
      </w:r>
    </w:p>
    <w:p w14:paraId="0770ED86" w14:textId="77777777" w:rsidR="00F6426C" w:rsidRPr="00F6426C" w:rsidRDefault="00F6426C" w:rsidP="00F6426C">
      <w:pPr>
        <w:topLinePunct w:val="0"/>
        <w:spacing w:line="240" w:lineRule="auto"/>
        <w:ind w:firstLineChars="0" w:firstLine="0"/>
        <w:outlineLvl w:val="1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0B1CC97D" w14:textId="77777777" w:rsidR="00F6426C" w:rsidRDefault="00F6426C" w:rsidP="00F6426C">
      <w:pPr>
        <w:pStyle w:val="21"/>
      </w:pPr>
      <w:r w:rsidRPr="00F6426C">
        <w:t xml:space="preserve">9.2  </w:t>
      </w:r>
      <w:r w:rsidRPr="00F6426C">
        <w:rPr>
          <w:rFonts w:hint="eastAsia"/>
        </w:rPr>
        <w:t>分析现有架构</w:t>
      </w:r>
    </w:p>
    <w:p w14:paraId="1254ECD9" w14:textId="77777777" w:rsidR="00F6426C" w:rsidRPr="00F6426C" w:rsidRDefault="00F6426C" w:rsidP="00F6426C">
      <w:pPr>
        <w:topLinePunct w:val="0"/>
        <w:spacing w:line="240" w:lineRule="auto"/>
        <w:ind w:firstLineChars="0" w:firstLine="0"/>
        <w:outlineLvl w:val="1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6A6A8125" w14:textId="77777777" w:rsidR="00F6426C" w:rsidRDefault="00F6426C" w:rsidP="00F6426C">
      <w:pPr>
        <w:pStyle w:val="21"/>
      </w:pPr>
      <w:r w:rsidRPr="00F6426C">
        <w:t xml:space="preserve">9.3  </w:t>
      </w:r>
      <w:r w:rsidRPr="00F6426C">
        <w:rPr>
          <w:rFonts w:hint="eastAsia"/>
        </w:rPr>
        <w:t>重构文件夹</w:t>
      </w:r>
    </w:p>
    <w:p w14:paraId="5F0EF907" w14:textId="77777777" w:rsidR="00F6426C" w:rsidRPr="00F6426C" w:rsidRDefault="00F6426C" w:rsidP="00F6426C">
      <w:pPr>
        <w:topLinePunct w:val="0"/>
        <w:spacing w:line="240" w:lineRule="auto"/>
        <w:ind w:firstLineChars="0" w:firstLine="0"/>
        <w:outlineLvl w:val="1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12E96640" w14:textId="77777777" w:rsidR="00F6426C" w:rsidRDefault="00F6426C" w:rsidP="00F6426C">
      <w:pPr>
        <w:pStyle w:val="21"/>
        <w:rPr>
          <w:rFonts w:ascii="黑体" w:eastAsia="黑体" w:hAnsi="黑体" w:cs="Times New Roman"/>
          <w:kern w:val="2"/>
          <w:sz w:val="24"/>
          <w:szCs w:val="24"/>
        </w:rPr>
      </w:pPr>
      <w:r w:rsidRPr="00F6426C">
        <w:t xml:space="preserve">9.4  </w:t>
      </w:r>
      <w:r w:rsidRPr="00F6426C">
        <w:rPr>
          <w:rFonts w:ascii="黑体" w:eastAsia="黑体" w:hAnsi="黑体" w:cs="Times New Roman" w:hint="eastAsia"/>
          <w:kern w:val="2"/>
          <w:sz w:val="24"/>
          <w:szCs w:val="24"/>
        </w:rPr>
        <w:t>契约检查</w:t>
      </w:r>
    </w:p>
    <w:p w14:paraId="5C746439" w14:textId="77777777" w:rsidR="00F6426C" w:rsidRPr="00F6426C" w:rsidRDefault="00F6426C" w:rsidP="00F6426C">
      <w:pPr>
        <w:topLinePunct w:val="0"/>
        <w:spacing w:line="240" w:lineRule="auto"/>
        <w:ind w:firstLineChars="0" w:firstLine="0"/>
        <w:outlineLvl w:val="1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1F0457C1" w14:textId="77777777" w:rsidR="00F6426C" w:rsidRPr="00F6426C" w:rsidRDefault="00F6426C" w:rsidP="00F6426C">
      <w:pPr>
        <w:pStyle w:val="21"/>
      </w:pPr>
      <w:r w:rsidRPr="00F6426C">
        <w:t xml:space="preserve">9.5  </w:t>
      </w:r>
      <w:r w:rsidRPr="00F6426C">
        <w:rPr>
          <w:rFonts w:hint="eastAsia"/>
        </w:rPr>
        <w:t>错误处理</w:t>
      </w:r>
    </w:p>
    <w:p w14:paraId="42B0DCBB" w14:textId="77777777" w:rsidR="00F6426C" w:rsidRDefault="00F6426C" w:rsidP="00F6426C">
      <w:pPr>
        <w:rPr>
          <w:shd w:val="clear" w:color="auto" w:fill="auto"/>
        </w:rPr>
      </w:pPr>
    </w:p>
    <w:p w14:paraId="1BB15043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04A74AED" w14:textId="7ACA8C83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4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 w:rsidRPr="00F6426C"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增加核心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>功能</w:t>
      </w:r>
    </w:p>
    <w:p w14:paraId="477D7D1E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  <w:br w:type="page"/>
      </w:r>
    </w:p>
    <w:p w14:paraId="20F22856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10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 w:rsidRPr="00F6426C">
        <w:rPr>
          <w:rFonts w:hint="eastAsia"/>
        </w:rPr>
        <w:t>Redo/Undo</w:t>
      </w:r>
      <w:r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A8A4C1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435C7BC" w14:textId="0E3C36F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20C54B6B" w14:textId="7D5FF40E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11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增加“场景管理</w:t>
      </w:r>
      <w:r>
        <w:rPr>
          <w:rFonts w:hint="eastAsia"/>
        </w:rPr>
        <w:t>”</w:t>
      </w:r>
      <w:r w:rsidRPr="00F6426C">
        <w:rPr>
          <w:rFonts w:hint="eastAsia"/>
        </w:rPr>
        <w:t>功能</w:t>
      </w:r>
    </w:p>
    <w:p w14:paraId="418DD285" w14:textId="77777777" w:rsidR="00F6426C" w:rsidRPr="00F6426C" w:rsidRDefault="00F6426C" w:rsidP="00F6426C"/>
    <w:p w14:paraId="4BEB1067" w14:textId="77777777" w:rsidR="00F6426C" w:rsidRDefault="00F6426C" w:rsidP="00F6426C">
      <w:pPr>
        <w:pStyle w:val="21"/>
      </w:pPr>
      <w:r w:rsidRPr="00F6426C">
        <w:t xml:space="preserve">11.1  </w:t>
      </w:r>
      <w:r w:rsidRPr="00F6426C">
        <w:rPr>
          <w:rFonts w:hint="eastAsia"/>
        </w:rPr>
        <w:t>需求分析</w:t>
      </w:r>
    </w:p>
    <w:p w14:paraId="6D35BC83" w14:textId="77777777" w:rsidR="00F6426C" w:rsidRPr="00F6426C" w:rsidRDefault="00F6426C" w:rsidP="00F6426C"/>
    <w:p w14:paraId="13E112AB" w14:textId="77777777" w:rsidR="00F6426C" w:rsidRDefault="00F6426C" w:rsidP="00F6426C">
      <w:pPr>
        <w:pStyle w:val="21"/>
      </w:pPr>
      <w:r w:rsidRPr="00F6426C">
        <w:t xml:space="preserve">11.2  </w:t>
      </w:r>
      <w:r w:rsidRPr="00F6426C">
        <w:rPr>
          <w:rFonts w:hint="eastAsia"/>
        </w:rPr>
        <w:t>查看场景中的所有</w:t>
      </w:r>
      <w:r w:rsidRPr="00F6426C">
        <w:t>GameObject</w:t>
      </w:r>
    </w:p>
    <w:p w14:paraId="6522B724" w14:textId="77777777" w:rsidR="00F6426C" w:rsidRPr="00F6426C" w:rsidRDefault="00F6426C" w:rsidP="00F6426C"/>
    <w:p w14:paraId="3C95D608" w14:textId="77777777" w:rsidR="00F6426C" w:rsidRDefault="00F6426C" w:rsidP="00F6426C">
      <w:pPr>
        <w:pStyle w:val="21"/>
      </w:pPr>
      <w:r w:rsidRPr="00F6426C">
        <w:t xml:space="preserve">11.3  </w:t>
      </w:r>
      <w:r w:rsidRPr="00F6426C">
        <w:rPr>
          <w:rFonts w:hint="eastAsia"/>
        </w:rPr>
        <w:t>操作</w:t>
      </w:r>
      <w:r w:rsidRPr="00F6426C">
        <w:t>GameObject</w:t>
      </w:r>
    </w:p>
    <w:p w14:paraId="7FD8DC3B" w14:textId="77777777" w:rsidR="00F6426C" w:rsidRPr="00F6426C" w:rsidRDefault="00F6426C" w:rsidP="00F6426C"/>
    <w:p w14:paraId="5B40B550" w14:textId="77777777" w:rsidR="00F6426C" w:rsidRPr="00F6426C" w:rsidRDefault="00F6426C" w:rsidP="00F6426C">
      <w:pPr>
        <w:rPr>
          <w:shd w:val="clear" w:color="auto" w:fill="auto"/>
        </w:rPr>
      </w:pPr>
    </w:p>
    <w:p w14:paraId="5C78B80B" w14:textId="3D85C2D0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1E39731D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 w:rsidRPr="00F6426C">
        <w:t>Inspector</w:t>
      </w:r>
      <w:r w:rsidRPr="00F6426C">
        <w:rPr>
          <w:rFonts w:hint="eastAsia"/>
        </w:rPr>
        <w:t>功能</w:t>
      </w:r>
    </w:p>
    <w:p w14:paraId="4DE0F20E" w14:textId="77777777" w:rsidR="00F6426C" w:rsidRPr="00F6426C" w:rsidRDefault="00F6426C" w:rsidP="00F6426C"/>
    <w:p w14:paraId="1D01CF58" w14:textId="77777777" w:rsidR="00F6426C" w:rsidRDefault="00F6426C" w:rsidP="00F6426C">
      <w:pPr>
        <w:pStyle w:val="21"/>
      </w:pPr>
      <w:r w:rsidRPr="00F6426C">
        <w:t xml:space="preserve">12.1  </w:t>
      </w:r>
      <w:r w:rsidRPr="00F6426C">
        <w:rPr>
          <w:rFonts w:hint="eastAsia"/>
        </w:rPr>
        <w:t>需求分析</w:t>
      </w:r>
    </w:p>
    <w:p w14:paraId="49B2F38E" w14:textId="77777777" w:rsidR="00F6426C" w:rsidRPr="00F6426C" w:rsidRDefault="00F6426C" w:rsidP="00F6426C"/>
    <w:p w14:paraId="697C1219" w14:textId="77777777" w:rsidR="00F6426C" w:rsidRDefault="00F6426C" w:rsidP="00F6426C">
      <w:pPr>
        <w:pStyle w:val="21"/>
      </w:pPr>
      <w:r w:rsidRPr="00F6426C">
        <w:t xml:space="preserve">12.2  </w:t>
      </w:r>
      <w:r w:rsidRPr="00F6426C">
        <w:rPr>
          <w:rFonts w:hint="eastAsia"/>
        </w:rPr>
        <w:t>显示选中的</w:t>
      </w:r>
      <w:r w:rsidRPr="00F6426C">
        <w:t>GameObject</w:t>
      </w:r>
      <w:r w:rsidRPr="00F6426C">
        <w:rPr>
          <w:rFonts w:hint="eastAsia"/>
        </w:rPr>
        <w:t>的所有组件</w:t>
      </w:r>
    </w:p>
    <w:p w14:paraId="71365AB6" w14:textId="77777777" w:rsidR="00F6426C" w:rsidRPr="00F6426C" w:rsidRDefault="00F6426C" w:rsidP="00F6426C"/>
    <w:p w14:paraId="57CF2C96" w14:textId="77777777" w:rsidR="00F6426C" w:rsidRDefault="00F6426C" w:rsidP="00F6426C">
      <w:pPr>
        <w:pStyle w:val="21"/>
      </w:pPr>
      <w:r w:rsidRPr="00F6426C">
        <w:t xml:space="preserve">12.3  </w:t>
      </w:r>
      <w:r w:rsidRPr="00F6426C">
        <w:rPr>
          <w:rFonts w:hint="eastAsia"/>
        </w:rPr>
        <w:t>操作组件</w:t>
      </w:r>
    </w:p>
    <w:p w14:paraId="4D42E6F0" w14:textId="77777777" w:rsidR="00F6426C" w:rsidRPr="00F6426C" w:rsidRDefault="00F6426C" w:rsidP="00F6426C"/>
    <w:p w14:paraId="41EE58B9" w14:textId="77777777" w:rsidR="00F6426C" w:rsidRPr="00F6426C" w:rsidRDefault="00F6426C" w:rsidP="00F6426C">
      <w:pPr>
        <w:ind w:firstLine="415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FCE9010" w14:textId="77777777" w:rsidR="00F6426C" w:rsidRDefault="00F6426C" w:rsidP="00F6426C">
      <w:pPr>
        <w:ind w:firstLine="415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AA2518B" w14:textId="601EF87E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6279B45D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增加相机功能</w:t>
      </w:r>
    </w:p>
    <w:p w14:paraId="0AB32A3E" w14:textId="77777777" w:rsidR="00F6426C" w:rsidRPr="00F6426C" w:rsidRDefault="00F6426C" w:rsidP="00F6426C"/>
    <w:p w14:paraId="72094C0B" w14:textId="77777777" w:rsidR="00F6426C" w:rsidRDefault="00F6426C" w:rsidP="00F6426C">
      <w:pPr>
        <w:pStyle w:val="21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166845FF" w14:textId="77777777" w:rsidR="00F6426C" w:rsidRPr="00F6426C" w:rsidRDefault="00F6426C" w:rsidP="00F6426C"/>
    <w:p w14:paraId="69B7304A" w14:textId="77777777" w:rsidR="00F6426C" w:rsidRDefault="00F6426C" w:rsidP="00F6426C">
      <w:pPr>
        <w:pStyle w:val="21"/>
      </w:pPr>
      <w:r w:rsidRPr="00F6426C">
        <w:t xml:space="preserve">13.2  </w:t>
      </w:r>
      <w:r w:rsidRPr="00F6426C">
        <w:rPr>
          <w:rFonts w:hint="eastAsia"/>
        </w:rPr>
        <w:t>给引擎增加相机组件</w:t>
      </w:r>
    </w:p>
    <w:p w14:paraId="39520754" w14:textId="77777777" w:rsidR="00F6426C" w:rsidRPr="00F6426C" w:rsidRDefault="00F6426C" w:rsidP="00F6426C"/>
    <w:p w14:paraId="33C46F1C" w14:textId="77777777" w:rsidR="00F6426C" w:rsidRDefault="00F6426C" w:rsidP="00F6426C">
      <w:pPr>
        <w:pStyle w:val="21"/>
      </w:pPr>
      <w:r w:rsidRPr="00F6426C">
        <w:t xml:space="preserve">13.3  </w:t>
      </w:r>
      <w:r w:rsidRPr="00F6426C">
        <w:rPr>
          <w:rFonts w:hint="eastAsia"/>
        </w:rPr>
        <w:t>更新编辑器</w:t>
      </w:r>
    </w:p>
    <w:p w14:paraId="1AEFE421" w14:textId="77777777" w:rsidR="00F6426C" w:rsidRPr="00F6426C" w:rsidRDefault="00F6426C" w:rsidP="00F6426C"/>
    <w:p w14:paraId="11E7520D" w14:textId="48155734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72437E22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14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编辑器增加“运行”</w:t>
      </w:r>
      <w:r w:rsidRPr="00F6426C">
        <w:t>/</w:t>
      </w:r>
      <w:r w:rsidRPr="00F6426C">
        <w:rPr>
          <w:rFonts w:hint="eastAsia"/>
        </w:rPr>
        <w:t>“停止”功能</w:t>
      </w:r>
    </w:p>
    <w:p w14:paraId="224ACE26" w14:textId="77777777" w:rsidR="00F6426C" w:rsidRDefault="00F6426C" w:rsidP="00817B08">
      <w:pPr>
        <w:pStyle w:val="21"/>
      </w:pPr>
      <w:r w:rsidRPr="00817B08">
        <w:t xml:space="preserve">14.1  </w:t>
      </w:r>
      <w:r w:rsidRPr="00817B08">
        <w:rPr>
          <w:rFonts w:hint="eastAsia"/>
        </w:rPr>
        <w:t>需求分析</w:t>
      </w:r>
    </w:p>
    <w:p w14:paraId="47472039" w14:textId="77777777" w:rsidR="00817B08" w:rsidRPr="00817B08" w:rsidRDefault="00817B08" w:rsidP="00817B08"/>
    <w:p w14:paraId="2AD33B95" w14:textId="77777777" w:rsidR="00F6426C" w:rsidRDefault="00F6426C" w:rsidP="00817B08">
      <w:pPr>
        <w:pStyle w:val="21"/>
      </w:pPr>
      <w:r w:rsidRPr="00817B08">
        <w:t xml:space="preserve">14.2  </w:t>
      </w:r>
      <w:r w:rsidRPr="00817B08">
        <w:rPr>
          <w:rFonts w:hint="eastAsia"/>
        </w:rPr>
        <w:t>初步设计</w:t>
      </w:r>
    </w:p>
    <w:p w14:paraId="0EAC078C" w14:textId="77777777" w:rsidR="00817B08" w:rsidRPr="00817B08" w:rsidRDefault="00817B08" w:rsidP="00817B08"/>
    <w:p w14:paraId="04A18A51" w14:textId="77777777" w:rsidR="00F6426C" w:rsidRDefault="00F6426C" w:rsidP="00817B08">
      <w:pPr>
        <w:pStyle w:val="21"/>
      </w:pPr>
      <w:r w:rsidRPr="00817B08">
        <w:t xml:space="preserve">14.3  </w:t>
      </w:r>
      <w:r w:rsidRPr="00817B08">
        <w:rPr>
          <w:rFonts w:hint="eastAsia"/>
        </w:rPr>
        <w:t>重构：</w:t>
      </w:r>
      <w:r w:rsidRPr="00817B08">
        <w:t>提炼</w:t>
      </w:r>
      <w:r w:rsidRPr="00817B08">
        <w:rPr>
          <w:rFonts w:hint="eastAsia"/>
        </w:rPr>
        <w:t>新设计</w:t>
      </w:r>
    </w:p>
    <w:p w14:paraId="78AA3B5B" w14:textId="77777777" w:rsidR="00817B08" w:rsidRPr="00817B08" w:rsidRDefault="00817B08" w:rsidP="00817B08"/>
    <w:p w14:paraId="4443E7F8" w14:textId="77777777" w:rsidR="00F6426C" w:rsidRPr="00817B08" w:rsidRDefault="00F6426C" w:rsidP="00817B08">
      <w:pPr>
        <w:pStyle w:val="21"/>
      </w:pPr>
      <w:r w:rsidRPr="00817B08">
        <w:t xml:space="preserve">14.4  </w:t>
      </w:r>
      <w:r w:rsidRPr="00817B08">
        <w:rPr>
          <w:rFonts w:hint="eastAsia"/>
        </w:rPr>
        <w:t>具体实现</w:t>
      </w:r>
    </w:p>
    <w:p w14:paraId="35B4066C" w14:textId="77777777" w:rsidR="00817B08" w:rsidRDefault="00817B08" w:rsidP="00817B08"/>
    <w:p w14:paraId="56673A85" w14:textId="513CDFA0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56FBC25C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15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编辑器增加“资产管理”功能</w:t>
      </w:r>
    </w:p>
    <w:p w14:paraId="16879D30" w14:textId="77777777" w:rsidR="00817B08" w:rsidRPr="00817B08" w:rsidRDefault="00817B08" w:rsidP="00817B08"/>
    <w:p w14:paraId="135C32D8" w14:textId="77777777" w:rsidR="00F6426C" w:rsidRDefault="00F6426C" w:rsidP="00817B08">
      <w:pPr>
        <w:pStyle w:val="21"/>
      </w:pPr>
      <w:r w:rsidRPr="00817B08">
        <w:t xml:space="preserve">15.1  </w:t>
      </w:r>
      <w:r w:rsidRPr="00817B08">
        <w:rPr>
          <w:rFonts w:hint="eastAsia"/>
        </w:rPr>
        <w:t>需求分析</w:t>
      </w:r>
    </w:p>
    <w:p w14:paraId="0997904D" w14:textId="77777777" w:rsidR="00817B08" w:rsidRPr="00817B08" w:rsidRDefault="00817B08" w:rsidP="00817B08"/>
    <w:p w14:paraId="53173FC4" w14:textId="77777777" w:rsidR="00F6426C" w:rsidRDefault="00F6426C" w:rsidP="00817B08">
      <w:pPr>
        <w:pStyle w:val="21"/>
      </w:pPr>
      <w:r w:rsidRPr="00817B08">
        <w:t xml:space="preserve">15.2  </w:t>
      </w:r>
      <w:r w:rsidRPr="00817B08">
        <w:rPr>
          <w:rFonts w:hint="eastAsia"/>
        </w:rPr>
        <w:t>增加</w:t>
      </w:r>
      <w:r w:rsidRPr="00817B08">
        <w:t>Material</w:t>
      </w:r>
      <w:r w:rsidRPr="00817B08">
        <w:rPr>
          <w:rFonts w:hint="eastAsia"/>
        </w:rPr>
        <w:t>资产</w:t>
      </w:r>
    </w:p>
    <w:p w14:paraId="6BA5EB4A" w14:textId="77777777" w:rsidR="00817B08" w:rsidRPr="00817B08" w:rsidRDefault="00817B08" w:rsidP="00817B08"/>
    <w:p w14:paraId="3DF61DFE" w14:textId="77777777" w:rsidR="00F6426C" w:rsidRDefault="00F6426C" w:rsidP="00817B08">
      <w:pPr>
        <w:pStyle w:val="21"/>
      </w:pPr>
      <w:r w:rsidRPr="00817B08">
        <w:t xml:space="preserve">15.3  </w:t>
      </w:r>
      <w:r w:rsidRPr="00817B08">
        <w:rPr>
          <w:rFonts w:hint="eastAsia"/>
        </w:rPr>
        <w:t>重构：使用</w:t>
      </w:r>
      <w:r w:rsidRPr="00817B08">
        <w:t>Recursive Type</w:t>
      </w:r>
    </w:p>
    <w:p w14:paraId="57406034" w14:textId="77777777" w:rsidR="00817B08" w:rsidRPr="00817B08" w:rsidRDefault="00817B08" w:rsidP="00817B08"/>
    <w:p w14:paraId="25E9604F" w14:textId="77777777" w:rsidR="00F6426C" w:rsidRDefault="00F6426C" w:rsidP="00817B08">
      <w:pPr>
        <w:pStyle w:val="21"/>
      </w:pPr>
      <w:r w:rsidRPr="00817B08">
        <w:t xml:space="preserve">15.4  </w:t>
      </w:r>
      <w:r w:rsidRPr="00817B08">
        <w:rPr>
          <w:rFonts w:hint="eastAsia"/>
        </w:rPr>
        <w:t>具体实现</w:t>
      </w:r>
    </w:p>
    <w:p w14:paraId="5BB7A180" w14:textId="77777777" w:rsidR="00817B08" w:rsidRPr="00817B08" w:rsidRDefault="00817B08" w:rsidP="00817B08"/>
    <w:p w14:paraId="052071A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Tree</w:t>
      </w:r>
    </w:p>
    <w:p w14:paraId="2EBB99F2" w14:textId="77777777" w:rsidR="00817B08" w:rsidRPr="00817B08" w:rsidRDefault="00817B08" w:rsidP="00817B08"/>
    <w:p w14:paraId="48B5851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Children</w:t>
      </w:r>
    </w:p>
    <w:p w14:paraId="6E0DA8B6" w14:textId="77777777" w:rsidR="00817B08" w:rsidRPr="00817B08" w:rsidRDefault="00817B08" w:rsidP="00817B08"/>
    <w:p w14:paraId="76BF8045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Inspector</w:t>
      </w:r>
    </w:p>
    <w:p w14:paraId="1D0E391E" w14:textId="77777777" w:rsidR="00817B08" w:rsidRDefault="00817B08" w:rsidP="00817B08"/>
    <w:p w14:paraId="45B1F60F" w14:textId="57398633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2BA8CAC2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支持光照</w:t>
      </w:r>
    </w:p>
    <w:p w14:paraId="69F72837" w14:textId="77777777" w:rsidR="00817B08" w:rsidRPr="00817B08" w:rsidRDefault="00817B08" w:rsidP="00817B08"/>
    <w:p w14:paraId="05773957" w14:textId="77777777" w:rsidR="00F6426C" w:rsidRDefault="00F6426C" w:rsidP="00817B08">
      <w:pPr>
        <w:pStyle w:val="21"/>
      </w:pPr>
      <w:r w:rsidRPr="00817B08">
        <w:t xml:space="preserve">16.1  </w:t>
      </w:r>
      <w:r w:rsidRPr="00817B08">
        <w:rPr>
          <w:rFonts w:hint="eastAsia"/>
        </w:rPr>
        <w:t>需求分析</w:t>
      </w:r>
    </w:p>
    <w:p w14:paraId="49CEB865" w14:textId="77777777" w:rsidR="00817B08" w:rsidRPr="00817B08" w:rsidRDefault="00817B08" w:rsidP="00817B08"/>
    <w:p w14:paraId="49DF6F4F" w14:textId="77777777" w:rsidR="00F6426C" w:rsidRDefault="00F6426C" w:rsidP="00817B08">
      <w:pPr>
        <w:pStyle w:val="21"/>
      </w:pPr>
      <w:r w:rsidRPr="00817B08">
        <w:t xml:space="preserve">16.2  </w:t>
      </w:r>
      <w:r w:rsidRPr="00817B08">
        <w:rPr>
          <w:rFonts w:hint="eastAsia"/>
        </w:rPr>
        <w:t>更新引擎</w:t>
      </w:r>
    </w:p>
    <w:p w14:paraId="1A84E28B" w14:textId="77777777" w:rsidR="00817B08" w:rsidRPr="00817B08" w:rsidRDefault="00817B08" w:rsidP="00817B08"/>
    <w:p w14:paraId="1BBE061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16.2.1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DirectionLight</w:t>
      </w:r>
      <w:r w:rsidRPr="00F6426C">
        <w:rPr>
          <w:rFonts w:hint="eastAsia"/>
          <w:noProof/>
        </w:rPr>
        <w:t>组件</w:t>
      </w:r>
    </w:p>
    <w:p w14:paraId="76F3BEE4" w14:textId="77777777" w:rsidR="00817B08" w:rsidRPr="00817B08" w:rsidRDefault="00817B08" w:rsidP="00817B08"/>
    <w:p w14:paraId="63FC5268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16.2.2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</w:t>
      </w:r>
    </w:p>
    <w:p w14:paraId="7FEF2D35" w14:textId="77777777" w:rsidR="00817B08" w:rsidRPr="00817B08" w:rsidRDefault="00817B08" w:rsidP="00817B08"/>
    <w:p w14:paraId="61F24682" w14:textId="77777777" w:rsidR="00F6426C" w:rsidRDefault="00F6426C" w:rsidP="00817B08">
      <w:pPr>
        <w:pStyle w:val="21"/>
      </w:pPr>
      <w:r w:rsidRPr="00817B08">
        <w:t xml:space="preserve">16.3  </w:t>
      </w:r>
      <w:r w:rsidRPr="00817B08">
        <w:rPr>
          <w:rFonts w:hint="eastAsia"/>
        </w:rPr>
        <w:t>更新编辑器</w:t>
      </w:r>
    </w:p>
    <w:p w14:paraId="15A6382D" w14:textId="77777777" w:rsidR="00817B08" w:rsidRPr="00817B08" w:rsidRDefault="00817B08" w:rsidP="00817B08"/>
    <w:p w14:paraId="2687C431" w14:textId="77777777" w:rsidR="00F6426C" w:rsidRDefault="00F6426C" w:rsidP="00817B08">
      <w:pPr>
        <w:pStyle w:val="3"/>
        <w:rPr>
          <w:noProof/>
        </w:rPr>
      </w:pPr>
      <w:r w:rsidRPr="00F6426C">
        <w:rPr>
          <w:noProof/>
        </w:rPr>
        <w:t>16.3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Inspector</w:t>
      </w:r>
    </w:p>
    <w:p w14:paraId="24C5DBCF" w14:textId="77777777" w:rsidR="00817B08" w:rsidRPr="00817B08" w:rsidRDefault="00817B08" w:rsidP="00817B08"/>
    <w:p w14:paraId="417E52E8" w14:textId="77777777" w:rsidR="00F6426C" w:rsidRDefault="00F6426C" w:rsidP="00817B08">
      <w:pPr>
        <w:pStyle w:val="3"/>
        <w:rPr>
          <w:noProof/>
        </w:rPr>
      </w:pPr>
      <w:r w:rsidRPr="00F6426C">
        <w:rPr>
          <w:noProof/>
        </w:rPr>
        <w:t>16.3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Asset</w:t>
      </w:r>
    </w:p>
    <w:p w14:paraId="558E5649" w14:textId="77777777" w:rsidR="00817B08" w:rsidRPr="00817B08" w:rsidRDefault="00817B08" w:rsidP="00817B08"/>
    <w:p w14:paraId="263F7695" w14:textId="77777777" w:rsidR="00F6426C" w:rsidRDefault="00F6426C" w:rsidP="00817B08">
      <w:pPr>
        <w:pStyle w:val="3"/>
        <w:rPr>
          <w:noProof/>
        </w:rPr>
      </w:pPr>
      <w:r w:rsidRPr="00F6426C">
        <w:rPr>
          <w:noProof/>
        </w:rPr>
        <w:t>16.3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Icon Gizmo</w:t>
      </w:r>
    </w:p>
    <w:p w14:paraId="5091104D" w14:textId="77777777" w:rsidR="00817B08" w:rsidRDefault="00817B08" w:rsidP="00817B08"/>
    <w:p w14:paraId="682B3562" w14:textId="5CABE184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6BB505F9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支持纹理</w:t>
      </w:r>
    </w:p>
    <w:p w14:paraId="593252EB" w14:textId="77777777" w:rsidR="00817B08" w:rsidRPr="00817B08" w:rsidRDefault="00817B08" w:rsidP="00817B08"/>
    <w:p w14:paraId="1AB3051D" w14:textId="77777777" w:rsidR="00F6426C" w:rsidRDefault="00F6426C" w:rsidP="00817B08">
      <w:pPr>
        <w:pStyle w:val="21"/>
      </w:pPr>
      <w:r w:rsidRPr="00817B08">
        <w:t xml:space="preserve">17.1  </w:t>
      </w:r>
      <w:r w:rsidRPr="00817B08">
        <w:rPr>
          <w:rFonts w:hint="eastAsia"/>
        </w:rPr>
        <w:t>需求分析</w:t>
      </w:r>
    </w:p>
    <w:p w14:paraId="7AA3F642" w14:textId="77777777" w:rsidR="00817B08" w:rsidRPr="00817B08" w:rsidRDefault="00817B08" w:rsidP="00817B08"/>
    <w:p w14:paraId="60D7F37D" w14:textId="77777777" w:rsidR="00F6426C" w:rsidRDefault="00F6426C" w:rsidP="00817B08">
      <w:pPr>
        <w:pStyle w:val="21"/>
      </w:pPr>
      <w:r w:rsidRPr="00817B08">
        <w:t xml:space="preserve">17.2  </w:t>
      </w:r>
      <w:r w:rsidRPr="00817B08">
        <w:rPr>
          <w:rFonts w:hint="eastAsia"/>
        </w:rPr>
        <w:t>更新引擎</w:t>
      </w:r>
    </w:p>
    <w:p w14:paraId="7F2B2999" w14:textId="77777777" w:rsidR="00817B08" w:rsidRPr="00817B08" w:rsidRDefault="00817B08" w:rsidP="00817B08"/>
    <w:p w14:paraId="57A4E6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17.2.1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BasicSourceTexture</w:t>
      </w:r>
      <w:r w:rsidRPr="00F6426C">
        <w:rPr>
          <w:rFonts w:hint="eastAsia"/>
          <w:noProof/>
        </w:rPr>
        <w:t>组件</w:t>
      </w:r>
    </w:p>
    <w:p w14:paraId="35E7DAE1" w14:textId="77777777" w:rsidR="00817B08" w:rsidRPr="00817B08" w:rsidRDefault="00817B08" w:rsidP="00817B08"/>
    <w:p w14:paraId="6C3D626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17.2.2  </w:t>
      </w:r>
      <w:r w:rsidRPr="00F6426C">
        <w:rPr>
          <w:rFonts w:hint="eastAsia"/>
          <w:noProof/>
        </w:rPr>
        <w:t>给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组件增加</w:t>
      </w:r>
      <w:r w:rsidRPr="00F6426C">
        <w:rPr>
          <w:noProof/>
        </w:rPr>
        <w:t>Diffuse Map</w:t>
      </w:r>
    </w:p>
    <w:p w14:paraId="1AC4ACCD" w14:textId="77777777" w:rsidR="00817B08" w:rsidRDefault="00817B08" w:rsidP="00817B08"/>
    <w:p w14:paraId="0625FDC2" w14:textId="77777777" w:rsidR="00817B08" w:rsidRPr="00817B08" w:rsidRDefault="00817B08" w:rsidP="00817B08"/>
    <w:p w14:paraId="09F5E17E" w14:textId="77777777" w:rsidR="00F6426C" w:rsidRDefault="00F6426C" w:rsidP="00817B08">
      <w:pPr>
        <w:pStyle w:val="21"/>
      </w:pPr>
      <w:r w:rsidRPr="00817B08">
        <w:t xml:space="preserve">17.3  </w:t>
      </w:r>
      <w:r w:rsidRPr="00817B08">
        <w:rPr>
          <w:rFonts w:hint="eastAsia"/>
        </w:rPr>
        <w:t>更新编辑器</w:t>
      </w:r>
    </w:p>
    <w:p w14:paraId="1FD18BED" w14:textId="77777777" w:rsidR="00817B08" w:rsidRPr="00817B08" w:rsidRDefault="00817B08" w:rsidP="00817B08"/>
    <w:p w14:paraId="38D855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17.3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Inspector</w:t>
      </w:r>
    </w:p>
    <w:p w14:paraId="44F1C1F6" w14:textId="77777777" w:rsidR="00817B08" w:rsidRPr="00817B08" w:rsidRDefault="00817B08" w:rsidP="00817B08"/>
    <w:p w14:paraId="5E622CB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17.3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Asset</w:t>
      </w:r>
    </w:p>
    <w:p w14:paraId="09AAE36C" w14:textId="77777777" w:rsidR="00817B08" w:rsidRDefault="00817B08" w:rsidP="00817B08"/>
    <w:p w14:paraId="7D7F61CB" w14:textId="1AD7A8E0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75A3BDF" w14:textId="77777777" w:rsidR="00F6426C" w:rsidRDefault="00F6426C" w:rsidP="00F6426C">
      <w:pPr>
        <w:pStyle w:val="1"/>
        <w:rPr>
          <w:ins w:id="719" w:author="超 杨" w:date="2019-10-18T10:18:00Z"/>
        </w:rPr>
      </w:pPr>
      <w:r w:rsidRPr="00F6426C">
        <w:rPr>
          <w:rFonts w:hint="eastAsia"/>
        </w:rPr>
        <w:lastRenderedPageBreak/>
        <w:t>第</w:t>
      </w:r>
      <w:r w:rsidRPr="00F6426C">
        <w:t>18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增加“导入”／“导出”功能</w:t>
      </w:r>
    </w:p>
    <w:p w14:paraId="4DFED8DD" w14:textId="77777777" w:rsidR="00102E66" w:rsidRDefault="00102E66">
      <w:pPr>
        <w:rPr>
          <w:ins w:id="720" w:author="超 杨" w:date="2019-10-18T10:18:00Z"/>
        </w:rPr>
        <w:pPrChange w:id="721" w:author="超 杨" w:date="2019-10-18T10:18:00Z">
          <w:pPr>
            <w:pStyle w:val="1"/>
          </w:pPr>
        </w:pPrChange>
      </w:pPr>
    </w:p>
    <w:p w14:paraId="3EFE50DF" w14:textId="77777777" w:rsidR="00F15CE6" w:rsidRDefault="00102E66">
      <w:pPr>
        <w:rPr>
          <w:ins w:id="722" w:author="超 杨" w:date="2019-10-18T10:22:00Z"/>
        </w:rPr>
        <w:pPrChange w:id="723" w:author="超 杨" w:date="2019-10-18T10:18:00Z">
          <w:pPr>
            <w:pStyle w:val="1"/>
          </w:pPr>
        </w:pPrChange>
      </w:pPr>
      <w:ins w:id="724" w:author="超 杨" w:date="2019-10-18T10:18:00Z">
        <w:r>
          <w:rPr>
            <w:rFonts w:hint="eastAsia"/>
          </w:rPr>
          <w:t>（</w:t>
        </w:r>
        <w:r>
          <w:t xml:space="preserve">note: </w:t>
        </w:r>
        <w:proofErr w:type="spellStart"/>
        <w:r>
          <w:t>Dto</w:t>
        </w:r>
        <w:proofErr w:type="spellEnd"/>
        <w:r>
          <w:t xml:space="preserve"> type, domain type, serialization, deserialization</w:t>
        </w:r>
      </w:ins>
    </w:p>
    <w:p w14:paraId="3EE26B9A" w14:textId="77777777" w:rsidR="00F15CE6" w:rsidRDefault="00F15CE6">
      <w:pPr>
        <w:rPr>
          <w:ins w:id="725" w:author="超 杨" w:date="2019-10-18T10:22:00Z"/>
        </w:rPr>
        <w:pPrChange w:id="726" w:author="超 杨" w:date="2019-10-18T10:26:00Z">
          <w:pPr>
            <w:pStyle w:val="1"/>
          </w:pPr>
        </w:pPrChange>
      </w:pPr>
    </w:p>
    <w:p w14:paraId="0F46C91E" w14:textId="64D23CF7" w:rsidR="00F15CE6" w:rsidRDefault="00F15CE6" w:rsidP="00E442B6">
      <w:pPr>
        <w:rPr>
          <w:ins w:id="727" w:author="超 杨" w:date="2019-10-18T10:22:00Z"/>
        </w:rPr>
        <w:pPrChange w:id="728" w:author="超 杨" w:date="2019-10-18T10:28:00Z">
          <w:pPr>
            <w:pStyle w:val="1"/>
          </w:pPr>
        </w:pPrChange>
      </w:pPr>
      <w:ins w:id="729" w:author="超 杨" w:date="2019-10-18T10:22:00Z">
        <w:r>
          <w:rPr>
            <w:rFonts w:hint="eastAsia"/>
          </w:rPr>
          <w:t>ref</w:t>
        </w:r>
        <w:r>
          <w:t xml:space="preserve">er to </w:t>
        </w:r>
      </w:ins>
      <w:ins w:id="730" w:author="超 杨" w:date="2019-10-18T10:28:00Z">
        <w:r w:rsidR="00E442B6">
          <w:rPr>
            <w:rFonts w:hint="eastAsia"/>
          </w:rPr>
          <w:t>《</w:t>
        </w:r>
      </w:ins>
      <w:ins w:id="731" w:author="超 杨" w:date="2019-10-18T10:22:00Z">
        <w:r w:rsidR="00E442B6">
          <w:t>Domain Modeling</w:t>
        </w:r>
      </w:ins>
      <w:ins w:id="732" w:author="超 杨" w:date="2019-10-18T10:28:00Z">
        <w:r w:rsidR="00E442B6">
          <w:rPr>
            <w:rFonts w:hint="eastAsia"/>
          </w:rPr>
          <w:t>》－》</w:t>
        </w:r>
      </w:ins>
      <w:ins w:id="733" w:author="超 杨" w:date="2019-10-18T10:22:00Z">
        <w:r>
          <w:t xml:space="preserve"> serialization</w:t>
        </w:r>
      </w:ins>
    </w:p>
    <w:p w14:paraId="44D28148" w14:textId="3D714EA2" w:rsidR="00102E66" w:rsidRDefault="00102E66">
      <w:pPr>
        <w:rPr>
          <w:ins w:id="734" w:author="超 杨" w:date="2019-10-18T10:18:00Z"/>
        </w:rPr>
        <w:pPrChange w:id="735" w:author="超 杨" w:date="2019-10-18T10:26:00Z">
          <w:pPr>
            <w:pStyle w:val="1"/>
          </w:pPr>
        </w:pPrChange>
      </w:pPr>
      <w:ins w:id="736" w:author="超 杨" w:date="2019-10-18T10:18:00Z">
        <w:r>
          <w:rPr>
            <w:rFonts w:hint="eastAsia"/>
          </w:rPr>
          <w:t>）</w:t>
        </w:r>
      </w:ins>
    </w:p>
    <w:p w14:paraId="7A0EA889" w14:textId="77777777" w:rsidR="00102E66" w:rsidRDefault="00102E66">
      <w:pPr>
        <w:rPr>
          <w:ins w:id="737" w:author="超 杨" w:date="2019-10-18T10:18:00Z"/>
        </w:rPr>
        <w:pPrChange w:id="738" w:author="超 杨" w:date="2019-10-18T10:18:00Z">
          <w:pPr>
            <w:pStyle w:val="1"/>
          </w:pPr>
        </w:pPrChange>
      </w:pPr>
    </w:p>
    <w:p w14:paraId="1F64778C" w14:textId="77777777" w:rsidR="00102E66" w:rsidRPr="00F15CE6" w:rsidRDefault="00102E66">
      <w:pPr>
        <w:pPrChange w:id="739" w:author="超 杨" w:date="2019-10-18T10:18:00Z">
          <w:pPr>
            <w:pStyle w:val="1"/>
          </w:pPr>
        </w:pPrChange>
      </w:pPr>
    </w:p>
    <w:p w14:paraId="5BB7E095" w14:textId="77777777" w:rsidR="00F6426C" w:rsidRDefault="00F6426C" w:rsidP="00817B08">
      <w:pPr>
        <w:pStyle w:val="21"/>
      </w:pPr>
      <w:r w:rsidRPr="00817B08">
        <w:t xml:space="preserve">18.1  </w:t>
      </w:r>
      <w:r w:rsidRPr="00817B08">
        <w:rPr>
          <w:rFonts w:hint="eastAsia"/>
        </w:rPr>
        <w:t>需求分析</w:t>
      </w:r>
    </w:p>
    <w:p w14:paraId="5A01434A" w14:textId="77777777" w:rsidR="00817B08" w:rsidRPr="00817B08" w:rsidRDefault="00817B08" w:rsidP="00817B08"/>
    <w:p w14:paraId="382F96A9" w14:textId="77777777" w:rsidR="00F6426C" w:rsidRDefault="00F6426C" w:rsidP="00817B08">
      <w:pPr>
        <w:pStyle w:val="21"/>
      </w:pPr>
      <w:r w:rsidRPr="00817B08">
        <w:t xml:space="preserve">18.2  </w:t>
      </w:r>
      <w:r w:rsidRPr="00817B08">
        <w:rPr>
          <w:rFonts w:hint="eastAsia"/>
        </w:rPr>
        <w:t>更新引擎</w:t>
      </w:r>
    </w:p>
    <w:p w14:paraId="7BE34CAB" w14:textId="77777777" w:rsidR="00817B08" w:rsidRPr="00817B08" w:rsidRDefault="00817B08" w:rsidP="00817B08"/>
    <w:p w14:paraId="14B3A5C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18.2.1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Scene Graph</w:t>
      </w:r>
      <w:r w:rsidRPr="00F6426C">
        <w:rPr>
          <w:rFonts w:hint="eastAsia"/>
          <w:noProof/>
        </w:rPr>
        <w:t>文件（</w:t>
      </w:r>
      <w:r w:rsidRPr="00F6426C">
        <w:rPr>
          <w:noProof/>
        </w:rPr>
        <w:t>.wdb</w:t>
      </w:r>
      <w:r w:rsidRPr="00F6426C">
        <w:rPr>
          <w:rFonts w:hint="eastAsia"/>
          <w:noProof/>
        </w:rPr>
        <w:t>）</w:t>
      </w:r>
    </w:p>
    <w:p w14:paraId="4AEB17E9" w14:textId="77777777" w:rsidR="00F6426C" w:rsidRDefault="00F6426C" w:rsidP="00817B08">
      <w:pPr>
        <w:rPr>
          <w:noProof/>
        </w:rPr>
      </w:pPr>
      <w:r w:rsidRPr="00F6426C">
        <w:rPr>
          <w:rFonts w:hint="eastAsia"/>
          <w:noProof/>
        </w:rPr>
        <w:t>（加更多标题，不能只有一个标题）</w:t>
      </w:r>
    </w:p>
    <w:p w14:paraId="7EEFF084" w14:textId="77777777" w:rsidR="00817B08" w:rsidRDefault="00817B08" w:rsidP="00817B08">
      <w:pPr>
        <w:rPr>
          <w:noProof/>
        </w:rPr>
      </w:pPr>
    </w:p>
    <w:p w14:paraId="55EAE3EC" w14:textId="5AF48B17" w:rsidR="00817B08" w:rsidRDefault="00F531A6" w:rsidP="00F531A6">
      <w:pPr>
        <w:rPr>
          <w:rFonts w:hint="eastAsia"/>
          <w:noProof/>
        </w:rPr>
        <w:pPrChange w:id="740" w:author="超 杨" w:date="2019-10-24T07:47:00Z">
          <w:pPr/>
        </w:pPrChange>
      </w:pPr>
      <w:ins w:id="741" w:author="超 杨" w:date="2019-10-24T07:47:00Z">
        <w:r>
          <w:rPr>
            <w:rFonts w:hint="eastAsia"/>
            <w:noProof/>
          </w:rPr>
          <w:t>（支持</w:t>
        </w:r>
        <w:r>
          <w:rPr>
            <w:noProof/>
          </w:rPr>
          <w:t xml:space="preserve">indices type -. </w:t>
        </w:r>
      </w:ins>
      <w:ins w:id="742" w:author="超 杨" w:date="2019-10-24T07:48:00Z">
        <w:r w:rsidR="00FE37DC">
          <w:rPr>
            <w:noProof/>
          </w:rPr>
          <w:t xml:space="preserve">Short and </w:t>
        </w:r>
      </w:ins>
      <w:ins w:id="743" w:author="超 杨" w:date="2019-10-24T07:47:00Z">
        <w:r w:rsidR="00FE37DC">
          <w:rPr>
            <w:noProof/>
          </w:rPr>
          <w:t>I</w:t>
        </w:r>
        <w:r>
          <w:rPr>
            <w:noProof/>
          </w:rPr>
          <w:t>nt</w:t>
        </w:r>
        <w:r>
          <w:rPr>
            <w:rFonts w:hint="eastAsia"/>
            <w:noProof/>
          </w:rPr>
          <w:t>）</w:t>
        </w:r>
      </w:ins>
    </w:p>
    <w:p w14:paraId="2F36CB33" w14:textId="77777777" w:rsidR="00817B08" w:rsidRPr="00F6426C" w:rsidRDefault="00817B08" w:rsidP="00817B08">
      <w:pPr>
        <w:rPr>
          <w:noProof/>
        </w:rPr>
      </w:pPr>
    </w:p>
    <w:p w14:paraId="380118F7" w14:textId="77777777" w:rsidR="00F6426C" w:rsidRDefault="00F6426C" w:rsidP="00F6426C">
      <w:pPr>
        <w:pStyle w:val="21"/>
      </w:pPr>
      <w:r w:rsidRPr="00F6426C">
        <w:t xml:space="preserve">18.3  </w:t>
      </w:r>
      <w:r w:rsidRPr="00F6426C">
        <w:rPr>
          <w:rFonts w:hint="eastAsia"/>
        </w:rPr>
        <w:t>给编辑器增加导出功能</w:t>
      </w:r>
    </w:p>
    <w:p w14:paraId="641E1DAB" w14:textId="77777777" w:rsidR="00817B08" w:rsidRDefault="00817B08" w:rsidP="00817B08"/>
    <w:p w14:paraId="72652786" w14:textId="77777777" w:rsidR="00817B08" w:rsidRDefault="00817B08" w:rsidP="00817B08"/>
    <w:p w14:paraId="2DAA29EE" w14:textId="77777777" w:rsidR="00817B08" w:rsidRPr="00817B08" w:rsidRDefault="00817B08" w:rsidP="00817B08"/>
    <w:p w14:paraId="1D2794F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18.3.1  </w:t>
      </w:r>
      <w:r w:rsidRPr="00F6426C">
        <w:rPr>
          <w:rFonts w:hint="eastAsia"/>
          <w:noProof/>
        </w:rPr>
        <w:t>增加“导出场景”功能</w:t>
      </w:r>
    </w:p>
    <w:p w14:paraId="741758D0" w14:textId="77777777" w:rsidR="00817B08" w:rsidRDefault="00817B08" w:rsidP="00817B08"/>
    <w:p w14:paraId="3EB71D19" w14:textId="77777777" w:rsidR="00817B08" w:rsidRPr="00817B08" w:rsidRDefault="00817B08" w:rsidP="00817B08"/>
    <w:p w14:paraId="128AD4C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18.3.1  </w:t>
      </w:r>
      <w:r w:rsidRPr="00F6426C">
        <w:rPr>
          <w:rFonts w:hint="eastAsia"/>
          <w:noProof/>
        </w:rPr>
        <w:t>增加“导出包”功能</w:t>
      </w:r>
    </w:p>
    <w:p w14:paraId="11E4138A" w14:textId="77777777" w:rsidR="00817B08" w:rsidRDefault="00817B08" w:rsidP="00817B08"/>
    <w:p w14:paraId="75CE453C" w14:textId="77777777" w:rsidR="00817B08" w:rsidRPr="00817B08" w:rsidRDefault="00817B08" w:rsidP="00817B08"/>
    <w:p w14:paraId="73107761" w14:textId="77777777" w:rsidR="00F6426C" w:rsidRDefault="00F6426C" w:rsidP="00F6426C">
      <w:pPr>
        <w:pStyle w:val="21"/>
      </w:pPr>
      <w:r w:rsidRPr="00F6426C">
        <w:t>18.</w:t>
      </w:r>
      <w:r w:rsidRPr="00F6426C">
        <w:rPr>
          <w:rFonts w:hint="eastAsia"/>
        </w:rPr>
        <w:t>4</w:t>
      </w:r>
      <w:r w:rsidRPr="00F6426C">
        <w:t xml:space="preserve">  </w:t>
      </w:r>
      <w:r w:rsidRPr="00F6426C">
        <w:rPr>
          <w:rFonts w:hint="eastAsia"/>
        </w:rPr>
        <w:t>给编辑器增加导入功能</w:t>
      </w:r>
    </w:p>
    <w:p w14:paraId="0543002B" w14:textId="77777777" w:rsidR="00817B08" w:rsidRDefault="00817B08" w:rsidP="00817B08"/>
    <w:p w14:paraId="766A1E5A" w14:textId="77777777" w:rsidR="00817B08" w:rsidRPr="00817B08" w:rsidRDefault="00817B08" w:rsidP="00817B08"/>
    <w:p w14:paraId="59C0B5D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18.</w:t>
      </w:r>
      <w:r w:rsidRPr="00F6426C">
        <w:rPr>
          <w:rFonts w:hint="eastAsia"/>
          <w:noProof/>
        </w:rPr>
        <w:t>4</w:t>
      </w:r>
      <w:r w:rsidRPr="00F6426C">
        <w:rPr>
          <w:noProof/>
        </w:rPr>
        <w:t xml:space="preserve">.1  </w:t>
      </w:r>
      <w:r w:rsidRPr="00F6426C">
        <w:rPr>
          <w:rFonts w:hint="eastAsia"/>
          <w:noProof/>
        </w:rPr>
        <w:t>增加“导入模型资产”功能</w:t>
      </w:r>
    </w:p>
    <w:p w14:paraId="601B4D64" w14:textId="77777777" w:rsidR="00817B08" w:rsidRDefault="00817B08" w:rsidP="00817B08"/>
    <w:p w14:paraId="1274E859" w14:textId="77777777" w:rsidR="00817B08" w:rsidRPr="00817B08" w:rsidRDefault="00817B08" w:rsidP="00817B08"/>
    <w:p w14:paraId="510C6DF1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18.</w:t>
      </w:r>
      <w:r w:rsidRPr="00F6426C">
        <w:rPr>
          <w:rFonts w:hint="eastAsia"/>
          <w:noProof/>
        </w:rPr>
        <w:t>4</w:t>
      </w:r>
      <w:r w:rsidRPr="00F6426C">
        <w:rPr>
          <w:noProof/>
        </w:rPr>
        <w:t>.</w:t>
      </w:r>
      <w:r w:rsidRPr="00F6426C">
        <w:rPr>
          <w:rFonts w:hint="eastAsia"/>
          <w:noProof/>
        </w:rPr>
        <w:t>2</w:t>
      </w:r>
      <w:r w:rsidRPr="00F6426C">
        <w:rPr>
          <w:noProof/>
        </w:rPr>
        <w:t xml:space="preserve">  </w:t>
      </w:r>
      <w:r w:rsidRPr="00F6426C">
        <w:rPr>
          <w:rFonts w:hint="eastAsia"/>
          <w:noProof/>
        </w:rPr>
        <w:t>增加“导入包”功能</w:t>
      </w:r>
    </w:p>
    <w:p w14:paraId="2A024AD7" w14:textId="77777777" w:rsidR="00817B08" w:rsidRDefault="00817B08" w:rsidP="00817B08"/>
    <w:p w14:paraId="34FDEFE6" w14:textId="77777777" w:rsidR="00817B08" w:rsidRDefault="00817B08" w:rsidP="00817B08"/>
    <w:p w14:paraId="0CE92393" w14:textId="670669C9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lastRenderedPageBreak/>
        <w:br w:type="page"/>
      </w:r>
    </w:p>
    <w:p w14:paraId="64E28DEA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19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编辑器增加“发布本地包”功能</w:t>
      </w:r>
    </w:p>
    <w:p w14:paraId="626B4244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7DA18FF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4FDD6DD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928A929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58C824EA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7EE71AB" w14:textId="302A1082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5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 w:rsidRPr="00F6426C"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增加更多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>功能</w:t>
      </w:r>
    </w:p>
    <w:p w14:paraId="52216757" w14:textId="77777777" w:rsidR="00817B08" w:rsidRDefault="00817B08" w:rsidP="00817B08">
      <w:pPr>
        <w:rPr>
          <w:webHidden/>
          <w:shd w:val="clear" w:color="auto" w:fill="auto"/>
        </w:rPr>
      </w:pPr>
    </w:p>
    <w:p w14:paraId="6686672B" w14:textId="77777777" w:rsidR="00817B08" w:rsidRDefault="00817B08" w:rsidP="00817B08">
      <w:pPr>
        <w:rPr>
          <w:webHidden/>
          <w:shd w:val="clear" w:color="auto" w:fill="auto"/>
        </w:rPr>
      </w:pPr>
    </w:p>
    <w:p w14:paraId="7BA5FBAB" w14:textId="29B4CA6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br w:type="page"/>
      </w:r>
    </w:p>
    <w:p w14:paraId="718B9CE9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20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编辑器增加“控制台”功能</w:t>
      </w:r>
    </w:p>
    <w:p w14:paraId="4D30D268" w14:textId="77777777" w:rsidR="00817B08" w:rsidRDefault="00817B08" w:rsidP="00817B08"/>
    <w:p w14:paraId="6504CE4C" w14:textId="77777777" w:rsidR="00817B08" w:rsidRDefault="00817B08" w:rsidP="00817B08"/>
    <w:p w14:paraId="046B36BE" w14:textId="77777777" w:rsidR="00817B08" w:rsidRDefault="00817B08" w:rsidP="00817B08"/>
    <w:p w14:paraId="201FD78A" w14:textId="77777777" w:rsidR="00817B08" w:rsidRDefault="00817B08" w:rsidP="00817B08"/>
    <w:p w14:paraId="009C8BAC" w14:textId="77777777" w:rsidR="00817B08" w:rsidRDefault="00817B08" w:rsidP="00817B08"/>
    <w:p w14:paraId="10A7045A" w14:textId="77777777" w:rsidR="00817B08" w:rsidRDefault="00817B08" w:rsidP="00817B08"/>
    <w:p w14:paraId="725EB361" w14:textId="77777777" w:rsidR="00817B08" w:rsidRDefault="00817B08" w:rsidP="00817B08"/>
    <w:p w14:paraId="36148EE8" w14:textId="77777777" w:rsidR="00817B08" w:rsidRDefault="00817B08" w:rsidP="00817B08"/>
    <w:p w14:paraId="4DBB237C" w14:textId="77777777" w:rsidR="00817B08" w:rsidRDefault="00817B08" w:rsidP="00817B08"/>
    <w:p w14:paraId="1F4D37A5" w14:textId="77777777" w:rsidR="00817B08" w:rsidRDefault="00817B08" w:rsidP="00817B08"/>
    <w:p w14:paraId="705C887C" w14:textId="77777777" w:rsidR="00817B08" w:rsidRDefault="00817B08" w:rsidP="00817B08"/>
    <w:p w14:paraId="28ECEB31" w14:textId="77777777" w:rsidR="00817B08" w:rsidRDefault="00817B08" w:rsidP="00817B08"/>
    <w:p w14:paraId="2407913E" w14:textId="77777777" w:rsidR="00817B08" w:rsidRDefault="00817B08" w:rsidP="00817B08"/>
    <w:p w14:paraId="515BB437" w14:textId="77777777" w:rsidR="00817B08" w:rsidRDefault="00817B08" w:rsidP="00817B08"/>
    <w:p w14:paraId="461D80C4" w14:textId="77777777" w:rsidR="00817B08" w:rsidRPr="00817B08" w:rsidRDefault="00817B08" w:rsidP="00817B08"/>
    <w:p w14:paraId="140F9726" w14:textId="72A886E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35265410" w14:textId="77777777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21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增强编辑器的</w:t>
      </w:r>
      <w:r w:rsidRPr="00F6426C">
        <w:t>Scene View</w:t>
      </w:r>
      <w:r w:rsidRPr="00F6426C">
        <w:rPr>
          <w:rFonts w:hint="eastAsia"/>
        </w:rPr>
        <w:t>的渲染</w:t>
      </w:r>
      <w:r w:rsidRPr="00F6426C">
        <w:t xml:space="preserve"> </w:t>
      </w:r>
    </w:p>
    <w:p w14:paraId="16BE31B1" w14:textId="77777777" w:rsidR="00F6426C" w:rsidRDefault="00F6426C" w:rsidP="00F6426C"/>
    <w:p w14:paraId="74E1B06C" w14:textId="77777777" w:rsidR="00817B08" w:rsidRPr="00F6426C" w:rsidRDefault="00817B08" w:rsidP="00F6426C"/>
    <w:p w14:paraId="1A73B9B0" w14:textId="77777777" w:rsidR="00F6426C" w:rsidRDefault="00F6426C" w:rsidP="00F6426C">
      <w:pPr>
        <w:pStyle w:val="21"/>
      </w:pPr>
      <w:r w:rsidRPr="00F6426C">
        <w:t xml:space="preserve">21.1  </w:t>
      </w:r>
      <w:r w:rsidRPr="00F6426C">
        <w:rPr>
          <w:rFonts w:hint="eastAsia"/>
        </w:rPr>
        <w:t>总体需求分析</w:t>
      </w:r>
    </w:p>
    <w:p w14:paraId="19852161" w14:textId="77777777" w:rsidR="00F6426C" w:rsidRDefault="00F6426C" w:rsidP="00F6426C"/>
    <w:p w14:paraId="113A1B8B" w14:textId="77777777" w:rsidR="00817B08" w:rsidRPr="00F6426C" w:rsidRDefault="00817B08" w:rsidP="00F6426C"/>
    <w:p w14:paraId="64A7608A" w14:textId="77777777" w:rsidR="00F6426C" w:rsidRDefault="00F6426C" w:rsidP="00F6426C">
      <w:pPr>
        <w:pStyle w:val="21"/>
      </w:pPr>
      <w:r w:rsidRPr="00F6426C">
        <w:t xml:space="preserve">21.2  </w:t>
      </w:r>
      <w:r w:rsidRPr="00F6426C">
        <w:rPr>
          <w:rFonts w:hint="eastAsia"/>
        </w:rPr>
        <w:t>给编辑器增加“网格平面”功能</w:t>
      </w:r>
    </w:p>
    <w:p w14:paraId="235E440E" w14:textId="77777777" w:rsidR="00F6426C" w:rsidRDefault="00F6426C" w:rsidP="00F6426C"/>
    <w:p w14:paraId="7D3F6428" w14:textId="77777777" w:rsidR="00817B08" w:rsidRPr="00F6426C" w:rsidRDefault="00817B08" w:rsidP="00F6426C"/>
    <w:p w14:paraId="042F728A" w14:textId="77777777" w:rsidR="00F6426C" w:rsidRDefault="00F6426C" w:rsidP="00F6426C">
      <w:pPr>
        <w:pStyle w:val="21"/>
      </w:pPr>
      <w:r w:rsidRPr="00F6426C">
        <w:t xml:space="preserve">21.3  </w:t>
      </w:r>
      <w:r w:rsidRPr="00F6426C">
        <w:rPr>
          <w:rFonts w:hint="eastAsia"/>
        </w:rPr>
        <w:t>给编辑器增加“</w:t>
      </w:r>
      <w:r w:rsidRPr="00F6426C">
        <w:t>Icon Gizmo</w:t>
      </w:r>
      <w:r w:rsidRPr="00F6426C">
        <w:rPr>
          <w:rFonts w:hint="eastAsia"/>
        </w:rPr>
        <w:t>”功能</w:t>
      </w:r>
    </w:p>
    <w:p w14:paraId="03F2495F" w14:textId="77777777" w:rsidR="00817B08" w:rsidRPr="00F6426C" w:rsidRDefault="00817B08" w:rsidP="00F6426C"/>
    <w:p w14:paraId="2B49DAE5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21.3.1  </w:t>
      </w:r>
      <w:r w:rsidRPr="00F6426C">
        <w:rPr>
          <w:rFonts w:hint="eastAsia"/>
          <w:noProof/>
        </w:rPr>
        <w:t>需求分析</w:t>
      </w:r>
    </w:p>
    <w:p w14:paraId="3FEA0D78" w14:textId="77777777" w:rsidR="00F6426C" w:rsidRPr="00F6426C" w:rsidRDefault="00F6426C" w:rsidP="00F6426C"/>
    <w:p w14:paraId="4B5F56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21.3.2 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IMGUI</w:t>
      </w:r>
    </w:p>
    <w:p w14:paraId="1113903C" w14:textId="77777777" w:rsidR="00F6426C" w:rsidRPr="00F6426C" w:rsidRDefault="00F6426C" w:rsidP="00F6426C"/>
    <w:p w14:paraId="2397F80E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21.3.3  </w:t>
      </w:r>
      <w:r w:rsidRPr="00F6426C">
        <w:rPr>
          <w:rFonts w:hint="eastAsia"/>
          <w:noProof/>
        </w:rPr>
        <w:t>实现相机</w:t>
      </w:r>
      <w:r w:rsidRPr="00F6426C">
        <w:rPr>
          <w:noProof/>
        </w:rPr>
        <w:t>Gizmo</w:t>
      </w:r>
    </w:p>
    <w:p w14:paraId="369106E5" w14:textId="77777777" w:rsidR="00F6426C" w:rsidRPr="00F6426C" w:rsidRDefault="00F6426C" w:rsidP="00F6426C"/>
    <w:p w14:paraId="1813FF04" w14:textId="77777777" w:rsidR="00F6426C" w:rsidRDefault="00F6426C" w:rsidP="00817B08">
      <w:pPr>
        <w:rPr>
          <w:shd w:val="clear" w:color="auto" w:fill="auto"/>
        </w:rPr>
      </w:pPr>
    </w:p>
    <w:p w14:paraId="00F5784A" w14:textId="77777777" w:rsidR="00817B08" w:rsidRDefault="00817B08" w:rsidP="00817B08">
      <w:pPr>
        <w:rPr>
          <w:shd w:val="clear" w:color="auto" w:fill="auto"/>
        </w:rPr>
      </w:pPr>
    </w:p>
    <w:p w14:paraId="641459E4" w14:textId="77777777" w:rsidR="00817B08" w:rsidRDefault="00817B08" w:rsidP="00817B08">
      <w:pPr>
        <w:rPr>
          <w:shd w:val="clear" w:color="auto" w:fill="auto"/>
        </w:rPr>
      </w:pPr>
    </w:p>
    <w:p w14:paraId="7BC963B5" w14:textId="77777777" w:rsidR="00817B08" w:rsidRPr="00F6426C" w:rsidRDefault="00817B08" w:rsidP="00817B08">
      <w:pPr>
        <w:rPr>
          <w:shd w:val="clear" w:color="auto" w:fill="auto"/>
        </w:rPr>
      </w:pPr>
    </w:p>
    <w:p w14:paraId="749E296F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22AEC55" w14:textId="19CD50B7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22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增强相机功能</w:t>
      </w:r>
    </w:p>
    <w:p w14:paraId="55378AAD" w14:textId="77777777" w:rsidR="00F6426C" w:rsidRPr="00F6426C" w:rsidRDefault="00F6426C" w:rsidP="00F6426C"/>
    <w:p w14:paraId="53B95557" w14:textId="77777777" w:rsidR="00F6426C" w:rsidRDefault="00F6426C" w:rsidP="00F6426C">
      <w:pPr>
        <w:pStyle w:val="21"/>
      </w:pPr>
      <w:r w:rsidRPr="00F6426C">
        <w:t xml:space="preserve">22.1  </w:t>
      </w:r>
      <w:r w:rsidRPr="00F6426C">
        <w:rPr>
          <w:rFonts w:hint="eastAsia"/>
        </w:rPr>
        <w:t>总体需求分析</w:t>
      </w:r>
    </w:p>
    <w:p w14:paraId="4ECFFC18" w14:textId="77777777" w:rsidR="00F6426C" w:rsidRPr="00F6426C" w:rsidRDefault="00F6426C" w:rsidP="00F6426C"/>
    <w:p w14:paraId="080BC9FE" w14:textId="77777777" w:rsidR="00F6426C" w:rsidRDefault="00F6426C" w:rsidP="00F6426C">
      <w:pPr>
        <w:pStyle w:val="21"/>
      </w:pPr>
      <w:r w:rsidRPr="00F6426C">
        <w:t xml:space="preserve">22.2  </w:t>
      </w:r>
      <w:r w:rsidRPr="00F6426C">
        <w:rPr>
          <w:rFonts w:hint="eastAsia"/>
        </w:rPr>
        <w:t>支持事件</w:t>
      </w:r>
    </w:p>
    <w:p w14:paraId="1C06F81E" w14:textId="77777777" w:rsidR="00F6426C" w:rsidRPr="00F6426C" w:rsidRDefault="00F6426C" w:rsidP="00F6426C"/>
    <w:p w14:paraId="4750D18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22.2.1  </w:t>
      </w:r>
      <w:r w:rsidRPr="00F6426C">
        <w:rPr>
          <w:rFonts w:hint="eastAsia"/>
          <w:noProof/>
        </w:rPr>
        <w:t>需求分析</w:t>
      </w:r>
    </w:p>
    <w:p w14:paraId="780300ED" w14:textId="77777777" w:rsidR="00817B08" w:rsidRPr="00817B08" w:rsidRDefault="00817B08" w:rsidP="00817B08"/>
    <w:p w14:paraId="0282904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22.2.2  </w:t>
      </w:r>
      <w:r w:rsidRPr="00F6426C">
        <w:rPr>
          <w:rFonts w:hint="eastAsia"/>
          <w:noProof/>
        </w:rPr>
        <w:t>让引擎支持事件</w:t>
      </w:r>
    </w:p>
    <w:p w14:paraId="26476CC6" w14:textId="77777777" w:rsidR="00817B08" w:rsidRPr="00817B08" w:rsidRDefault="00817B08" w:rsidP="00817B08"/>
    <w:p w14:paraId="65E650D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22.2.3  </w:t>
      </w:r>
      <w:r w:rsidRPr="00F6426C">
        <w:rPr>
          <w:rFonts w:hint="eastAsia"/>
          <w:noProof/>
        </w:rPr>
        <w:t>让编辑器支持事件</w:t>
      </w:r>
    </w:p>
    <w:p w14:paraId="1D24B855" w14:textId="77777777" w:rsidR="00817B08" w:rsidRPr="00817B08" w:rsidRDefault="00817B08" w:rsidP="00817B08"/>
    <w:p w14:paraId="4FB7CF13" w14:textId="77777777" w:rsidR="00F6426C" w:rsidRDefault="00F6426C" w:rsidP="00F6426C">
      <w:pPr>
        <w:pStyle w:val="21"/>
      </w:pPr>
      <w:r w:rsidRPr="00F6426C">
        <w:t xml:space="preserve">22.3  </w:t>
      </w:r>
      <w:r w:rsidRPr="00F6426C">
        <w:rPr>
          <w:rFonts w:hint="eastAsia"/>
        </w:rPr>
        <w:t>增加</w:t>
      </w:r>
      <w:r w:rsidRPr="00F6426C">
        <w:t>FlyCameraController</w:t>
      </w:r>
      <w:r w:rsidRPr="00F6426C">
        <w:rPr>
          <w:rFonts w:hint="eastAsia"/>
        </w:rPr>
        <w:t>组件</w:t>
      </w:r>
    </w:p>
    <w:p w14:paraId="24C04489" w14:textId="77777777" w:rsidR="00817B08" w:rsidRPr="00817B08" w:rsidRDefault="00817B08" w:rsidP="00817B08"/>
    <w:p w14:paraId="598FF89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22.3.1  </w:t>
      </w:r>
      <w:r w:rsidRPr="00F6426C">
        <w:rPr>
          <w:rFonts w:hint="eastAsia"/>
          <w:noProof/>
        </w:rPr>
        <w:t>需求分析</w:t>
      </w:r>
    </w:p>
    <w:p w14:paraId="526950BE" w14:textId="77777777" w:rsidR="00F6426C" w:rsidRPr="00F6426C" w:rsidRDefault="00F6426C" w:rsidP="00F6426C"/>
    <w:p w14:paraId="0341DB1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22.3.2  </w:t>
      </w:r>
      <w:r w:rsidRPr="00F6426C">
        <w:rPr>
          <w:rFonts w:hint="eastAsia"/>
          <w:noProof/>
        </w:rPr>
        <w:t>给引擎增加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2D4B6B8E" w14:textId="77777777" w:rsidR="00F6426C" w:rsidRPr="00F6426C" w:rsidRDefault="00F6426C" w:rsidP="00F6426C"/>
    <w:p w14:paraId="107F7181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22.3.3  </w:t>
      </w:r>
      <w:r w:rsidRPr="00F6426C">
        <w:rPr>
          <w:rFonts w:hint="eastAsia"/>
          <w:noProof/>
        </w:rPr>
        <w:t>让编辑器支持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4169FAF5" w14:textId="77777777" w:rsidR="00F6426C" w:rsidRPr="00F6426C" w:rsidRDefault="00F6426C" w:rsidP="00F6426C"/>
    <w:p w14:paraId="04321B6A" w14:textId="77777777" w:rsidR="00F6426C" w:rsidRPr="00F6426C" w:rsidRDefault="00F6426C" w:rsidP="00F6426C">
      <w:pPr>
        <w:pStyle w:val="21"/>
      </w:pPr>
      <w:r w:rsidRPr="00F6426C">
        <w:t xml:space="preserve">22.4  </w:t>
      </w:r>
      <w:r w:rsidRPr="00F6426C">
        <w:rPr>
          <w:rFonts w:hint="eastAsia"/>
        </w:rPr>
        <w:t>让编辑器的</w:t>
      </w:r>
      <w:r w:rsidRPr="00F6426C">
        <w:t>Scene View</w:t>
      </w:r>
      <w:r w:rsidRPr="00F6426C">
        <w:rPr>
          <w:rFonts w:hint="eastAsia"/>
        </w:rPr>
        <w:t>的相机使用</w:t>
      </w:r>
      <w:r w:rsidRPr="00F6426C">
        <w:t>FlyCameraController</w:t>
      </w:r>
      <w:r w:rsidRPr="00F6426C">
        <w:rPr>
          <w:rFonts w:hint="eastAsia"/>
        </w:rPr>
        <w:t>组件</w:t>
      </w:r>
    </w:p>
    <w:p w14:paraId="115268CF" w14:textId="77777777" w:rsidR="00F6426C" w:rsidRDefault="00F6426C" w:rsidP="00817B08">
      <w:pPr>
        <w:rPr>
          <w:shd w:val="clear" w:color="auto" w:fill="auto"/>
        </w:rPr>
      </w:pPr>
    </w:p>
    <w:p w14:paraId="7F120353" w14:textId="77777777" w:rsidR="00817B08" w:rsidRDefault="00817B08" w:rsidP="00817B08">
      <w:pPr>
        <w:rPr>
          <w:shd w:val="clear" w:color="auto" w:fill="auto"/>
        </w:rPr>
      </w:pPr>
    </w:p>
    <w:p w14:paraId="711672E6" w14:textId="77777777" w:rsidR="00817B08" w:rsidRDefault="00817B08" w:rsidP="00817B08">
      <w:pPr>
        <w:rPr>
          <w:shd w:val="clear" w:color="auto" w:fill="auto"/>
        </w:rPr>
      </w:pPr>
    </w:p>
    <w:p w14:paraId="0542C331" w14:textId="77777777" w:rsidR="00817B08" w:rsidRDefault="00817B08" w:rsidP="00817B08">
      <w:pPr>
        <w:rPr>
          <w:shd w:val="clear" w:color="auto" w:fill="auto"/>
        </w:rPr>
      </w:pPr>
    </w:p>
    <w:p w14:paraId="6D46D5FC" w14:textId="518C24AC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218B82A0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23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让</w:t>
      </w:r>
      <w:r w:rsidRPr="00F6426C">
        <w:rPr>
          <w:rFonts w:hint="eastAsia"/>
        </w:rPr>
        <w:t>编辑器支持</w:t>
      </w:r>
      <w:r w:rsidRPr="00F6426C">
        <w:t xml:space="preserve">PWA </w:t>
      </w:r>
    </w:p>
    <w:p w14:paraId="001EFB29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F960EDD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7AC50C40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7B81B3B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7473E4EA" w14:textId="6D3A1157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应用</w:t>
      </w:r>
    </w:p>
    <w:p w14:paraId="1D21D3FB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这一篇主要讲，引擎和编辑器的应用实例。</w:t>
      </w:r>
    </w:p>
    <w:p w14:paraId="10FE7D7A" w14:textId="77777777" w:rsidR="00817B08" w:rsidRDefault="00817B08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0E2076EF" w14:textId="0E7F587D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br w:type="page"/>
      </w:r>
    </w:p>
    <w:p w14:paraId="35CDF81C" w14:textId="77777777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24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使用编辑器制作</w:t>
      </w:r>
      <w:r w:rsidRPr="00F6426C">
        <w:t>3D</w:t>
      </w:r>
      <w:r w:rsidRPr="00F6426C">
        <w:rPr>
          <w:rFonts w:hint="eastAsia"/>
        </w:rPr>
        <w:t>静态场景</w:t>
      </w:r>
    </w:p>
    <w:p w14:paraId="2DD664A8" w14:textId="77777777" w:rsidR="00817B08" w:rsidRDefault="00817B08" w:rsidP="00817B08"/>
    <w:p w14:paraId="14E0448B" w14:textId="77777777" w:rsidR="00817B08" w:rsidRPr="00817B08" w:rsidRDefault="00817B08" w:rsidP="00817B08"/>
    <w:p w14:paraId="39B41F4B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1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需求分析</w:t>
      </w:r>
    </w:p>
    <w:p w14:paraId="7AB25538" w14:textId="77777777" w:rsidR="00817B08" w:rsidRDefault="00817B08" w:rsidP="00817B08"/>
    <w:p w14:paraId="267C458C" w14:textId="77777777" w:rsidR="00817B08" w:rsidRPr="00817B08" w:rsidRDefault="00817B08" w:rsidP="00817B08"/>
    <w:p w14:paraId="4E2140E9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2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分析如何实现</w:t>
      </w:r>
    </w:p>
    <w:p w14:paraId="0884DD9C" w14:textId="77777777" w:rsidR="00817B08" w:rsidRDefault="00817B08" w:rsidP="00817B08"/>
    <w:p w14:paraId="6C3663AA" w14:textId="77777777" w:rsidR="00817B08" w:rsidRPr="00817B08" w:rsidRDefault="00817B08" w:rsidP="00817B08"/>
    <w:p w14:paraId="6CC3FB1D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3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准备美术素材</w:t>
      </w:r>
    </w:p>
    <w:p w14:paraId="7D9A6139" w14:textId="77777777" w:rsidR="00817B08" w:rsidRPr="00817B08" w:rsidRDefault="00817B08" w:rsidP="00817B08"/>
    <w:p w14:paraId="35858AE3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4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具体实现</w:t>
      </w:r>
    </w:p>
    <w:p w14:paraId="2690BA46" w14:textId="77777777" w:rsidR="00817B08" w:rsidRPr="00817B08" w:rsidRDefault="00817B08" w:rsidP="00817B08"/>
    <w:p w14:paraId="5F2DE9F9" w14:textId="77777777" w:rsidR="00F6426C" w:rsidRPr="00817B08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5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总结</w:t>
      </w:r>
    </w:p>
    <w:p w14:paraId="7F75E88B" w14:textId="77777777" w:rsidR="00F6426C" w:rsidRDefault="00F6426C" w:rsidP="00817B08"/>
    <w:p w14:paraId="69671CB2" w14:textId="77777777" w:rsidR="00F6426C" w:rsidRDefault="00F6426C" w:rsidP="00817B08">
      <w:pPr>
        <w:rPr>
          <w:shd w:val="clear" w:color="auto" w:fill="auto"/>
        </w:rPr>
      </w:pPr>
    </w:p>
    <w:p w14:paraId="738975F7" w14:textId="77777777" w:rsidR="00817B08" w:rsidRDefault="00817B08" w:rsidP="00817B08">
      <w:pPr>
        <w:rPr>
          <w:shd w:val="clear" w:color="auto" w:fill="auto"/>
        </w:rPr>
      </w:pPr>
    </w:p>
    <w:p w14:paraId="7B7F6A41" w14:textId="621C449C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33C4D0C6" w14:textId="77777777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使用引擎制作</w:t>
      </w:r>
      <w:r w:rsidRPr="00F6426C">
        <w:t>3D</w:t>
      </w:r>
      <w:r w:rsidRPr="00F6426C">
        <w:rPr>
          <w:rFonts w:hint="eastAsia"/>
        </w:rPr>
        <w:t>动态场景</w:t>
      </w:r>
    </w:p>
    <w:p w14:paraId="132BE43A" w14:textId="0C6CB479" w:rsidR="008E014A" w:rsidRDefault="008E014A" w:rsidP="00817B08">
      <w:pPr>
        <w:rPr>
          <w:ins w:id="744" w:author="超 杨" w:date="2019-10-19T16:28:00Z"/>
          <w:rFonts w:hint="eastAsia"/>
        </w:rPr>
      </w:pPr>
      <w:ins w:id="745" w:author="超 杨" w:date="2019-10-19T16:28:00Z">
        <w:r>
          <w:rPr>
            <w:rFonts w:hint="eastAsia"/>
          </w:rPr>
          <w:t>（通过扩展（</w:t>
        </w:r>
        <w:r>
          <w:t>job</w:t>
        </w:r>
        <w:r>
          <w:rPr>
            <w:rFonts w:hint="eastAsia"/>
          </w:rPr>
          <w:t>、</w:t>
        </w:r>
        <w:proofErr w:type="spellStart"/>
        <w:r>
          <w:t>shader</w:t>
        </w:r>
        <w:proofErr w:type="spellEnd"/>
        <w:r>
          <w:rPr>
            <w:rFonts w:hint="eastAsia"/>
          </w:rPr>
          <w:t>）来实现）</w:t>
        </w:r>
      </w:ins>
    </w:p>
    <w:p w14:paraId="7CAC4DD7" w14:textId="6079D68B" w:rsidR="00817B08" w:rsidRDefault="005F2331" w:rsidP="00817B08">
      <w:pPr>
        <w:rPr>
          <w:ins w:id="746" w:author="超 杨" w:date="2019-10-19T16:28:00Z"/>
        </w:rPr>
      </w:pPr>
      <w:ins w:id="747" w:author="超 杨" w:date="2019-10-18T10:41:00Z">
        <w:r>
          <w:rPr>
            <w:rFonts w:hint="eastAsia"/>
          </w:rPr>
          <w:t>（或者实现最简单的</w:t>
        </w:r>
        <w:r>
          <w:t>ray tracing</w:t>
        </w:r>
        <w:r>
          <w:rPr>
            <w:rFonts w:hint="eastAsia"/>
          </w:rPr>
          <w:t>场景（渲染球）？）</w:t>
        </w:r>
      </w:ins>
    </w:p>
    <w:p w14:paraId="1573B678" w14:textId="77777777" w:rsidR="008E014A" w:rsidRDefault="008E014A" w:rsidP="00817B08">
      <w:pPr>
        <w:rPr>
          <w:rFonts w:hint="eastAsia"/>
        </w:rPr>
      </w:pPr>
    </w:p>
    <w:p w14:paraId="793339B2" w14:textId="77777777" w:rsidR="00817B08" w:rsidRPr="00817B08" w:rsidRDefault="00817B08" w:rsidP="00817B08"/>
    <w:p w14:paraId="208A1C4A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1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需求分析</w:t>
      </w:r>
    </w:p>
    <w:p w14:paraId="3D3966F6" w14:textId="77777777" w:rsidR="00817B08" w:rsidRDefault="00817B08" w:rsidP="00817B08"/>
    <w:p w14:paraId="5E2FCA99" w14:textId="77777777" w:rsidR="00817B08" w:rsidRPr="00817B08" w:rsidRDefault="00817B08" w:rsidP="00817B08"/>
    <w:p w14:paraId="6D6C0CFC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2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分析如何实现</w:t>
      </w:r>
    </w:p>
    <w:p w14:paraId="6A7C4A9D" w14:textId="77777777" w:rsidR="00817B08" w:rsidRDefault="00817B08" w:rsidP="00817B08"/>
    <w:p w14:paraId="3D474C9E" w14:textId="77777777" w:rsidR="00817B08" w:rsidRPr="00817B08" w:rsidRDefault="00817B08" w:rsidP="00817B08"/>
    <w:p w14:paraId="653B1209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3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准备美术素材</w:t>
      </w:r>
    </w:p>
    <w:p w14:paraId="73530C3B" w14:textId="77777777" w:rsidR="00817B08" w:rsidRDefault="00817B08" w:rsidP="00817B08"/>
    <w:p w14:paraId="54093489" w14:textId="77777777" w:rsidR="00817B08" w:rsidRPr="00817B08" w:rsidRDefault="00817B08" w:rsidP="00817B08"/>
    <w:p w14:paraId="262FD217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4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具体实现</w:t>
      </w:r>
      <w:r w:rsidRPr="00817B08">
        <w:rPr>
          <w:rFonts w:hint="eastAsia"/>
        </w:rPr>
        <w:t xml:space="preserve"> </w:t>
      </w:r>
    </w:p>
    <w:p w14:paraId="0031446A" w14:textId="77777777" w:rsidR="00817B08" w:rsidRDefault="00817B08" w:rsidP="00817B08"/>
    <w:p w14:paraId="7D1A4569" w14:textId="77777777" w:rsidR="00817B08" w:rsidRPr="00817B08" w:rsidRDefault="00817B08" w:rsidP="00817B08"/>
    <w:p w14:paraId="139B88A3" w14:textId="77777777" w:rsidR="00F6426C" w:rsidRPr="00817B08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5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总结</w:t>
      </w:r>
    </w:p>
    <w:p w14:paraId="50D5853E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68D4B7" w14:textId="77777777" w:rsidR="00F6426C" w:rsidRPr="00BB1BC3" w:rsidRDefault="00F6426C" w:rsidP="00BB1BC3"/>
    <w:sectPr w:rsidR="00F6426C" w:rsidRPr="00BB1BC3" w:rsidSect="000C43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484215" w14:textId="77777777" w:rsidR="007F358E" w:rsidRDefault="007F358E" w:rsidP="008B5E11">
      <w:pPr>
        <w:ind w:firstLine="400"/>
      </w:pPr>
      <w:r>
        <w:separator/>
      </w:r>
    </w:p>
  </w:endnote>
  <w:endnote w:type="continuationSeparator" w:id="0">
    <w:p w14:paraId="7407A4B8" w14:textId="77777777" w:rsidR="007F358E" w:rsidRDefault="007F358E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方正书宋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方正姚体">
    <w:altName w:val="宋体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汉仪中圆简">
    <w:altName w:val="ＭＳ ゴシック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0000000000000000000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2CB3EC" w14:textId="77777777" w:rsidR="007F358E" w:rsidRDefault="007F358E" w:rsidP="00607276">
    <w:pPr>
      <w:ind w:firstLine="40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E9F38" w14:textId="77777777" w:rsidR="007F358E" w:rsidRDefault="007F358E" w:rsidP="00607276">
    <w:pPr>
      <w:ind w:firstLine="40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6540F8" w14:textId="77777777" w:rsidR="007F358E" w:rsidRDefault="007F358E" w:rsidP="008B5E11">
    <w:pPr>
      <w:ind w:firstLine="4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CB064B" w14:textId="77777777" w:rsidR="007F358E" w:rsidRDefault="007F358E" w:rsidP="008B5E11">
      <w:pPr>
        <w:ind w:firstLine="400"/>
      </w:pPr>
      <w:r>
        <w:separator/>
      </w:r>
    </w:p>
  </w:footnote>
  <w:footnote w:type="continuationSeparator" w:id="0">
    <w:p w14:paraId="1002A8DE" w14:textId="77777777" w:rsidR="007F358E" w:rsidRDefault="007F358E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E7597" w14:textId="77777777" w:rsidR="007F358E" w:rsidRPr="008B5E11" w:rsidRDefault="007F358E" w:rsidP="00607276">
    <w:pPr>
      <w:pStyle w:val="a8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FA2797" w14:textId="77777777" w:rsidR="007F358E" w:rsidRPr="008B5E11" w:rsidRDefault="007F358E" w:rsidP="00607276">
    <w:pPr>
      <w:pStyle w:val="a8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59E7E6" w14:textId="77777777" w:rsidR="007F358E" w:rsidRDefault="007F358E" w:rsidP="008B5E11">
    <w:pPr>
      <w:pStyle w:val="a8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16ED1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8F8666B"/>
    <w:multiLevelType w:val="hybridMultilevel"/>
    <w:tmpl w:val="0C44CA36"/>
    <w:lvl w:ilvl="0" w:tplc="0C40490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4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5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8">
    <w:nsid w:val="7FBC2AF9"/>
    <w:multiLevelType w:val="hybridMultilevel"/>
    <w:tmpl w:val="F28EDD9A"/>
    <w:styleLink w:val="211"/>
    <w:lvl w:ilvl="0" w:tplc="EBF4B8B6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8"/>
  </w:num>
  <w:num w:numId="3">
    <w:abstractNumId w:val="15"/>
  </w:num>
  <w:num w:numId="4">
    <w:abstractNumId w:val="4"/>
  </w:num>
  <w:num w:numId="5">
    <w:abstractNumId w:val="8"/>
  </w:num>
  <w:num w:numId="6">
    <w:abstractNumId w:val="9"/>
  </w:num>
  <w:num w:numId="7">
    <w:abstractNumId w:val="18"/>
    <w:lvlOverride w:ilvl="0">
      <w:startOverride w:val="44"/>
    </w:lvlOverride>
  </w:num>
  <w:num w:numId="8">
    <w:abstractNumId w:val="14"/>
  </w:num>
  <w:num w:numId="9">
    <w:abstractNumId w:val="7"/>
  </w:num>
  <w:num w:numId="10">
    <w:abstractNumId w:val="6"/>
  </w:num>
  <w:num w:numId="11">
    <w:abstractNumId w:val="16"/>
  </w:num>
  <w:num w:numId="12">
    <w:abstractNumId w:val="11"/>
  </w:num>
  <w:num w:numId="13">
    <w:abstractNumId w:val="10"/>
  </w:num>
  <w:num w:numId="14">
    <w:abstractNumId w:val="12"/>
  </w:num>
  <w:num w:numId="15">
    <w:abstractNumId w:val="1"/>
  </w:num>
  <w:num w:numId="16">
    <w:abstractNumId w:val="0"/>
  </w:num>
  <w:num w:numId="17">
    <w:abstractNumId w:val="13"/>
  </w:num>
  <w:num w:numId="18">
    <w:abstractNumId w:val="17"/>
  </w:num>
  <w:num w:numId="19">
    <w:abstractNumId w:val="3"/>
  </w:num>
  <w:num w:numId="20">
    <w:abstractNumId w:val="5"/>
  </w:num>
  <w:numIdMacAtCleanup w:val="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hw010">
    <w15:presenceInfo w15:providerId="None" w15:userId="whw0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hideSpellingErrors/>
  <w:proofState w:spelling="clean" w:grammar="clean"/>
  <w:stylePaneSortMethod w:val="0000"/>
  <w:revisionView w:markup="0"/>
  <w:trackRevisions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#ddd,#eaeae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0C"/>
    <w:rsid w:val="00001F5B"/>
    <w:rsid w:val="0000387C"/>
    <w:rsid w:val="00004CFB"/>
    <w:rsid w:val="00004F05"/>
    <w:rsid w:val="000072DE"/>
    <w:rsid w:val="0000785E"/>
    <w:rsid w:val="000103A6"/>
    <w:rsid w:val="00011A9D"/>
    <w:rsid w:val="0001281C"/>
    <w:rsid w:val="00012C2C"/>
    <w:rsid w:val="00013267"/>
    <w:rsid w:val="0001527A"/>
    <w:rsid w:val="00015498"/>
    <w:rsid w:val="00015D61"/>
    <w:rsid w:val="000162EB"/>
    <w:rsid w:val="000164B8"/>
    <w:rsid w:val="00016B57"/>
    <w:rsid w:val="00017D7A"/>
    <w:rsid w:val="0002160B"/>
    <w:rsid w:val="000226A9"/>
    <w:rsid w:val="0002484C"/>
    <w:rsid w:val="00024BB9"/>
    <w:rsid w:val="00026494"/>
    <w:rsid w:val="00026918"/>
    <w:rsid w:val="000272EF"/>
    <w:rsid w:val="00027395"/>
    <w:rsid w:val="000309FE"/>
    <w:rsid w:val="000314F9"/>
    <w:rsid w:val="00032BAE"/>
    <w:rsid w:val="00032C7D"/>
    <w:rsid w:val="0003307B"/>
    <w:rsid w:val="00033605"/>
    <w:rsid w:val="00034FC2"/>
    <w:rsid w:val="0003538C"/>
    <w:rsid w:val="00035C93"/>
    <w:rsid w:val="00036BA9"/>
    <w:rsid w:val="00040A70"/>
    <w:rsid w:val="00040D39"/>
    <w:rsid w:val="00041FED"/>
    <w:rsid w:val="00042A6E"/>
    <w:rsid w:val="000444F9"/>
    <w:rsid w:val="000456A6"/>
    <w:rsid w:val="00047577"/>
    <w:rsid w:val="00047999"/>
    <w:rsid w:val="000508E8"/>
    <w:rsid w:val="00051952"/>
    <w:rsid w:val="00051D1F"/>
    <w:rsid w:val="000524B7"/>
    <w:rsid w:val="00052612"/>
    <w:rsid w:val="00052A0E"/>
    <w:rsid w:val="00052B15"/>
    <w:rsid w:val="000530F6"/>
    <w:rsid w:val="00053637"/>
    <w:rsid w:val="0005485B"/>
    <w:rsid w:val="00055AE1"/>
    <w:rsid w:val="00055C0D"/>
    <w:rsid w:val="00057411"/>
    <w:rsid w:val="00057BDB"/>
    <w:rsid w:val="000601CE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55F"/>
    <w:rsid w:val="00070EC9"/>
    <w:rsid w:val="0007131E"/>
    <w:rsid w:val="000722EE"/>
    <w:rsid w:val="00072303"/>
    <w:rsid w:val="000737CE"/>
    <w:rsid w:val="0007604A"/>
    <w:rsid w:val="000761AD"/>
    <w:rsid w:val="00076B3D"/>
    <w:rsid w:val="00077E0C"/>
    <w:rsid w:val="0008048E"/>
    <w:rsid w:val="00080899"/>
    <w:rsid w:val="00083290"/>
    <w:rsid w:val="000832DD"/>
    <w:rsid w:val="00083589"/>
    <w:rsid w:val="0008460A"/>
    <w:rsid w:val="00084FA9"/>
    <w:rsid w:val="00085A16"/>
    <w:rsid w:val="00086AF3"/>
    <w:rsid w:val="00090B05"/>
    <w:rsid w:val="00090C99"/>
    <w:rsid w:val="00090E25"/>
    <w:rsid w:val="00091A54"/>
    <w:rsid w:val="000920B6"/>
    <w:rsid w:val="0009269B"/>
    <w:rsid w:val="00093756"/>
    <w:rsid w:val="00093A79"/>
    <w:rsid w:val="000947EF"/>
    <w:rsid w:val="00095469"/>
    <w:rsid w:val="00095694"/>
    <w:rsid w:val="0009794C"/>
    <w:rsid w:val="000A1965"/>
    <w:rsid w:val="000A2807"/>
    <w:rsid w:val="000A28EA"/>
    <w:rsid w:val="000A35B3"/>
    <w:rsid w:val="000A35F2"/>
    <w:rsid w:val="000A3CAF"/>
    <w:rsid w:val="000A48A5"/>
    <w:rsid w:val="000A4ADD"/>
    <w:rsid w:val="000A518B"/>
    <w:rsid w:val="000A572F"/>
    <w:rsid w:val="000A6276"/>
    <w:rsid w:val="000B0B28"/>
    <w:rsid w:val="000B1899"/>
    <w:rsid w:val="000B1E64"/>
    <w:rsid w:val="000B2137"/>
    <w:rsid w:val="000B2483"/>
    <w:rsid w:val="000B55A1"/>
    <w:rsid w:val="000B6031"/>
    <w:rsid w:val="000B63FD"/>
    <w:rsid w:val="000B66EF"/>
    <w:rsid w:val="000B6828"/>
    <w:rsid w:val="000B7820"/>
    <w:rsid w:val="000B7876"/>
    <w:rsid w:val="000C0742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4572"/>
    <w:rsid w:val="000D47FB"/>
    <w:rsid w:val="000D4C76"/>
    <w:rsid w:val="000D665B"/>
    <w:rsid w:val="000D6A09"/>
    <w:rsid w:val="000D7C72"/>
    <w:rsid w:val="000E1B0A"/>
    <w:rsid w:val="000E1F7F"/>
    <w:rsid w:val="000E300B"/>
    <w:rsid w:val="000E429E"/>
    <w:rsid w:val="000E46E8"/>
    <w:rsid w:val="000F01AD"/>
    <w:rsid w:val="000F1995"/>
    <w:rsid w:val="000F1C89"/>
    <w:rsid w:val="000F208E"/>
    <w:rsid w:val="000F22FE"/>
    <w:rsid w:val="000F2B3E"/>
    <w:rsid w:val="000F2C74"/>
    <w:rsid w:val="000F2E77"/>
    <w:rsid w:val="000F5E36"/>
    <w:rsid w:val="00100A14"/>
    <w:rsid w:val="00101219"/>
    <w:rsid w:val="00101D8D"/>
    <w:rsid w:val="00102E05"/>
    <w:rsid w:val="00102E66"/>
    <w:rsid w:val="00105023"/>
    <w:rsid w:val="0010505E"/>
    <w:rsid w:val="00105126"/>
    <w:rsid w:val="00105B93"/>
    <w:rsid w:val="00107C3E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949"/>
    <w:rsid w:val="00121191"/>
    <w:rsid w:val="001214F3"/>
    <w:rsid w:val="00121C43"/>
    <w:rsid w:val="001225E2"/>
    <w:rsid w:val="001227EA"/>
    <w:rsid w:val="00123753"/>
    <w:rsid w:val="00124C2B"/>
    <w:rsid w:val="00125D70"/>
    <w:rsid w:val="001267AB"/>
    <w:rsid w:val="00127533"/>
    <w:rsid w:val="00127E5E"/>
    <w:rsid w:val="0013132F"/>
    <w:rsid w:val="00132767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617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25A8"/>
    <w:rsid w:val="00162818"/>
    <w:rsid w:val="001629DF"/>
    <w:rsid w:val="00163666"/>
    <w:rsid w:val="001650DF"/>
    <w:rsid w:val="00165C14"/>
    <w:rsid w:val="00165E73"/>
    <w:rsid w:val="00166903"/>
    <w:rsid w:val="001676AA"/>
    <w:rsid w:val="001703B7"/>
    <w:rsid w:val="00170965"/>
    <w:rsid w:val="00171CA1"/>
    <w:rsid w:val="001725A5"/>
    <w:rsid w:val="001726B2"/>
    <w:rsid w:val="00173361"/>
    <w:rsid w:val="0017429A"/>
    <w:rsid w:val="00174E08"/>
    <w:rsid w:val="0017638D"/>
    <w:rsid w:val="00176F5F"/>
    <w:rsid w:val="00177AC4"/>
    <w:rsid w:val="0018063E"/>
    <w:rsid w:val="001825C8"/>
    <w:rsid w:val="00183942"/>
    <w:rsid w:val="00183C6A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AF1"/>
    <w:rsid w:val="001A4853"/>
    <w:rsid w:val="001A4C7F"/>
    <w:rsid w:val="001A6632"/>
    <w:rsid w:val="001B0FB2"/>
    <w:rsid w:val="001B0FC1"/>
    <w:rsid w:val="001B1E07"/>
    <w:rsid w:val="001B36D0"/>
    <w:rsid w:val="001B3C94"/>
    <w:rsid w:val="001B596D"/>
    <w:rsid w:val="001B5E48"/>
    <w:rsid w:val="001B752D"/>
    <w:rsid w:val="001C0F29"/>
    <w:rsid w:val="001C37FE"/>
    <w:rsid w:val="001C3AAC"/>
    <w:rsid w:val="001C3B82"/>
    <w:rsid w:val="001C5ACC"/>
    <w:rsid w:val="001C65EC"/>
    <w:rsid w:val="001C73AB"/>
    <w:rsid w:val="001C7FF9"/>
    <w:rsid w:val="001D0816"/>
    <w:rsid w:val="001D40DA"/>
    <w:rsid w:val="001D6C92"/>
    <w:rsid w:val="001D783D"/>
    <w:rsid w:val="001E0325"/>
    <w:rsid w:val="001E0912"/>
    <w:rsid w:val="001E1594"/>
    <w:rsid w:val="001E1D70"/>
    <w:rsid w:val="001E2105"/>
    <w:rsid w:val="001E513E"/>
    <w:rsid w:val="001E5379"/>
    <w:rsid w:val="001E562D"/>
    <w:rsid w:val="001E6503"/>
    <w:rsid w:val="001E7D96"/>
    <w:rsid w:val="001E7EB4"/>
    <w:rsid w:val="001F22CC"/>
    <w:rsid w:val="001F2EB9"/>
    <w:rsid w:val="001F39D9"/>
    <w:rsid w:val="001F3F0F"/>
    <w:rsid w:val="001F752F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FF4"/>
    <w:rsid w:val="00206E24"/>
    <w:rsid w:val="00207367"/>
    <w:rsid w:val="0020760B"/>
    <w:rsid w:val="00210C5F"/>
    <w:rsid w:val="00212DCE"/>
    <w:rsid w:val="00213C6F"/>
    <w:rsid w:val="00214259"/>
    <w:rsid w:val="00214434"/>
    <w:rsid w:val="0021598C"/>
    <w:rsid w:val="0021724A"/>
    <w:rsid w:val="00217AA9"/>
    <w:rsid w:val="00220F29"/>
    <w:rsid w:val="00225DFA"/>
    <w:rsid w:val="00226B2B"/>
    <w:rsid w:val="00227D1F"/>
    <w:rsid w:val="00230AB3"/>
    <w:rsid w:val="00231DF2"/>
    <w:rsid w:val="0023213F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3E9C"/>
    <w:rsid w:val="0024481B"/>
    <w:rsid w:val="00244BAD"/>
    <w:rsid w:val="0024598B"/>
    <w:rsid w:val="00246C61"/>
    <w:rsid w:val="00250D19"/>
    <w:rsid w:val="00251CDC"/>
    <w:rsid w:val="002548C2"/>
    <w:rsid w:val="002555C2"/>
    <w:rsid w:val="00255634"/>
    <w:rsid w:val="00256662"/>
    <w:rsid w:val="00257314"/>
    <w:rsid w:val="00262A70"/>
    <w:rsid w:val="00262BC8"/>
    <w:rsid w:val="00262C42"/>
    <w:rsid w:val="002630C4"/>
    <w:rsid w:val="00263DB5"/>
    <w:rsid w:val="00265E39"/>
    <w:rsid w:val="0026632B"/>
    <w:rsid w:val="002665E1"/>
    <w:rsid w:val="00266697"/>
    <w:rsid w:val="002679C6"/>
    <w:rsid w:val="00271AFD"/>
    <w:rsid w:val="00272034"/>
    <w:rsid w:val="0027232E"/>
    <w:rsid w:val="00273066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42DA"/>
    <w:rsid w:val="00294AF6"/>
    <w:rsid w:val="00294C64"/>
    <w:rsid w:val="0029512F"/>
    <w:rsid w:val="00295CF8"/>
    <w:rsid w:val="00296042"/>
    <w:rsid w:val="002A06AE"/>
    <w:rsid w:val="002A1086"/>
    <w:rsid w:val="002A2B75"/>
    <w:rsid w:val="002A307E"/>
    <w:rsid w:val="002A3EB1"/>
    <w:rsid w:val="002A4408"/>
    <w:rsid w:val="002A57FF"/>
    <w:rsid w:val="002A72CB"/>
    <w:rsid w:val="002A735D"/>
    <w:rsid w:val="002A7A62"/>
    <w:rsid w:val="002B104D"/>
    <w:rsid w:val="002B1459"/>
    <w:rsid w:val="002B158A"/>
    <w:rsid w:val="002B22A2"/>
    <w:rsid w:val="002B2908"/>
    <w:rsid w:val="002B2CAB"/>
    <w:rsid w:val="002B2E73"/>
    <w:rsid w:val="002B32B8"/>
    <w:rsid w:val="002B3F5C"/>
    <w:rsid w:val="002B5DAB"/>
    <w:rsid w:val="002B68AB"/>
    <w:rsid w:val="002B7BF6"/>
    <w:rsid w:val="002B7CDD"/>
    <w:rsid w:val="002C02CB"/>
    <w:rsid w:val="002C074C"/>
    <w:rsid w:val="002C0E36"/>
    <w:rsid w:val="002C1AFD"/>
    <w:rsid w:val="002C2007"/>
    <w:rsid w:val="002C260E"/>
    <w:rsid w:val="002C2945"/>
    <w:rsid w:val="002C3901"/>
    <w:rsid w:val="002C5247"/>
    <w:rsid w:val="002C5582"/>
    <w:rsid w:val="002C56E6"/>
    <w:rsid w:val="002C5C5C"/>
    <w:rsid w:val="002D0AAE"/>
    <w:rsid w:val="002D2B40"/>
    <w:rsid w:val="002D2F8A"/>
    <w:rsid w:val="002D78D8"/>
    <w:rsid w:val="002D7B2D"/>
    <w:rsid w:val="002E0883"/>
    <w:rsid w:val="002E149A"/>
    <w:rsid w:val="002E1808"/>
    <w:rsid w:val="002E454A"/>
    <w:rsid w:val="002E561A"/>
    <w:rsid w:val="002E5A2E"/>
    <w:rsid w:val="002E73AD"/>
    <w:rsid w:val="002F0A0F"/>
    <w:rsid w:val="002F537C"/>
    <w:rsid w:val="00301ED8"/>
    <w:rsid w:val="00302029"/>
    <w:rsid w:val="00302663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592"/>
    <w:rsid w:val="00317759"/>
    <w:rsid w:val="00317E97"/>
    <w:rsid w:val="00320FCC"/>
    <w:rsid w:val="003211FA"/>
    <w:rsid w:val="00321C44"/>
    <w:rsid w:val="003231A3"/>
    <w:rsid w:val="0032355F"/>
    <w:rsid w:val="003240A6"/>
    <w:rsid w:val="0032436E"/>
    <w:rsid w:val="00324924"/>
    <w:rsid w:val="003249DF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12F3"/>
    <w:rsid w:val="00343A0C"/>
    <w:rsid w:val="00343BFE"/>
    <w:rsid w:val="00343FA2"/>
    <w:rsid w:val="00344C4D"/>
    <w:rsid w:val="003451B7"/>
    <w:rsid w:val="00346A56"/>
    <w:rsid w:val="003510D5"/>
    <w:rsid w:val="003524F9"/>
    <w:rsid w:val="0035387A"/>
    <w:rsid w:val="00354BDB"/>
    <w:rsid w:val="003552C7"/>
    <w:rsid w:val="00355D30"/>
    <w:rsid w:val="00361900"/>
    <w:rsid w:val="003628C8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C1"/>
    <w:rsid w:val="00373AC1"/>
    <w:rsid w:val="00375D33"/>
    <w:rsid w:val="003770C2"/>
    <w:rsid w:val="0038098D"/>
    <w:rsid w:val="0038237B"/>
    <w:rsid w:val="00384232"/>
    <w:rsid w:val="003854F6"/>
    <w:rsid w:val="00385C2D"/>
    <w:rsid w:val="0039233F"/>
    <w:rsid w:val="003944A6"/>
    <w:rsid w:val="00396F77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B16D6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4661"/>
    <w:rsid w:val="003C5150"/>
    <w:rsid w:val="003C5E4D"/>
    <w:rsid w:val="003C6F6A"/>
    <w:rsid w:val="003C7C58"/>
    <w:rsid w:val="003D0110"/>
    <w:rsid w:val="003D16B2"/>
    <w:rsid w:val="003D2392"/>
    <w:rsid w:val="003D23BB"/>
    <w:rsid w:val="003D2677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634"/>
    <w:rsid w:val="003E280D"/>
    <w:rsid w:val="003E3FF0"/>
    <w:rsid w:val="003E4694"/>
    <w:rsid w:val="003E5122"/>
    <w:rsid w:val="003E7410"/>
    <w:rsid w:val="003E7D54"/>
    <w:rsid w:val="003F0629"/>
    <w:rsid w:val="003F0AC7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B1E"/>
    <w:rsid w:val="00403F6D"/>
    <w:rsid w:val="00403F75"/>
    <w:rsid w:val="00405273"/>
    <w:rsid w:val="00405C4F"/>
    <w:rsid w:val="004071DE"/>
    <w:rsid w:val="00410E2A"/>
    <w:rsid w:val="00410F3B"/>
    <w:rsid w:val="0041131A"/>
    <w:rsid w:val="00413276"/>
    <w:rsid w:val="00413444"/>
    <w:rsid w:val="00413AE5"/>
    <w:rsid w:val="0041420D"/>
    <w:rsid w:val="004148EE"/>
    <w:rsid w:val="00415354"/>
    <w:rsid w:val="00415441"/>
    <w:rsid w:val="0041550E"/>
    <w:rsid w:val="00415E8B"/>
    <w:rsid w:val="00420892"/>
    <w:rsid w:val="004216D3"/>
    <w:rsid w:val="004220D2"/>
    <w:rsid w:val="004233F7"/>
    <w:rsid w:val="00424473"/>
    <w:rsid w:val="00424538"/>
    <w:rsid w:val="00425157"/>
    <w:rsid w:val="004306C9"/>
    <w:rsid w:val="00430BE8"/>
    <w:rsid w:val="00430C23"/>
    <w:rsid w:val="00430C7B"/>
    <w:rsid w:val="004324C4"/>
    <w:rsid w:val="004335FB"/>
    <w:rsid w:val="004337F4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413D"/>
    <w:rsid w:val="00445917"/>
    <w:rsid w:val="00446262"/>
    <w:rsid w:val="00446C06"/>
    <w:rsid w:val="00446C89"/>
    <w:rsid w:val="00451B19"/>
    <w:rsid w:val="0045262E"/>
    <w:rsid w:val="00452C94"/>
    <w:rsid w:val="00453531"/>
    <w:rsid w:val="00453922"/>
    <w:rsid w:val="004539F7"/>
    <w:rsid w:val="00453BEE"/>
    <w:rsid w:val="0045420D"/>
    <w:rsid w:val="004575D1"/>
    <w:rsid w:val="004576E7"/>
    <w:rsid w:val="00457B78"/>
    <w:rsid w:val="00460EBE"/>
    <w:rsid w:val="00461358"/>
    <w:rsid w:val="004615D0"/>
    <w:rsid w:val="00461D8E"/>
    <w:rsid w:val="00462B35"/>
    <w:rsid w:val="00462ED5"/>
    <w:rsid w:val="00463070"/>
    <w:rsid w:val="00464FBC"/>
    <w:rsid w:val="00466930"/>
    <w:rsid w:val="00466C61"/>
    <w:rsid w:val="00466DE5"/>
    <w:rsid w:val="00470FEF"/>
    <w:rsid w:val="00471414"/>
    <w:rsid w:val="0047184F"/>
    <w:rsid w:val="00472353"/>
    <w:rsid w:val="00472C64"/>
    <w:rsid w:val="0047470F"/>
    <w:rsid w:val="0047525E"/>
    <w:rsid w:val="004762B2"/>
    <w:rsid w:val="0048044A"/>
    <w:rsid w:val="004807FD"/>
    <w:rsid w:val="004827FA"/>
    <w:rsid w:val="00484965"/>
    <w:rsid w:val="00486960"/>
    <w:rsid w:val="00492717"/>
    <w:rsid w:val="00492B8B"/>
    <w:rsid w:val="00492F96"/>
    <w:rsid w:val="0049499E"/>
    <w:rsid w:val="00494AE6"/>
    <w:rsid w:val="00495D2B"/>
    <w:rsid w:val="00496F89"/>
    <w:rsid w:val="00497375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AF3"/>
    <w:rsid w:val="004B19E9"/>
    <w:rsid w:val="004B1AE6"/>
    <w:rsid w:val="004B296B"/>
    <w:rsid w:val="004B3302"/>
    <w:rsid w:val="004B38F8"/>
    <w:rsid w:val="004B55F8"/>
    <w:rsid w:val="004B5641"/>
    <w:rsid w:val="004B5E12"/>
    <w:rsid w:val="004B66EB"/>
    <w:rsid w:val="004B7E9D"/>
    <w:rsid w:val="004C0F17"/>
    <w:rsid w:val="004C17EC"/>
    <w:rsid w:val="004C4C45"/>
    <w:rsid w:val="004C534B"/>
    <w:rsid w:val="004C6D09"/>
    <w:rsid w:val="004C7183"/>
    <w:rsid w:val="004C7415"/>
    <w:rsid w:val="004D0903"/>
    <w:rsid w:val="004D30D1"/>
    <w:rsid w:val="004D4960"/>
    <w:rsid w:val="004D4D6B"/>
    <w:rsid w:val="004D56F1"/>
    <w:rsid w:val="004D6811"/>
    <w:rsid w:val="004D7740"/>
    <w:rsid w:val="004D794D"/>
    <w:rsid w:val="004E0593"/>
    <w:rsid w:val="004E0935"/>
    <w:rsid w:val="004E0FE5"/>
    <w:rsid w:val="004E3775"/>
    <w:rsid w:val="004E4151"/>
    <w:rsid w:val="004E4353"/>
    <w:rsid w:val="004E54D1"/>
    <w:rsid w:val="004E711C"/>
    <w:rsid w:val="004F0DF9"/>
    <w:rsid w:val="004F2A76"/>
    <w:rsid w:val="004F2B06"/>
    <w:rsid w:val="004F477F"/>
    <w:rsid w:val="004F537C"/>
    <w:rsid w:val="004F62F6"/>
    <w:rsid w:val="004F6FA2"/>
    <w:rsid w:val="00501D3E"/>
    <w:rsid w:val="005037A2"/>
    <w:rsid w:val="005052BB"/>
    <w:rsid w:val="00506019"/>
    <w:rsid w:val="005111C2"/>
    <w:rsid w:val="00512164"/>
    <w:rsid w:val="00512B2D"/>
    <w:rsid w:val="00513023"/>
    <w:rsid w:val="00513579"/>
    <w:rsid w:val="00514A25"/>
    <w:rsid w:val="00514D46"/>
    <w:rsid w:val="00515872"/>
    <w:rsid w:val="0051694C"/>
    <w:rsid w:val="00516F64"/>
    <w:rsid w:val="0052031F"/>
    <w:rsid w:val="00520559"/>
    <w:rsid w:val="00522532"/>
    <w:rsid w:val="0052450F"/>
    <w:rsid w:val="005252DF"/>
    <w:rsid w:val="0052551B"/>
    <w:rsid w:val="00525656"/>
    <w:rsid w:val="00525786"/>
    <w:rsid w:val="005279DB"/>
    <w:rsid w:val="00527AB1"/>
    <w:rsid w:val="005305DA"/>
    <w:rsid w:val="00530613"/>
    <w:rsid w:val="005308B9"/>
    <w:rsid w:val="00531653"/>
    <w:rsid w:val="00532089"/>
    <w:rsid w:val="005347E3"/>
    <w:rsid w:val="00535417"/>
    <w:rsid w:val="00535F0C"/>
    <w:rsid w:val="00536CFF"/>
    <w:rsid w:val="00537305"/>
    <w:rsid w:val="00537A9C"/>
    <w:rsid w:val="005406D5"/>
    <w:rsid w:val="005408EC"/>
    <w:rsid w:val="00540B94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3EEC"/>
    <w:rsid w:val="005647FB"/>
    <w:rsid w:val="00565B38"/>
    <w:rsid w:val="00566961"/>
    <w:rsid w:val="00572948"/>
    <w:rsid w:val="00573259"/>
    <w:rsid w:val="0057332B"/>
    <w:rsid w:val="005743AD"/>
    <w:rsid w:val="00575B55"/>
    <w:rsid w:val="00576701"/>
    <w:rsid w:val="005769CA"/>
    <w:rsid w:val="0058069D"/>
    <w:rsid w:val="00581C91"/>
    <w:rsid w:val="0058216C"/>
    <w:rsid w:val="00582859"/>
    <w:rsid w:val="00582D2C"/>
    <w:rsid w:val="00583A68"/>
    <w:rsid w:val="0058543F"/>
    <w:rsid w:val="00585967"/>
    <w:rsid w:val="00585A19"/>
    <w:rsid w:val="00585DF5"/>
    <w:rsid w:val="00586CC3"/>
    <w:rsid w:val="0059269F"/>
    <w:rsid w:val="005938FB"/>
    <w:rsid w:val="005943B7"/>
    <w:rsid w:val="005948E6"/>
    <w:rsid w:val="00594E59"/>
    <w:rsid w:val="00596919"/>
    <w:rsid w:val="005A1C3E"/>
    <w:rsid w:val="005A34AF"/>
    <w:rsid w:val="005A492F"/>
    <w:rsid w:val="005A4D77"/>
    <w:rsid w:val="005A5100"/>
    <w:rsid w:val="005A523F"/>
    <w:rsid w:val="005A6665"/>
    <w:rsid w:val="005A6984"/>
    <w:rsid w:val="005A6C66"/>
    <w:rsid w:val="005B1D5C"/>
    <w:rsid w:val="005B2DA4"/>
    <w:rsid w:val="005B32B4"/>
    <w:rsid w:val="005B3435"/>
    <w:rsid w:val="005B4DB5"/>
    <w:rsid w:val="005B5A1C"/>
    <w:rsid w:val="005B5E36"/>
    <w:rsid w:val="005B5EC2"/>
    <w:rsid w:val="005B647A"/>
    <w:rsid w:val="005B6490"/>
    <w:rsid w:val="005C0C1B"/>
    <w:rsid w:val="005C2775"/>
    <w:rsid w:val="005C769D"/>
    <w:rsid w:val="005C77F9"/>
    <w:rsid w:val="005D017F"/>
    <w:rsid w:val="005D114C"/>
    <w:rsid w:val="005D3034"/>
    <w:rsid w:val="005D3EF4"/>
    <w:rsid w:val="005D425F"/>
    <w:rsid w:val="005D49E7"/>
    <w:rsid w:val="005D5420"/>
    <w:rsid w:val="005D5E07"/>
    <w:rsid w:val="005D6003"/>
    <w:rsid w:val="005D6EC2"/>
    <w:rsid w:val="005E0962"/>
    <w:rsid w:val="005E12DB"/>
    <w:rsid w:val="005E148B"/>
    <w:rsid w:val="005E169F"/>
    <w:rsid w:val="005E1BDF"/>
    <w:rsid w:val="005E3413"/>
    <w:rsid w:val="005E383E"/>
    <w:rsid w:val="005E4074"/>
    <w:rsid w:val="005E6113"/>
    <w:rsid w:val="005E6F16"/>
    <w:rsid w:val="005E798B"/>
    <w:rsid w:val="005E7B8D"/>
    <w:rsid w:val="005F1015"/>
    <w:rsid w:val="005F2331"/>
    <w:rsid w:val="005F2421"/>
    <w:rsid w:val="005F7E80"/>
    <w:rsid w:val="006000B3"/>
    <w:rsid w:val="006000DF"/>
    <w:rsid w:val="006003BF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5080"/>
    <w:rsid w:val="00607276"/>
    <w:rsid w:val="00607776"/>
    <w:rsid w:val="00607EC6"/>
    <w:rsid w:val="00611111"/>
    <w:rsid w:val="00611771"/>
    <w:rsid w:val="0061230E"/>
    <w:rsid w:val="00614B1A"/>
    <w:rsid w:val="00615F21"/>
    <w:rsid w:val="00615FD3"/>
    <w:rsid w:val="00616671"/>
    <w:rsid w:val="006208AF"/>
    <w:rsid w:val="00620B90"/>
    <w:rsid w:val="00620DF2"/>
    <w:rsid w:val="0062283F"/>
    <w:rsid w:val="00622C6A"/>
    <w:rsid w:val="006231BB"/>
    <w:rsid w:val="00623475"/>
    <w:rsid w:val="0062424C"/>
    <w:rsid w:val="006242A5"/>
    <w:rsid w:val="006250A7"/>
    <w:rsid w:val="00625D23"/>
    <w:rsid w:val="00626CF7"/>
    <w:rsid w:val="006272F3"/>
    <w:rsid w:val="006274EA"/>
    <w:rsid w:val="00627611"/>
    <w:rsid w:val="006317B9"/>
    <w:rsid w:val="00632DEB"/>
    <w:rsid w:val="00633688"/>
    <w:rsid w:val="00634DF6"/>
    <w:rsid w:val="00635A7C"/>
    <w:rsid w:val="00635EF0"/>
    <w:rsid w:val="0064144F"/>
    <w:rsid w:val="00642354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1E62"/>
    <w:rsid w:val="006625AD"/>
    <w:rsid w:val="00663086"/>
    <w:rsid w:val="00663C5C"/>
    <w:rsid w:val="006657BB"/>
    <w:rsid w:val="00665EE6"/>
    <w:rsid w:val="006667E1"/>
    <w:rsid w:val="0067069E"/>
    <w:rsid w:val="00670760"/>
    <w:rsid w:val="00670AF3"/>
    <w:rsid w:val="00671B8C"/>
    <w:rsid w:val="00671C9B"/>
    <w:rsid w:val="00672617"/>
    <w:rsid w:val="00674E6C"/>
    <w:rsid w:val="0067517E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163C"/>
    <w:rsid w:val="006A3C64"/>
    <w:rsid w:val="006A401E"/>
    <w:rsid w:val="006A44FA"/>
    <w:rsid w:val="006A560C"/>
    <w:rsid w:val="006A66A6"/>
    <w:rsid w:val="006A74BD"/>
    <w:rsid w:val="006A7A16"/>
    <w:rsid w:val="006A7A5A"/>
    <w:rsid w:val="006B30AC"/>
    <w:rsid w:val="006B317D"/>
    <w:rsid w:val="006B31D6"/>
    <w:rsid w:val="006B3BA4"/>
    <w:rsid w:val="006B3E7A"/>
    <w:rsid w:val="006B46C3"/>
    <w:rsid w:val="006B60D9"/>
    <w:rsid w:val="006B788F"/>
    <w:rsid w:val="006B7ADF"/>
    <w:rsid w:val="006C0AC6"/>
    <w:rsid w:val="006C0C2A"/>
    <w:rsid w:val="006C2267"/>
    <w:rsid w:val="006C2661"/>
    <w:rsid w:val="006C3DD2"/>
    <w:rsid w:val="006C4532"/>
    <w:rsid w:val="006C60DD"/>
    <w:rsid w:val="006C623C"/>
    <w:rsid w:val="006C65D2"/>
    <w:rsid w:val="006C6C2F"/>
    <w:rsid w:val="006C76A6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934"/>
    <w:rsid w:val="006E4F13"/>
    <w:rsid w:val="006E653D"/>
    <w:rsid w:val="006E6729"/>
    <w:rsid w:val="006E7010"/>
    <w:rsid w:val="006E7056"/>
    <w:rsid w:val="006E7CC0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4A25"/>
    <w:rsid w:val="00704FD0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7EC"/>
    <w:rsid w:val="0071635B"/>
    <w:rsid w:val="007210F5"/>
    <w:rsid w:val="00722085"/>
    <w:rsid w:val="00724AB3"/>
    <w:rsid w:val="00725BFD"/>
    <w:rsid w:val="0072719C"/>
    <w:rsid w:val="00730DCA"/>
    <w:rsid w:val="00731401"/>
    <w:rsid w:val="00733FAC"/>
    <w:rsid w:val="0073525D"/>
    <w:rsid w:val="0073534C"/>
    <w:rsid w:val="00735ED6"/>
    <w:rsid w:val="00736147"/>
    <w:rsid w:val="00736806"/>
    <w:rsid w:val="007378A4"/>
    <w:rsid w:val="00737E9B"/>
    <w:rsid w:val="00740918"/>
    <w:rsid w:val="00740B4C"/>
    <w:rsid w:val="0074135A"/>
    <w:rsid w:val="00741F84"/>
    <w:rsid w:val="0074244C"/>
    <w:rsid w:val="00742D0A"/>
    <w:rsid w:val="00742D96"/>
    <w:rsid w:val="00743A91"/>
    <w:rsid w:val="00743EB4"/>
    <w:rsid w:val="00744239"/>
    <w:rsid w:val="00744A6B"/>
    <w:rsid w:val="00744F7D"/>
    <w:rsid w:val="007455C1"/>
    <w:rsid w:val="007466CB"/>
    <w:rsid w:val="00750707"/>
    <w:rsid w:val="00750F06"/>
    <w:rsid w:val="00751AE5"/>
    <w:rsid w:val="00751B17"/>
    <w:rsid w:val="00752877"/>
    <w:rsid w:val="007532E7"/>
    <w:rsid w:val="0075458A"/>
    <w:rsid w:val="00754B44"/>
    <w:rsid w:val="00754D1A"/>
    <w:rsid w:val="0075636A"/>
    <w:rsid w:val="00756E23"/>
    <w:rsid w:val="00760704"/>
    <w:rsid w:val="00760A00"/>
    <w:rsid w:val="0076163E"/>
    <w:rsid w:val="00762108"/>
    <w:rsid w:val="0076657A"/>
    <w:rsid w:val="007676AD"/>
    <w:rsid w:val="00767825"/>
    <w:rsid w:val="00770A47"/>
    <w:rsid w:val="00773A8B"/>
    <w:rsid w:val="007747E9"/>
    <w:rsid w:val="00774DCB"/>
    <w:rsid w:val="00775417"/>
    <w:rsid w:val="007759D4"/>
    <w:rsid w:val="00776688"/>
    <w:rsid w:val="00777C4D"/>
    <w:rsid w:val="00781967"/>
    <w:rsid w:val="007841EE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422A"/>
    <w:rsid w:val="00795319"/>
    <w:rsid w:val="0079535B"/>
    <w:rsid w:val="0079614B"/>
    <w:rsid w:val="007A049E"/>
    <w:rsid w:val="007A1370"/>
    <w:rsid w:val="007A191F"/>
    <w:rsid w:val="007A2EFF"/>
    <w:rsid w:val="007A4375"/>
    <w:rsid w:val="007A54EF"/>
    <w:rsid w:val="007A5A81"/>
    <w:rsid w:val="007B1D64"/>
    <w:rsid w:val="007B3515"/>
    <w:rsid w:val="007B3B30"/>
    <w:rsid w:val="007B3FD4"/>
    <w:rsid w:val="007B5E97"/>
    <w:rsid w:val="007B6034"/>
    <w:rsid w:val="007B66E3"/>
    <w:rsid w:val="007B77A9"/>
    <w:rsid w:val="007B7B84"/>
    <w:rsid w:val="007C0B3B"/>
    <w:rsid w:val="007C0DAF"/>
    <w:rsid w:val="007C110A"/>
    <w:rsid w:val="007C1679"/>
    <w:rsid w:val="007C18E0"/>
    <w:rsid w:val="007C1EF8"/>
    <w:rsid w:val="007C25D8"/>
    <w:rsid w:val="007C27BE"/>
    <w:rsid w:val="007C4876"/>
    <w:rsid w:val="007C50BA"/>
    <w:rsid w:val="007C59A2"/>
    <w:rsid w:val="007C6BB8"/>
    <w:rsid w:val="007C71DB"/>
    <w:rsid w:val="007C72DE"/>
    <w:rsid w:val="007D00E3"/>
    <w:rsid w:val="007D0262"/>
    <w:rsid w:val="007D0957"/>
    <w:rsid w:val="007D18DA"/>
    <w:rsid w:val="007D1DD1"/>
    <w:rsid w:val="007D273C"/>
    <w:rsid w:val="007D2BB3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35D2"/>
    <w:rsid w:val="007E3753"/>
    <w:rsid w:val="007E4335"/>
    <w:rsid w:val="007E4A7E"/>
    <w:rsid w:val="007E4E43"/>
    <w:rsid w:val="007E58D4"/>
    <w:rsid w:val="007E6E4C"/>
    <w:rsid w:val="007E725D"/>
    <w:rsid w:val="007F098E"/>
    <w:rsid w:val="007F1E8D"/>
    <w:rsid w:val="007F2296"/>
    <w:rsid w:val="007F26CF"/>
    <w:rsid w:val="007F2C50"/>
    <w:rsid w:val="007F358E"/>
    <w:rsid w:val="007F4094"/>
    <w:rsid w:val="007F43F5"/>
    <w:rsid w:val="007F4885"/>
    <w:rsid w:val="007F5093"/>
    <w:rsid w:val="007F5989"/>
    <w:rsid w:val="007F5E84"/>
    <w:rsid w:val="007F605D"/>
    <w:rsid w:val="00800DB8"/>
    <w:rsid w:val="008017F3"/>
    <w:rsid w:val="0080397E"/>
    <w:rsid w:val="008044B4"/>
    <w:rsid w:val="008058B3"/>
    <w:rsid w:val="00810083"/>
    <w:rsid w:val="00810573"/>
    <w:rsid w:val="00810827"/>
    <w:rsid w:val="0081166C"/>
    <w:rsid w:val="00811D9F"/>
    <w:rsid w:val="00812C42"/>
    <w:rsid w:val="00813037"/>
    <w:rsid w:val="008134F3"/>
    <w:rsid w:val="00816472"/>
    <w:rsid w:val="00817B08"/>
    <w:rsid w:val="00820BD2"/>
    <w:rsid w:val="00821893"/>
    <w:rsid w:val="0082248B"/>
    <w:rsid w:val="00822A44"/>
    <w:rsid w:val="00823561"/>
    <w:rsid w:val="00823BD1"/>
    <w:rsid w:val="0082732C"/>
    <w:rsid w:val="00827B3D"/>
    <w:rsid w:val="00830044"/>
    <w:rsid w:val="008309B6"/>
    <w:rsid w:val="00831B14"/>
    <w:rsid w:val="00831DA2"/>
    <w:rsid w:val="008339E0"/>
    <w:rsid w:val="00835472"/>
    <w:rsid w:val="00835B52"/>
    <w:rsid w:val="00836879"/>
    <w:rsid w:val="00836B87"/>
    <w:rsid w:val="0083716A"/>
    <w:rsid w:val="00837B22"/>
    <w:rsid w:val="00844F9B"/>
    <w:rsid w:val="00845908"/>
    <w:rsid w:val="008469C9"/>
    <w:rsid w:val="008502A7"/>
    <w:rsid w:val="00850E21"/>
    <w:rsid w:val="008520F2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21CA"/>
    <w:rsid w:val="00862584"/>
    <w:rsid w:val="00865920"/>
    <w:rsid w:val="00865D90"/>
    <w:rsid w:val="00867240"/>
    <w:rsid w:val="0087016C"/>
    <w:rsid w:val="00870574"/>
    <w:rsid w:val="00871C81"/>
    <w:rsid w:val="008722F8"/>
    <w:rsid w:val="008723F0"/>
    <w:rsid w:val="008738B8"/>
    <w:rsid w:val="00876581"/>
    <w:rsid w:val="008773BE"/>
    <w:rsid w:val="008806AB"/>
    <w:rsid w:val="00880710"/>
    <w:rsid w:val="00881185"/>
    <w:rsid w:val="00881F6E"/>
    <w:rsid w:val="0088243F"/>
    <w:rsid w:val="008830E1"/>
    <w:rsid w:val="008841A3"/>
    <w:rsid w:val="00885359"/>
    <w:rsid w:val="0088655A"/>
    <w:rsid w:val="00890280"/>
    <w:rsid w:val="00890487"/>
    <w:rsid w:val="00890A3F"/>
    <w:rsid w:val="00892CBF"/>
    <w:rsid w:val="00894292"/>
    <w:rsid w:val="00894A81"/>
    <w:rsid w:val="008950CB"/>
    <w:rsid w:val="00897C6D"/>
    <w:rsid w:val="00897EF6"/>
    <w:rsid w:val="008A11DE"/>
    <w:rsid w:val="008A314C"/>
    <w:rsid w:val="008A488D"/>
    <w:rsid w:val="008A4BAC"/>
    <w:rsid w:val="008A4EC0"/>
    <w:rsid w:val="008A4EF9"/>
    <w:rsid w:val="008A51CF"/>
    <w:rsid w:val="008A5774"/>
    <w:rsid w:val="008A598A"/>
    <w:rsid w:val="008A5E6D"/>
    <w:rsid w:val="008A64D0"/>
    <w:rsid w:val="008B004E"/>
    <w:rsid w:val="008B04B4"/>
    <w:rsid w:val="008B1F34"/>
    <w:rsid w:val="008B2151"/>
    <w:rsid w:val="008B3DE8"/>
    <w:rsid w:val="008B4BE2"/>
    <w:rsid w:val="008B4DD5"/>
    <w:rsid w:val="008B5BDF"/>
    <w:rsid w:val="008B5E11"/>
    <w:rsid w:val="008B62CE"/>
    <w:rsid w:val="008B6C9F"/>
    <w:rsid w:val="008B78ED"/>
    <w:rsid w:val="008C0EA3"/>
    <w:rsid w:val="008C19EC"/>
    <w:rsid w:val="008C1CE2"/>
    <w:rsid w:val="008C3B6E"/>
    <w:rsid w:val="008C4A57"/>
    <w:rsid w:val="008C4B92"/>
    <w:rsid w:val="008C4C63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E77"/>
    <w:rsid w:val="008D46D1"/>
    <w:rsid w:val="008D633C"/>
    <w:rsid w:val="008D6644"/>
    <w:rsid w:val="008D6C6B"/>
    <w:rsid w:val="008D78D7"/>
    <w:rsid w:val="008D7A7F"/>
    <w:rsid w:val="008E014A"/>
    <w:rsid w:val="008E28F3"/>
    <w:rsid w:val="008E2FF5"/>
    <w:rsid w:val="008E3E09"/>
    <w:rsid w:val="008E3F3F"/>
    <w:rsid w:val="008E40F1"/>
    <w:rsid w:val="008E5789"/>
    <w:rsid w:val="008E64F3"/>
    <w:rsid w:val="008E6B55"/>
    <w:rsid w:val="008F0518"/>
    <w:rsid w:val="008F13CB"/>
    <w:rsid w:val="008F26A6"/>
    <w:rsid w:val="008F3217"/>
    <w:rsid w:val="008F3AF3"/>
    <w:rsid w:val="008F5C77"/>
    <w:rsid w:val="008F7924"/>
    <w:rsid w:val="008F7BD8"/>
    <w:rsid w:val="00900235"/>
    <w:rsid w:val="009022F1"/>
    <w:rsid w:val="00902533"/>
    <w:rsid w:val="0090257B"/>
    <w:rsid w:val="0090260F"/>
    <w:rsid w:val="00902BEC"/>
    <w:rsid w:val="009064F4"/>
    <w:rsid w:val="00907694"/>
    <w:rsid w:val="0090791A"/>
    <w:rsid w:val="00907B8A"/>
    <w:rsid w:val="00910463"/>
    <w:rsid w:val="009126B5"/>
    <w:rsid w:val="009126D1"/>
    <w:rsid w:val="009131E2"/>
    <w:rsid w:val="009142F8"/>
    <w:rsid w:val="00914C63"/>
    <w:rsid w:val="00914F17"/>
    <w:rsid w:val="009160E8"/>
    <w:rsid w:val="00916B21"/>
    <w:rsid w:val="009174C0"/>
    <w:rsid w:val="0091765F"/>
    <w:rsid w:val="00917DD0"/>
    <w:rsid w:val="00920A30"/>
    <w:rsid w:val="00920C23"/>
    <w:rsid w:val="00920DC6"/>
    <w:rsid w:val="009225B4"/>
    <w:rsid w:val="00925C54"/>
    <w:rsid w:val="009302C3"/>
    <w:rsid w:val="009303AF"/>
    <w:rsid w:val="009306D0"/>
    <w:rsid w:val="00930A95"/>
    <w:rsid w:val="00932F4C"/>
    <w:rsid w:val="009331C4"/>
    <w:rsid w:val="009344DC"/>
    <w:rsid w:val="00934A9F"/>
    <w:rsid w:val="00934C76"/>
    <w:rsid w:val="009358DE"/>
    <w:rsid w:val="00935931"/>
    <w:rsid w:val="009359A3"/>
    <w:rsid w:val="00935F9E"/>
    <w:rsid w:val="00936FD3"/>
    <w:rsid w:val="00937065"/>
    <w:rsid w:val="00940FA5"/>
    <w:rsid w:val="0094113D"/>
    <w:rsid w:val="0094195C"/>
    <w:rsid w:val="00941A3A"/>
    <w:rsid w:val="0094209A"/>
    <w:rsid w:val="009434C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A5"/>
    <w:rsid w:val="00972DDB"/>
    <w:rsid w:val="00973A72"/>
    <w:rsid w:val="00974EC9"/>
    <w:rsid w:val="00975CAF"/>
    <w:rsid w:val="00975E15"/>
    <w:rsid w:val="009766B6"/>
    <w:rsid w:val="0097797B"/>
    <w:rsid w:val="009804D0"/>
    <w:rsid w:val="00980AFC"/>
    <w:rsid w:val="00980D0A"/>
    <w:rsid w:val="00980EC8"/>
    <w:rsid w:val="009816E2"/>
    <w:rsid w:val="00981DF0"/>
    <w:rsid w:val="009832C5"/>
    <w:rsid w:val="00983927"/>
    <w:rsid w:val="00984976"/>
    <w:rsid w:val="00984C38"/>
    <w:rsid w:val="00984EFA"/>
    <w:rsid w:val="0098557C"/>
    <w:rsid w:val="00985E2C"/>
    <w:rsid w:val="0098693F"/>
    <w:rsid w:val="00986AEC"/>
    <w:rsid w:val="00990400"/>
    <w:rsid w:val="00990521"/>
    <w:rsid w:val="009923AC"/>
    <w:rsid w:val="00992CBC"/>
    <w:rsid w:val="00993847"/>
    <w:rsid w:val="00994D47"/>
    <w:rsid w:val="00995B89"/>
    <w:rsid w:val="009964B4"/>
    <w:rsid w:val="00997FBA"/>
    <w:rsid w:val="009A1DD0"/>
    <w:rsid w:val="009A26BF"/>
    <w:rsid w:val="009A3AFC"/>
    <w:rsid w:val="009A43F5"/>
    <w:rsid w:val="009A4597"/>
    <w:rsid w:val="009A5985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C"/>
    <w:rsid w:val="009B7748"/>
    <w:rsid w:val="009C16B9"/>
    <w:rsid w:val="009C2906"/>
    <w:rsid w:val="009C33EA"/>
    <w:rsid w:val="009C3B1A"/>
    <w:rsid w:val="009C4D98"/>
    <w:rsid w:val="009C562D"/>
    <w:rsid w:val="009C5B50"/>
    <w:rsid w:val="009C6EAC"/>
    <w:rsid w:val="009C7089"/>
    <w:rsid w:val="009D2687"/>
    <w:rsid w:val="009D2CDC"/>
    <w:rsid w:val="009D3187"/>
    <w:rsid w:val="009D346F"/>
    <w:rsid w:val="009D37DF"/>
    <w:rsid w:val="009D3AA4"/>
    <w:rsid w:val="009D3BFD"/>
    <w:rsid w:val="009D6432"/>
    <w:rsid w:val="009E0730"/>
    <w:rsid w:val="009E0ACD"/>
    <w:rsid w:val="009E1137"/>
    <w:rsid w:val="009E2844"/>
    <w:rsid w:val="009E4096"/>
    <w:rsid w:val="009E46E3"/>
    <w:rsid w:val="009E73A8"/>
    <w:rsid w:val="009F0FBE"/>
    <w:rsid w:val="009F1083"/>
    <w:rsid w:val="009F29AA"/>
    <w:rsid w:val="009F3A55"/>
    <w:rsid w:val="009F6EEA"/>
    <w:rsid w:val="00A00235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FBC"/>
    <w:rsid w:val="00A24FBE"/>
    <w:rsid w:val="00A2545E"/>
    <w:rsid w:val="00A2554B"/>
    <w:rsid w:val="00A255C8"/>
    <w:rsid w:val="00A259A3"/>
    <w:rsid w:val="00A25EA8"/>
    <w:rsid w:val="00A265E0"/>
    <w:rsid w:val="00A266D3"/>
    <w:rsid w:val="00A26C54"/>
    <w:rsid w:val="00A27F9B"/>
    <w:rsid w:val="00A30C77"/>
    <w:rsid w:val="00A31E37"/>
    <w:rsid w:val="00A32687"/>
    <w:rsid w:val="00A328E2"/>
    <w:rsid w:val="00A339E6"/>
    <w:rsid w:val="00A355D2"/>
    <w:rsid w:val="00A356C4"/>
    <w:rsid w:val="00A35B9F"/>
    <w:rsid w:val="00A37463"/>
    <w:rsid w:val="00A374F4"/>
    <w:rsid w:val="00A401C7"/>
    <w:rsid w:val="00A40720"/>
    <w:rsid w:val="00A4138B"/>
    <w:rsid w:val="00A4262B"/>
    <w:rsid w:val="00A4311E"/>
    <w:rsid w:val="00A43940"/>
    <w:rsid w:val="00A4417F"/>
    <w:rsid w:val="00A452E4"/>
    <w:rsid w:val="00A45954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33C1"/>
    <w:rsid w:val="00A64850"/>
    <w:rsid w:val="00A65A1B"/>
    <w:rsid w:val="00A665CB"/>
    <w:rsid w:val="00A70A0C"/>
    <w:rsid w:val="00A71466"/>
    <w:rsid w:val="00A72391"/>
    <w:rsid w:val="00A751BF"/>
    <w:rsid w:val="00A77761"/>
    <w:rsid w:val="00A77DD4"/>
    <w:rsid w:val="00A77DF8"/>
    <w:rsid w:val="00A82E89"/>
    <w:rsid w:val="00A8331E"/>
    <w:rsid w:val="00A853C5"/>
    <w:rsid w:val="00A85804"/>
    <w:rsid w:val="00A86BC7"/>
    <w:rsid w:val="00A871C3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EE6"/>
    <w:rsid w:val="00A9613F"/>
    <w:rsid w:val="00A96BBF"/>
    <w:rsid w:val="00A96CFE"/>
    <w:rsid w:val="00A97BAC"/>
    <w:rsid w:val="00AA0320"/>
    <w:rsid w:val="00AA1F6F"/>
    <w:rsid w:val="00AA2711"/>
    <w:rsid w:val="00AA2855"/>
    <w:rsid w:val="00AA3639"/>
    <w:rsid w:val="00AA3B63"/>
    <w:rsid w:val="00AA4AD4"/>
    <w:rsid w:val="00AA52D8"/>
    <w:rsid w:val="00AA5597"/>
    <w:rsid w:val="00AA579B"/>
    <w:rsid w:val="00AA725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C5"/>
    <w:rsid w:val="00AB60E7"/>
    <w:rsid w:val="00AB7D28"/>
    <w:rsid w:val="00AC2231"/>
    <w:rsid w:val="00AC3CFA"/>
    <w:rsid w:val="00AC5A7A"/>
    <w:rsid w:val="00AC6448"/>
    <w:rsid w:val="00AC6E3C"/>
    <w:rsid w:val="00AC6E5D"/>
    <w:rsid w:val="00AC73F6"/>
    <w:rsid w:val="00AC7CFA"/>
    <w:rsid w:val="00AD0287"/>
    <w:rsid w:val="00AD069A"/>
    <w:rsid w:val="00AD0719"/>
    <w:rsid w:val="00AD202B"/>
    <w:rsid w:val="00AD28AE"/>
    <w:rsid w:val="00AD2B7D"/>
    <w:rsid w:val="00AD3046"/>
    <w:rsid w:val="00AD4B27"/>
    <w:rsid w:val="00AD4E45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3F2"/>
    <w:rsid w:val="00AE473C"/>
    <w:rsid w:val="00AE6264"/>
    <w:rsid w:val="00AE6E78"/>
    <w:rsid w:val="00AE7221"/>
    <w:rsid w:val="00AE7338"/>
    <w:rsid w:val="00AE736B"/>
    <w:rsid w:val="00AE743C"/>
    <w:rsid w:val="00AE76FD"/>
    <w:rsid w:val="00AE7743"/>
    <w:rsid w:val="00AF1A27"/>
    <w:rsid w:val="00AF2C46"/>
    <w:rsid w:val="00AF2DF9"/>
    <w:rsid w:val="00AF31A3"/>
    <w:rsid w:val="00AF332C"/>
    <w:rsid w:val="00AF4170"/>
    <w:rsid w:val="00AF45DF"/>
    <w:rsid w:val="00AF48A6"/>
    <w:rsid w:val="00AF5340"/>
    <w:rsid w:val="00AF5396"/>
    <w:rsid w:val="00AF6D55"/>
    <w:rsid w:val="00AF6E53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34B9"/>
    <w:rsid w:val="00B134E2"/>
    <w:rsid w:val="00B1449E"/>
    <w:rsid w:val="00B15D92"/>
    <w:rsid w:val="00B16C4B"/>
    <w:rsid w:val="00B21168"/>
    <w:rsid w:val="00B21EC1"/>
    <w:rsid w:val="00B2260B"/>
    <w:rsid w:val="00B22A90"/>
    <w:rsid w:val="00B234AD"/>
    <w:rsid w:val="00B2362C"/>
    <w:rsid w:val="00B26333"/>
    <w:rsid w:val="00B26410"/>
    <w:rsid w:val="00B3141F"/>
    <w:rsid w:val="00B31DFA"/>
    <w:rsid w:val="00B32DC9"/>
    <w:rsid w:val="00B330D3"/>
    <w:rsid w:val="00B34286"/>
    <w:rsid w:val="00B34DB3"/>
    <w:rsid w:val="00B35B36"/>
    <w:rsid w:val="00B36BBC"/>
    <w:rsid w:val="00B36D3D"/>
    <w:rsid w:val="00B408CA"/>
    <w:rsid w:val="00B40BEC"/>
    <w:rsid w:val="00B4245C"/>
    <w:rsid w:val="00B438FD"/>
    <w:rsid w:val="00B44CC7"/>
    <w:rsid w:val="00B4515A"/>
    <w:rsid w:val="00B45AA6"/>
    <w:rsid w:val="00B45EC9"/>
    <w:rsid w:val="00B50B3B"/>
    <w:rsid w:val="00B50DF7"/>
    <w:rsid w:val="00B512F3"/>
    <w:rsid w:val="00B54274"/>
    <w:rsid w:val="00B54CA2"/>
    <w:rsid w:val="00B55048"/>
    <w:rsid w:val="00B5511D"/>
    <w:rsid w:val="00B557E9"/>
    <w:rsid w:val="00B5736F"/>
    <w:rsid w:val="00B57DA2"/>
    <w:rsid w:val="00B61832"/>
    <w:rsid w:val="00B61B0E"/>
    <w:rsid w:val="00B62E60"/>
    <w:rsid w:val="00B6409B"/>
    <w:rsid w:val="00B652C9"/>
    <w:rsid w:val="00B65831"/>
    <w:rsid w:val="00B6771A"/>
    <w:rsid w:val="00B678E7"/>
    <w:rsid w:val="00B70C66"/>
    <w:rsid w:val="00B716FA"/>
    <w:rsid w:val="00B71C14"/>
    <w:rsid w:val="00B72E58"/>
    <w:rsid w:val="00B7325F"/>
    <w:rsid w:val="00B73C07"/>
    <w:rsid w:val="00B75FCE"/>
    <w:rsid w:val="00B762CA"/>
    <w:rsid w:val="00B77721"/>
    <w:rsid w:val="00B77900"/>
    <w:rsid w:val="00B77CF3"/>
    <w:rsid w:val="00B77D8F"/>
    <w:rsid w:val="00B80D1B"/>
    <w:rsid w:val="00B816F9"/>
    <w:rsid w:val="00B81B48"/>
    <w:rsid w:val="00B82C86"/>
    <w:rsid w:val="00B846F3"/>
    <w:rsid w:val="00B84A2B"/>
    <w:rsid w:val="00B84BFC"/>
    <w:rsid w:val="00B851E0"/>
    <w:rsid w:val="00B86712"/>
    <w:rsid w:val="00B86B8D"/>
    <w:rsid w:val="00B87BFE"/>
    <w:rsid w:val="00B91CEF"/>
    <w:rsid w:val="00B922AC"/>
    <w:rsid w:val="00B93D7D"/>
    <w:rsid w:val="00B93E41"/>
    <w:rsid w:val="00B94203"/>
    <w:rsid w:val="00B9547D"/>
    <w:rsid w:val="00B96A67"/>
    <w:rsid w:val="00B96F92"/>
    <w:rsid w:val="00B9772F"/>
    <w:rsid w:val="00BA0B2F"/>
    <w:rsid w:val="00BA0E0D"/>
    <w:rsid w:val="00BA103F"/>
    <w:rsid w:val="00BA3472"/>
    <w:rsid w:val="00BA3E34"/>
    <w:rsid w:val="00BA4350"/>
    <w:rsid w:val="00BA44CC"/>
    <w:rsid w:val="00BA6268"/>
    <w:rsid w:val="00BA6C48"/>
    <w:rsid w:val="00BA7CAD"/>
    <w:rsid w:val="00BA7E42"/>
    <w:rsid w:val="00BA7EA3"/>
    <w:rsid w:val="00BB10A3"/>
    <w:rsid w:val="00BB1BC3"/>
    <w:rsid w:val="00BB2538"/>
    <w:rsid w:val="00BB25D1"/>
    <w:rsid w:val="00BB3740"/>
    <w:rsid w:val="00BB5325"/>
    <w:rsid w:val="00BB6010"/>
    <w:rsid w:val="00BB62E8"/>
    <w:rsid w:val="00BB63E8"/>
    <w:rsid w:val="00BB6716"/>
    <w:rsid w:val="00BB6846"/>
    <w:rsid w:val="00BB77EF"/>
    <w:rsid w:val="00BB7938"/>
    <w:rsid w:val="00BC0575"/>
    <w:rsid w:val="00BC131D"/>
    <w:rsid w:val="00BC14D5"/>
    <w:rsid w:val="00BC1D6B"/>
    <w:rsid w:val="00BC265F"/>
    <w:rsid w:val="00BC31B7"/>
    <w:rsid w:val="00BC46F3"/>
    <w:rsid w:val="00BC4726"/>
    <w:rsid w:val="00BC4E3F"/>
    <w:rsid w:val="00BC542D"/>
    <w:rsid w:val="00BD34B8"/>
    <w:rsid w:val="00BD5BDB"/>
    <w:rsid w:val="00BD7028"/>
    <w:rsid w:val="00BD78E1"/>
    <w:rsid w:val="00BE0077"/>
    <w:rsid w:val="00BE0EDC"/>
    <w:rsid w:val="00BE1A34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7B8"/>
    <w:rsid w:val="00BF0B76"/>
    <w:rsid w:val="00BF367A"/>
    <w:rsid w:val="00BF38F6"/>
    <w:rsid w:val="00BF6E4A"/>
    <w:rsid w:val="00BF6EBD"/>
    <w:rsid w:val="00BF7DDD"/>
    <w:rsid w:val="00C01B00"/>
    <w:rsid w:val="00C0219F"/>
    <w:rsid w:val="00C02799"/>
    <w:rsid w:val="00C03193"/>
    <w:rsid w:val="00C03729"/>
    <w:rsid w:val="00C03C4B"/>
    <w:rsid w:val="00C04163"/>
    <w:rsid w:val="00C10A73"/>
    <w:rsid w:val="00C11E40"/>
    <w:rsid w:val="00C11E81"/>
    <w:rsid w:val="00C1406A"/>
    <w:rsid w:val="00C14751"/>
    <w:rsid w:val="00C15845"/>
    <w:rsid w:val="00C15C6F"/>
    <w:rsid w:val="00C177BD"/>
    <w:rsid w:val="00C17961"/>
    <w:rsid w:val="00C20160"/>
    <w:rsid w:val="00C20364"/>
    <w:rsid w:val="00C20BE5"/>
    <w:rsid w:val="00C22DE0"/>
    <w:rsid w:val="00C23504"/>
    <w:rsid w:val="00C2592D"/>
    <w:rsid w:val="00C26D95"/>
    <w:rsid w:val="00C30002"/>
    <w:rsid w:val="00C303E6"/>
    <w:rsid w:val="00C31106"/>
    <w:rsid w:val="00C31292"/>
    <w:rsid w:val="00C31ADB"/>
    <w:rsid w:val="00C31B97"/>
    <w:rsid w:val="00C332F9"/>
    <w:rsid w:val="00C33D1A"/>
    <w:rsid w:val="00C34468"/>
    <w:rsid w:val="00C3456E"/>
    <w:rsid w:val="00C348DD"/>
    <w:rsid w:val="00C348E9"/>
    <w:rsid w:val="00C36347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E3A"/>
    <w:rsid w:val="00C5164A"/>
    <w:rsid w:val="00C524E2"/>
    <w:rsid w:val="00C53483"/>
    <w:rsid w:val="00C542D3"/>
    <w:rsid w:val="00C60A4A"/>
    <w:rsid w:val="00C61527"/>
    <w:rsid w:val="00C6164D"/>
    <w:rsid w:val="00C61777"/>
    <w:rsid w:val="00C61914"/>
    <w:rsid w:val="00C6259C"/>
    <w:rsid w:val="00C62A97"/>
    <w:rsid w:val="00C63F11"/>
    <w:rsid w:val="00C640EF"/>
    <w:rsid w:val="00C64338"/>
    <w:rsid w:val="00C64C62"/>
    <w:rsid w:val="00C6509F"/>
    <w:rsid w:val="00C653E1"/>
    <w:rsid w:val="00C65480"/>
    <w:rsid w:val="00C664B9"/>
    <w:rsid w:val="00C66CEC"/>
    <w:rsid w:val="00C67E45"/>
    <w:rsid w:val="00C70AC5"/>
    <w:rsid w:val="00C7102E"/>
    <w:rsid w:val="00C71EDB"/>
    <w:rsid w:val="00C71F98"/>
    <w:rsid w:val="00C734ED"/>
    <w:rsid w:val="00C750D7"/>
    <w:rsid w:val="00C821F9"/>
    <w:rsid w:val="00C830F9"/>
    <w:rsid w:val="00C84152"/>
    <w:rsid w:val="00C86689"/>
    <w:rsid w:val="00C87E3A"/>
    <w:rsid w:val="00C90047"/>
    <w:rsid w:val="00C90881"/>
    <w:rsid w:val="00C9125E"/>
    <w:rsid w:val="00C92AD5"/>
    <w:rsid w:val="00C93780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D07"/>
    <w:rsid w:val="00CC248E"/>
    <w:rsid w:val="00CC26C7"/>
    <w:rsid w:val="00CC2EAD"/>
    <w:rsid w:val="00CC2F41"/>
    <w:rsid w:val="00CC3D74"/>
    <w:rsid w:val="00CC4E94"/>
    <w:rsid w:val="00CC4F83"/>
    <w:rsid w:val="00CC4F89"/>
    <w:rsid w:val="00CC52DC"/>
    <w:rsid w:val="00CC56AD"/>
    <w:rsid w:val="00CD09A3"/>
    <w:rsid w:val="00CD0C0A"/>
    <w:rsid w:val="00CD1135"/>
    <w:rsid w:val="00CD1ECF"/>
    <w:rsid w:val="00CD1F53"/>
    <w:rsid w:val="00CD26BF"/>
    <w:rsid w:val="00CD2A5E"/>
    <w:rsid w:val="00CD3823"/>
    <w:rsid w:val="00CD3961"/>
    <w:rsid w:val="00CD5025"/>
    <w:rsid w:val="00CD5869"/>
    <w:rsid w:val="00CD5C30"/>
    <w:rsid w:val="00CD5C3E"/>
    <w:rsid w:val="00CD70E4"/>
    <w:rsid w:val="00CD7E06"/>
    <w:rsid w:val="00CE041C"/>
    <w:rsid w:val="00CE044B"/>
    <w:rsid w:val="00CE1571"/>
    <w:rsid w:val="00CE34C2"/>
    <w:rsid w:val="00CE3A2F"/>
    <w:rsid w:val="00CE5896"/>
    <w:rsid w:val="00CE5EA0"/>
    <w:rsid w:val="00CE6604"/>
    <w:rsid w:val="00CF074F"/>
    <w:rsid w:val="00CF1F5F"/>
    <w:rsid w:val="00CF2AB1"/>
    <w:rsid w:val="00CF303E"/>
    <w:rsid w:val="00CF3512"/>
    <w:rsid w:val="00CF4B44"/>
    <w:rsid w:val="00CF52F3"/>
    <w:rsid w:val="00CF5FE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11248"/>
    <w:rsid w:val="00D11329"/>
    <w:rsid w:val="00D11F32"/>
    <w:rsid w:val="00D14F11"/>
    <w:rsid w:val="00D150EF"/>
    <w:rsid w:val="00D15DF4"/>
    <w:rsid w:val="00D16A5D"/>
    <w:rsid w:val="00D16AAC"/>
    <w:rsid w:val="00D170A1"/>
    <w:rsid w:val="00D2289A"/>
    <w:rsid w:val="00D23072"/>
    <w:rsid w:val="00D2390D"/>
    <w:rsid w:val="00D2448E"/>
    <w:rsid w:val="00D24492"/>
    <w:rsid w:val="00D24519"/>
    <w:rsid w:val="00D25CB0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51CA"/>
    <w:rsid w:val="00D35E5F"/>
    <w:rsid w:val="00D37B14"/>
    <w:rsid w:val="00D41678"/>
    <w:rsid w:val="00D417E0"/>
    <w:rsid w:val="00D429E2"/>
    <w:rsid w:val="00D42B26"/>
    <w:rsid w:val="00D43736"/>
    <w:rsid w:val="00D442C2"/>
    <w:rsid w:val="00D4450E"/>
    <w:rsid w:val="00D44948"/>
    <w:rsid w:val="00D45CC9"/>
    <w:rsid w:val="00D46C25"/>
    <w:rsid w:val="00D474DE"/>
    <w:rsid w:val="00D4775B"/>
    <w:rsid w:val="00D511C7"/>
    <w:rsid w:val="00D51D5B"/>
    <w:rsid w:val="00D51F99"/>
    <w:rsid w:val="00D538C4"/>
    <w:rsid w:val="00D5463D"/>
    <w:rsid w:val="00D56A9B"/>
    <w:rsid w:val="00D56E76"/>
    <w:rsid w:val="00D605D3"/>
    <w:rsid w:val="00D61A61"/>
    <w:rsid w:val="00D61CE1"/>
    <w:rsid w:val="00D6246B"/>
    <w:rsid w:val="00D63A46"/>
    <w:rsid w:val="00D65D84"/>
    <w:rsid w:val="00D671FB"/>
    <w:rsid w:val="00D67F82"/>
    <w:rsid w:val="00D71E6D"/>
    <w:rsid w:val="00D74CE2"/>
    <w:rsid w:val="00D75E78"/>
    <w:rsid w:val="00D77B2A"/>
    <w:rsid w:val="00D80474"/>
    <w:rsid w:val="00D80495"/>
    <w:rsid w:val="00D8075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D02"/>
    <w:rsid w:val="00D93A74"/>
    <w:rsid w:val="00D964D9"/>
    <w:rsid w:val="00D96F43"/>
    <w:rsid w:val="00DA0896"/>
    <w:rsid w:val="00DA1AA3"/>
    <w:rsid w:val="00DA2F77"/>
    <w:rsid w:val="00DA5D9B"/>
    <w:rsid w:val="00DB0603"/>
    <w:rsid w:val="00DB14D8"/>
    <w:rsid w:val="00DB43F2"/>
    <w:rsid w:val="00DB475A"/>
    <w:rsid w:val="00DB4980"/>
    <w:rsid w:val="00DB4B1D"/>
    <w:rsid w:val="00DB4DB6"/>
    <w:rsid w:val="00DB5CB6"/>
    <w:rsid w:val="00DB77D3"/>
    <w:rsid w:val="00DC0773"/>
    <w:rsid w:val="00DC276F"/>
    <w:rsid w:val="00DC3DB8"/>
    <w:rsid w:val="00DC4949"/>
    <w:rsid w:val="00DC4D66"/>
    <w:rsid w:val="00DC5227"/>
    <w:rsid w:val="00DC5924"/>
    <w:rsid w:val="00DC5C12"/>
    <w:rsid w:val="00DC609F"/>
    <w:rsid w:val="00DD1472"/>
    <w:rsid w:val="00DD18D2"/>
    <w:rsid w:val="00DD32AF"/>
    <w:rsid w:val="00DD5179"/>
    <w:rsid w:val="00DD68F0"/>
    <w:rsid w:val="00DE11CD"/>
    <w:rsid w:val="00DE254C"/>
    <w:rsid w:val="00DE2731"/>
    <w:rsid w:val="00DE44FE"/>
    <w:rsid w:val="00DE4B68"/>
    <w:rsid w:val="00DE5EBA"/>
    <w:rsid w:val="00DE6410"/>
    <w:rsid w:val="00DF0070"/>
    <w:rsid w:val="00DF0382"/>
    <w:rsid w:val="00DF273A"/>
    <w:rsid w:val="00DF290E"/>
    <w:rsid w:val="00DF50C7"/>
    <w:rsid w:val="00DF5466"/>
    <w:rsid w:val="00DF6BC7"/>
    <w:rsid w:val="00DF780E"/>
    <w:rsid w:val="00DF7FCA"/>
    <w:rsid w:val="00E01860"/>
    <w:rsid w:val="00E02A4B"/>
    <w:rsid w:val="00E02EE1"/>
    <w:rsid w:val="00E031F7"/>
    <w:rsid w:val="00E04056"/>
    <w:rsid w:val="00E046BE"/>
    <w:rsid w:val="00E04DBF"/>
    <w:rsid w:val="00E04E56"/>
    <w:rsid w:val="00E0776A"/>
    <w:rsid w:val="00E10B41"/>
    <w:rsid w:val="00E10F02"/>
    <w:rsid w:val="00E11173"/>
    <w:rsid w:val="00E13ED3"/>
    <w:rsid w:val="00E1622F"/>
    <w:rsid w:val="00E16263"/>
    <w:rsid w:val="00E166F3"/>
    <w:rsid w:val="00E1713B"/>
    <w:rsid w:val="00E20215"/>
    <w:rsid w:val="00E214BA"/>
    <w:rsid w:val="00E2285C"/>
    <w:rsid w:val="00E250F3"/>
    <w:rsid w:val="00E25DBD"/>
    <w:rsid w:val="00E27D9D"/>
    <w:rsid w:val="00E32278"/>
    <w:rsid w:val="00E351D8"/>
    <w:rsid w:val="00E35329"/>
    <w:rsid w:val="00E35421"/>
    <w:rsid w:val="00E358F0"/>
    <w:rsid w:val="00E35C0B"/>
    <w:rsid w:val="00E363A5"/>
    <w:rsid w:val="00E407AB"/>
    <w:rsid w:val="00E407D2"/>
    <w:rsid w:val="00E410E5"/>
    <w:rsid w:val="00E417B9"/>
    <w:rsid w:val="00E41E8D"/>
    <w:rsid w:val="00E42094"/>
    <w:rsid w:val="00E42FF3"/>
    <w:rsid w:val="00E43BC7"/>
    <w:rsid w:val="00E43F0E"/>
    <w:rsid w:val="00E43FBC"/>
    <w:rsid w:val="00E442B6"/>
    <w:rsid w:val="00E465E0"/>
    <w:rsid w:val="00E4705A"/>
    <w:rsid w:val="00E53B7D"/>
    <w:rsid w:val="00E54E43"/>
    <w:rsid w:val="00E56446"/>
    <w:rsid w:val="00E56827"/>
    <w:rsid w:val="00E56B25"/>
    <w:rsid w:val="00E60293"/>
    <w:rsid w:val="00E607F1"/>
    <w:rsid w:val="00E61982"/>
    <w:rsid w:val="00E61C89"/>
    <w:rsid w:val="00E63A3D"/>
    <w:rsid w:val="00E63B21"/>
    <w:rsid w:val="00E63C52"/>
    <w:rsid w:val="00E63D7B"/>
    <w:rsid w:val="00E63F28"/>
    <w:rsid w:val="00E640D8"/>
    <w:rsid w:val="00E64B92"/>
    <w:rsid w:val="00E64F1A"/>
    <w:rsid w:val="00E65463"/>
    <w:rsid w:val="00E66C22"/>
    <w:rsid w:val="00E66E53"/>
    <w:rsid w:val="00E66FBB"/>
    <w:rsid w:val="00E674F9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BA0"/>
    <w:rsid w:val="00EB22D0"/>
    <w:rsid w:val="00EB25CA"/>
    <w:rsid w:val="00EB2B56"/>
    <w:rsid w:val="00EB444C"/>
    <w:rsid w:val="00EB5522"/>
    <w:rsid w:val="00EB7433"/>
    <w:rsid w:val="00EC01CA"/>
    <w:rsid w:val="00EC0CCB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51BE"/>
    <w:rsid w:val="00ED592C"/>
    <w:rsid w:val="00ED5EDC"/>
    <w:rsid w:val="00ED642E"/>
    <w:rsid w:val="00EE061C"/>
    <w:rsid w:val="00EE1DFB"/>
    <w:rsid w:val="00EE4B07"/>
    <w:rsid w:val="00EE52B7"/>
    <w:rsid w:val="00EE6823"/>
    <w:rsid w:val="00EF2823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C78"/>
    <w:rsid w:val="00F05253"/>
    <w:rsid w:val="00F0596C"/>
    <w:rsid w:val="00F05EA0"/>
    <w:rsid w:val="00F075AE"/>
    <w:rsid w:val="00F075EF"/>
    <w:rsid w:val="00F10953"/>
    <w:rsid w:val="00F116BD"/>
    <w:rsid w:val="00F11754"/>
    <w:rsid w:val="00F11C37"/>
    <w:rsid w:val="00F125AC"/>
    <w:rsid w:val="00F12BE0"/>
    <w:rsid w:val="00F12C44"/>
    <w:rsid w:val="00F12FE5"/>
    <w:rsid w:val="00F1335E"/>
    <w:rsid w:val="00F13526"/>
    <w:rsid w:val="00F15CE6"/>
    <w:rsid w:val="00F16A77"/>
    <w:rsid w:val="00F16CE2"/>
    <w:rsid w:val="00F16FDD"/>
    <w:rsid w:val="00F20223"/>
    <w:rsid w:val="00F203AA"/>
    <w:rsid w:val="00F20EBF"/>
    <w:rsid w:val="00F23389"/>
    <w:rsid w:val="00F237AC"/>
    <w:rsid w:val="00F24FA6"/>
    <w:rsid w:val="00F257C6"/>
    <w:rsid w:val="00F25C70"/>
    <w:rsid w:val="00F271E1"/>
    <w:rsid w:val="00F30A35"/>
    <w:rsid w:val="00F31011"/>
    <w:rsid w:val="00F31513"/>
    <w:rsid w:val="00F33BF7"/>
    <w:rsid w:val="00F342BB"/>
    <w:rsid w:val="00F34561"/>
    <w:rsid w:val="00F354CD"/>
    <w:rsid w:val="00F37DB1"/>
    <w:rsid w:val="00F410B0"/>
    <w:rsid w:val="00F419B2"/>
    <w:rsid w:val="00F41BF3"/>
    <w:rsid w:val="00F42E02"/>
    <w:rsid w:val="00F437EC"/>
    <w:rsid w:val="00F45609"/>
    <w:rsid w:val="00F46534"/>
    <w:rsid w:val="00F46A82"/>
    <w:rsid w:val="00F50035"/>
    <w:rsid w:val="00F52FCA"/>
    <w:rsid w:val="00F531A6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711C9"/>
    <w:rsid w:val="00F71C32"/>
    <w:rsid w:val="00F72BAA"/>
    <w:rsid w:val="00F7377F"/>
    <w:rsid w:val="00F75A1E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3CA"/>
    <w:rsid w:val="00F8754E"/>
    <w:rsid w:val="00F92EB9"/>
    <w:rsid w:val="00F94023"/>
    <w:rsid w:val="00F946CA"/>
    <w:rsid w:val="00F94B11"/>
    <w:rsid w:val="00F974ED"/>
    <w:rsid w:val="00F97570"/>
    <w:rsid w:val="00F9799D"/>
    <w:rsid w:val="00FA1B74"/>
    <w:rsid w:val="00FA21F2"/>
    <w:rsid w:val="00FA264E"/>
    <w:rsid w:val="00FA3072"/>
    <w:rsid w:val="00FA3F80"/>
    <w:rsid w:val="00FA43FC"/>
    <w:rsid w:val="00FA5DA0"/>
    <w:rsid w:val="00FA5EFE"/>
    <w:rsid w:val="00FA6B7B"/>
    <w:rsid w:val="00FA7244"/>
    <w:rsid w:val="00FA7F24"/>
    <w:rsid w:val="00FB00E6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5890"/>
    <w:rsid w:val="00FC5A4C"/>
    <w:rsid w:val="00FC6826"/>
    <w:rsid w:val="00FC6A1E"/>
    <w:rsid w:val="00FC7891"/>
    <w:rsid w:val="00FC7DE1"/>
    <w:rsid w:val="00FD2193"/>
    <w:rsid w:val="00FD290A"/>
    <w:rsid w:val="00FD3ADF"/>
    <w:rsid w:val="00FD43B0"/>
    <w:rsid w:val="00FD447E"/>
    <w:rsid w:val="00FD4B89"/>
    <w:rsid w:val="00FD500F"/>
    <w:rsid w:val="00FD52C8"/>
    <w:rsid w:val="00FD5427"/>
    <w:rsid w:val="00FD6349"/>
    <w:rsid w:val="00FD69E2"/>
    <w:rsid w:val="00FD773C"/>
    <w:rsid w:val="00FD796F"/>
    <w:rsid w:val="00FE236D"/>
    <w:rsid w:val="00FE245E"/>
    <w:rsid w:val="00FE2C46"/>
    <w:rsid w:val="00FE37DC"/>
    <w:rsid w:val="00FE429E"/>
    <w:rsid w:val="00FE539B"/>
    <w:rsid w:val="00FE6498"/>
    <w:rsid w:val="00FE6AA4"/>
    <w:rsid w:val="00FE788E"/>
    <w:rsid w:val="00FF1070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ddd,#eaeaea"/>
    </o:shapedefaults>
    <o:shapelayout v:ext="edit">
      <o:idmap v:ext="edit" data="1"/>
    </o:shapelayout>
  </w:shapeDefaults>
  <w:decimalSymbol w:val="."/>
  <w:listSeparator w:val=","/>
  <w14:docId w14:val="74BCB6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1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1">
    <w:name w:val="heading 2"/>
    <w:aliases w:val="ctrl+2"/>
    <w:basedOn w:val="a4"/>
    <w:next w:val="a4"/>
    <w:link w:val="22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ac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ad"/>
    <w:semiHidden/>
    <w:pPr>
      <w:ind w:firstLineChars="0" w:firstLine="0"/>
      <w:jc w:val="left"/>
    </w:pPr>
  </w:style>
  <w:style w:type="character" w:customStyle="1" w:styleId="ad">
    <w:name w:val="注释文本字符"/>
    <w:link w:val="ab"/>
    <w:semiHidden/>
    <w:rsid w:val="008F7BD8"/>
    <w:rPr>
      <w:rFonts w:ascii="宋体" w:hAnsi="宋体" w:cs="方正书宋简体"/>
    </w:rPr>
  </w:style>
  <w:style w:type="character" w:customStyle="1" w:styleId="ac">
    <w:name w:val="批注主题字符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e">
    <w:name w:val="page number"/>
    <w:basedOn w:val="a5"/>
    <w:semiHidden/>
  </w:style>
  <w:style w:type="paragraph" w:customStyle="1" w:styleId="af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0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1">
    <w:name w:val="Plain Text"/>
    <w:aliases w:val="普通文字 Char,纯文本1"/>
    <w:basedOn w:val="a4"/>
    <w:link w:val="af2"/>
    <w:semiHidden/>
    <w:pPr>
      <w:ind w:firstLineChars="0" w:firstLine="0"/>
    </w:pPr>
    <w:rPr>
      <w:rFonts w:hAnsi="Courier New"/>
    </w:rPr>
  </w:style>
  <w:style w:type="paragraph" w:styleId="af3">
    <w:name w:val="Body Text Indent"/>
    <w:basedOn w:val="a4"/>
    <w:link w:val="af4"/>
    <w:semiHidden/>
    <w:pPr>
      <w:ind w:leftChars="496" w:left="1034" w:firstLineChars="0" w:firstLine="0"/>
    </w:pPr>
    <w:rPr>
      <w:szCs w:val="21"/>
    </w:rPr>
  </w:style>
  <w:style w:type="paragraph" w:customStyle="1" w:styleId="af5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3">
    <w:name w:val="Body Text Indent 2"/>
    <w:basedOn w:val="a4"/>
    <w:link w:val="24"/>
    <w:semiHidden/>
    <w:pPr>
      <w:ind w:leftChars="452" w:left="942" w:firstLineChars="0" w:firstLine="0"/>
    </w:pPr>
  </w:style>
  <w:style w:type="paragraph" w:styleId="31">
    <w:name w:val="Body Text Indent 3"/>
    <w:basedOn w:val="a4"/>
    <w:link w:val="32"/>
    <w:semiHidden/>
    <w:pPr>
      <w:spacing w:afterLines="30" w:after="93"/>
      <w:ind w:firstLine="417"/>
    </w:pPr>
  </w:style>
  <w:style w:type="paragraph" w:styleId="af6">
    <w:name w:val="Body Text"/>
    <w:basedOn w:val="a4"/>
    <w:link w:val="af7"/>
    <w:semiHidden/>
    <w:pPr>
      <w:ind w:firstLineChars="0" w:firstLine="0"/>
    </w:pPr>
    <w:rPr>
      <w:sz w:val="18"/>
    </w:rPr>
  </w:style>
  <w:style w:type="paragraph" w:customStyle="1" w:styleId="af8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9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a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b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c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d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e">
    <w:name w:val="Date"/>
    <w:basedOn w:val="a4"/>
    <w:next w:val="a4"/>
    <w:link w:val="aff"/>
    <w:semiHidden/>
    <w:pPr>
      <w:ind w:firstLineChars="0" w:firstLine="0"/>
    </w:pPr>
    <w:rPr>
      <w:rFonts w:hAnsi="Courier New"/>
    </w:rPr>
  </w:style>
  <w:style w:type="paragraph" w:customStyle="1" w:styleId="aff0">
    <w:name w:val="四级"/>
    <w:rPr>
      <w:rFonts w:ascii="Arial" w:eastAsia="黑体" w:hAnsi="Arial"/>
      <w:sz w:val="21"/>
    </w:rPr>
  </w:style>
  <w:style w:type="paragraph" w:styleId="aff1">
    <w:name w:val="Body Text First Indent"/>
    <w:aliases w:val="正文文本首行缩进"/>
    <w:basedOn w:val="af6"/>
    <w:link w:val="aff2"/>
    <w:semiHidden/>
    <w:pPr>
      <w:spacing w:after="60"/>
      <w:ind w:firstLine="420"/>
      <w:jc w:val="left"/>
    </w:pPr>
  </w:style>
  <w:style w:type="paragraph" w:customStyle="1" w:styleId="aff3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f4">
    <w:name w:val="Normal Indent"/>
    <w:basedOn w:val="a4"/>
    <w:semiHidden/>
    <w:pPr>
      <w:snapToGrid w:val="0"/>
      <w:ind w:firstLineChars="0" w:firstLine="420"/>
    </w:pPr>
  </w:style>
  <w:style w:type="character" w:customStyle="1" w:styleId="aff5">
    <w:name w:val="页脚字符"/>
    <w:link w:val="aff6"/>
    <w:rPr>
      <w:kern w:val="2"/>
      <w:sz w:val="18"/>
      <w:szCs w:val="18"/>
    </w:rPr>
  </w:style>
  <w:style w:type="paragraph" w:styleId="aff7">
    <w:name w:val="Balloon Text"/>
    <w:basedOn w:val="a4"/>
    <w:link w:val="aff8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9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a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b">
    <w:name w:val="Table Grid"/>
    <w:basedOn w:val="a6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字符"/>
    <w:aliases w:val="ctrl+4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2">
    <w:name w:val="标题 2字符"/>
    <w:aliases w:val="ctrl+2字符"/>
    <w:link w:val="21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字符"/>
    <w:aliases w:val="ctrl+1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字符"/>
    <w:aliases w:val="ctrl+3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af2">
    <w:name w:val="纯文本字符"/>
    <w:aliases w:val="普通文字 Char字符,纯文本1字符"/>
    <w:link w:val="af1"/>
    <w:semiHidden/>
    <w:rsid w:val="002A307E"/>
    <w:rPr>
      <w:rFonts w:ascii="宋体" w:hAnsi="Courier New" w:cs="方正书宋简体"/>
    </w:rPr>
  </w:style>
  <w:style w:type="character" w:customStyle="1" w:styleId="af4">
    <w:name w:val="正文文本缩进字符"/>
    <w:link w:val="af3"/>
    <w:semiHidden/>
    <w:rsid w:val="002A307E"/>
    <w:rPr>
      <w:rFonts w:ascii="宋体" w:hAnsi="宋体" w:cs="方正书宋简体"/>
      <w:szCs w:val="21"/>
    </w:rPr>
  </w:style>
  <w:style w:type="character" w:customStyle="1" w:styleId="24">
    <w:name w:val="正文文本缩进 2字符"/>
    <w:link w:val="23"/>
    <w:semiHidden/>
    <w:rsid w:val="002A307E"/>
    <w:rPr>
      <w:rFonts w:ascii="宋体" w:hAnsi="宋体" w:cs="方正书宋简体"/>
    </w:rPr>
  </w:style>
  <w:style w:type="character" w:customStyle="1" w:styleId="32">
    <w:name w:val="正文文本缩进 3字符"/>
    <w:link w:val="31"/>
    <w:semiHidden/>
    <w:rsid w:val="002A307E"/>
    <w:rPr>
      <w:rFonts w:ascii="宋体" w:hAnsi="宋体" w:cs="方正书宋简体"/>
    </w:rPr>
  </w:style>
  <w:style w:type="character" w:customStyle="1" w:styleId="af7">
    <w:name w:val="正文文本字符"/>
    <w:link w:val="af6"/>
    <w:semiHidden/>
    <w:rsid w:val="002A307E"/>
    <w:rPr>
      <w:rFonts w:ascii="宋体" w:hAnsi="宋体" w:cs="方正书宋简体"/>
      <w:sz w:val="18"/>
    </w:rPr>
  </w:style>
  <w:style w:type="character" w:customStyle="1" w:styleId="aff">
    <w:name w:val="日期字符"/>
    <w:link w:val="afe"/>
    <w:semiHidden/>
    <w:rsid w:val="002A307E"/>
    <w:rPr>
      <w:rFonts w:ascii="宋体" w:hAnsi="Courier New" w:cs="方正书宋简体"/>
    </w:rPr>
  </w:style>
  <w:style w:type="character" w:customStyle="1" w:styleId="aff2">
    <w:name w:val="正文首行缩进字符"/>
    <w:aliases w:val="正文文本首行缩进字符"/>
    <w:link w:val="aff1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d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e">
    <w:name w:val="Document Map"/>
    <w:basedOn w:val="a4"/>
    <w:link w:val="11"/>
    <w:uiPriority w:val="99"/>
    <w:semiHidden/>
    <w:unhideWhenUsed/>
    <w:rsid w:val="002E73AD"/>
    <w:rPr>
      <w:sz w:val="24"/>
      <w:szCs w:val="24"/>
    </w:rPr>
  </w:style>
  <w:style w:type="character" w:customStyle="1" w:styleId="11">
    <w:name w:val="文档结构图 字符1"/>
    <w:basedOn w:val="a5"/>
    <w:link w:val="affe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2">
    <w:name w:val="无列表1"/>
    <w:next w:val="a7"/>
    <w:uiPriority w:val="99"/>
    <w:semiHidden/>
    <w:unhideWhenUsed/>
    <w:rsid w:val="003D7D6D"/>
  </w:style>
  <w:style w:type="paragraph" w:styleId="afff">
    <w:name w:val="Title"/>
    <w:aliases w:val="篇"/>
    <w:basedOn w:val="a4"/>
    <w:next w:val="a4"/>
    <w:link w:val="afff0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0">
    <w:name w:val="标题字符"/>
    <w:aliases w:val="篇字符"/>
    <w:link w:val="afff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8">
    <w:name w:val="批注框文本字符"/>
    <w:link w:val="aff7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f1">
    <w:name w:val="批注文字 字符"/>
    <w:basedOn w:val="a5"/>
    <w:semiHidden/>
    <w:rsid w:val="003D7D6D"/>
  </w:style>
  <w:style w:type="character" w:customStyle="1" w:styleId="afff2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3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4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5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3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6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9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4">
    <w:name w:val="网格型1"/>
    <w:basedOn w:val="a6"/>
    <w:next w:val="affb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5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6">
    <w:name w:val="footer"/>
    <w:basedOn w:val="a4"/>
    <w:link w:val="aff5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c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6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7">
    <w:name w:val="表1"/>
    <w:basedOn w:val="af3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1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4"/>
    <w:next w:val="af8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a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8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b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9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1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4"/>
    <w:rsid w:val="00F6426C"/>
    <w:pPr>
      <w:snapToGrid/>
      <w:ind w:firstLine="0"/>
      <w:jc w:val="center"/>
    </w:pPr>
    <w:rPr>
      <w:sz w:val="18"/>
    </w:rPr>
  </w:style>
  <w:style w:type="paragraph" w:styleId="1a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4"/>
    <w:rsid w:val="00F6426C"/>
    <w:pPr>
      <w:spacing w:beforeLines="50"/>
    </w:pPr>
  </w:style>
  <w:style w:type="paragraph" w:customStyle="1" w:styleId="afffffa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4"/>
    <w:qFormat/>
    <w:rsid w:val="00F6426C"/>
    <w:rPr>
      <w:rFonts w:ascii="楷体_GB2312" w:eastAsia="楷体_GB2312"/>
    </w:rPr>
  </w:style>
  <w:style w:type="table" w:customStyle="1" w:styleId="2c">
    <w:name w:val="网格型2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5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2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2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  <w:style w:type="paragraph" w:styleId="affffff1">
    <w:name w:val="Intense Quote"/>
    <w:basedOn w:val="a4"/>
    <w:next w:val="a4"/>
    <w:link w:val="affffff2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f2">
    <w:name w:val="明显引用字符"/>
    <w:basedOn w:val="a5"/>
    <w:link w:val="affffff1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f3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0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0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3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2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f4">
    <w:name w:val="Quote"/>
    <w:basedOn w:val="a4"/>
    <w:next w:val="a4"/>
    <w:link w:val="affffff5"/>
    <w:uiPriority w:val="29"/>
    <w:qFormat/>
    <w:rsid w:val="00E10B41"/>
    <w:rPr>
      <w:i/>
      <w:iCs/>
      <w:color w:val="000000" w:themeColor="text1"/>
    </w:rPr>
  </w:style>
  <w:style w:type="character" w:customStyle="1" w:styleId="affffff5">
    <w:name w:val="引用字符"/>
    <w:basedOn w:val="a5"/>
    <w:link w:val="affffff4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1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1">
    <w:name w:val="heading 2"/>
    <w:aliases w:val="ctrl+2"/>
    <w:basedOn w:val="a4"/>
    <w:next w:val="a4"/>
    <w:link w:val="22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ac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ad"/>
    <w:semiHidden/>
    <w:pPr>
      <w:ind w:firstLineChars="0" w:firstLine="0"/>
      <w:jc w:val="left"/>
    </w:pPr>
  </w:style>
  <w:style w:type="character" w:customStyle="1" w:styleId="ad">
    <w:name w:val="注释文本字符"/>
    <w:link w:val="ab"/>
    <w:semiHidden/>
    <w:rsid w:val="008F7BD8"/>
    <w:rPr>
      <w:rFonts w:ascii="宋体" w:hAnsi="宋体" w:cs="方正书宋简体"/>
    </w:rPr>
  </w:style>
  <w:style w:type="character" w:customStyle="1" w:styleId="ac">
    <w:name w:val="批注主题字符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e">
    <w:name w:val="page number"/>
    <w:basedOn w:val="a5"/>
    <w:semiHidden/>
  </w:style>
  <w:style w:type="paragraph" w:customStyle="1" w:styleId="af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0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1">
    <w:name w:val="Plain Text"/>
    <w:aliases w:val="普通文字 Char,纯文本1"/>
    <w:basedOn w:val="a4"/>
    <w:link w:val="af2"/>
    <w:semiHidden/>
    <w:pPr>
      <w:ind w:firstLineChars="0" w:firstLine="0"/>
    </w:pPr>
    <w:rPr>
      <w:rFonts w:hAnsi="Courier New"/>
    </w:rPr>
  </w:style>
  <w:style w:type="paragraph" w:styleId="af3">
    <w:name w:val="Body Text Indent"/>
    <w:basedOn w:val="a4"/>
    <w:link w:val="af4"/>
    <w:semiHidden/>
    <w:pPr>
      <w:ind w:leftChars="496" w:left="1034" w:firstLineChars="0" w:firstLine="0"/>
    </w:pPr>
    <w:rPr>
      <w:szCs w:val="21"/>
    </w:rPr>
  </w:style>
  <w:style w:type="paragraph" w:customStyle="1" w:styleId="af5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3">
    <w:name w:val="Body Text Indent 2"/>
    <w:basedOn w:val="a4"/>
    <w:link w:val="24"/>
    <w:semiHidden/>
    <w:pPr>
      <w:ind w:leftChars="452" w:left="942" w:firstLineChars="0" w:firstLine="0"/>
    </w:pPr>
  </w:style>
  <w:style w:type="paragraph" w:styleId="31">
    <w:name w:val="Body Text Indent 3"/>
    <w:basedOn w:val="a4"/>
    <w:link w:val="32"/>
    <w:semiHidden/>
    <w:pPr>
      <w:spacing w:afterLines="30" w:after="93"/>
      <w:ind w:firstLine="417"/>
    </w:pPr>
  </w:style>
  <w:style w:type="paragraph" w:styleId="af6">
    <w:name w:val="Body Text"/>
    <w:basedOn w:val="a4"/>
    <w:link w:val="af7"/>
    <w:semiHidden/>
    <w:pPr>
      <w:ind w:firstLineChars="0" w:firstLine="0"/>
    </w:pPr>
    <w:rPr>
      <w:sz w:val="18"/>
    </w:rPr>
  </w:style>
  <w:style w:type="paragraph" w:customStyle="1" w:styleId="af8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9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a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b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c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d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e">
    <w:name w:val="Date"/>
    <w:basedOn w:val="a4"/>
    <w:next w:val="a4"/>
    <w:link w:val="aff"/>
    <w:semiHidden/>
    <w:pPr>
      <w:ind w:firstLineChars="0" w:firstLine="0"/>
    </w:pPr>
    <w:rPr>
      <w:rFonts w:hAnsi="Courier New"/>
    </w:rPr>
  </w:style>
  <w:style w:type="paragraph" w:customStyle="1" w:styleId="aff0">
    <w:name w:val="四级"/>
    <w:rPr>
      <w:rFonts w:ascii="Arial" w:eastAsia="黑体" w:hAnsi="Arial"/>
      <w:sz w:val="21"/>
    </w:rPr>
  </w:style>
  <w:style w:type="paragraph" w:styleId="aff1">
    <w:name w:val="Body Text First Indent"/>
    <w:aliases w:val="正文文本首行缩进"/>
    <w:basedOn w:val="af6"/>
    <w:link w:val="aff2"/>
    <w:semiHidden/>
    <w:pPr>
      <w:spacing w:after="60"/>
      <w:ind w:firstLine="420"/>
      <w:jc w:val="left"/>
    </w:pPr>
  </w:style>
  <w:style w:type="paragraph" w:customStyle="1" w:styleId="aff3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f4">
    <w:name w:val="Normal Indent"/>
    <w:basedOn w:val="a4"/>
    <w:semiHidden/>
    <w:pPr>
      <w:snapToGrid w:val="0"/>
      <w:ind w:firstLineChars="0" w:firstLine="420"/>
    </w:pPr>
  </w:style>
  <w:style w:type="character" w:customStyle="1" w:styleId="aff5">
    <w:name w:val="页脚字符"/>
    <w:link w:val="aff6"/>
    <w:rPr>
      <w:kern w:val="2"/>
      <w:sz w:val="18"/>
      <w:szCs w:val="18"/>
    </w:rPr>
  </w:style>
  <w:style w:type="paragraph" w:styleId="aff7">
    <w:name w:val="Balloon Text"/>
    <w:basedOn w:val="a4"/>
    <w:link w:val="aff8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9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a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b">
    <w:name w:val="Table Grid"/>
    <w:basedOn w:val="a6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字符"/>
    <w:aliases w:val="ctrl+4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2">
    <w:name w:val="标题 2字符"/>
    <w:aliases w:val="ctrl+2字符"/>
    <w:link w:val="21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字符"/>
    <w:aliases w:val="ctrl+1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字符"/>
    <w:aliases w:val="ctrl+3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af2">
    <w:name w:val="纯文本字符"/>
    <w:aliases w:val="普通文字 Char字符,纯文本1字符"/>
    <w:link w:val="af1"/>
    <w:semiHidden/>
    <w:rsid w:val="002A307E"/>
    <w:rPr>
      <w:rFonts w:ascii="宋体" w:hAnsi="Courier New" w:cs="方正书宋简体"/>
    </w:rPr>
  </w:style>
  <w:style w:type="character" w:customStyle="1" w:styleId="af4">
    <w:name w:val="正文文本缩进字符"/>
    <w:link w:val="af3"/>
    <w:semiHidden/>
    <w:rsid w:val="002A307E"/>
    <w:rPr>
      <w:rFonts w:ascii="宋体" w:hAnsi="宋体" w:cs="方正书宋简体"/>
      <w:szCs w:val="21"/>
    </w:rPr>
  </w:style>
  <w:style w:type="character" w:customStyle="1" w:styleId="24">
    <w:name w:val="正文文本缩进 2字符"/>
    <w:link w:val="23"/>
    <w:semiHidden/>
    <w:rsid w:val="002A307E"/>
    <w:rPr>
      <w:rFonts w:ascii="宋体" w:hAnsi="宋体" w:cs="方正书宋简体"/>
    </w:rPr>
  </w:style>
  <w:style w:type="character" w:customStyle="1" w:styleId="32">
    <w:name w:val="正文文本缩进 3字符"/>
    <w:link w:val="31"/>
    <w:semiHidden/>
    <w:rsid w:val="002A307E"/>
    <w:rPr>
      <w:rFonts w:ascii="宋体" w:hAnsi="宋体" w:cs="方正书宋简体"/>
    </w:rPr>
  </w:style>
  <w:style w:type="character" w:customStyle="1" w:styleId="af7">
    <w:name w:val="正文文本字符"/>
    <w:link w:val="af6"/>
    <w:semiHidden/>
    <w:rsid w:val="002A307E"/>
    <w:rPr>
      <w:rFonts w:ascii="宋体" w:hAnsi="宋体" w:cs="方正书宋简体"/>
      <w:sz w:val="18"/>
    </w:rPr>
  </w:style>
  <w:style w:type="character" w:customStyle="1" w:styleId="aff">
    <w:name w:val="日期字符"/>
    <w:link w:val="afe"/>
    <w:semiHidden/>
    <w:rsid w:val="002A307E"/>
    <w:rPr>
      <w:rFonts w:ascii="宋体" w:hAnsi="Courier New" w:cs="方正书宋简体"/>
    </w:rPr>
  </w:style>
  <w:style w:type="character" w:customStyle="1" w:styleId="aff2">
    <w:name w:val="正文首行缩进字符"/>
    <w:aliases w:val="正文文本首行缩进字符"/>
    <w:link w:val="aff1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d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e">
    <w:name w:val="Document Map"/>
    <w:basedOn w:val="a4"/>
    <w:link w:val="11"/>
    <w:uiPriority w:val="99"/>
    <w:semiHidden/>
    <w:unhideWhenUsed/>
    <w:rsid w:val="002E73AD"/>
    <w:rPr>
      <w:sz w:val="24"/>
      <w:szCs w:val="24"/>
    </w:rPr>
  </w:style>
  <w:style w:type="character" w:customStyle="1" w:styleId="11">
    <w:name w:val="文档结构图 字符1"/>
    <w:basedOn w:val="a5"/>
    <w:link w:val="affe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2">
    <w:name w:val="无列表1"/>
    <w:next w:val="a7"/>
    <w:uiPriority w:val="99"/>
    <w:semiHidden/>
    <w:unhideWhenUsed/>
    <w:rsid w:val="003D7D6D"/>
  </w:style>
  <w:style w:type="paragraph" w:styleId="afff">
    <w:name w:val="Title"/>
    <w:aliases w:val="篇"/>
    <w:basedOn w:val="a4"/>
    <w:next w:val="a4"/>
    <w:link w:val="afff0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0">
    <w:name w:val="标题字符"/>
    <w:aliases w:val="篇字符"/>
    <w:link w:val="afff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8">
    <w:name w:val="批注框文本字符"/>
    <w:link w:val="aff7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f1">
    <w:name w:val="批注文字 字符"/>
    <w:basedOn w:val="a5"/>
    <w:semiHidden/>
    <w:rsid w:val="003D7D6D"/>
  </w:style>
  <w:style w:type="character" w:customStyle="1" w:styleId="afff2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3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4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5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3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6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9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4">
    <w:name w:val="网格型1"/>
    <w:basedOn w:val="a6"/>
    <w:next w:val="affb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5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6">
    <w:name w:val="footer"/>
    <w:basedOn w:val="a4"/>
    <w:link w:val="aff5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c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6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7">
    <w:name w:val="表1"/>
    <w:basedOn w:val="af3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1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4"/>
    <w:next w:val="af8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a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8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b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9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1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4"/>
    <w:rsid w:val="00F6426C"/>
    <w:pPr>
      <w:snapToGrid/>
      <w:ind w:firstLine="0"/>
      <w:jc w:val="center"/>
    </w:pPr>
    <w:rPr>
      <w:sz w:val="18"/>
    </w:rPr>
  </w:style>
  <w:style w:type="paragraph" w:styleId="1a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4"/>
    <w:rsid w:val="00F6426C"/>
    <w:pPr>
      <w:spacing w:beforeLines="50"/>
    </w:pPr>
  </w:style>
  <w:style w:type="paragraph" w:customStyle="1" w:styleId="afffffa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4"/>
    <w:qFormat/>
    <w:rsid w:val="00F6426C"/>
    <w:rPr>
      <w:rFonts w:ascii="楷体_GB2312" w:eastAsia="楷体_GB2312"/>
    </w:rPr>
  </w:style>
  <w:style w:type="table" w:customStyle="1" w:styleId="2c">
    <w:name w:val="网格型2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5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2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2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  <w:style w:type="paragraph" w:styleId="affffff1">
    <w:name w:val="Intense Quote"/>
    <w:basedOn w:val="a4"/>
    <w:next w:val="a4"/>
    <w:link w:val="affffff2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f2">
    <w:name w:val="明显引用字符"/>
    <w:basedOn w:val="a5"/>
    <w:link w:val="affffff1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f3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0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0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3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2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f4">
    <w:name w:val="Quote"/>
    <w:basedOn w:val="a4"/>
    <w:next w:val="a4"/>
    <w:link w:val="affffff5"/>
    <w:uiPriority w:val="29"/>
    <w:qFormat/>
    <w:rsid w:val="00E10B41"/>
    <w:rPr>
      <w:i/>
      <w:iCs/>
      <w:color w:val="000000" w:themeColor="text1"/>
    </w:rPr>
  </w:style>
  <w:style w:type="character" w:customStyle="1" w:styleId="affffff5">
    <w:name w:val="引用字符"/>
    <w:basedOn w:val="a5"/>
    <w:link w:val="affffff4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microsoft.com/office/2011/relationships/people" Target="people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BB1BC-5B56-E741-8116-028FE8F75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48</Pages>
  <Words>1849</Words>
  <Characters>10544</Characters>
  <Application>Microsoft Macintosh Word</Application>
  <DocSecurity>0</DocSecurity>
  <Lines>87</Lines>
  <Paragraphs>24</Paragraphs>
  <ScaleCrop>false</ScaleCrop>
  <Company>gg</Company>
  <LinksUpToDate>false</LinksUpToDate>
  <CharactersWithSpaces>12369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超 杨</cp:lastModifiedBy>
  <cp:revision>40</cp:revision>
  <cp:lastPrinted>2010-05-24T05:44:00Z</cp:lastPrinted>
  <dcterms:created xsi:type="dcterms:W3CDTF">2019-10-23T23:47:00Z</dcterms:created>
  <dcterms:modified xsi:type="dcterms:W3CDTF">2019-10-24T10:30:00Z</dcterms:modified>
</cp:coreProperties>
</file>