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A0215" w14:textId="14749F5F" w:rsidR="00BB1BC3" w:rsidRDefault="005C6605" w:rsidP="00BB1BC3">
      <w:pPr>
        <w:ind w:firstLine="635"/>
        <w:rPr>
          <w:rFonts w:eastAsia="Arial Unicode MS" w:cs="宋体"/>
          <w:noProof/>
          <w:color w:val="000000"/>
          <w:sz w:val="32"/>
          <w:szCs w:val="32"/>
          <w:shd w:val="clear" w:color="auto" w:fill="auto"/>
        </w:rPr>
      </w:pPr>
      <w:ins w:id="0" w:author="超 杨" w:date="2019-11-21T10:35:00Z">
        <w:r>
          <w:rPr>
            <w:rFonts w:eastAsia="Arial Unicode MS" w:cs="宋体"/>
            <w:noProof/>
            <w:color w:val="000000"/>
            <w:sz w:val="32"/>
            <w:szCs w:val="32"/>
            <w:shd w:val="clear" w:color="auto" w:fill="auto"/>
          </w:rPr>
          <w:softHyphen/>
        </w:r>
      </w:ins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08507144" w14:textId="77777777" w:rsidR="002747AE" w:rsidRDefault="00F6426C">
      <w:pPr>
        <w:rPr>
          <w:ins w:id="1" w:author="超 杨" w:date="2019-11-16T09:56:00Z"/>
          <w:webHidden/>
          <w:shd w:val="clear" w:color="auto" w:fill="auto"/>
        </w:rPr>
        <w:pPrChange w:id="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rPr>
          <w:webHidden/>
          <w:shd w:val="clear" w:color="auto" w:fill="auto"/>
        </w:rPr>
        <w:br w:type="page"/>
      </w:r>
    </w:p>
    <w:p w14:paraId="706BE7B6" w14:textId="77777777" w:rsidR="00BC6B1D" w:rsidRDefault="00BC6B1D">
      <w:pPr>
        <w:rPr>
          <w:ins w:id="3" w:author="超 杨" w:date="2019-11-18T17:35:00Z"/>
          <w:webHidden/>
          <w:shd w:val="clear" w:color="auto" w:fill="auto"/>
        </w:rPr>
        <w:pPrChange w:id="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" w:author="超 杨" w:date="2019-11-18T17:35:00Z">
        <w:r>
          <w:rPr>
            <w:rFonts w:hint="eastAsia"/>
            <w:webHidden/>
            <w:shd w:val="clear" w:color="auto" w:fill="auto"/>
          </w:rPr>
          <w:lastRenderedPageBreak/>
          <w:t>／＊</w:t>
        </w:r>
      </w:ins>
    </w:p>
    <w:p w14:paraId="2957DB52" w14:textId="76A53656" w:rsidR="002747AE" w:rsidRDefault="002747AE">
      <w:pPr>
        <w:rPr>
          <w:ins w:id="6" w:author="超 杨" w:date="2019-11-16T09:56:00Z"/>
          <w:webHidden/>
          <w:shd w:val="clear" w:color="auto" w:fill="auto"/>
        </w:rPr>
        <w:pPrChange w:id="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8" w:author="超 杨" w:date="2019-11-16T09:56:00Z">
        <w:r>
          <w:rPr>
            <w:rFonts w:hint="eastAsia"/>
            <w:webHidden/>
            <w:shd w:val="clear" w:color="auto" w:fill="auto"/>
          </w:rPr>
          <w:t>（</w:t>
        </w:r>
      </w:ins>
    </w:p>
    <w:p w14:paraId="61C74E56" w14:textId="79C1285A" w:rsidR="002747AE" w:rsidRDefault="002747AE">
      <w:pPr>
        <w:rPr>
          <w:ins w:id="9" w:author="超 杨" w:date="2019-11-16T09:56:00Z"/>
          <w:webHidden/>
          <w:shd w:val="clear" w:color="auto" w:fill="auto"/>
        </w:rPr>
        <w:pPrChange w:id="1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1" w:author="超 杨" w:date="2019-11-16T09:56:00Z">
        <w:r>
          <w:rPr>
            <w:rFonts w:hint="eastAsia"/>
            <w:webHidden/>
            <w:shd w:val="clear" w:color="auto" w:fill="auto"/>
          </w:rPr>
          <w:t>本书应用场景：</w:t>
        </w:r>
      </w:ins>
    </w:p>
    <w:p w14:paraId="02360E0B" w14:textId="02ACB6FD" w:rsidR="002747AE" w:rsidRDefault="002747AE">
      <w:pPr>
        <w:rPr>
          <w:ins w:id="12" w:author="超 杨" w:date="2019-11-16T09:57:00Z"/>
          <w:webHidden/>
          <w:shd w:val="clear" w:color="auto" w:fill="auto"/>
        </w:rPr>
        <w:pPrChange w:id="1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" w:author="超 杨" w:date="2019-11-16T09:56:00Z">
        <w:r>
          <w:rPr>
            <w:webHidden/>
            <w:shd w:val="clear" w:color="auto" w:fill="auto"/>
          </w:rPr>
          <w:t>pc</w:t>
        </w:r>
      </w:ins>
      <w:ins w:id="15" w:author="超 杨" w:date="2019-11-16T09:57:00Z">
        <w:r>
          <w:rPr>
            <w:rFonts w:hint="eastAsia"/>
            <w:webHidden/>
            <w:shd w:val="clear" w:color="auto" w:fill="auto"/>
          </w:rPr>
          <w:t>端：</w:t>
        </w:r>
        <w:r>
          <w:rPr>
            <w:webHidden/>
            <w:shd w:val="clear" w:color="auto" w:fill="auto"/>
          </w:rPr>
          <w:t>web</w:t>
        </w:r>
        <w:r>
          <w:rPr>
            <w:rFonts w:hint="eastAsia"/>
            <w:webHidden/>
            <w:shd w:val="clear" w:color="auto" w:fill="auto"/>
          </w:rPr>
          <w:t>应用</w:t>
        </w:r>
      </w:ins>
    </w:p>
    <w:p w14:paraId="36F4B491" w14:textId="3EAA8D61" w:rsidR="002747AE" w:rsidRDefault="002747AE">
      <w:pPr>
        <w:rPr>
          <w:ins w:id="16" w:author="超 杨" w:date="2019-11-16T09:56:00Z"/>
          <w:webHidden/>
          <w:shd w:val="clear" w:color="auto" w:fill="auto"/>
        </w:rPr>
        <w:pPrChange w:id="1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" w:author="超 杨" w:date="2019-11-16T09:57:00Z">
        <w:r>
          <w:rPr>
            <w:webHidden/>
            <w:shd w:val="clear" w:color="auto" w:fill="auto"/>
          </w:rPr>
          <w:t>mobile</w:t>
        </w:r>
        <w:r>
          <w:rPr>
            <w:rFonts w:hint="eastAsia"/>
            <w:webHidden/>
            <w:shd w:val="clear" w:color="auto" w:fill="auto"/>
          </w:rPr>
          <w:t>端：小游戏</w:t>
        </w:r>
      </w:ins>
    </w:p>
    <w:p w14:paraId="58E0FAC2" w14:textId="77777777" w:rsidR="00E5062F" w:rsidRDefault="00E5062F">
      <w:pPr>
        <w:rPr>
          <w:ins w:id="19" w:author="超 杨" w:date="2019-11-16T10:00:00Z"/>
          <w:webHidden/>
          <w:shd w:val="clear" w:color="auto" w:fill="auto"/>
        </w:rPr>
        <w:pPrChange w:id="2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A00DCA9" w14:textId="77777777" w:rsidR="00E5062F" w:rsidRDefault="00E5062F">
      <w:pPr>
        <w:rPr>
          <w:ins w:id="21" w:author="超 杨" w:date="2019-11-16T10:00:00Z"/>
          <w:webHidden/>
          <w:shd w:val="clear" w:color="auto" w:fill="auto"/>
        </w:rPr>
        <w:pPrChange w:id="2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E1E26B9" w14:textId="61A57B1A" w:rsidR="00E5062F" w:rsidRDefault="00E5062F">
      <w:pPr>
        <w:rPr>
          <w:ins w:id="23" w:author="超 杨" w:date="2019-11-16T10:00:00Z"/>
          <w:webHidden/>
          <w:shd w:val="clear" w:color="auto" w:fill="auto"/>
        </w:rPr>
        <w:pPrChange w:id="24" w:author="超 杨" w:date="2019-11-16T10:0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" w:author="超 杨" w:date="2019-11-16T10:00:00Z">
        <w:r w:rsidRPr="00E5062F">
          <w:rPr>
            <w:rFonts w:hint="eastAsia"/>
            <w:shd w:val="clear" w:color="auto" w:fill="auto"/>
          </w:rPr>
          <w:t>不与具体的平台（如微信小游戏）耦合</w:t>
        </w:r>
      </w:ins>
    </w:p>
    <w:p w14:paraId="142268BF" w14:textId="2A85958F" w:rsidR="002747AE" w:rsidRDefault="002747AE">
      <w:pPr>
        <w:rPr>
          <w:ins w:id="26" w:author="超 杨" w:date="2019-11-18T17:35:00Z"/>
          <w:webHidden/>
          <w:shd w:val="clear" w:color="auto" w:fill="auto"/>
        </w:rPr>
        <w:pPrChange w:id="2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" w:author="超 杨" w:date="2019-11-16T09:56:00Z">
        <w:r>
          <w:rPr>
            <w:rFonts w:hint="eastAsia"/>
            <w:webHidden/>
            <w:shd w:val="clear" w:color="auto" w:fill="auto"/>
          </w:rPr>
          <w:t>）</w:t>
        </w:r>
      </w:ins>
    </w:p>
    <w:p w14:paraId="0F85C8BE" w14:textId="3F8000A8" w:rsidR="00BC6B1D" w:rsidRPr="006B4422" w:rsidRDefault="00BC6B1D">
      <w:pPr>
        <w:pStyle w:val="afffff8"/>
        <w:numPr>
          <w:ilvl w:val="0"/>
          <w:numId w:val="22"/>
        </w:numPr>
        <w:ind w:firstLineChars="0"/>
        <w:rPr>
          <w:ins w:id="29" w:author="超 杨" w:date="2019-11-18T17:35:00Z"/>
          <w:webHidden/>
        </w:rPr>
        <w:pPrChange w:id="3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" w:author="超 杨" w:date="2019-11-18T17:35:00Z">
        <w:r w:rsidRPr="006054D3">
          <w:rPr>
            <w:rFonts w:hint="eastAsia"/>
            <w:webHidden/>
          </w:rPr>
          <w:t>／</w:t>
        </w:r>
      </w:ins>
    </w:p>
    <w:p w14:paraId="5F9057AA" w14:textId="77777777" w:rsidR="000D2840" w:rsidRDefault="000D2840">
      <w:pPr>
        <w:ind w:firstLineChars="0"/>
        <w:rPr>
          <w:ins w:id="32" w:author="超 杨" w:date="2019-11-20T12:33:00Z"/>
          <w:webHidden/>
          <w:shd w:val="clear" w:color="auto" w:fill="auto"/>
        </w:rPr>
        <w:pPrChange w:id="3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D518D22" w14:textId="6B90FB56" w:rsidR="008B3F03" w:rsidRDefault="008B3F03">
      <w:pPr>
        <w:rPr>
          <w:ins w:id="34" w:author="超 杨" w:date="2019-11-18T17:35:00Z"/>
          <w:webHidden/>
          <w:shd w:val="clear" w:color="auto" w:fill="auto"/>
        </w:rPr>
        <w:pPrChange w:id="35" w:author="超 杨" w:date="2019-11-20T12:33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6" w:author="超 杨" w:date="2019-11-20T12:33:00Z">
        <w:r>
          <w:rPr>
            <w:rFonts w:hint="eastAsia"/>
            <w:webHidden/>
            <w:shd w:val="clear" w:color="auto" w:fill="auto"/>
          </w:rPr>
          <w:t>／＊</w:t>
        </w:r>
      </w:ins>
    </w:p>
    <w:p w14:paraId="7EDFF6AB" w14:textId="3506DFF0" w:rsidR="000D2840" w:rsidRDefault="000D2840">
      <w:pPr>
        <w:ind w:firstLineChars="0"/>
        <w:rPr>
          <w:ins w:id="37" w:author="超 杨" w:date="2019-11-18T17:35:00Z"/>
          <w:webHidden/>
          <w:shd w:val="clear" w:color="auto" w:fill="auto"/>
        </w:rPr>
        <w:pPrChange w:id="3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9" w:author="超 杨" w:date="2019-11-18T17:35:00Z">
        <w:r>
          <w:rPr>
            <w:rFonts w:hint="eastAsia"/>
            <w:webHidden/>
            <w:shd w:val="clear" w:color="auto" w:fill="auto"/>
          </w:rPr>
          <w:t>（</w:t>
        </w:r>
      </w:ins>
    </w:p>
    <w:p w14:paraId="75D710DB" w14:textId="67A11E6E" w:rsidR="000D2840" w:rsidRDefault="000D2840">
      <w:pPr>
        <w:ind w:firstLineChars="0"/>
        <w:rPr>
          <w:ins w:id="40" w:author="超 杨" w:date="2019-11-18T17:35:00Z"/>
          <w:webHidden/>
          <w:shd w:val="clear" w:color="auto" w:fill="auto"/>
        </w:rPr>
        <w:pPrChange w:id="4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2" w:author="超 杨" w:date="2019-11-18T17:35:00Z">
        <w:r>
          <w:rPr>
            <w:rFonts w:hint="eastAsia"/>
            <w:webHidden/>
            <w:shd w:val="clear" w:color="auto" w:fill="auto"/>
          </w:rPr>
          <w:t>本书目的：</w:t>
        </w:r>
      </w:ins>
    </w:p>
    <w:p w14:paraId="2B194072" w14:textId="22CA66B8" w:rsidR="000D2840" w:rsidRDefault="000D2840">
      <w:pPr>
        <w:ind w:firstLineChars="0"/>
        <w:rPr>
          <w:ins w:id="43" w:author="超 杨" w:date="2019-11-18T17:57:00Z"/>
          <w:webHidden/>
          <w:shd w:val="clear" w:color="auto" w:fill="auto"/>
        </w:rPr>
        <w:pPrChange w:id="4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5" w:author="超 杨" w:date="2019-11-18T17:35:00Z">
        <w:r>
          <w:rPr>
            <w:rFonts w:hint="eastAsia"/>
            <w:webHidden/>
            <w:shd w:val="clear" w:color="auto" w:fill="auto"/>
          </w:rPr>
          <w:t>搭建引擎框架</w:t>
        </w:r>
        <w:r w:rsidR="00D80A46">
          <w:rPr>
            <w:rFonts w:hint="eastAsia"/>
            <w:webHidden/>
            <w:shd w:val="clear" w:color="auto" w:fill="auto"/>
          </w:rPr>
          <w:t>；</w:t>
        </w:r>
      </w:ins>
    </w:p>
    <w:p w14:paraId="713324B3" w14:textId="77777777" w:rsidR="0098651E" w:rsidRDefault="0098651E">
      <w:pPr>
        <w:ind w:firstLineChars="0"/>
        <w:rPr>
          <w:ins w:id="46" w:author="超 杨" w:date="2019-11-18T17:57:00Z"/>
          <w:webHidden/>
          <w:shd w:val="clear" w:color="auto" w:fill="auto"/>
        </w:rPr>
        <w:pPrChange w:id="4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8" w:author="超 杨" w:date="2019-11-18T17:57:00Z">
        <w:r>
          <w:rPr>
            <w:rFonts w:hint="eastAsia"/>
            <w:webHidden/>
            <w:shd w:val="clear" w:color="auto" w:fill="auto"/>
          </w:rPr>
          <w:t>（</w:t>
        </w:r>
      </w:ins>
    </w:p>
    <w:p w14:paraId="5FAAC788" w14:textId="021BDFE0" w:rsidR="0098651E" w:rsidRDefault="0098651E">
      <w:pPr>
        <w:ind w:firstLineChars="0"/>
        <w:rPr>
          <w:ins w:id="49" w:author="超 杨" w:date="2019-11-18T17:57:00Z"/>
          <w:webHidden/>
          <w:shd w:val="clear" w:color="auto" w:fill="auto"/>
        </w:rPr>
        <w:pPrChange w:id="50" w:author="超 杨" w:date="2019-11-18T18:01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1" w:author="超 杨" w:date="2019-11-18T17:57:00Z">
        <w:r>
          <w:rPr>
            <w:rFonts w:hint="eastAsia"/>
            <w:webHidden/>
            <w:shd w:val="clear" w:color="auto" w:fill="auto"/>
          </w:rPr>
          <w:t>框架足够通用</w:t>
        </w:r>
      </w:ins>
      <w:ins w:id="52" w:author="超 杨" w:date="2019-11-18T18:01:00Z">
        <w:r w:rsidR="002D7EF3">
          <w:rPr>
            <w:rFonts w:hint="eastAsia"/>
            <w:webHidden/>
            <w:shd w:val="clear" w:color="auto" w:fill="auto"/>
          </w:rPr>
          <w:t>，</w:t>
        </w:r>
      </w:ins>
      <w:ins w:id="53" w:author="超 杨" w:date="2019-11-18T17:57:00Z">
        <w:r>
          <w:rPr>
            <w:rFonts w:hint="eastAsia"/>
            <w:webHidden/>
            <w:shd w:val="clear" w:color="auto" w:fill="auto"/>
          </w:rPr>
          <w:t>扩展性强</w:t>
        </w:r>
      </w:ins>
      <w:ins w:id="54" w:author="超 杨" w:date="2019-11-18T18:01:00Z">
        <w:r w:rsidR="009E5B2C">
          <w:rPr>
            <w:rFonts w:hint="eastAsia"/>
            <w:webHidden/>
            <w:shd w:val="clear" w:color="auto" w:fill="auto"/>
          </w:rPr>
          <w:t>；</w:t>
        </w:r>
      </w:ins>
    </w:p>
    <w:p w14:paraId="10CF0658" w14:textId="02685411" w:rsidR="0098651E" w:rsidRDefault="00830351">
      <w:pPr>
        <w:ind w:firstLineChars="0"/>
        <w:rPr>
          <w:ins w:id="55" w:author="超 杨" w:date="2019-11-18T17:57:00Z"/>
          <w:webHidden/>
          <w:shd w:val="clear" w:color="auto" w:fill="auto"/>
        </w:rPr>
        <w:pPrChange w:id="5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7" w:author="超 杨" w:date="2019-11-18T18:01:00Z">
        <w:r>
          <w:rPr>
            <w:rFonts w:hint="eastAsia"/>
            <w:webHidden/>
            <w:shd w:val="clear" w:color="auto" w:fill="auto"/>
          </w:rPr>
          <w:t>性能好</w:t>
        </w:r>
        <w:r w:rsidR="009E5B2C">
          <w:rPr>
            <w:rFonts w:hint="eastAsia"/>
            <w:webHidden/>
            <w:shd w:val="clear" w:color="auto" w:fill="auto"/>
          </w:rPr>
          <w:t>；</w:t>
        </w:r>
      </w:ins>
    </w:p>
    <w:p w14:paraId="020F9941" w14:textId="35B58C2A" w:rsidR="0098651E" w:rsidRDefault="0098651E">
      <w:pPr>
        <w:ind w:firstLineChars="0"/>
        <w:rPr>
          <w:ins w:id="58" w:author="超 杨" w:date="2019-11-18T18:04:00Z"/>
          <w:webHidden/>
          <w:shd w:val="clear" w:color="auto" w:fill="auto"/>
        </w:rPr>
        <w:pPrChange w:id="5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0" w:author="超 杨" w:date="2019-11-18T17:57:00Z">
        <w:r>
          <w:rPr>
            <w:rFonts w:hint="eastAsia"/>
            <w:webHidden/>
            <w:shd w:val="clear" w:color="auto" w:fill="auto"/>
          </w:rPr>
          <w:t>）</w:t>
        </w:r>
      </w:ins>
    </w:p>
    <w:p w14:paraId="5BDBCAD9" w14:textId="77777777" w:rsidR="000F5497" w:rsidRDefault="000F5497">
      <w:pPr>
        <w:ind w:firstLineChars="0"/>
        <w:rPr>
          <w:ins w:id="61" w:author="超 杨" w:date="2019-11-18T18:04:00Z"/>
          <w:webHidden/>
          <w:shd w:val="clear" w:color="auto" w:fill="auto"/>
        </w:rPr>
        <w:pPrChange w:id="6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0294630" w14:textId="77777777" w:rsidR="00730414" w:rsidRDefault="001E2433">
      <w:pPr>
        <w:ind w:firstLineChars="0"/>
        <w:rPr>
          <w:ins w:id="63" w:author="超 杨" w:date="2019-11-18T18:05:00Z"/>
          <w:webHidden/>
          <w:shd w:val="clear" w:color="auto" w:fill="auto"/>
        </w:rPr>
        <w:pPrChange w:id="6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5" w:author="超 杨" w:date="2019-11-18T18:05:00Z">
        <w:r>
          <w:rPr>
            <w:rFonts w:hint="eastAsia"/>
            <w:webHidden/>
            <w:shd w:val="clear" w:color="auto" w:fill="auto"/>
          </w:rPr>
          <w:t>（</w:t>
        </w:r>
      </w:ins>
    </w:p>
    <w:p w14:paraId="2D645B69" w14:textId="5A767B60" w:rsidR="00730414" w:rsidRDefault="000F5497">
      <w:pPr>
        <w:ind w:firstLineChars="0"/>
        <w:rPr>
          <w:ins w:id="66" w:author="超 杨" w:date="2019-11-18T18:05:00Z"/>
          <w:webHidden/>
          <w:shd w:val="clear" w:color="auto" w:fill="auto"/>
        </w:rPr>
        <w:pPrChange w:id="6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8" w:author="超 杨" w:date="2019-11-18T18:04:00Z">
        <w:r>
          <w:rPr>
            <w:rFonts w:hint="eastAsia"/>
            <w:webHidden/>
            <w:shd w:val="clear" w:color="auto" w:fill="auto"/>
          </w:rPr>
          <w:t>可以把“基础”部分篇幅大幅减少。如不用单独介绍</w:t>
        </w:r>
        <w:r>
          <w:rPr>
            <w:webHidden/>
            <w:shd w:val="clear" w:color="auto" w:fill="auto"/>
          </w:rPr>
          <w:t>webgl1,webgl2</w:t>
        </w:r>
        <w:r>
          <w:rPr>
            <w:rFonts w:hint="eastAsia"/>
            <w:webHidden/>
            <w:shd w:val="clear" w:color="auto" w:fill="auto"/>
          </w:rPr>
          <w:t>等，只用介绍</w:t>
        </w:r>
        <w:r>
          <w:rPr>
            <w:webHidden/>
            <w:shd w:val="clear" w:color="auto" w:fill="auto"/>
          </w:rPr>
          <w:t>reason</w:t>
        </w:r>
        <w:r>
          <w:rPr>
            <w:rFonts w:hint="eastAsia"/>
            <w:webHidden/>
            <w:shd w:val="clear" w:color="auto" w:fill="auto"/>
          </w:rPr>
          <w:t>，函数式编程等。</w:t>
        </w:r>
      </w:ins>
    </w:p>
    <w:p w14:paraId="1A01BFB3" w14:textId="7E139432" w:rsidR="000F5497" w:rsidRDefault="001E2433">
      <w:pPr>
        <w:ind w:firstLineChars="0"/>
        <w:rPr>
          <w:ins w:id="69" w:author="超 杨" w:date="2019-11-18T18:09:00Z"/>
          <w:webHidden/>
          <w:shd w:val="clear" w:color="auto" w:fill="auto"/>
        </w:rPr>
        <w:pPrChange w:id="7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1" w:author="超 杨" w:date="2019-11-18T18:05:00Z">
        <w:r>
          <w:rPr>
            <w:rFonts w:hint="eastAsia"/>
            <w:webHidden/>
            <w:shd w:val="clear" w:color="auto" w:fill="auto"/>
          </w:rPr>
          <w:t>）</w:t>
        </w:r>
      </w:ins>
    </w:p>
    <w:p w14:paraId="7E8BB11D" w14:textId="77777777" w:rsidR="001A53CF" w:rsidRDefault="001A53CF">
      <w:pPr>
        <w:ind w:firstLineChars="0"/>
        <w:rPr>
          <w:ins w:id="72" w:author="超 杨" w:date="2019-11-18T18:09:00Z"/>
          <w:webHidden/>
          <w:shd w:val="clear" w:color="auto" w:fill="auto"/>
        </w:rPr>
        <w:pPrChange w:id="7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0169481" w14:textId="0D4BF328" w:rsidR="001A53CF" w:rsidRDefault="001A53CF">
      <w:pPr>
        <w:ind w:firstLineChars="0"/>
        <w:rPr>
          <w:ins w:id="74" w:author="超 杨" w:date="2019-11-18T18:09:00Z"/>
          <w:webHidden/>
          <w:shd w:val="clear" w:color="auto" w:fill="auto"/>
        </w:rPr>
        <w:pPrChange w:id="7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6" w:author="超 杨" w:date="2019-11-18T18:09:00Z">
        <w:r>
          <w:rPr>
            <w:rFonts w:hint="eastAsia"/>
            <w:webHidden/>
            <w:shd w:val="clear" w:color="auto" w:fill="auto"/>
          </w:rPr>
          <w:t>（</w:t>
        </w:r>
      </w:ins>
    </w:p>
    <w:p w14:paraId="7C6B7A54" w14:textId="17735CA0" w:rsidR="001A53CF" w:rsidRDefault="001A53CF">
      <w:pPr>
        <w:ind w:firstLineChars="0"/>
        <w:rPr>
          <w:ins w:id="77" w:author="超 杨" w:date="2019-11-18T18:09:00Z"/>
          <w:webHidden/>
          <w:shd w:val="clear" w:color="auto" w:fill="auto"/>
        </w:rPr>
        <w:pPrChange w:id="7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9" w:author="超 杨" w:date="2019-11-18T18:09:00Z">
        <w:r>
          <w:rPr>
            <w:rFonts w:hint="eastAsia"/>
            <w:webHidden/>
            <w:shd w:val="clear" w:color="auto" w:fill="auto"/>
          </w:rPr>
          <w:t>更改书名？</w:t>
        </w:r>
      </w:ins>
    </w:p>
    <w:p w14:paraId="35BBF44A" w14:textId="06977B8D" w:rsidR="001A53CF" w:rsidRDefault="001A53CF">
      <w:pPr>
        <w:ind w:firstLineChars="0"/>
        <w:rPr>
          <w:ins w:id="80" w:author="超 杨" w:date="2019-11-18T17:49:00Z"/>
          <w:webHidden/>
          <w:shd w:val="clear" w:color="auto" w:fill="auto"/>
        </w:rPr>
        <w:pPrChange w:id="8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82" w:author="超 杨" w:date="2019-11-18T18:09:00Z">
        <w:r>
          <w:rPr>
            <w:rFonts w:hint="eastAsia"/>
            <w:webHidden/>
            <w:shd w:val="clear" w:color="auto" w:fill="auto"/>
          </w:rPr>
          <w:t>）</w:t>
        </w:r>
      </w:ins>
    </w:p>
    <w:p w14:paraId="6DF5F296" w14:textId="77777777" w:rsidR="0067208B" w:rsidRDefault="0067208B">
      <w:pPr>
        <w:ind w:firstLineChars="0"/>
        <w:rPr>
          <w:ins w:id="83" w:author="超 杨" w:date="2019-11-18T17:49:00Z"/>
          <w:webHidden/>
          <w:shd w:val="clear" w:color="auto" w:fill="auto"/>
        </w:rPr>
        <w:pPrChange w:id="8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F68460D" w14:textId="77777777" w:rsidR="0067208B" w:rsidRDefault="0067208B">
      <w:pPr>
        <w:ind w:firstLineChars="0"/>
        <w:rPr>
          <w:ins w:id="85" w:author="超 杨" w:date="2019-11-18T17:50:00Z"/>
          <w:webHidden/>
          <w:shd w:val="clear" w:color="auto" w:fill="auto"/>
        </w:rPr>
        <w:pPrChange w:id="8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79F2C94" w14:textId="77777777" w:rsidR="0067208B" w:rsidRDefault="0067208B">
      <w:pPr>
        <w:ind w:firstLineChars="0"/>
        <w:rPr>
          <w:ins w:id="87" w:author="超 杨" w:date="2019-11-18T17:50:00Z"/>
          <w:webHidden/>
          <w:shd w:val="clear" w:color="auto" w:fill="auto"/>
        </w:rPr>
        <w:pPrChange w:id="8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07E1F54" w14:textId="2ED1D2E3" w:rsidR="0067208B" w:rsidRDefault="0067208B">
      <w:pPr>
        <w:ind w:firstLineChars="0"/>
        <w:rPr>
          <w:ins w:id="89" w:author="超 杨" w:date="2019-11-18T17:49:00Z"/>
          <w:webHidden/>
          <w:shd w:val="clear" w:color="auto" w:fill="auto"/>
        </w:rPr>
        <w:pPrChange w:id="9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91" w:author="超 杨" w:date="2019-11-18T17:50:00Z">
        <w:r>
          <w:rPr>
            <w:rFonts w:hint="eastAsia"/>
            <w:webHidden/>
            <w:shd w:val="clear" w:color="auto" w:fill="auto"/>
          </w:rPr>
          <w:t>第一部分：搭建引擎框架</w:t>
        </w:r>
      </w:ins>
    </w:p>
    <w:p w14:paraId="2E542762" w14:textId="77777777" w:rsidR="0067208B" w:rsidRDefault="0067208B">
      <w:pPr>
        <w:ind w:firstLineChars="0"/>
        <w:rPr>
          <w:ins w:id="92" w:author="超 杨" w:date="2019-11-18T18:13:00Z"/>
          <w:webHidden/>
          <w:shd w:val="clear" w:color="auto" w:fill="auto"/>
        </w:rPr>
        <w:pPrChange w:id="9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CC7C561" w14:textId="06EBD25D" w:rsidR="00AA490D" w:rsidRDefault="00AA490D">
      <w:pPr>
        <w:ind w:firstLineChars="0"/>
        <w:rPr>
          <w:ins w:id="94" w:author="超 杨" w:date="2019-11-18T18:14:00Z"/>
          <w:webHidden/>
          <w:shd w:val="clear" w:color="auto" w:fill="auto"/>
        </w:rPr>
        <w:pPrChange w:id="9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96" w:author="超 杨" w:date="2019-11-18T18:13:00Z">
        <w:r>
          <w:rPr>
            <w:rFonts w:hint="eastAsia"/>
            <w:webHidden/>
            <w:shd w:val="clear" w:color="auto" w:fill="auto"/>
          </w:rPr>
          <w:t>（</w:t>
        </w:r>
      </w:ins>
    </w:p>
    <w:p w14:paraId="1D60B094" w14:textId="4435CD67" w:rsidR="00407A68" w:rsidRDefault="00407A68">
      <w:pPr>
        <w:ind w:firstLineChars="0"/>
        <w:rPr>
          <w:ins w:id="97" w:author="超 杨" w:date="2019-11-18T18:14:00Z"/>
          <w:webHidden/>
          <w:shd w:val="clear" w:color="auto" w:fill="auto"/>
        </w:rPr>
        <w:pPrChange w:id="9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99" w:author="超 杨" w:date="2019-11-18T18:14:00Z">
        <w:r>
          <w:rPr>
            <w:rFonts w:hint="eastAsia"/>
            <w:webHidden/>
            <w:shd w:val="clear" w:color="auto" w:fill="auto"/>
          </w:rPr>
          <w:t>写作思路：</w:t>
        </w:r>
      </w:ins>
    </w:p>
    <w:p w14:paraId="5F15B67E" w14:textId="77777777" w:rsidR="00407A68" w:rsidRDefault="00407A68">
      <w:pPr>
        <w:ind w:firstLineChars="0"/>
        <w:rPr>
          <w:ins w:id="100" w:author="超 杨" w:date="2019-11-18T18:13:00Z"/>
          <w:webHidden/>
          <w:shd w:val="clear" w:color="auto" w:fill="auto"/>
        </w:rPr>
        <w:pPrChange w:id="10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FCFA4C0" w14:textId="2ECF49F8" w:rsidR="00AA490D" w:rsidRDefault="00AA490D">
      <w:pPr>
        <w:ind w:firstLineChars="0"/>
        <w:rPr>
          <w:ins w:id="102" w:author="超 杨" w:date="2019-11-18T18:14:00Z"/>
          <w:webHidden/>
          <w:shd w:val="clear" w:color="auto" w:fill="auto"/>
        </w:rPr>
        <w:pPrChange w:id="10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04" w:author="超 杨" w:date="2019-11-18T18:13:00Z">
        <w:r>
          <w:rPr>
            <w:rFonts w:hint="eastAsia"/>
            <w:webHidden/>
            <w:shd w:val="clear" w:color="auto" w:fill="auto"/>
          </w:rPr>
          <w:t>可以</w:t>
        </w:r>
      </w:ins>
      <w:ins w:id="105" w:author="超 杨" w:date="2019-11-18T18:14:00Z">
        <w:r>
          <w:rPr>
            <w:rFonts w:hint="eastAsia"/>
            <w:webHidden/>
            <w:shd w:val="clear" w:color="auto" w:fill="auto"/>
          </w:rPr>
          <w:t>先给出两个</w:t>
        </w:r>
      </w:ins>
      <w:ins w:id="106" w:author="超 杨" w:date="2019-11-18T18:19:00Z">
        <w:r w:rsidR="00722821">
          <w:rPr>
            <w:rFonts w:hint="eastAsia"/>
            <w:webHidden/>
            <w:shd w:val="clear" w:color="auto" w:fill="auto"/>
          </w:rPr>
          <w:t>无光照、单色的</w:t>
        </w:r>
      </w:ins>
      <w:ins w:id="107" w:author="超 杨" w:date="2019-11-18T18:14:00Z">
        <w:r>
          <w:rPr>
            <w:webHidden/>
            <w:shd w:val="clear" w:color="auto" w:fill="auto"/>
          </w:rPr>
          <w:t>Demo</w:t>
        </w:r>
      </w:ins>
      <w:ins w:id="108" w:author="超 杨" w:date="2019-11-18T18:20:00Z">
        <w:r w:rsidR="0064274A">
          <w:rPr>
            <w:rFonts w:hint="eastAsia"/>
            <w:webHidden/>
            <w:shd w:val="clear" w:color="auto" w:fill="auto"/>
          </w:rPr>
          <w:t>（用</w:t>
        </w:r>
        <w:r w:rsidR="0064274A">
          <w:rPr>
            <w:webHidden/>
            <w:shd w:val="clear" w:color="auto" w:fill="auto"/>
          </w:rPr>
          <w:t>webgl1</w:t>
        </w:r>
        <w:r w:rsidR="0064274A">
          <w:rPr>
            <w:rFonts w:hint="eastAsia"/>
            <w:webHidden/>
            <w:shd w:val="clear" w:color="auto" w:fill="auto"/>
          </w:rPr>
          <w:t>？）</w:t>
        </w:r>
      </w:ins>
      <w:ins w:id="109" w:author="超 杨" w:date="2019-11-18T18:14:00Z">
        <w:r>
          <w:rPr>
            <w:rFonts w:hint="eastAsia"/>
            <w:webHidden/>
            <w:shd w:val="clear" w:color="auto" w:fill="auto"/>
          </w:rPr>
          <w:t>：</w:t>
        </w:r>
      </w:ins>
    </w:p>
    <w:p w14:paraId="5843C20E" w14:textId="3D3BD7C0" w:rsidR="00AA490D" w:rsidRDefault="00AA490D">
      <w:pPr>
        <w:ind w:firstLineChars="0"/>
        <w:rPr>
          <w:ins w:id="110" w:author="超 杨" w:date="2019-11-18T18:14:00Z"/>
          <w:webHidden/>
          <w:shd w:val="clear" w:color="auto" w:fill="auto"/>
        </w:rPr>
        <w:pPrChange w:id="11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12" w:author="超 杨" w:date="2019-11-18T18:14:00Z">
        <w:r>
          <w:rPr>
            <w:rFonts w:hint="eastAsia"/>
            <w:webHidden/>
            <w:shd w:val="clear" w:color="auto" w:fill="auto"/>
          </w:rPr>
          <w:t>光栅化渲染三角形；</w:t>
        </w:r>
      </w:ins>
    </w:p>
    <w:p w14:paraId="3BD0BD23" w14:textId="5AFD878F" w:rsidR="00AA490D" w:rsidRDefault="00AA490D">
      <w:pPr>
        <w:ind w:firstLineChars="0"/>
        <w:rPr>
          <w:ins w:id="113" w:author="超 杨" w:date="2019-11-18T18:14:00Z"/>
          <w:webHidden/>
          <w:shd w:val="clear" w:color="auto" w:fill="auto"/>
        </w:rPr>
        <w:pPrChange w:id="11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proofErr w:type="spellStart"/>
      <w:ins w:id="115" w:author="超 杨" w:date="2019-11-18T18:14:00Z">
        <w:r>
          <w:rPr>
            <w:webHidden/>
            <w:shd w:val="clear" w:color="auto" w:fill="auto"/>
          </w:rPr>
          <w:t>raycast</w:t>
        </w:r>
        <w:proofErr w:type="spellEnd"/>
        <w:r>
          <w:rPr>
            <w:rFonts w:hint="eastAsia"/>
            <w:webHidden/>
            <w:shd w:val="clear" w:color="auto" w:fill="auto"/>
          </w:rPr>
          <w:t>渲染体素（一个立方体）</w:t>
        </w:r>
      </w:ins>
      <w:ins w:id="116" w:author="超 杨" w:date="2019-11-18T18:16:00Z">
        <w:r w:rsidR="004D2B58">
          <w:rPr>
            <w:rFonts w:hint="eastAsia"/>
            <w:webHidden/>
            <w:shd w:val="clear" w:color="auto" w:fill="auto"/>
          </w:rPr>
          <w:t>（使用</w:t>
        </w:r>
        <w:proofErr w:type="spellStart"/>
        <w:r w:rsidR="004D2B58">
          <w:rPr>
            <w:webHidden/>
            <w:shd w:val="clear" w:color="auto" w:fill="auto"/>
          </w:rPr>
          <w:t>svo</w:t>
        </w:r>
        <w:proofErr w:type="spellEnd"/>
        <w:r w:rsidR="004D2B58">
          <w:rPr>
            <w:rFonts w:hint="eastAsia"/>
            <w:webHidden/>
            <w:shd w:val="clear" w:color="auto" w:fill="auto"/>
          </w:rPr>
          <w:t>改进？</w:t>
        </w:r>
        <w:r w:rsidR="006C6546">
          <w:rPr>
            <w:rFonts w:hint="eastAsia"/>
            <w:webHidden/>
            <w:shd w:val="clear" w:color="auto" w:fill="auto"/>
          </w:rPr>
          <w:t>或者只是</w:t>
        </w:r>
        <w:proofErr w:type="spellStart"/>
        <w:r w:rsidR="006C6546">
          <w:rPr>
            <w:webHidden/>
            <w:shd w:val="clear" w:color="auto" w:fill="auto"/>
          </w:rPr>
          <w:t>minecraft</w:t>
        </w:r>
        <w:proofErr w:type="spellEnd"/>
        <w:r w:rsidR="006C6546">
          <w:rPr>
            <w:rFonts w:hint="eastAsia"/>
            <w:webHidden/>
            <w:shd w:val="clear" w:color="auto" w:fill="auto"/>
          </w:rPr>
          <w:t>那种简单体素？</w:t>
        </w:r>
        <w:r w:rsidR="004D2B58">
          <w:rPr>
            <w:rFonts w:hint="eastAsia"/>
            <w:webHidden/>
            <w:shd w:val="clear" w:color="auto" w:fill="auto"/>
          </w:rPr>
          <w:t>）</w:t>
        </w:r>
      </w:ins>
      <w:ins w:id="117" w:author="超 杨" w:date="2019-11-18T18:14:00Z">
        <w:r>
          <w:rPr>
            <w:rFonts w:hint="eastAsia"/>
            <w:webHidden/>
            <w:shd w:val="clear" w:color="auto" w:fill="auto"/>
          </w:rPr>
          <w:t>；</w:t>
        </w:r>
      </w:ins>
    </w:p>
    <w:p w14:paraId="4344E74E" w14:textId="77777777" w:rsidR="00407A68" w:rsidRDefault="00407A68">
      <w:pPr>
        <w:ind w:firstLineChars="0"/>
        <w:rPr>
          <w:ins w:id="118" w:author="超 杨" w:date="2019-11-18T18:14:00Z"/>
          <w:webHidden/>
          <w:shd w:val="clear" w:color="auto" w:fill="auto"/>
        </w:rPr>
        <w:pPrChange w:id="11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F06E3F3" w14:textId="77777777" w:rsidR="00407A68" w:rsidRDefault="00407A68">
      <w:pPr>
        <w:ind w:firstLineChars="0"/>
        <w:rPr>
          <w:ins w:id="120" w:author="超 杨" w:date="2019-11-18T18:20:00Z"/>
          <w:webHidden/>
          <w:shd w:val="clear" w:color="auto" w:fill="auto"/>
        </w:rPr>
        <w:pPrChange w:id="12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FCE2930" w14:textId="77777777" w:rsidR="00256064" w:rsidRDefault="00256064">
      <w:pPr>
        <w:ind w:firstLineChars="0"/>
        <w:rPr>
          <w:ins w:id="122" w:author="超 杨" w:date="2019-11-18T18:20:00Z"/>
          <w:webHidden/>
          <w:shd w:val="clear" w:color="auto" w:fill="auto"/>
        </w:rPr>
        <w:pPrChange w:id="12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30EF53A" w14:textId="62DA613A" w:rsidR="00256064" w:rsidRDefault="00256064">
      <w:pPr>
        <w:ind w:firstLineChars="0"/>
        <w:rPr>
          <w:ins w:id="124" w:author="超 杨" w:date="2019-11-18T18:20:00Z"/>
          <w:webHidden/>
          <w:shd w:val="clear" w:color="auto" w:fill="auto"/>
        </w:rPr>
        <w:pPrChange w:id="12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26" w:author="超 杨" w:date="2019-11-18T18:20:00Z">
        <w:r>
          <w:rPr>
            <w:rFonts w:hint="eastAsia"/>
            <w:webHidden/>
            <w:shd w:val="clear" w:color="auto" w:fill="auto"/>
          </w:rPr>
          <w:t>然后加入纹理</w:t>
        </w:r>
      </w:ins>
    </w:p>
    <w:p w14:paraId="6ED0E79A" w14:textId="77777777" w:rsidR="00256064" w:rsidRDefault="00256064">
      <w:pPr>
        <w:ind w:firstLineChars="0"/>
        <w:rPr>
          <w:ins w:id="127" w:author="超 杨" w:date="2019-11-18T18:20:00Z"/>
          <w:webHidden/>
          <w:shd w:val="clear" w:color="auto" w:fill="auto"/>
        </w:rPr>
        <w:pPrChange w:id="12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F51F09C" w14:textId="77777777" w:rsidR="00256064" w:rsidRDefault="00256064">
      <w:pPr>
        <w:ind w:firstLineChars="0"/>
        <w:rPr>
          <w:ins w:id="129" w:author="超 杨" w:date="2019-11-18T18:20:00Z"/>
          <w:webHidden/>
          <w:shd w:val="clear" w:color="auto" w:fill="auto"/>
        </w:rPr>
        <w:pPrChange w:id="13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5887FA4" w14:textId="44E089E5" w:rsidR="00256064" w:rsidRDefault="00256064">
      <w:pPr>
        <w:ind w:firstLineChars="0"/>
        <w:rPr>
          <w:ins w:id="131" w:author="超 杨" w:date="2019-11-18T18:20:00Z"/>
          <w:webHidden/>
          <w:shd w:val="clear" w:color="auto" w:fill="auto"/>
        </w:rPr>
        <w:pPrChange w:id="13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33" w:author="超 杨" w:date="2019-11-18T18:20:00Z">
        <w:r>
          <w:rPr>
            <w:rFonts w:hint="eastAsia"/>
            <w:webHidden/>
            <w:shd w:val="clear" w:color="auto" w:fill="auto"/>
          </w:rPr>
          <w:t>加入光照</w:t>
        </w:r>
      </w:ins>
    </w:p>
    <w:p w14:paraId="210A3D5C" w14:textId="77777777" w:rsidR="008D3B9C" w:rsidRDefault="008D3B9C">
      <w:pPr>
        <w:ind w:firstLineChars="0"/>
        <w:rPr>
          <w:ins w:id="134" w:author="超 杨" w:date="2019-11-18T18:20:00Z"/>
          <w:webHidden/>
          <w:shd w:val="clear" w:color="auto" w:fill="auto"/>
        </w:rPr>
        <w:pPrChange w:id="13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0E0BC01" w14:textId="77777777" w:rsidR="008D3B9C" w:rsidRDefault="008D3B9C">
      <w:pPr>
        <w:ind w:firstLineChars="0"/>
        <w:rPr>
          <w:ins w:id="136" w:author="超 杨" w:date="2019-11-18T18:20:00Z"/>
          <w:webHidden/>
          <w:shd w:val="clear" w:color="auto" w:fill="auto"/>
        </w:rPr>
        <w:pPrChange w:id="13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FE25CEE" w14:textId="77777777" w:rsidR="00256064" w:rsidRDefault="00256064">
      <w:pPr>
        <w:ind w:firstLineChars="0"/>
        <w:rPr>
          <w:ins w:id="138" w:author="超 杨" w:date="2019-11-18T18:16:00Z"/>
          <w:webHidden/>
          <w:shd w:val="clear" w:color="auto" w:fill="auto"/>
        </w:rPr>
        <w:pPrChange w:id="13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D558C55" w14:textId="45655B4A" w:rsidR="00AD3D92" w:rsidRDefault="00AD3D92">
      <w:pPr>
        <w:ind w:firstLineChars="0"/>
        <w:rPr>
          <w:ins w:id="140" w:author="超 杨" w:date="2019-11-18T18:22:00Z"/>
          <w:webHidden/>
          <w:shd w:val="clear" w:color="auto" w:fill="auto"/>
        </w:rPr>
        <w:pPrChange w:id="14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2" w:author="超 杨" w:date="2019-11-18T18:22:00Z">
        <w:r>
          <w:rPr>
            <w:rFonts w:hint="eastAsia"/>
            <w:webHidden/>
            <w:shd w:val="clear" w:color="auto" w:fill="auto"/>
          </w:rPr>
          <w:t>提出框架，把这两个</w:t>
        </w:r>
        <w:r>
          <w:rPr>
            <w:webHidden/>
            <w:shd w:val="clear" w:color="auto" w:fill="auto"/>
          </w:rPr>
          <w:t>demo</w:t>
        </w:r>
        <w:r>
          <w:rPr>
            <w:rFonts w:hint="eastAsia"/>
            <w:webHidden/>
            <w:shd w:val="clear" w:color="auto" w:fill="auto"/>
          </w:rPr>
          <w:t>整合进来</w:t>
        </w:r>
      </w:ins>
    </w:p>
    <w:p w14:paraId="2663DBDD" w14:textId="77777777" w:rsidR="00407A68" w:rsidRDefault="00407A68">
      <w:pPr>
        <w:ind w:firstLineChars="0"/>
        <w:rPr>
          <w:ins w:id="143" w:author="超 杨" w:date="2019-11-18T18:14:00Z"/>
          <w:webHidden/>
          <w:shd w:val="clear" w:color="auto" w:fill="auto"/>
        </w:rPr>
        <w:pPrChange w:id="14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56A62E4" w14:textId="77777777" w:rsidR="00407A68" w:rsidRDefault="00407A68">
      <w:pPr>
        <w:ind w:firstLineChars="0"/>
        <w:rPr>
          <w:ins w:id="145" w:author="超 杨" w:date="2019-11-18T18:13:00Z"/>
          <w:webHidden/>
          <w:shd w:val="clear" w:color="auto" w:fill="auto"/>
        </w:rPr>
        <w:pPrChange w:id="14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FF1EF23" w14:textId="1F6FD1C8" w:rsidR="00AA490D" w:rsidRDefault="00AA490D">
      <w:pPr>
        <w:ind w:firstLineChars="0"/>
        <w:rPr>
          <w:ins w:id="147" w:author="超 杨" w:date="2019-11-18T18:13:00Z"/>
          <w:webHidden/>
          <w:shd w:val="clear" w:color="auto" w:fill="auto"/>
        </w:rPr>
        <w:pPrChange w:id="14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9" w:author="超 杨" w:date="2019-11-18T18:13:00Z">
        <w:r>
          <w:rPr>
            <w:rFonts w:hint="eastAsia"/>
            <w:webHidden/>
            <w:shd w:val="clear" w:color="auto" w:fill="auto"/>
          </w:rPr>
          <w:t>）</w:t>
        </w:r>
      </w:ins>
    </w:p>
    <w:p w14:paraId="3A6E9DB9" w14:textId="77777777" w:rsidR="00AA490D" w:rsidRDefault="00AA490D">
      <w:pPr>
        <w:ind w:firstLineChars="0"/>
        <w:rPr>
          <w:ins w:id="150" w:author="超 杨" w:date="2019-11-18T18:13:00Z"/>
          <w:webHidden/>
          <w:shd w:val="clear" w:color="auto" w:fill="auto"/>
        </w:rPr>
        <w:pPrChange w:id="15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0A59EBE" w14:textId="77777777" w:rsidR="00AA490D" w:rsidRDefault="00AA490D">
      <w:pPr>
        <w:ind w:firstLineChars="0"/>
        <w:rPr>
          <w:ins w:id="152" w:author="超 杨" w:date="2019-11-18T17:50:00Z"/>
          <w:webHidden/>
          <w:shd w:val="clear" w:color="auto" w:fill="auto"/>
        </w:rPr>
        <w:pPrChange w:id="15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D779917" w14:textId="023B6E2A" w:rsidR="0067208B" w:rsidRDefault="0067208B">
      <w:pPr>
        <w:ind w:firstLineChars="0"/>
        <w:rPr>
          <w:ins w:id="154" w:author="超 杨" w:date="2019-11-18T17:50:00Z"/>
          <w:webHidden/>
          <w:shd w:val="clear" w:color="auto" w:fill="auto"/>
        </w:rPr>
        <w:pPrChange w:id="15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56" w:author="超 杨" w:date="2019-11-18T17:50:00Z">
        <w:r>
          <w:rPr>
            <w:rFonts w:hint="eastAsia"/>
            <w:webHidden/>
            <w:shd w:val="clear" w:color="auto" w:fill="auto"/>
          </w:rPr>
          <w:t>增加基础功能：</w:t>
        </w:r>
      </w:ins>
    </w:p>
    <w:p w14:paraId="3CFDE8F8" w14:textId="640D2707" w:rsidR="0067208B" w:rsidRDefault="0067208B">
      <w:pPr>
        <w:ind w:firstLineChars="0"/>
        <w:rPr>
          <w:ins w:id="157" w:author="超 杨" w:date="2019-11-18T17:50:00Z"/>
          <w:webHidden/>
          <w:shd w:val="clear" w:color="auto" w:fill="auto"/>
        </w:rPr>
        <w:pPrChange w:id="15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59" w:author="超 杨" w:date="2019-11-18T17:50:00Z">
        <w:r>
          <w:rPr>
            <w:rFonts w:hint="eastAsia"/>
            <w:webHidden/>
            <w:shd w:val="clear" w:color="auto" w:fill="auto"/>
          </w:rPr>
          <w:t>支持光照，纹理</w:t>
        </w:r>
      </w:ins>
    </w:p>
    <w:p w14:paraId="59FDA6A7" w14:textId="77777777" w:rsidR="0067208B" w:rsidRDefault="0067208B">
      <w:pPr>
        <w:ind w:firstLineChars="0"/>
        <w:rPr>
          <w:ins w:id="160" w:author="超 杨" w:date="2019-11-18T17:58:00Z"/>
          <w:webHidden/>
          <w:shd w:val="clear" w:color="auto" w:fill="auto"/>
        </w:rPr>
        <w:pPrChange w:id="16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6AEFB50" w14:textId="77777777" w:rsidR="000829E3" w:rsidRDefault="000829E3">
      <w:pPr>
        <w:ind w:firstLineChars="0"/>
        <w:rPr>
          <w:ins w:id="162" w:author="超 杨" w:date="2019-11-18T17:58:00Z"/>
          <w:webHidden/>
          <w:shd w:val="clear" w:color="auto" w:fill="auto"/>
        </w:rPr>
        <w:pPrChange w:id="16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1EC0FCA" w14:textId="39A30EEE" w:rsidR="000829E3" w:rsidRDefault="000829E3">
      <w:pPr>
        <w:ind w:firstLineChars="0"/>
        <w:rPr>
          <w:ins w:id="164" w:author="超 杨" w:date="2019-11-18T17:58:00Z"/>
          <w:webHidden/>
          <w:shd w:val="clear" w:color="auto" w:fill="auto"/>
        </w:rPr>
        <w:pPrChange w:id="16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66" w:author="超 杨" w:date="2019-11-18T17:58:00Z">
        <w:r>
          <w:rPr>
            <w:rFonts w:hint="eastAsia"/>
            <w:webHidden/>
            <w:shd w:val="clear" w:color="auto" w:fill="auto"/>
          </w:rPr>
          <w:t>分解引擎的运行步骤</w:t>
        </w:r>
      </w:ins>
    </w:p>
    <w:p w14:paraId="3F80A205" w14:textId="777A998C" w:rsidR="000829E3" w:rsidRDefault="000829E3">
      <w:pPr>
        <w:ind w:firstLineChars="0"/>
        <w:rPr>
          <w:ins w:id="167" w:author="超 杨" w:date="2019-11-18T17:58:00Z"/>
          <w:webHidden/>
          <w:shd w:val="clear" w:color="auto" w:fill="auto"/>
        </w:rPr>
        <w:pPrChange w:id="16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69" w:author="超 杨" w:date="2019-11-18T17:58:00Z">
        <w:r>
          <w:rPr>
            <w:rFonts w:hint="eastAsia"/>
            <w:webHidden/>
            <w:shd w:val="clear" w:color="auto" w:fill="auto"/>
          </w:rPr>
          <w:t>（如加载－</w:t>
        </w:r>
      </w:ins>
      <w:ins w:id="170" w:author="超 杨" w:date="2019-11-18T17:59:00Z">
        <w:r w:rsidR="00C61A10">
          <w:rPr>
            <w:rFonts w:hint="eastAsia"/>
            <w:webHidden/>
            <w:shd w:val="clear" w:color="auto" w:fill="auto"/>
          </w:rPr>
          <w:t>）</w:t>
        </w:r>
      </w:ins>
      <w:ins w:id="171" w:author="超 杨" w:date="2019-11-18T17:58:00Z">
        <w:r>
          <w:rPr>
            <w:rFonts w:hint="eastAsia"/>
            <w:webHidden/>
            <w:shd w:val="clear" w:color="auto" w:fill="auto"/>
          </w:rPr>
          <w:t>初始化－</w:t>
        </w:r>
      </w:ins>
      <w:ins w:id="172" w:author="超 杨" w:date="2019-11-18T17:59:00Z">
        <w:r w:rsidR="00C61A10">
          <w:rPr>
            <w:rFonts w:hint="eastAsia"/>
            <w:webHidden/>
            <w:shd w:val="clear" w:color="auto" w:fill="auto"/>
          </w:rPr>
          <w:t>）</w:t>
        </w:r>
      </w:ins>
      <w:ins w:id="173" w:author="超 杨" w:date="2019-11-18T17:58:00Z">
        <w:r>
          <w:rPr>
            <w:rFonts w:hint="eastAsia"/>
            <w:webHidden/>
            <w:shd w:val="clear" w:color="auto" w:fill="auto"/>
          </w:rPr>
          <w:t>。。。）</w:t>
        </w:r>
      </w:ins>
    </w:p>
    <w:p w14:paraId="0826AF86" w14:textId="77777777" w:rsidR="000829E3" w:rsidRDefault="000829E3">
      <w:pPr>
        <w:ind w:firstLineChars="0"/>
        <w:rPr>
          <w:ins w:id="174" w:author="超 杨" w:date="2019-11-18T17:50:00Z"/>
          <w:webHidden/>
          <w:shd w:val="clear" w:color="auto" w:fill="auto"/>
        </w:rPr>
        <w:pPrChange w:id="17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2EF2BCF" w14:textId="77777777" w:rsidR="0067208B" w:rsidRDefault="0067208B">
      <w:pPr>
        <w:ind w:firstLineChars="0"/>
        <w:rPr>
          <w:ins w:id="176" w:author="超 杨" w:date="2019-11-18T17:59:00Z"/>
          <w:webHidden/>
          <w:shd w:val="clear" w:color="auto" w:fill="auto"/>
        </w:rPr>
        <w:pPrChange w:id="17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5618220" w14:textId="095029E1" w:rsidR="00C61A10" w:rsidRDefault="00C61A10">
      <w:pPr>
        <w:ind w:firstLineChars="0"/>
        <w:rPr>
          <w:ins w:id="178" w:author="超 杨" w:date="2019-11-18T17:59:00Z"/>
          <w:webHidden/>
          <w:shd w:val="clear" w:color="auto" w:fill="auto"/>
        </w:rPr>
        <w:pPrChange w:id="17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0" w:author="超 杨" w:date="2019-11-18T17:59:00Z">
        <w:r>
          <w:rPr>
            <w:rFonts w:hint="eastAsia"/>
            <w:webHidden/>
            <w:shd w:val="clear" w:color="auto" w:fill="auto"/>
          </w:rPr>
          <w:t>分解引擎的上下文</w:t>
        </w:r>
      </w:ins>
    </w:p>
    <w:p w14:paraId="63635B60" w14:textId="3BF7C4C7" w:rsidR="00C61A10" w:rsidRDefault="00C61A10">
      <w:pPr>
        <w:ind w:firstLineChars="0"/>
        <w:rPr>
          <w:ins w:id="181" w:author="超 杨" w:date="2019-11-18T17:59:00Z"/>
          <w:webHidden/>
          <w:shd w:val="clear" w:color="auto" w:fill="auto"/>
        </w:rPr>
        <w:pPrChange w:id="18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3" w:author="超 杨" w:date="2019-11-18T17:59:00Z">
        <w:r>
          <w:rPr>
            <w:rFonts w:hint="eastAsia"/>
            <w:webHidden/>
            <w:shd w:val="clear" w:color="auto" w:fill="auto"/>
          </w:rPr>
          <w:t>（如</w:t>
        </w:r>
        <w:r>
          <w:rPr>
            <w:webHidden/>
            <w:shd w:val="clear" w:color="auto" w:fill="auto"/>
          </w:rPr>
          <w:t>shader</w:t>
        </w:r>
        <w:r>
          <w:rPr>
            <w:rFonts w:hint="eastAsia"/>
            <w:webHidden/>
            <w:shd w:val="clear" w:color="auto" w:fill="auto"/>
          </w:rPr>
          <w:t>，</w:t>
        </w:r>
        <w:r>
          <w:rPr>
            <w:webHidden/>
            <w:shd w:val="clear" w:color="auto" w:fill="auto"/>
          </w:rPr>
          <w:t>render</w:t>
        </w:r>
        <w:r>
          <w:rPr>
            <w:rFonts w:hint="eastAsia"/>
            <w:webHidden/>
            <w:shd w:val="clear" w:color="auto" w:fill="auto"/>
          </w:rPr>
          <w:t>）</w:t>
        </w:r>
      </w:ins>
    </w:p>
    <w:p w14:paraId="78C9DF9C" w14:textId="603E5028" w:rsidR="00C61A10" w:rsidRDefault="00C61A10">
      <w:pPr>
        <w:ind w:firstLineChars="0"/>
        <w:rPr>
          <w:ins w:id="184" w:author="超 杨" w:date="2019-11-18T17:59:00Z"/>
          <w:webHidden/>
          <w:shd w:val="clear" w:color="auto" w:fill="auto"/>
        </w:rPr>
        <w:pPrChange w:id="18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6" w:author="超 杨" w:date="2019-11-18T17:59:00Z">
        <w:r>
          <w:rPr>
            <w:rFonts w:hint="eastAsia"/>
            <w:webHidden/>
            <w:shd w:val="clear" w:color="auto" w:fill="auto"/>
          </w:rPr>
          <w:t>（最佳实践</w:t>
        </w:r>
      </w:ins>
      <w:ins w:id="187" w:author="超 杨" w:date="2019-11-18T18:00:00Z">
        <w:r>
          <w:rPr>
            <w:rFonts w:hint="eastAsia"/>
            <w:webHidden/>
            <w:shd w:val="clear" w:color="auto" w:fill="auto"/>
          </w:rPr>
          <w:t>：如</w:t>
        </w:r>
        <w:r w:rsidR="00256788">
          <w:rPr>
            <w:rFonts w:hint="eastAsia"/>
            <w:webHidden/>
            <w:shd w:val="clear" w:color="auto" w:fill="auto"/>
          </w:rPr>
          <w:t>上下文有自己的数据（</w:t>
        </w:r>
        <w:r w:rsidR="0037362A">
          <w:rPr>
            <w:webHidden/>
            <w:shd w:val="clear" w:color="auto" w:fill="auto"/>
          </w:rPr>
          <w:t xml:space="preserve">sub </w:t>
        </w:r>
        <w:r w:rsidR="00256788">
          <w:rPr>
            <w:webHidden/>
            <w:shd w:val="clear" w:color="auto" w:fill="auto"/>
          </w:rPr>
          <w:t>state</w:t>
        </w:r>
        <w:r w:rsidR="007C1A66">
          <w:rPr>
            <w:rFonts w:hint="eastAsia"/>
            <w:webHidden/>
            <w:shd w:val="clear" w:color="auto" w:fill="auto"/>
          </w:rPr>
          <w:t>？</w:t>
        </w:r>
        <w:r w:rsidR="00256788">
          <w:rPr>
            <w:rFonts w:hint="eastAsia"/>
            <w:webHidden/>
            <w:shd w:val="clear" w:color="auto" w:fill="auto"/>
          </w:rPr>
          <w:t>）</w:t>
        </w:r>
      </w:ins>
      <w:ins w:id="188" w:author="超 杨" w:date="2019-11-18T17:59:00Z">
        <w:r>
          <w:rPr>
            <w:rFonts w:hint="eastAsia"/>
            <w:webHidden/>
            <w:shd w:val="clear" w:color="auto" w:fill="auto"/>
          </w:rPr>
          <w:t>）</w:t>
        </w:r>
      </w:ins>
    </w:p>
    <w:p w14:paraId="739469A4" w14:textId="77777777" w:rsidR="00C61A10" w:rsidRDefault="00C61A10">
      <w:pPr>
        <w:ind w:firstLineChars="0"/>
        <w:rPr>
          <w:ins w:id="189" w:author="超 杨" w:date="2019-11-18T17:35:00Z"/>
          <w:webHidden/>
          <w:shd w:val="clear" w:color="auto" w:fill="auto"/>
        </w:rPr>
        <w:pPrChange w:id="19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9ABCD52" w14:textId="77777777" w:rsidR="00CD3DC6" w:rsidRDefault="00CD3DC6">
      <w:pPr>
        <w:ind w:firstLineChars="0"/>
        <w:rPr>
          <w:ins w:id="191" w:author="超 杨" w:date="2019-11-18T17:40:00Z"/>
          <w:webHidden/>
          <w:shd w:val="clear" w:color="auto" w:fill="auto"/>
        </w:rPr>
        <w:pPrChange w:id="19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E374F5C" w14:textId="55607C56" w:rsidR="00CD3DC6" w:rsidRDefault="00CD3DC6">
      <w:pPr>
        <w:ind w:firstLineChars="0"/>
        <w:rPr>
          <w:ins w:id="193" w:author="超 杨" w:date="2019-11-18T17:40:00Z"/>
          <w:webHidden/>
          <w:shd w:val="clear" w:color="auto" w:fill="auto"/>
        </w:rPr>
        <w:pPrChange w:id="19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95" w:author="超 杨" w:date="2019-11-18T17:40:00Z">
        <w:r>
          <w:rPr>
            <w:rFonts w:hint="eastAsia"/>
            <w:webHidden/>
            <w:shd w:val="clear" w:color="auto" w:fill="auto"/>
          </w:rPr>
          <w:t>支持三角形，体素</w:t>
        </w:r>
      </w:ins>
    </w:p>
    <w:p w14:paraId="78C8B698" w14:textId="77777777" w:rsidR="00363B59" w:rsidRDefault="00363B59">
      <w:pPr>
        <w:ind w:firstLineChars="0" w:firstLine="0"/>
        <w:rPr>
          <w:ins w:id="196" w:author="超 杨" w:date="2019-11-18T17:44:00Z"/>
          <w:webHidden/>
          <w:shd w:val="clear" w:color="auto" w:fill="auto"/>
        </w:rPr>
        <w:pPrChange w:id="197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0D52A53" w14:textId="77777777" w:rsidR="00A45A44" w:rsidRDefault="00A45A44" w:rsidP="00A45A44">
      <w:pPr>
        <w:ind w:firstLineChars="0"/>
        <w:rPr>
          <w:ins w:id="198" w:author="超 杨" w:date="2019-11-18T17:44:00Z"/>
          <w:webHidden/>
          <w:shd w:val="clear" w:color="auto" w:fill="auto"/>
        </w:rPr>
      </w:pPr>
      <w:ins w:id="199" w:author="超 杨" w:date="2019-11-18T17:44:00Z">
        <w:r>
          <w:rPr>
            <w:rFonts w:hint="eastAsia"/>
            <w:webHidden/>
            <w:shd w:val="clear" w:color="auto" w:fill="auto"/>
          </w:rPr>
          <w:t>实现支持以下</w:t>
        </w:r>
        <w:r>
          <w:rPr>
            <w:webHidden/>
            <w:shd w:val="clear" w:color="auto" w:fill="auto"/>
          </w:rPr>
          <w:t>2</w:t>
        </w:r>
        <w:r>
          <w:rPr>
            <w:rFonts w:hint="eastAsia"/>
            <w:webHidden/>
            <w:shd w:val="clear" w:color="auto" w:fill="auto"/>
          </w:rPr>
          <w:t>种渲染管线：</w:t>
        </w:r>
      </w:ins>
    </w:p>
    <w:p w14:paraId="2CC58639" w14:textId="794E03A6" w:rsidR="00A45A44" w:rsidRDefault="00A45A44" w:rsidP="00A45A44">
      <w:pPr>
        <w:ind w:firstLineChars="0"/>
        <w:rPr>
          <w:ins w:id="200" w:author="超 杨" w:date="2019-11-18T17:44:00Z"/>
          <w:webHidden/>
          <w:shd w:val="clear" w:color="auto" w:fill="auto"/>
        </w:rPr>
      </w:pPr>
      <w:ins w:id="201" w:author="超 杨" w:date="2019-11-18T17:44:00Z">
        <w:r>
          <w:rPr>
            <w:rFonts w:hint="eastAsia"/>
            <w:webHidden/>
            <w:shd w:val="clear" w:color="auto" w:fill="auto"/>
          </w:rPr>
          <w:t>光栅化渲染（三角形）</w:t>
        </w:r>
      </w:ins>
    </w:p>
    <w:p w14:paraId="30BB0AE8" w14:textId="77F92BD7" w:rsidR="00A45A44" w:rsidRDefault="00A45A44" w:rsidP="00A45A44">
      <w:pPr>
        <w:ind w:firstLineChars="0"/>
        <w:rPr>
          <w:ins w:id="202" w:author="超 杨" w:date="2019-11-18T17:44:00Z"/>
          <w:webHidden/>
          <w:shd w:val="clear" w:color="auto" w:fill="auto"/>
        </w:rPr>
      </w:pPr>
      <w:ins w:id="203" w:author="超 杨" w:date="2019-11-18T17:44:00Z">
        <w:r>
          <w:rPr>
            <w:webHidden/>
            <w:shd w:val="clear" w:color="auto" w:fill="auto"/>
          </w:rPr>
          <w:t>raytracing</w:t>
        </w:r>
        <w:r w:rsidR="008A2D09">
          <w:rPr>
            <w:rFonts w:hint="eastAsia"/>
            <w:webHidden/>
            <w:shd w:val="clear" w:color="auto" w:fill="auto"/>
          </w:rPr>
          <w:t>／</w:t>
        </w:r>
        <w:proofErr w:type="spellStart"/>
        <w:r w:rsidR="008A2D09">
          <w:rPr>
            <w:webHidden/>
            <w:shd w:val="clear" w:color="auto" w:fill="auto"/>
          </w:rPr>
          <w:t>raycast</w:t>
        </w:r>
        <w:proofErr w:type="spellEnd"/>
        <w:r w:rsidR="00C77A27">
          <w:rPr>
            <w:rFonts w:hint="eastAsia"/>
            <w:webHidden/>
            <w:shd w:val="clear" w:color="auto" w:fill="auto"/>
          </w:rPr>
          <w:t>？</w:t>
        </w:r>
        <w:r>
          <w:rPr>
            <w:rFonts w:hint="eastAsia"/>
            <w:webHidden/>
            <w:shd w:val="clear" w:color="auto" w:fill="auto"/>
          </w:rPr>
          <w:t>（体素）</w:t>
        </w:r>
      </w:ins>
    </w:p>
    <w:p w14:paraId="0E791050" w14:textId="77777777" w:rsidR="00A45A44" w:rsidRDefault="00A45A44">
      <w:pPr>
        <w:ind w:firstLineChars="0" w:firstLine="0"/>
        <w:rPr>
          <w:ins w:id="204" w:author="超 杨" w:date="2019-11-18T17:44:00Z"/>
          <w:webHidden/>
          <w:shd w:val="clear" w:color="auto" w:fill="auto"/>
        </w:rPr>
        <w:pPrChange w:id="205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5738961" w14:textId="77777777" w:rsidR="00A45A44" w:rsidRDefault="00A45A44">
      <w:pPr>
        <w:ind w:firstLineChars="0" w:firstLine="0"/>
        <w:rPr>
          <w:ins w:id="206" w:author="超 杨" w:date="2019-11-18T17:44:00Z"/>
          <w:webHidden/>
          <w:shd w:val="clear" w:color="auto" w:fill="auto"/>
        </w:rPr>
        <w:pPrChange w:id="207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C6A308B" w14:textId="77777777" w:rsidR="00A45A44" w:rsidRDefault="00A45A44">
      <w:pPr>
        <w:ind w:firstLineChars="0" w:firstLine="0"/>
        <w:rPr>
          <w:ins w:id="208" w:author="超 杨" w:date="2019-11-18T17:39:00Z"/>
          <w:webHidden/>
          <w:shd w:val="clear" w:color="auto" w:fill="auto"/>
        </w:rPr>
        <w:pPrChange w:id="209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711D0AA" w14:textId="59039282" w:rsidR="00363B59" w:rsidRDefault="00416397">
      <w:pPr>
        <w:ind w:firstLineChars="0"/>
        <w:rPr>
          <w:ins w:id="210" w:author="超 杨" w:date="2019-11-18T17:39:00Z"/>
          <w:webHidden/>
          <w:shd w:val="clear" w:color="auto" w:fill="auto"/>
        </w:rPr>
        <w:pPrChange w:id="21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12" w:author="超 杨" w:date="2019-11-18T17:42:00Z">
        <w:r>
          <w:rPr>
            <w:rFonts w:hint="eastAsia"/>
            <w:webHidden/>
            <w:shd w:val="clear" w:color="auto" w:fill="auto"/>
          </w:rPr>
          <w:t>场景</w:t>
        </w:r>
      </w:ins>
      <w:ins w:id="213" w:author="超 杨" w:date="2019-11-18T17:39:00Z">
        <w:r w:rsidR="00363B59">
          <w:rPr>
            <w:rFonts w:hint="eastAsia"/>
            <w:webHidden/>
            <w:shd w:val="clear" w:color="auto" w:fill="auto"/>
          </w:rPr>
          <w:t>数据格式：</w:t>
        </w:r>
      </w:ins>
    </w:p>
    <w:p w14:paraId="374EA710" w14:textId="3780F731" w:rsidR="00363B59" w:rsidRDefault="00363B59">
      <w:pPr>
        <w:ind w:firstLineChars="0"/>
        <w:rPr>
          <w:ins w:id="214" w:author="超 杨" w:date="2019-11-18T17:37:00Z"/>
          <w:webHidden/>
          <w:shd w:val="clear" w:color="auto" w:fill="auto"/>
        </w:rPr>
        <w:pPrChange w:id="21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proofErr w:type="spellStart"/>
      <w:ins w:id="216" w:author="超 杨" w:date="2019-11-18T17:39:00Z">
        <w:r>
          <w:rPr>
            <w:webHidden/>
            <w:shd w:val="clear" w:color="auto" w:fill="auto"/>
          </w:rPr>
          <w:t>wdb</w:t>
        </w:r>
        <w:proofErr w:type="spellEnd"/>
        <w:r>
          <w:rPr>
            <w:rFonts w:hint="eastAsia"/>
            <w:webHidden/>
            <w:shd w:val="clear" w:color="auto" w:fill="auto"/>
          </w:rPr>
          <w:t>（支持</w:t>
        </w:r>
      </w:ins>
      <w:ins w:id="217" w:author="超 杨" w:date="2019-11-18T17:40:00Z">
        <w:r>
          <w:rPr>
            <w:rFonts w:hint="eastAsia"/>
            <w:webHidden/>
            <w:shd w:val="clear" w:color="auto" w:fill="auto"/>
          </w:rPr>
          <w:t>三角形，体素两种格式</w:t>
        </w:r>
      </w:ins>
      <w:ins w:id="218" w:author="超 杨" w:date="2019-11-18T17:39:00Z">
        <w:r>
          <w:rPr>
            <w:rFonts w:hint="eastAsia"/>
            <w:webHidden/>
            <w:shd w:val="clear" w:color="auto" w:fill="auto"/>
          </w:rPr>
          <w:t>）</w:t>
        </w:r>
      </w:ins>
    </w:p>
    <w:p w14:paraId="7F9A4016" w14:textId="77777777" w:rsidR="005941CC" w:rsidRDefault="005941CC">
      <w:pPr>
        <w:ind w:firstLineChars="0"/>
        <w:rPr>
          <w:ins w:id="219" w:author="超 杨" w:date="2019-11-18T17:37:00Z"/>
          <w:webHidden/>
          <w:shd w:val="clear" w:color="auto" w:fill="auto"/>
        </w:rPr>
        <w:pPrChange w:id="22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B9996C2" w14:textId="5CE8C72D" w:rsidR="005941CC" w:rsidRDefault="00126970">
      <w:pPr>
        <w:ind w:firstLineChars="0"/>
        <w:rPr>
          <w:ins w:id="221" w:author="超 杨" w:date="2019-11-18T17:37:00Z"/>
          <w:webHidden/>
          <w:shd w:val="clear" w:color="auto" w:fill="auto"/>
        </w:rPr>
        <w:pPrChange w:id="22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23" w:author="超 杨" w:date="2019-11-18T17:37:00Z">
        <w:r>
          <w:rPr>
            <w:rFonts w:hint="eastAsia"/>
            <w:webHidden/>
            <w:shd w:val="clear" w:color="auto" w:fill="auto"/>
          </w:rPr>
          <w:t>高层统一抽象：</w:t>
        </w:r>
        <w:proofErr w:type="spellStart"/>
        <w:r w:rsidR="005941CC">
          <w:rPr>
            <w:webHidden/>
            <w:shd w:val="clear" w:color="auto" w:fill="auto"/>
          </w:rPr>
          <w:t>GameObject+Component</w:t>
        </w:r>
        <w:proofErr w:type="spellEnd"/>
      </w:ins>
    </w:p>
    <w:p w14:paraId="6DFADCB6" w14:textId="77777777" w:rsidR="005941CC" w:rsidRDefault="005941CC">
      <w:pPr>
        <w:ind w:firstLineChars="0"/>
        <w:rPr>
          <w:ins w:id="224" w:author="超 杨" w:date="2019-11-18T17:37:00Z"/>
          <w:webHidden/>
          <w:shd w:val="clear" w:color="auto" w:fill="auto"/>
        </w:rPr>
        <w:pPrChange w:id="22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5EE80A0" w14:textId="35F0A9FE" w:rsidR="005941CC" w:rsidRDefault="00126970">
      <w:pPr>
        <w:ind w:firstLineChars="0"/>
        <w:rPr>
          <w:ins w:id="226" w:author="超 杨" w:date="2019-11-18T17:37:00Z"/>
          <w:webHidden/>
          <w:shd w:val="clear" w:color="auto" w:fill="auto"/>
        </w:rPr>
        <w:pPrChange w:id="22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28" w:author="超 杨" w:date="2019-11-18T17:37:00Z">
        <w:r>
          <w:rPr>
            <w:rFonts w:hint="eastAsia"/>
            <w:webHidden/>
            <w:shd w:val="clear" w:color="auto" w:fill="auto"/>
          </w:rPr>
          <w:t>底层</w:t>
        </w:r>
      </w:ins>
      <w:ins w:id="229" w:author="超 杨" w:date="2019-11-18T17:38:00Z">
        <w:r>
          <w:rPr>
            <w:rFonts w:hint="eastAsia"/>
            <w:webHidden/>
            <w:shd w:val="clear" w:color="auto" w:fill="auto"/>
          </w:rPr>
          <w:t>数据存储：</w:t>
        </w:r>
      </w:ins>
      <w:ins w:id="230" w:author="超 杨" w:date="2019-11-18T17:37:00Z">
        <w:r w:rsidR="005941CC">
          <w:rPr>
            <w:webHidden/>
            <w:shd w:val="clear" w:color="auto" w:fill="auto"/>
          </w:rPr>
          <w:t>Data Oriented</w:t>
        </w:r>
      </w:ins>
    </w:p>
    <w:p w14:paraId="2E39799A" w14:textId="77777777" w:rsidR="005941CC" w:rsidRDefault="005941CC">
      <w:pPr>
        <w:ind w:firstLineChars="0"/>
        <w:rPr>
          <w:ins w:id="231" w:author="超 杨" w:date="2019-11-18T17:36:00Z"/>
          <w:webHidden/>
          <w:shd w:val="clear" w:color="auto" w:fill="auto"/>
        </w:rPr>
        <w:pPrChange w:id="23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D0CF899" w14:textId="77777777" w:rsidR="0034442A" w:rsidRDefault="0034442A">
      <w:pPr>
        <w:ind w:firstLineChars="0"/>
        <w:rPr>
          <w:ins w:id="233" w:author="超 杨" w:date="2019-11-18T17:36:00Z"/>
          <w:webHidden/>
          <w:shd w:val="clear" w:color="auto" w:fill="auto"/>
        </w:rPr>
        <w:pPrChange w:id="23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1B7F85A" w14:textId="734A3CE9" w:rsidR="0034442A" w:rsidRDefault="0034442A">
      <w:pPr>
        <w:ind w:firstLineChars="0"/>
        <w:rPr>
          <w:ins w:id="235" w:author="超 杨" w:date="2019-11-18T17:36:00Z"/>
          <w:webHidden/>
          <w:shd w:val="clear" w:color="auto" w:fill="auto"/>
        </w:rPr>
        <w:pPrChange w:id="236" w:author="超 杨" w:date="2019-11-18T17:47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37" w:author="超 杨" w:date="2019-11-18T17:36:00Z">
        <w:r>
          <w:rPr>
            <w:rFonts w:hint="eastAsia"/>
            <w:webHidden/>
            <w:shd w:val="clear" w:color="auto" w:fill="auto"/>
          </w:rPr>
          <w:t>支持</w:t>
        </w:r>
        <w:r>
          <w:rPr>
            <w:webHidden/>
            <w:shd w:val="clear" w:color="auto" w:fill="auto"/>
          </w:rPr>
          <w:t>webgl1</w:t>
        </w:r>
        <w:r>
          <w:rPr>
            <w:rFonts w:hint="eastAsia"/>
            <w:webHidden/>
            <w:shd w:val="clear" w:color="auto" w:fill="auto"/>
          </w:rPr>
          <w:t>，</w:t>
        </w:r>
        <w:r>
          <w:rPr>
            <w:webHidden/>
            <w:shd w:val="clear" w:color="auto" w:fill="auto"/>
          </w:rPr>
          <w:t>webg</w:t>
        </w:r>
      </w:ins>
      <w:ins w:id="238" w:author="超 杨" w:date="2019-11-18T17:56:00Z">
        <w:r w:rsidR="0098651E">
          <w:rPr>
            <w:webHidden/>
            <w:shd w:val="clear" w:color="auto" w:fill="auto"/>
          </w:rPr>
          <w:t>l</w:t>
        </w:r>
        <w:r w:rsidR="00090AF5">
          <w:rPr>
            <w:webHidden/>
            <w:shd w:val="clear" w:color="auto" w:fill="auto"/>
          </w:rPr>
          <w:t>2</w:t>
        </w:r>
      </w:ins>
      <w:ins w:id="239" w:author="超 杨" w:date="2019-11-18T17:47:00Z">
        <w:r w:rsidR="00BF03DD">
          <w:rPr>
            <w:rFonts w:hint="eastAsia"/>
            <w:webHidden/>
            <w:shd w:val="clear" w:color="auto" w:fill="auto"/>
          </w:rPr>
          <w:t>（支持</w:t>
        </w:r>
        <w:r w:rsidR="00BF03DD">
          <w:rPr>
            <w:webHidden/>
            <w:shd w:val="clear" w:color="auto" w:fill="auto"/>
          </w:rPr>
          <w:t>pc</w:t>
        </w:r>
        <w:r w:rsidR="00BF03DD">
          <w:rPr>
            <w:rFonts w:hint="eastAsia"/>
            <w:webHidden/>
            <w:shd w:val="clear" w:color="auto" w:fill="auto"/>
          </w:rPr>
          <w:t>端和移动端）</w:t>
        </w:r>
      </w:ins>
    </w:p>
    <w:p w14:paraId="53022B33" w14:textId="77777777" w:rsidR="0034442A" w:rsidRDefault="0034442A">
      <w:pPr>
        <w:ind w:firstLineChars="0"/>
        <w:rPr>
          <w:ins w:id="240" w:author="超 杨" w:date="2019-11-18T17:36:00Z"/>
          <w:webHidden/>
          <w:shd w:val="clear" w:color="auto" w:fill="auto"/>
        </w:rPr>
        <w:pPrChange w:id="24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54021CA" w14:textId="774EBD35" w:rsidR="0034442A" w:rsidRDefault="0034442A">
      <w:pPr>
        <w:ind w:firstLineChars="0"/>
        <w:rPr>
          <w:ins w:id="242" w:author="超 杨" w:date="2019-11-18T17:36:00Z"/>
          <w:webHidden/>
          <w:shd w:val="clear" w:color="auto" w:fill="auto"/>
        </w:rPr>
        <w:pPrChange w:id="24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44" w:author="超 杨" w:date="2019-11-18T17:36:00Z">
        <w:r>
          <w:rPr>
            <w:rFonts w:hint="eastAsia"/>
            <w:webHidden/>
            <w:shd w:val="clear" w:color="auto" w:fill="auto"/>
          </w:rPr>
          <w:t>支持单线程，多线程</w:t>
        </w:r>
      </w:ins>
    </w:p>
    <w:p w14:paraId="1E5AEBE7" w14:textId="77777777" w:rsidR="00E10781" w:rsidRDefault="00E10781">
      <w:pPr>
        <w:ind w:firstLineChars="0"/>
        <w:rPr>
          <w:ins w:id="245" w:author="超 杨" w:date="2019-11-18T17:36:00Z"/>
          <w:webHidden/>
          <w:shd w:val="clear" w:color="auto" w:fill="auto"/>
        </w:rPr>
        <w:pPrChange w:id="24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118CAFF" w14:textId="44D388C2" w:rsidR="00E10781" w:rsidRDefault="00E10781">
      <w:pPr>
        <w:ind w:firstLineChars="0"/>
        <w:rPr>
          <w:ins w:id="247" w:author="超 杨" w:date="2019-11-18T17:47:00Z"/>
          <w:webHidden/>
          <w:shd w:val="clear" w:color="auto" w:fill="auto"/>
        </w:rPr>
        <w:pPrChange w:id="24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49" w:author="超 杨" w:date="2019-11-18T17:36:00Z">
        <w:r>
          <w:rPr>
            <w:rFonts w:hint="eastAsia"/>
            <w:webHidden/>
            <w:shd w:val="clear" w:color="auto" w:fill="auto"/>
          </w:rPr>
          <w:t>支持前向渲染，延迟</w:t>
        </w:r>
      </w:ins>
      <w:ins w:id="250" w:author="超 杨" w:date="2019-11-18T17:37:00Z">
        <w:r>
          <w:rPr>
            <w:rFonts w:hint="eastAsia"/>
            <w:webHidden/>
            <w:shd w:val="clear" w:color="auto" w:fill="auto"/>
          </w:rPr>
          <w:t>渲染</w:t>
        </w:r>
      </w:ins>
    </w:p>
    <w:p w14:paraId="49F478F3" w14:textId="77777777" w:rsidR="00883DA9" w:rsidRDefault="00883DA9">
      <w:pPr>
        <w:ind w:firstLineChars="0"/>
        <w:rPr>
          <w:ins w:id="251" w:author="超 杨" w:date="2019-11-18T18:11:00Z"/>
          <w:webHidden/>
          <w:shd w:val="clear" w:color="auto" w:fill="auto"/>
        </w:rPr>
        <w:pPrChange w:id="25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E51A870" w14:textId="7C1B444F" w:rsidR="00BA577D" w:rsidRDefault="00BA577D">
      <w:pPr>
        <w:ind w:firstLineChars="0"/>
        <w:rPr>
          <w:ins w:id="253" w:author="超 杨" w:date="2019-11-18T18:11:00Z"/>
          <w:webHidden/>
          <w:shd w:val="clear" w:color="auto" w:fill="auto"/>
        </w:rPr>
        <w:pPrChange w:id="25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5" w:author="超 杨" w:date="2019-11-18T18:11:00Z">
        <w:r>
          <w:rPr>
            <w:rFonts w:hint="eastAsia"/>
            <w:webHidden/>
            <w:shd w:val="clear" w:color="auto" w:fill="auto"/>
          </w:rPr>
          <w:t>给出测试框架：</w:t>
        </w:r>
      </w:ins>
    </w:p>
    <w:p w14:paraId="3D188655" w14:textId="70E639A0" w:rsidR="00BA577D" w:rsidRDefault="00BA577D">
      <w:pPr>
        <w:ind w:firstLineChars="0"/>
        <w:rPr>
          <w:ins w:id="256" w:author="超 杨" w:date="2019-11-18T18:12:00Z"/>
          <w:webHidden/>
          <w:shd w:val="clear" w:color="auto" w:fill="auto"/>
        </w:rPr>
        <w:pPrChange w:id="25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8" w:author="超 杨" w:date="2019-11-18T18:11:00Z">
        <w:r>
          <w:rPr>
            <w:rFonts w:hint="eastAsia"/>
            <w:webHidden/>
            <w:shd w:val="clear" w:color="auto" w:fill="auto"/>
          </w:rPr>
          <w:t>单元测试</w:t>
        </w:r>
      </w:ins>
    </w:p>
    <w:p w14:paraId="4B3DABA8" w14:textId="1D18D561" w:rsidR="00BA577D" w:rsidRDefault="00BA577D">
      <w:pPr>
        <w:ind w:firstLineChars="0"/>
        <w:rPr>
          <w:ins w:id="259" w:author="超 杨" w:date="2019-11-18T18:12:00Z"/>
          <w:webHidden/>
          <w:shd w:val="clear" w:color="auto" w:fill="auto"/>
        </w:rPr>
        <w:pPrChange w:id="26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61" w:author="超 杨" w:date="2019-11-18T18:12:00Z">
        <w:r>
          <w:rPr>
            <w:webHidden/>
            <w:shd w:val="clear" w:color="auto" w:fill="auto"/>
          </w:rPr>
          <w:t>e2e</w:t>
        </w:r>
        <w:r>
          <w:rPr>
            <w:rFonts w:hint="eastAsia"/>
            <w:webHidden/>
            <w:shd w:val="clear" w:color="auto" w:fill="auto"/>
          </w:rPr>
          <w:t>测试：渲染测试、性能测试</w:t>
        </w:r>
        <w:r w:rsidR="0038768B">
          <w:rPr>
            <w:rFonts w:hint="eastAsia"/>
            <w:webHidden/>
            <w:shd w:val="clear" w:color="auto" w:fill="auto"/>
          </w:rPr>
          <w:t>（注意纹理</w:t>
        </w:r>
        <w:r w:rsidR="007055B3">
          <w:rPr>
            <w:rFonts w:hint="eastAsia"/>
            <w:webHidden/>
            <w:shd w:val="clear" w:color="auto" w:fill="auto"/>
          </w:rPr>
          <w:t>测试</w:t>
        </w:r>
        <w:r w:rsidR="007055B3">
          <w:rPr>
            <w:webHidden/>
            <w:shd w:val="clear" w:color="auto" w:fill="auto"/>
          </w:rPr>
          <w:t>-</w:t>
        </w:r>
        <w:proofErr w:type="spellStart"/>
        <w:r w:rsidR="007055B3">
          <w:rPr>
            <w:webHidden/>
            <w:shd w:val="clear" w:color="auto" w:fill="auto"/>
          </w:rPr>
          <w:t>arraybufferview</w:t>
        </w:r>
        <w:proofErr w:type="spellEnd"/>
        <w:r w:rsidR="0038768B">
          <w:rPr>
            <w:rFonts w:hint="eastAsia"/>
            <w:webHidden/>
            <w:shd w:val="clear" w:color="auto" w:fill="auto"/>
          </w:rPr>
          <w:t>）</w:t>
        </w:r>
      </w:ins>
    </w:p>
    <w:p w14:paraId="12226CBD" w14:textId="112311FD" w:rsidR="00041D34" w:rsidRDefault="00041D34">
      <w:pPr>
        <w:ind w:firstLineChars="0"/>
        <w:rPr>
          <w:ins w:id="262" w:author="超 杨" w:date="2019-11-18T18:11:00Z"/>
          <w:webHidden/>
          <w:shd w:val="clear" w:color="auto" w:fill="auto"/>
        </w:rPr>
        <w:pPrChange w:id="26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64" w:author="超 杨" w:date="2019-11-18T18:12:00Z">
        <w:r>
          <w:rPr>
            <w:rFonts w:hint="eastAsia"/>
            <w:webHidden/>
            <w:shd w:val="clear" w:color="auto" w:fill="auto"/>
          </w:rPr>
          <w:t>（各给出一个实例）</w:t>
        </w:r>
      </w:ins>
    </w:p>
    <w:p w14:paraId="6DB78CC7" w14:textId="77777777" w:rsidR="00BA577D" w:rsidRDefault="00BA577D">
      <w:pPr>
        <w:ind w:firstLineChars="0"/>
        <w:rPr>
          <w:ins w:id="265" w:author="超 杨" w:date="2019-11-18T17:47:00Z"/>
          <w:webHidden/>
          <w:shd w:val="clear" w:color="auto" w:fill="auto"/>
        </w:rPr>
        <w:pPrChange w:id="26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2D0ED93" w14:textId="77777777" w:rsidR="00883DA9" w:rsidRDefault="00883DA9">
      <w:pPr>
        <w:ind w:firstLineChars="0"/>
        <w:rPr>
          <w:ins w:id="267" w:author="超 杨" w:date="2019-11-18T17:47:00Z"/>
          <w:webHidden/>
          <w:shd w:val="clear" w:color="auto" w:fill="auto"/>
        </w:rPr>
        <w:pPrChange w:id="26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436FE6F" w14:textId="77777777" w:rsidR="00883DA9" w:rsidRDefault="00883DA9">
      <w:pPr>
        <w:ind w:firstLineChars="0"/>
        <w:rPr>
          <w:ins w:id="269" w:author="超 杨" w:date="2019-11-18T17:47:00Z"/>
          <w:webHidden/>
          <w:shd w:val="clear" w:color="auto" w:fill="auto"/>
        </w:rPr>
        <w:pPrChange w:id="27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C7CF21A" w14:textId="16042B56" w:rsidR="0067208B" w:rsidRDefault="0067208B" w:rsidP="0067208B">
      <w:pPr>
        <w:ind w:firstLineChars="0"/>
        <w:rPr>
          <w:ins w:id="271" w:author="超 杨" w:date="2019-11-18T17:50:00Z"/>
          <w:webHidden/>
          <w:shd w:val="clear" w:color="auto" w:fill="auto"/>
        </w:rPr>
      </w:pPr>
      <w:ins w:id="272" w:author="超 杨" w:date="2019-11-18T17:50:00Z">
        <w:r>
          <w:rPr>
            <w:rFonts w:hint="eastAsia"/>
            <w:webHidden/>
            <w:shd w:val="clear" w:color="auto" w:fill="auto"/>
          </w:rPr>
          <w:t>第二部分：展示如何增加功能</w:t>
        </w:r>
      </w:ins>
    </w:p>
    <w:p w14:paraId="56CA0F93" w14:textId="6AF76E96" w:rsidR="0067208B" w:rsidRDefault="0067208B">
      <w:pPr>
        <w:ind w:firstLineChars="0"/>
        <w:rPr>
          <w:ins w:id="273" w:author="超 杨" w:date="2019-11-18T17:54:00Z"/>
          <w:webHidden/>
          <w:shd w:val="clear" w:color="auto" w:fill="auto"/>
        </w:rPr>
        <w:pPrChange w:id="27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75" w:author="超 杨" w:date="2019-11-18T17:50:00Z">
        <w:r>
          <w:rPr>
            <w:rFonts w:hint="eastAsia"/>
            <w:webHidden/>
            <w:shd w:val="clear" w:color="auto" w:fill="auto"/>
          </w:rPr>
          <w:t>支持</w:t>
        </w:r>
      </w:ins>
      <w:ins w:id="276" w:author="超 杨" w:date="2019-11-18T17:51:00Z">
        <w:r>
          <w:rPr>
            <w:webHidden/>
            <w:shd w:val="clear" w:color="auto" w:fill="auto"/>
          </w:rPr>
          <w:t>picking</w:t>
        </w:r>
        <w:r>
          <w:rPr>
            <w:rFonts w:hint="eastAsia"/>
            <w:webHidden/>
            <w:shd w:val="clear" w:color="auto" w:fill="auto"/>
          </w:rPr>
          <w:t>？</w:t>
        </w:r>
      </w:ins>
    </w:p>
    <w:p w14:paraId="213AD21C" w14:textId="58847162" w:rsidR="008947FE" w:rsidRDefault="008947FE">
      <w:pPr>
        <w:ind w:firstLineChars="0"/>
        <w:rPr>
          <w:ins w:id="277" w:author="超 杨" w:date="2019-11-18T18:00:00Z"/>
          <w:webHidden/>
          <w:shd w:val="clear" w:color="auto" w:fill="auto"/>
        </w:rPr>
        <w:pPrChange w:id="27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79" w:author="超 杨" w:date="2019-11-18T17:54:00Z">
        <w:r>
          <w:rPr>
            <w:webHidden/>
            <w:shd w:val="clear" w:color="auto" w:fill="auto"/>
          </w:rPr>
          <w:t>Stream load</w:t>
        </w:r>
      </w:ins>
      <w:ins w:id="280" w:author="超 杨" w:date="2019-11-18T17:55:00Z">
        <w:r>
          <w:rPr>
            <w:rFonts w:hint="eastAsia"/>
            <w:webHidden/>
            <w:shd w:val="clear" w:color="auto" w:fill="auto"/>
          </w:rPr>
          <w:t>？</w:t>
        </w:r>
      </w:ins>
    </w:p>
    <w:p w14:paraId="6F80E393" w14:textId="3EA77F0E" w:rsidR="00FA2169" w:rsidRDefault="00FA2169">
      <w:pPr>
        <w:ind w:firstLineChars="0"/>
        <w:rPr>
          <w:ins w:id="281" w:author="超 杨" w:date="2019-11-18T17:53:00Z"/>
          <w:webHidden/>
          <w:shd w:val="clear" w:color="auto" w:fill="auto"/>
        </w:rPr>
        <w:pPrChange w:id="28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3" w:author="超 杨" w:date="2019-11-18T18:00:00Z">
        <w:r>
          <w:rPr>
            <w:rFonts w:hint="eastAsia"/>
            <w:webHidden/>
            <w:shd w:val="clear" w:color="auto" w:fill="auto"/>
          </w:rPr>
          <w:t>地形</w:t>
        </w:r>
      </w:ins>
    </w:p>
    <w:p w14:paraId="2459867E" w14:textId="385C2CF0" w:rsidR="009F7866" w:rsidRDefault="009F7866">
      <w:pPr>
        <w:ind w:firstLineChars="0"/>
        <w:rPr>
          <w:ins w:id="284" w:author="超 杨" w:date="2019-11-18T17:51:00Z"/>
          <w:webHidden/>
          <w:shd w:val="clear" w:color="auto" w:fill="auto"/>
        </w:rPr>
        <w:pPrChange w:id="28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6" w:author="超 杨" w:date="2019-11-18T17:53:00Z">
        <w:r>
          <w:rPr>
            <w:rFonts w:hint="eastAsia"/>
            <w:webHidden/>
            <w:shd w:val="clear" w:color="auto" w:fill="auto"/>
          </w:rPr>
          <w:t>（不需要具体实现，只给出思路？）</w:t>
        </w:r>
      </w:ins>
    </w:p>
    <w:p w14:paraId="02455D89" w14:textId="77777777" w:rsidR="0067208B" w:rsidRDefault="0067208B">
      <w:pPr>
        <w:ind w:firstLineChars="0"/>
        <w:rPr>
          <w:ins w:id="287" w:author="超 杨" w:date="2019-11-18T17:51:00Z"/>
          <w:webHidden/>
          <w:shd w:val="clear" w:color="auto" w:fill="auto"/>
        </w:rPr>
        <w:pPrChange w:id="28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A21EF44" w14:textId="77777777" w:rsidR="0067208B" w:rsidRDefault="0067208B">
      <w:pPr>
        <w:ind w:firstLineChars="0"/>
        <w:rPr>
          <w:ins w:id="289" w:author="超 杨" w:date="2019-11-18T17:51:00Z"/>
          <w:webHidden/>
          <w:shd w:val="clear" w:color="auto" w:fill="auto"/>
        </w:rPr>
        <w:pPrChange w:id="29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810485A" w14:textId="0FD49D72" w:rsidR="0067208B" w:rsidRDefault="0067208B" w:rsidP="0067208B">
      <w:pPr>
        <w:ind w:firstLineChars="0"/>
        <w:rPr>
          <w:ins w:id="291" w:author="超 杨" w:date="2019-11-18T17:51:00Z"/>
          <w:webHidden/>
          <w:shd w:val="clear" w:color="auto" w:fill="auto"/>
        </w:rPr>
      </w:pPr>
      <w:ins w:id="292" w:author="超 杨" w:date="2019-11-18T17:51:00Z">
        <w:r>
          <w:rPr>
            <w:rFonts w:hint="eastAsia"/>
            <w:webHidden/>
            <w:shd w:val="clear" w:color="auto" w:fill="auto"/>
          </w:rPr>
          <w:t>第</w:t>
        </w:r>
      </w:ins>
      <w:ins w:id="293" w:author="超 杨" w:date="2019-11-18T17:53:00Z">
        <w:r w:rsidR="00D329B1">
          <w:rPr>
            <w:rFonts w:hint="eastAsia"/>
            <w:webHidden/>
            <w:shd w:val="clear" w:color="auto" w:fill="auto"/>
          </w:rPr>
          <w:t>三</w:t>
        </w:r>
      </w:ins>
      <w:ins w:id="294" w:author="超 杨" w:date="2019-11-18T17:51:00Z">
        <w:r>
          <w:rPr>
            <w:rFonts w:hint="eastAsia"/>
            <w:webHidden/>
            <w:shd w:val="clear" w:color="auto" w:fill="auto"/>
          </w:rPr>
          <w:t>部分：用户扩展</w:t>
        </w:r>
      </w:ins>
    </w:p>
    <w:p w14:paraId="0E071163" w14:textId="739989B6" w:rsidR="0067208B" w:rsidRDefault="0067208B" w:rsidP="0067208B">
      <w:pPr>
        <w:ind w:firstLineChars="0"/>
        <w:rPr>
          <w:ins w:id="295" w:author="超 杨" w:date="2019-11-18T17:51:00Z"/>
          <w:webHidden/>
          <w:shd w:val="clear" w:color="auto" w:fill="auto"/>
        </w:rPr>
      </w:pPr>
      <w:ins w:id="296" w:author="超 杨" w:date="2019-11-18T17:51:00Z">
        <w:r>
          <w:rPr>
            <w:rFonts w:hint="eastAsia"/>
            <w:webHidden/>
            <w:shd w:val="clear" w:color="auto" w:fill="auto"/>
          </w:rPr>
          <w:t>增加脚本</w:t>
        </w:r>
      </w:ins>
    </w:p>
    <w:p w14:paraId="6B203F8F" w14:textId="77777777" w:rsidR="003B2B36" w:rsidRDefault="003B2B36" w:rsidP="003B2B36">
      <w:pPr>
        <w:ind w:firstLineChars="0"/>
        <w:rPr>
          <w:ins w:id="297" w:author="超 杨" w:date="2019-11-18T17:53:00Z"/>
          <w:webHidden/>
          <w:shd w:val="clear" w:color="auto" w:fill="auto"/>
        </w:rPr>
      </w:pPr>
      <w:ins w:id="298" w:author="超 杨" w:date="2019-11-18T17:53:00Z">
        <w:r>
          <w:rPr>
            <w:rFonts w:hint="eastAsia"/>
            <w:webHidden/>
            <w:shd w:val="clear" w:color="auto" w:fill="auto"/>
          </w:rPr>
          <w:t>（不需要具体实现，只给出思路？）</w:t>
        </w:r>
      </w:ins>
    </w:p>
    <w:p w14:paraId="64450FE3" w14:textId="77777777" w:rsidR="0067208B" w:rsidRDefault="0067208B" w:rsidP="0067208B">
      <w:pPr>
        <w:ind w:firstLineChars="0"/>
        <w:rPr>
          <w:ins w:id="299" w:author="超 杨" w:date="2019-11-18T17:51:00Z"/>
          <w:webHidden/>
          <w:shd w:val="clear" w:color="auto" w:fill="auto"/>
        </w:rPr>
      </w:pPr>
    </w:p>
    <w:p w14:paraId="487F7292" w14:textId="047931FF" w:rsidR="0067208B" w:rsidRDefault="00546C95" w:rsidP="0067208B">
      <w:pPr>
        <w:ind w:firstLineChars="0"/>
        <w:rPr>
          <w:ins w:id="300" w:author="超 杨" w:date="2019-11-18T17:51:00Z"/>
          <w:webHidden/>
          <w:shd w:val="clear" w:color="auto" w:fill="auto"/>
        </w:rPr>
      </w:pPr>
      <w:ins w:id="301" w:author="超 杨" w:date="2019-11-18T18:13:00Z">
        <w:r>
          <w:rPr>
            <w:rFonts w:hint="eastAsia"/>
            <w:webHidden/>
            <w:shd w:val="clear" w:color="auto" w:fill="auto"/>
          </w:rPr>
          <w:t>／＊</w:t>
        </w:r>
      </w:ins>
    </w:p>
    <w:p w14:paraId="5122BD6E" w14:textId="32C09082" w:rsidR="00A52969" w:rsidRDefault="00A52969" w:rsidP="00A52969">
      <w:pPr>
        <w:ind w:firstLineChars="0"/>
        <w:rPr>
          <w:ins w:id="302" w:author="超 杨" w:date="2019-11-18T17:55:00Z"/>
          <w:webHidden/>
          <w:shd w:val="clear" w:color="auto" w:fill="auto"/>
        </w:rPr>
      </w:pPr>
      <w:ins w:id="303" w:author="超 杨" w:date="2019-11-18T17:55:00Z">
        <w:r>
          <w:rPr>
            <w:rFonts w:hint="eastAsia"/>
            <w:webHidden/>
            <w:shd w:val="clear" w:color="auto" w:fill="auto"/>
          </w:rPr>
          <w:t>第四部分：应用</w:t>
        </w:r>
      </w:ins>
    </w:p>
    <w:p w14:paraId="4275A309" w14:textId="44FD5E11" w:rsidR="00816D3E" w:rsidRDefault="00816D3E" w:rsidP="00A52969">
      <w:pPr>
        <w:ind w:firstLineChars="0"/>
        <w:rPr>
          <w:ins w:id="304" w:author="超 杨" w:date="2019-11-18T17:55:00Z"/>
          <w:webHidden/>
          <w:shd w:val="clear" w:color="auto" w:fill="auto"/>
        </w:rPr>
      </w:pPr>
      <w:ins w:id="305" w:author="超 杨" w:date="2019-11-18T17:55:00Z">
        <w:r>
          <w:rPr>
            <w:rFonts w:hint="eastAsia"/>
            <w:webHidden/>
            <w:shd w:val="clear" w:color="auto" w:fill="auto"/>
          </w:rPr>
          <w:t>不需要该部分</w:t>
        </w:r>
      </w:ins>
      <w:ins w:id="306" w:author="超 杨" w:date="2019-11-18T17:56:00Z">
        <w:r>
          <w:rPr>
            <w:rFonts w:hint="eastAsia"/>
            <w:webHidden/>
            <w:shd w:val="clear" w:color="auto" w:fill="auto"/>
          </w:rPr>
          <w:t>？？？</w:t>
        </w:r>
      </w:ins>
    </w:p>
    <w:p w14:paraId="42E4DAC6" w14:textId="198D2A9C" w:rsidR="0067208B" w:rsidRDefault="00546C95">
      <w:pPr>
        <w:ind w:firstLineChars="0"/>
        <w:rPr>
          <w:ins w:id="307" w:author="超 杨" w:date="2019-11-18T17:51:00Z"/>
          <w:webHidden/>
          <w:shd w:val="clear" w:color="auto" w:fill="auto"/>
        </w:rPr>
        <w:pPrChange w:id="30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09" w:author="超 杨" w:date="2019-11-18T18:13:00Z">
        <w:r>
          <w:rPr>
            <w:rFonts w:hint="eastAsia"/>
            <w:webHidden/>
            <w:shd w:val="clear" w:color="auto" w:fill="auto"/>
          </w:rPr>
          <w:t>＊／</w:t>
        </w:r>
      </w:ins>
    </w:p>
    <w:p w14:paraId="60A9AAF4" w14:textId="77777777" w:rsidR="0067208B" w:rsidRDefault="0067208B">
      <w:pPr>
        <w:ind w:firstLineChars="0"/>
        <w:rPr>
          <w:ins w:id="310" w:author="超 杨" w:date="2019-11-18T17:35:00Z"/>
          <w:webHidden/>
          <w:shd w:val="clear" w:color="auto" w:fill="auto"/>
        </w:rPr>
        <w:pPrChange w:id="31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3C9BE72" w14:textId="4D9C0776" w:rsidR="000D2840" w:rsidRDefault="000D2840">
      <w:pPr>
        <w:ind w:firstLineChars="0"/>
        <w:rPr>
          <w:ins w:id="312" w:author="超 杨" w:date="2019-11-18T17:56:00Z"/>
          <w:webHidden/>
          <w:shd w:val="clear" w:color="auto" w:fill="auto"/>
        </w:rPr>
        <w:pPrChange w:id="31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4" w:author="超 杨" w:date="2019-11-18T17:35:00Z">
        <w:r>
          <w:rPr>
            <w:rFonts w:hint="eastAsia"/>
            <w:webHidden/>
            <w:shd w:val="clear" w:color="auto" w:fill="auto"/>
          </w:rPr>
          <w:t>）</w:t>
        </w:r>
      </w:ins>
    </w:p>
    <w:p w14:paraId="758BF8A8" w14:textId="6DB2137E" w:rsidR="00403A15" w:rsidRDefault="008B3F03">
      <w:pPr>
        <w:ind w:firstLineChars="0"/>
        <w:rPr>
          <w:ins w:id="315" w:author="超 杨" w:date="2019-11-18T17:56:00Z"/>
          <w:webHidden/>
          <w:shd w:val="clear" w:color="auto" w:fill="auto"/>
        </w:rPr>
        <w:pPrChange w:id="31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7" w:author="超 杨" w:date="2019-11-20T12:33:00Z">
        <w:r>
          <w:rPr>
            <w:rFonts w:hint="eastAsia"/>
            <w:webHidden/>
            <w:shd w:val="clear" w:color="auto" w:fill="auto"/>
          </w:rPr>
          <w:t>＊／</w:t>
        </w:r>
      </w:ins>
    </w:p>
    <w:p w14:paraId="15CF2DA2" w14:textId="77777777" w:rsidR="00403A15" w:rsidRDefault="00403A15">
      <w:pPr>
        <w:ind w:firstLineChars="0"/>
        <w:rPr>
          <w:ins w:id="318" w:author="超 杨" w:date="2019-11-18T17:56:00Z"/>
          <w:webHidden/>
          <w:shd w:val="clear" w:color="auto" w:fill="auto"/>
        </w:rPr>
        <w:pPrChange w:id="31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8166935" w14:textId="77777777" w:rsidR="00403A15" w:rsidRDefault="00403A15">
      <w:pPr>
        <w:ind w:firstLineChars="0"/>
        <w:rPr>
          <w:ins w:id="320" w:author="超 杨" w:date="2019-11-18T17:56:00Z"/>
          <w:webHidden/>
          <w:shd w:val="clear" w:color="auto" w:fill="auto"/>
        </w:rPr>
        <w:pPrChange w:id="32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ECEE96D" w14:textId="77777777" w:rsidR="00403A15" w:rsidRDefault="00403A15">
      <w:pPr>
        <w:ind w:firstLineChars="0"/>
        <w:rPr>
          <w:ins w:id="322" w:author="超 杨" w:date="2019-11-18T17:35:00Z"/>
          <w:webHidden/>
          <w:shd w:val="clear" w:color="auto" w:fill="auto"/>
        </w:rPr>
        <w:pPrChange w:id="32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10702E4" w14:textId="77777777" w:rsidR="000D2840" w:rsidRPr="000D2840" w:rsidRDefault="000D2840">
      <w:pPr>
        <w:ind w:firstLineChars="0"/>
        <w:rPr>
          <w:ins w:id="324" w:author="超 杨" w:date="2019-11-16T09:56:00Z"/>
          <w:webHidden/>
          <w:shd w:val="clear" w:color="auto" w:fill="auto"/>
        </w:rPr>
        <w:pPrChange w:id="32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7191579" w14:textId="77777777" w:rsidR="002747AE" w:rsidRDefault="002747AE">
      <w:pPr>
        <w:rPr>
          <w:ins w:id="326" w:author="超 杨" w:date="2019-11-16T09:56:00Z"/>
          <w:webHidden/>
          <w:shd w:val="clear" w:color="auto" w:fill="auto"/>
        </w:rPr>
        <w:pPrChange w:id="32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F6D0E47" w14:textId="1116009E" w:rsidR="00D9428F" w:rsidRDefault="00D9428F">
      <w:pPr>
        <w:rPr>
          <w:ins w:id="328" w:author="超 杨" w:date="2019-11-09T11:54:00Z"/>
          <w:webHidden/>
          <w:shd w:val="clear" w:color="auto" w:fill="auto"/>
        </w:rPr>
        <w:pPrChange w:id="32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30" w:author="超 杨" w:date="2019-11-09T11:54:00Z">
        <w:r>
          <w:rPr>
            <w:rFonts w:hint="eastAsia"/>
            <w:webHidden/>
            <w:shd w:val="clear" w:color="auto" w:fill="auto"/>
          </w:rPr>
          <w:t>（</w:t>
        </w:r>
      </w:ins>
    </w:p>
    <w:p w14:paraId="31E3B782" w14:textId="3F59BDF9" w:rsidR="00D9428F" w:rsidRDefault="00D9428F">
      <w:pPr>
        <w:rPr>
          <w:ins w:id="331" w:author="超 杨" w:date="2019-11-09T11:55:00Z"/>
          <w:webHidden/>
          <w:shd w:val="clear" w:color="auto" w:fill="auto"/>
        </w:rPr>
        <w:pPrChange w:id="33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33" w:author="超 杨" w:date="2019-11-09T11:54:00Z">
        <w:r>
          <w:rPr>
            <w:rFonts w:hint="eastAsia"/>
            <w:webHidden/>
            <w:shd w:val="clear" w:color="auto" w:fill="auto"/>
          </w:rPr>
          <w:t>在引擎的消费上下文（“</w:t>
        </w:r>
      </w:ins>
      <w:ins w:id="334" w:author="超 杨" w:date="2019-11-09T11:55:00Z">
        <w:r>
          <w:rPr>
            <w:rFonts w:hint="eastAsia"/>
            <w:webHidden/>
            <w:shd w:val="clear" w:color="auto" w:fill="auto"/>
          </w:rPr>
          <w:t>消费</w:t>
        </w:r>
      </w:ins>
      <w:ins w:id="335" w:author="超 杨" w:date="2019-11-09T11:54:00Z">
        <w:r>
          <w:rPr>
            <w:rFonts w:hint="eastAsia"/>
            <w:webHidden/>
            <w:shd w:val="clear" w:color="auto" w:fill="auto"/>
          </w:rPr>
          <w:t>”</w:t>
        </w:r>
      </w:ins>
      <w:ins w:id="336" w:author="超 杨" w:date="2019-11-09T11:55:00Z">
        <w:r>
          <w:rPr>
            <w:rFonts w:hint="eastAsia"/>
            <w:webHidden/>
            <w:shd w:val="clear" w:color="auto" w:fill="auto"/>
          </w:rPr>
          <w:t>一词不好？需要修改</w:t>
        </w:r>
      </w:ins>
      <w:ins w:id="337" w:author="超 杨" w:date="2019-11-09T11:54:00Z">
        <w:r>
          <w:rPr>
            <w:rFonts w:hint="eastAsia"/>
            <w:webHidden/>
            <w:shd w:val="clear" w:color="auto" w:fill="auto"/>
          </w:rPr>
          <w:t>）中</w:t>
        </w:r>
      </w:ins>
      <w:ins w:id="338" w:author="超 杨" w:date="2019-11-09T11:55:00Z">
        <w:r>
          <w:rPr>
            <w:rFonts w:hint="eastAsia"/>
            <w:webHidden/>
            <w:shd w:val="clear" w:color="auto" w:fill="auto"/>
          </w:rPr>
          <w:t>（如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shader context, render context</w:t>
        </w:r>
        <w:r>
          <w:rPr>
            <w:rFonts w:hint="eastAsia"/>
            <w:webHidden/>
            <w:shd w:val="clear" w:color="auto" w:fill="auto"/>
          </w:rPr>
          <w:t>）：</w:t>
        </w:r>
      </w:ins>
    </w:p>
    <w:p w14:paraId="70D9BFD0" w14:textId="5AF32700" w:rsidR="00D9428F" w:rsidRDefault="00D9428F">
      <w:pPr>
        <w:rPr>
          <w:ins w:id="339" w:author="超 杨" w:date="2019-11-09T11:55:00Z"/>
          <w:webHidden/>
          <w:shd w:val="clear" w:color="auto" w:fill="auto"/>
        </w:rPr>
        <w:pPrChange w:id="34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1" w:author="超 杨" w:date="2019-11-09T11:55:00Z">
        <w:r>
          <w:rPr>
            <w:rFonts w:hint="eastAsia"/>
            <w:webHidden/>
            <w:shd w:val="clear" w:color="auto" w:fill="auto"/>
          </w:rPr>
          <w:t>1.把外部数据转为内部数据</w:t>
        </w:r>
      </w:ins>
    </w:p>
    <w:p w14:paraId="3D2C0F2E" w14:textId="00E6CB2D" w:rsidR="00D9428F" w:rsidRDefault="00D9428F">
      <w:pPr>
        <w:rPr>
          <w:ins w:id="342" w:author="超 杨" w:date="2019-11-09T11:55:00Z"/>
          <w:webHidden/>
          <w:shd w:val="clear" w:color="auto" w:fill="auto"/>
        </w:rPr>
        <w:pPrChange w:id="34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4" w:author="超 杨" w:date="2019-11-09T11:55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shader data, 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shader state</w:t>
        </w:r>
      </w:ins>
    </w:p>
    <w:p w14:paraId="2C3ED10E" w14:textId="6834D87B" w:rsidR="00D9428F" w:rsidRDefault="00D9428F">
      <w:pPr>
        <w:rPr>
          <w:ins w:id="345" w:author="超 杨" w:date="2019-11-09T11:55:00Z"/>
          <w:webHidden/>
          <w:shd w:val="clear" w:color="auto" w:fill="auto"/>
        </w:rPr>
        <w:pPrChange w:id="34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7" w:author="超 杨" w:date="2019-11-09T11:55:00Z">
        <w:r>
          <w:rPr>
            <w:rFonts w:hint="eastAsia"/>
            <w:webHidden/>
            <w:shd w:val="clear" w:color="auto" w:fill="auto"/>
          </w:rPr>
          <w:t>2.使用</w:t>
        </w:r>
        <w:proofErr w:type="spellStart"/>
        <w:r>
          <w:rPr>
            <w:webHidden/>
            <w:shd w:val="clear" w:color="auto" w:fill="auto"/>
          </w:rPr>
          <w:t>Result.tryCatch</w:t>
        </w:r>
        <w:proofErr w:type="spellEnd"/>
      </w:ins>
    </w:p>
    <w:p w14:paraId="42B9AD29" w14:textId="2E0D7CE0" w:rsidR="00D9428F" w:rsidRDefault="00D9428F">
      <w:pPr>
        <w:rPr>
          <w:ins w:id="348" w:author="超 杨" w:date="2019-11-09T11:56:00Z"/>
          <w:webHidden/>
          <w:shd w:val="clear" w:color="auto" w:fill="auto"/>
        </w:rPr>
        <w:pPrChange w:id="34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0" w:author="超 杨" w:date="2019-11-09T11:56:00Z">
        <w:r>
          <w:rPr>
            <w:rFonts w:hint="eastAsia"/>
            <w:webHidden/>
            <w:shd w:val="clear" w:color="auto" w:fill="auto"/>
          </w:rPr>
          <w:t>为了提高性能；</w:t>
        </w:r>
      </w:ins>
    </w:p>
    <w:p w14:paraId="234588CA" w14:textId="52BF0DA4" w:rsidR="00D9428F" w:rsidRDefault="00D9428F">
      <w:pPr>
        <w:rPr>
          <w:ins w:id="351" w:author="超 杨" w:date="2019-11-09T11:56:00Z"/>
          <w:webHidden/>
          <w:shd w:val="clear" w:color="auto" w:fill="auto"/>
        </w:rPr>
        <w:pPrChange w:id="352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3" w:author="超 杨" w:date="2019-11-09T11:56:00Z">
        <w:r>
          <w:rPr>
            <w:rFonts w:hint="eastAsia"/>
            <w:webHidden/>
            <w:shd w:val="clear" w:color="auto" w:fill="auto"/>
          </w:rPr>
          <w:t>为了简化代码；</w:t>
        </w:r>
      </w:ins>
    </w:p>
    <w:p w14:paraId="067B2C91" w14:textId="151E7FE1" w:rsidR="00D9428F" w:rsidRDefault="00D9428F">
      <w:pPr>
        <w:rPr>
          <w:ins w:id="354" w:author="超 杨" w:date="2019-11-09T11:56:00Z"/>
          <w:webHidden/>
          <w:shd w:val="clear" w:color="auto" w:fill="auto"/>
        </w:rPr>
        <w:pPrChange w:id="355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6" w:author="超 杨" w:date="2019-11-09T11:56:00Z">
        <w:r>
          <w:rPr>
            <w:rFonts w:hint="eastAsia"/>
            <w:webHidden/>
            <w:shd w:val="clear" w:color="auto" w:fill="auto"/>
          </w:rPr>
          <w:t>3.把内部数据转为外部数据</w:t>
        </w:r>
      </w:ins>
    </w:p>
    <w:p w14:paraId="4E1CA3B8" w14:textId="25308104" w:rsidR="00D9428F" w:rsidRDefault="00D9428F">
      <w:pPr>
        <w:rPr>
          <w:ins w:id="357" w:author="超 杨" w:date="2019-11-09T11:54:00Z"/>
          <w:webHidden/>
          <w:shd w:val="clear" w:color="auto" w:fill="auto"/>
        </w:rPr>
        <w:pPrChange w:id="358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9" w:author="超 杨" w:date="2019-11-09T11:56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shader state –</w:t>
        </w:r>
        <w:r>
          <w:rPr>
            <w:rFonts w:hint="eastAsia"/>
            <w:webHidden/>
            <w:shd w:val="clear" w:color="auto" w:fill="auto"/>
          </w:rPr>
          <w:t>》</w:t>
        </w:r>
        <w:r>
          <w:rPr>
            <w:webHidden/>
            <w:shd w:val="clear" w:color="auto" w:fill="auto"/>
          </w:rPr>
          <w:t xml:space="preserve"> main state</w:t>
        </w:r>
        <w:r w:rsidR="00E934B6">
          <w:rPr>
            <w:rFonts w:hint="eastAsia"/>
            <w:webHidden/>
            <w:shd w:val="clear" w:color="auto" w:fill="auto"/>
          </w:rPr>
          <w:t>，通过</w:t>
        </w:r>
        <w:proofErr w:type="spellStart"/>
        <w:r w:rsidR="00E934B6">
          <w:rPr>
            <w:webHidden/>
            <w:shd w:val="clear" w:color="auto" w:fill="auto"/>
          </w:rPr>
          <w:t>Result.tryCatch</w:t>
        </w:r>
        <w:proofErr w:type="spellEnd"/>
        <w:r w:rsidR="00E934B6">
          <w:rPr>
            <w:rFonts w:hint="eastAsia"/>
            <w:webHidden/>
            <w:shd w:val="clear" w:color="auto" w:fill="auto"/>
          </w:rPr>
          <w:t>把异常转为</w:t>
        </w:r>
      </w:ins>
      <w:ins w:id="360" w:author="超 杨" w:date="2019-11-09T11:57:00Z">
        <w:r w:rsidR="00E934B6">
          <w:rPr>
            <w:webHidden/>
            <w:shd w:val="clear" w:color="auto" w:fill="auto"/>
          </w:rPr>
          <w:t>Result</w:t>
        </w:r>
      </w:ins>
    </w:p>
    <w:p w14:paraId="0803B64B" w14:textId="77777777" w:rsidR="00D9428F" w:rsidRDefault="00D9428F">
      <w:pPr>
        <w:rPr>
          <w:ins w:id="361" w:author="超 杨" w:date="2019-11-09T11:54:00Z"/>
          <w:webHidden/>
          <w:shd w:val="clear" w:color="auto" w:fill="auto"/>
        </w:rPr>
        <w:pPrChange w:id="36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1751A57" w14:textId="77777777" w:rsidR="00D9428F" w:rsidRDefault="00D9428F">
      <w:pPr>
        <w:rPr>
          <w:ins w:id="363" w:author="超 杨" w:date="2019-11-09T11:54:00Z"/>
          <w:webHidden/>
          <w:shd w:val="clear" w:color="auto" w:fill="auto"/>
        </w:rPr>
        <w:pPrChange w:id="36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98BC7AC" w14:textId="77777777" w:rsidR="00745694" w:rsidRDefault="00D9428F">
      <w:pPr>
        <w:rPr>
          <w:ins w:id="365" w:author="超 杨" w:date="2019-11-09T11:57:00Z"/>
          <w:webHidden/>
          <w:shd w:val="clear" w:color="auto" w:fill="auto"/>
        </w:rPr>
        <w:pPrChange w:id="36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67" w:author="超 杨" w:date="2019-11-09T11:54:00Z">
        <w:r>
          <w:rPr>
            <w:rFonts w:hint="eastAsia"/>
            <w:webHidden/>
            <w:shd w:val="clear" w:color="auto" w:fill="auto"/>
          </w:rPr>
          <w:t>）</w:t>
        </w:r>
      </w:ins>
    </w:p>
    <w:p w14:paraId="7A21C823" w14:textId="77777777" w:rsidR="00745694" w:rsidRDefault="00745694">
      <w:pPr>
        <w:rPr>
          <w:ins w:id="368" w:author="超 杨" w:date="2019-11-09T11:57:00Z"/>
          <w:webHidden/>
          <w:shd w:val="clear" w:color="auto" w:fill="auto"/>
        </w:rPr>
        <w:pPrChange w:id="36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D07D96D" w14:textId="77777777" w:rsidR="00745694" w:rsidRDefault="00745694">
      <w:pPr>
        <w:rPr>
          <w:ins w:id="370" w:author="超 杨" w:date="2019-11-09T11:57:00Z"/>
          <w:webHidden/>
          <w:shd w:val="clear" w:color="auto" w:fill="auto"/>
        </w:rPr>
        <w:pPrChange w:id="37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12D2E66" w14:textId="77777777" w:rsidR="00745694" w:rsidRDefault="00745694">
      <w:pPr>
        <w:rPr>
          <w:ins w:id="372" w:author="超 杨" w:date="2019-11-09T11:57:00Z"/>
          <w:webHidden/>
          <w:shd w:val="clear" w:color="auto" w:fill="auto"/>
        </w:rPr>
        <w:pPrChange w:id="37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D59C603" w14:textId="77777777" w:rsidR="00745694" w:rsidRDefault="00745694">
      <w:pPr>
        <w:rPr>
          <w:ins w:id="374" w:author="超 杨" w:date="2019-11-09T11:57:00Z"/>
          <w:webHidden/>
          <w:shd w:val="clear" w:color="auto" w:fill="auto"/>
        </w:rPr>
        <w:pPrChange w:id="375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80E3B74" w14:textId="77777777" w:rsidR="00745694" w:rsidRDefault="00745694">
      <w:pPr>
        <w:rPr>
          <w:ins w:id="376" w:author="超 杨" w:date="2019-11-09T11:57:00Z"/>
          <w:webHidden/>
          <w:shd w:val="clear" w:color="auto" w:fill="auto"/>
        </w:rPr>
        <w:pPrChange w:id="37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E616B3A" w14:textId="7277D48B" w:rsidR="00D9428F" w:rsidRDefault="00D9428F">
      <w:pPr>
        <w:rPr>
          <w:ins w:id="378" w:author="超 杨" w:date="2019-11-09T11:54:00Z"/>
          <w:webHidden/>
          <w:shd w:val="clear" w:color="auto" w:fill="auto"/>
        </w:rPr>
        <w:pPrChange w:id="37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80" w:author="超 杨" w:date="2019-11-09T11:54:00Z">
        <w:r>
          <w:rPr>
            <w:webHidden/>
            <w:shd w:val="clear" w:color="auto" w:fill="auto"/>
          </w:rPr>
          <w:br w:type="page"/>
        </w:r>
      </w:ins>
    </w:p>
    <w:p w14:paraId="6E81B0D3" w14:textId="410CF7D0" w:rsidR="00F6426C" w:rsidDel="00745694" w:rsidRDefault="00F6426C">
      <w:pPr>
        <w:widowControl/>
        <w:topLinePunct w:val="0"/>
        <w:spacing w:line="240" w:lineRule="auto"/>
        <w:ind w:firstLineChars="0" w:firstLine="0"/>
        <w:jc w:val="left"/>
        <w:rPr>
          <w:del w:id="381" w:author="超 杨" w:date="2019-11-09T11:5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</w:p>
    <w:p w14:paraId="3DB639B4" w14:textId="7484CCAC" w:rsidR="00F6426C" w:rsidRDefault="00F6426C" w:rsidP="00F6426C">
      <w:pPr>
        <w:pStyle w:val="1"/>
      </w:pPr>
      <w:r w:rsidRPr="00F6426C"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  <w:del w:id="382" w:author="Microsoft Office User" w:date="2020-01-02T14:37:00Z">
        <w:r w:rsidRPr="00F6426C" w:rsidDel="00385815">
          <w:rPr>
            <w:rFonts w:hint="eastAsia"/>
          </w:rPr>
          <w:delText>和搭建开发环境</w:delText>
        </w:r>
      </w:del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2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2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2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2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7FC4EF73" w:rsidR="00F6426C" w:rsidRDefault="00F6426C" w:rsidP="00362B86">
      <w:pPr>
        <w:pStyle w:val="1"/>
        <w:pPrChange w:id="383" w:author="Microsoft Office User" w:date="2020-01-02T11:38:00Z">
          <w:pPr>
            <w:pStyle w:val="22"/>
          </w:pPr>
        </w:pPrChange>
      </w:pPr>
      <w:del w:id="384" w:author="Microsoft Office User" w:date="2020-01-02T11:39:00Z">
        <w:r w:rsidRPr="00F6426C" w:rsidDel="00362B86">
          <w:rPr>
            <w:rFonts w:hint="eastAsia"/>
          </w:rPr>
          <w:delText>1.5</w:delText>
        </w:r>
      </w:del>
      <w:ins w:id="385" w:author="Microsoft Office User" w:date="2020-01-02T11:39:00Z">
        <w:r w:rsidR="00362B86">
          <w:rPr>
            <w:rFonts w:hint="eastAsia"/>
          </w:rPr>
          <w:t>第</w:t>
        </w:r>
        <w:r w:rsidR="00362B86">
          <w:rPr>
            <w:rFonts w:hint="eastAsia"/>
          </w:rPr>
          <w:t>2</w:t>
        </w:r>
        <w:r w:rsidR="00362B86">
          <w:rPr>
            <w:rFonts w:hint="eastAsia"/>
          </w:rPr>
          <w:t>章</w:t>
        </w:r>
      </w:ins>
      <w:r w:rsidRPr="00F6426C">
        <w:t xml:space="preserve">  </w:t>
      </w:r>
      <w:r w:rsidRPr="00F6426C">
        <w:rPr>
          <w:rFonts w:hint="eastAsia"/>
        </w:rPr>
        <w:t>搭建开发环境</w:t>
      </w:r>
    </w:p>
    <w:p w14:paraId="3F1D7DE0" w14:textId="3B1EFB38" w:rsidR="00F6426C" w:rsidRPr="00F6426C" w:rsidDel="00477CB7" w:rsidRDefault="00F6426C" w:rsidP="00362B86">
      <w:pPr>
        <w:pStyle w:val="1"/>
        <w:rPr>
          <w:del w:id="386" w:author="Microsoft Office User" w:date="2020-01-02T11:39:00Z"/>
        </w:rPr>
        <w:pPrChange w:id="387" w:author="Microsoft Office User" w:date="2020-01-02T11:38:00Z">
          <w:pPr/>
        </w:pPrChange>
      </w:pPr>
    </w:p>
    <w:p w14:paraId="160C4380" w14:textId="77777777" w:rsidR="00F6426C" w:rsidRDefault="00F6426C" w:rsidP="00362B86">
      <w:pPr>
        <w:pStyle w:val="22"/>
        <w:pPrChange w:id="388" w:author="Microsoft Office User" w:date="2020-01-02T11:38:00Z">
          <w:pPr>
            <w:pStyle w:val="3"/>
          </w:pPr>
        </w:pPrChange>
      </w:pPr>
      <w:r w:rsidRPr="00F6426C">
        <w:t xml:space="preserve">1.5.1  </w:t>
      </w:r>
      <w:r w:rsidRPr="00F6426C">
        <w:rPr>
          <w:rFonts w:hint="eastAsia"/>
        </w:rPr>
        <w:t>了解</w:t>
      </w:r>
      <w:r w:rsidRPr="00F6426C">
        <w:rPr>
          <w:rFonts w:hint="eastAsia"/>
        </w:rPr>
        <w:t>Rea</w:t>
      </w:r>
      <w:r w:rsidRPr="00F6426C">
        <w:t>son</w:t>
      </w:r>
      <w:r w:rsidRPr="00F6426C">
        <w:rPr>
          <w:rFonts w:hint="eastAsia"/>
        </w:rPr>
        <w:t>版本和开发环境</w:t>
      </w:r>
    </w:p>
    <w:p w14:paraId="6972DC3B" w14:textId="4F3C135F" w:rsidR="00F6426C" w:rsidDel="00477CB7" w:rsidRDefault="00F6426C" w:rsidP="00362B86">
      <w:pPr>
        <w:pStyle w:val="22"/>
        <w:rPr>
          <w:del w:id="389" w:author="Microsoft Office User" w:date="2020-01-02T11:39:00Z"/>
        </w:rPr>
        <w:pPrChange w:id="390" w:author="Microsoft Office User" w:date="2020-01-02T11:38:00Z">
          <w:pPr/>
        </w:pPrChange>
      </w:pPr>
    </w:p>
    <w:p w14:paraId="38B487F2" w14:textId="4EBFF9FA" w:rsidR="00F6426C" w:rsidRPr="00F6426C" w:rsidDel="00477CB7" w:rsidRDefault="00F6426C" w:rsidP="00362B86">
      <w:pPr>
        <w:pStyle w:val="22"/>
        <w:rPr>
          <w:del w:id="391" w:author="Microsoft Office User" w:date="2020-01-02T11:39:00Z"/>
        </w:rPr>
        <w:pPrChange w:id="392" w:author="Microsoft Office User" w:date="2020-01-02T11:38:00Z">
          <w:pPr/>
        </w:pPrChange>
      </w:pPr>
    </w:p>
    <w:p w14:paraId="6F864FC0" w14:textId="77777777" w:rsidR="00F6426C" w:rsidRDefault="00F6426C" w:rsidP="00362B86">
      <w:pPr>
        <w:pStyle w:val="22"/>
        <w:pPrChange w:id="393" w:author="Microsoft Office User" w:date="2020-01-02T11:38:00Z">
          <w:pPr>
            <w:pStyle w:val="3"/>
          </w:pPr>
        </w:pPrChange>
      </w:pPr>
      <w:r w:rsidRPr="00F6426C">
        <w:t xml:space="preserve">1.5.2  </w:t>
      </w:r>
      <w:r w:rsidRPr="00F6426C">
        <w:rPr>
          <w:rFonts w:hint="eastAsia"/>
        </w:rPr>
        <w:t>下载及安装</w:t>
      </w:r>
      <w:r w:rsidRPr="00F6426C">
        <w:t>VSCode</w:t>
      </w:r>
    </w:p>
    <w:p w14:paraId="7677A5D0" w14:textId="35E5DD30" w:rsidR="00F6426C" w:rsidDel="00477CB7" w:rsidRDefault="00F6426C" w:rsidP="00362B86">
      <w:pPr>
        <w:pStyle w:val="22"/>
        <w:rPr>
          <w:del w:id="394" w:author="Microsoft Office User" w:date="2020-01-02T11:39:00Z"/>
        </w:rPr>
        <w:pPrChange w:id="395" w:author="Microsoft Office User" w:date="2020-01-02T11:38:00Z">
          <w:pPr/>
        </w:pPrChange>
      </w:pPr>
    </w:p>
    <w:p w14:paraId="00D00F22" w14:textId="4E634D75" w:rsidR="00F6426C" w:rsidRPr="00F6426C" w:rsidDel="00477CB7" w:rsidRDefault="00F6426C" w:rsidP="00362B86">
      <w:pPr>
        <w:pStyle w:val="22"/>
        <w:rPr>
          <w:del w:id="396" w:author="Microsoft Office User" w:date="2020-01-02T11:39:00Z"/>
        </w:rPr>
        <w:pPrChange w:id="397" w:author="Microsoft Office User" w:date="2020-01-02T11:38:00Z">
          <w:pPr/>
        </w:pPrChange>
      </w:pPr>
    </w:p>
    <w:p w14:paraId="0EAE792E" w14:textId="77777777" w:rsidR="00F6426C" w:rsidRDefault="00F6426C" w:rsidP="00362B86">
      <w:pPr>
        <w:pStyle w:val="22"/>
        <w:pPrChange w:id="398" w:author="Microsoft Office User" w:date="2020-01-02T11:38:00Z">
          <w:pPr>
            <w:pStyle w:val="3"/>
          </w:pPr>
        </w:pPrChange>
      </w:pPr>
      <w:r w:rsidRPr="00F6426C">
        <w:t xml:space="preserve">1.5.3  </w:t>
      </w:r>
      <w:r w:rsidRPr="00F6426C">
        <w:t>在</w:t>
      </w:r>
      <w:r w:rsidRPr="00F6426C">
        <w:t>VSCode</w:t>
      </w:r>
      <w:r w:rsidRPr="00F6426C">
        <w:t>中搭建</w:t>
      </w:r>
      <w:r w:rsidRPr="00F6426C">
        <w:t>Reason</w:t>
      </w:r>
      <w:r w:rsidRPr="00F6426C">
        <w:t>的开发环境</w:t>
      </w:r>
    </w:p>
    <w:p w14:paraId="6721095B" w14:textId="2E986ED5" w:rsidR="00F6426C" w:rsidDel="00477CB7" w:rsidRDefault="00F6426C" w:rsidP="00362B86">
      <w:pPr>
        <w:pStyle w:val="1"/>
        <w:rPr>
          <w:del w:id="399" w:author="Microsoft Office User" w:date="2020-01-02T11:39:00Z"/>
        </w:rPr>
        <w:pPrChange w:id="400" w:author="Microsoft Office User" w:date="2020-01-02T11:38:00Z">
          <w:pPr/>
        </w:pPrChange>
      </w:pPr>
    </w:p>
    <w:p w14:paraId="48E13204" w14:textId="28E0B2E7" w:rsidR="00F6426C" w:rsidRPr="00F6426C" w:rsidDel="00477CB7" w:rsidRDefault="00F6426C" w:rsidP="00362B86">
      <w:pPr>
        <w:pStyle w:val="1"/>
        <w:rPr>
          <w:del w:id="401" w:author="Microsoft Office User" w:date="2020-01-02T11:39:00Z"/>
        </w:rPr>
        <w:pPrChange w:id="402" w:author="Microsoft Office User" w:date="2020-01-02T11:38:00Z">
          <w:pPr/>
        </w:pPrChange>
      </w:pPr>
    </w:p>
    <w:p w14:paraId="566B9A13" w14:textId="3C8EE401" w:rsidR="00F6426C" w:rsidRDefault="00F6426C" w:rsidP="00F6426C">
      <w:pPr>
        <w:pStyle w:val="22"/>
      </w:pPr>
      <w:r w:rsidRPr="00F6426C">
        <w:t>1</w:t>
      </w:r>
      <w:del w:id="403" w:author="Microsoft Office User" w:date="2020-01-02T11:39:00Z">
        <w:r w:rsidRPr="00F6426C" w:rsidDel="00362B86">
          <w:delText>.</w:delText>
        </w:r>
      </w:del>
      <w:ins w:id="404" w:author="Microsoft Office User" w:date="2020-01-02T11:39:00Z">
        <w:r w:rsidR="00362B86">
          <w:t>.5.</w:t>
        </w:r>
      </w:ins>
      <w:r w:rsidRPr="00F6426C">
        <w:t xml:space="preserve">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3415ED7C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del w:id="405" w:author="Microsoft Office User" w:date="2020-01-02T11:39:00Z">
        <w:r w:rsidRPr="00F6426C" w:rsidDel="00362B86">
          <w:delText>2</w:delText>
        </w:r>
      </w:del>
      <w:ins w:id="406" w:author="Microsoft Office User" w:date="2020-01-02T11:39:00Z">
        <w:r w:rsidR="00362B86">
          <w:t>3</w:t>
        </w:r>
      </w:ins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1915E5D4" w:rsidR="00F6426C" w:rsidRDefault="00F6426C" w:rsidP="00F6426C">
      <w:pPr>
        <w:pStyle w:val="3"/>
        <w:rPr>
          <w:ins w:id="407" w:author="Microsoft Office User" w:date="2020-01-07T16:44:00Z"/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ins w:id="408" w:author="Microsoft Office User" w:date="2020-01-07T16:43:00Z">
        <w:r w:rsidR="006E3919">
          <w:rPr>
            <w:rFonts w:hint="eastAsia"/>
            <w:noProof/>
            <w:shd w:val="clear" w:color="auto" w:fill="auto"/>
          </w:rPr>
          <w:t>逻辑</w:t>
        </w:r>
      </w:ins>
    </w:p>
    <w:p w14:paraId="781EB9D3" w14:textId="77777777" w:rsidR="006C145B" w:rsidRPr="00D64073" w:rsidRDefault="006C145B" w:rsidP="006C145B">
      <w:pPr>
        <w:rPr>
          <w:ins w:id="409" w:author="Microsoft Office User" w:date="2020-01-07T16:44:00Z"/>
          <w:rPrChange w:id="410" w:author="Microsoft Office User" w:date="2020-01-08T07:35:00Z">
            <w:rPr>
              <w:ins w:id="411" w:author="Microsoft Office User" w:date="2020-01-07T16:44:00Z"/>
              <w:noProof/>
              <w:shd w:val="clear" w:color="auto" w:fill="auto"/>
            </w:rPr>
          </w:rPrChange>
        </w:rPr>
        <w:pPrChange w:id="412" w:author="Microsoft Office User" w:date="2020-01-07T16:44:00Z">
          <w:pPr>
            <w:pStyle w:val="3"/>
          </w:pPr>
        </w:pPrChange>
      </w:pPr>
    </w:p>
    <w:p w14:paraId="7FA4ECB0" w14:textId="71E5D47E" w:rsidR="006C145B" w:rsidRDefault="006C145B" w:rsidP="006C145B">
      <w:pPr>
        <w:pStyle w:val="3"/>
        <w:rPr>
          <w:ins w:id="413" w:author="Microsoft Office User" w:date="2020-01-07T16:44:00Z"/>
          <w:noProof/>
          <w:shd w:val="clear" w:color="auto" w:fill="auto"/>
        </w:rPr>
      </w:pPr>
      <w:ins w:id="414" w:author="Microsoft Office User" w:date="2020-01-07T16:44:00Z">
        <w:r w:rsidRPr="00F6426C">
          <w:rPr>
            <w:noProof/>
            <w:shd w:val="clear" w:color="auto" w:fill="auto"/>
          </w:rPr>
          <w:t xml:space="preserve">2.2.1  </w:t>
        </w:r>
        <w:r w:rsidRPr="00F6426C">
          <w:rPr>
            <w:rFonts w:hint="eastAsia"/>
            <w:noProof/>
            <w:shd w:val="clear" w:color="auto" w:fill="auto"/>
          </w:rPr>
          <w:t>通过</w:t>
        </w:r>
        <w:r w:rsidRPr="00F6426C">
          <w:rPr>
            <w:noProof/>
            <w:shd w:val="clear" w:color="auto" w:fill="auto"/>
          </w:rPr>
          <w:t>log</w:t>
        </w:r>
        <w:r w:rsidRPr="00F6426C">
          <w:rPr>
            <w:rFonts w:hint="eastAsia"/>
            <w:noProof/>
            <w:shd w:val="clear" w:color="auto" w:fill="auto"/>
          </w:rPr>
          <w:t>测试</w:t>
        </w:r>
        <w:r>
          <w:rPr>
            <w:noProof/>
            <w:shd w:val="clear" w:color="auto" w:fill="auto"/>
          </w:rPr>
          <w:t>Shader</w:t>
        </w:r>
      </w:ins>
    </w:p>
    <w:p w14:paraId="5CC7FF95" w14:textId="77777777" w:rsidR="006C145B" w:rsidRPr="006C145B" w:rsidRDefault="006C145B" w:rsidP="006C145B">
      <w:pPr>
        <w:rPr>
          <w:rFonts w:hint="eastAsia"/>
          <w:rPrChange w:id="415" w:author="Microsoft Office User" w:date="2020-01-07T16:44:00Z">
            <w:rPr>
              <w:noProof/>
              <w:shd w:val="clear" w:color="auto" w:fill="auto"/>
            </w:rPr>
          </w:rPrChange>
        </w:rPr>
        <w:pPrChange w:id="416" w:author="Microsoft Office User" w:date="2020-01-07T16:44:00Z">
          <w:pPr>
            <w:pStyle w:val="3"/>
          </w:pPr>
        </w:pPrChange>
      </w:pPr>
    </w:p>
    <w:p w14:paraId="40EF4B77" w14:textId="77777777" w:rsidR="00F6426C" w:rsidRPr="00F6426C" w:rsidRDefault="00F6426C" w:rsidP="00F6426C"/>
    <w:p w14:paraId="19F08F1E" w14:textId="1B12DE32" w:rsidR="00F6426C" w:rsidRDefault="00210F35" w:rsidP="00F6426C">
      <w:pPr>
        <w:pStyle w:val="3"/>
        <w:rPr>
          <w:noProof/>
          <w:shd w:val="clear" w:color="auto" w:fill="auto"/>
        </w:rPr>
      </w:pPr>
      <w:ins w:id="417" w:author="Microsoft Office User" w:date="2020-01-07T16:43:00Z">
        <w:r>
          <w:rPr>
            <w:noProof/>
            <w:shd w:val="clear" w:color="auto" w:fill="auto"/>
          </w:rPr>
          <w:t>////</w:t>
        </w:r>
      </w:ins>
      <w:r w:rsidR="00F6426C" w:rsidRPr="00F6426C">
        <w:rPr>
          <w:noProof/>
          <w:shd w:val="clear" w:color="auto" w:fill="auto"/>
        </w:rPr>
        <w:t xml:space="preserve">2.2.2  </w:t>
      </w:r>
      <w:r w:rsidR="00F6426C" w:rsidRPr="00F6426C">
        <w:rPr>
          <w:rFonts w:hint="eastAsia"/>
          <w:noProof/>
          <w:shd w:val="clear" w:color="auto" w:fill="auto"/>
        </w:rPr>
        <w:t>通过</w:t>
      </w:r>
      <w:r w:rsidR="00F6426C" w:rsidRPr="00F6426C">
        <w:rPr>
          <w:noProof/>
          <w:shd w:val="clear" w:color="auto" w:fill="auto"/>
        </w:rPr>
        <w:t>WebGL-Inspector</w:t>
      </w:r>
      <w:r w:rsidR="00F6426C" w:rsidRPr="00F6426C">
        <w:rPr>
          <w:rFonts w:hint="eastAsia"/>
          <w:noProof/>
          <w:shd w:val="clear" w:color="auto" w:fill="auto"/>
        </w:rPr>
        <w:t>测试</w:t>
      </w:r>
      <w:r w:rsidR="00F6426C"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ins w:id="418" w:author="超 杨" w:date="2019-11-16T09:57:00Z"/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4AECC7B0" w14:textId="77777777" w:rsidR="00660F57" w:rsidRPr="00660F57" w:rsidRDefault="00660F57">
      <w:pPr>
        <w:rPr>
          <w:ins w:id="419" w:author="超 杨" w:date="2019-11-16T09:57:00Z"/>
          <w:rFonts w:eastAsia="宋体"/>
          <w:rPrChange w:id="420" w:author="超 杨" w:date="2019-11-16T09:57:00Z">
            <w:rPr>
              <w:ins w:id="421" w:author="超 杨" w:date="2019-11-16T09:57:00Z"/>
              <w:noProof/>
              <w:shd w:val="clear" w:color="auto" w:fill="auto"/>
            </w:rPr>
          </w:rPrChange>
        </w:rPr>
        <w:pPrChange w:id="422" w:author="超 杨" w:date="2019-11-16T09:57:00Z">
          <w:pPr>
            <w:pStyle w:val="3"/>
          </w:pPr>
        </w:pPrChange>
      </w:pPr>
    </w:p>
    <w:p w14:paraId="09B59FBE" w14:textId="09B6F54A" w:rsidR="00660F57" w:rsidRDefault="00660F57" w:rsidP="00660F57">
      <w:pPr>
        <w:pStyle w:val="3"/>
        <w:rPr>
          <w:ins w:id="423" w:author="超 杨" w:date="2019-11-16T09:57:00Z"/>
          <w:noProof/>
          <w:shd w:val="clear" w:color="auto" w:fill="auto"/>
        </w:rPr>
      </w:pPr>
      <w:ins w:id="424" w:author="超 杨" w:date="2019-11-16T09:57:00Z">
        <w:r w:rsidRPr="00F6426C">
          <w:rPr>
            <w:noProof/>
            <w:shd w:val="clear" w:color="auto" w:fill="auto"/>
          </w:rPr>
          <w:t xml:space="preserve">2.2.3  </w:t>
        </w:r>
        <w:r>
          <w:rPr>
            <w:rFonts w:hint="eastAsia"/>
            <w:noProof/>
            <w:shd w:val="clear" w:color="auto" w:fill="auto"/>
          </w:rPr>
          <w:t>移动端测试</w:t>
        </w:r>
      </w:ins>
    </w:p>
    <w:p w14:paraId="04D20FD2" w14:textId="77777777" w:rsidR="00660F57" w:rsidRPr="00660F57" w:rsidRDefault="00660F57">
      <w:pPr>
        <w:rPr>
          <w:rFonts w:eastAsia="宋体"/>
          <w:rPrChange w:id="425" w:author="超 杨" w:date="2019-11-16T09:57:00Z">
            <w:rPr>
              <w:noProof/>
              <w:shd w:val="clear" w:color="auto" w:fill="auto"/>
            </w:rPr>
          </w:rPrChange>
        </w:rPr>
        <w:pPrChange w:id="426" w:author="超 杨" w:date="2019-11-16T09:57:00Z">
          <w:pPr>
            <w:pStyle w:val="3"/>
          </w:pPr>
        </w:pPrChange>
      </w:pP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lastRenderedPageBreak/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4BFCF7F0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</w:t>
      </w:r>
      <w:ins w:id="427" w:author="Microsoft Office User" w:date="2020-01-02T16:03:00Z">
        <w:r w:rsidR="00FA0490">
          <w:rPr>
            <w:rFonts w:hint="eastAsia"/>
          </w:rPr>
          <w:t>式</w:t>
        </w:r>
      </w:ins>
      <w:r w:rsidRPr="00F6426C">
        <w:rPr>
          <w:rFonts w:hint="eastAsia"/>
        </w:rPr>
        <w:t>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00B51261" w:rsidR="00F6426C" w:rsidRDefault="00F6426C" w:rsidP="00F6426C">
      <w:pPr>
        <w:pStyle w:val="22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b"/>
        <w:ind w:firstLine="396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ins w:id="428" w:author="whw010" w:date="2019-10-16T14:11:00Z">
        <w:r w:rsidR="00453BEE">
          <w:t>复制</w:t>
        </w:r>
      </w:ins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396"/>
        <w:rPr>
          <w:rStyle w:val="afffffd"/>
        </w:rPr>
      </w:pPr>
      <w:r w:rsidRPr="005530F7">
        <w:rPr>
          <w:rStyle w:val="afffffd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lastRenderedPageBreak/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2"/>
        <w:ind w:firstLine="396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</w:t>
      </w:r>
      <w:ins w:id="429" w:author="whw010" w:date="2019-10-16T14:11:00Z">
        <w:r w:rsidR="00453BEE">
          <w:rPr>
            <w:rFonts w:hint="eastAsia"/>
          </w:rPr>
          <w:t>复制</w:t>
        </w:r>
      </w:ins>
      <w:r>
        <w:rPr>
          <w:rFonts w:hint="eastAsia"/>
        </w:rPr>
        <w:t>后的新数据。</w:t>
      </w:r>
    </w:p>
    <w:p w14:paraId="2C60D22D" w14:textId="4C93BD10" w:rsidR="00622C6A" w:rsidRDefault="00622C6A" w:rsidP="00622C6A">
      <w:pPr>
        <w:ind w:firstLineChars="0"/>
      </w:pPr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0E6AC7DD" w14:textId="77777777" w:rsidR="00622C6A" w:rsidRDefault="00622C6A" w:rsidP="00622C6A">
      <w:pPr>
        <w:pStyle w:val="aff5"/>
      </w:pPr>
      <w:r>
        <w:t>let a = 1;</w:t>
      </w:r>
    </w:p>
    <w:p w14:paraId="3182163E" w14:textId="77777777" w:rsidR="00622C6A" w:rsidRDefault="00622C6A" w:rsidP="00622C6A">
      <w:pPr>
        <w:pStyle w:val="aff5"/>
      </w:pPr>
    </w:p>
    <w:p w14:paraId="669C21C3" w14:textId="77777777" w:rsidR="00622C6A" w:rsidRDefault="00622C6A" w:rsidP="00622C6A">
      <w:pPr>
        <w:pStyle w:val="aff5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pPr>
        <w:ind w:firstLineChars="0"/>
      </w:pPr>
      <w:r>
        <w:t>Reason也有专门的不可变数据结构，如Tuple</w:t>
      </w:r>
      <w:ins w:id="430" w:author="whw010" w:date="2019-10-16T14:10:00Z">
        <w:r w:rsidR="00453BEE">
          <w:t>、</w:t>
        </w:r>
      </w:ins>
      <w:r>
        <w:t>List</w:t>
      </w:r>
      <w:ins w:id="431" w:author="whw010" w:date="2019-10-16T14:10:00Z">
        <w:r w:rsidR="00453BEE">
          <w:t>、</w:t>
        </w:r>
      </w:ins>
      <w:r>
        <w:t>Record。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pPr>
        <w:ind w:firstLineChars="0"/>
      </w:pPr>
      <w:ins w:id="432" w:author="whw010" w:date="2019-10-16T14:10:00Z">
        <w:r>
          <w:rPr>
            <w:rFonts w:hint="eastAsia"/>
          </w:rPr>
          <w:t>（</w:t>
        </w:r>
      </w:ins>
      <w:ins w:id="433" w:author="whw010" w:date="2019-10-16T14:11:00Z">
        <w:r>
          <w:rPr>
            <w:rFonts w:hint="eastAsia"/>
          </w:rPr>
          <w:t>1</w:t>
        </w:r>
      </w:ins>
      <w:ins w:id="434" w:author="whw010" w:date="2019-10-16T14:10:00Z"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Record的类型</w:t>
      </w:r>
      <w:ins w:id="435" w:author="whw010" w:date="2019-10-16T14:10:00Z">
        <w:r>
          <w:t>：</w:t>
        </w:r>
      </w:ins>
    </w:p>
    <w:p w14:paraId="2AA8F218" w14:textId="77777777" w:rsidR="00622C6A" w:rsidRDefault="00622C6A" w:rsidP="00622C6A">
      <w:pPr>
        <w:pStyle w:val="aff5"/>
      </w:pPr>
      <w:r>
        <w:t>type person = {</w:t>
      </w:r>
    </w:p>
    <w:p w14:paraId="2E5C4AA7" w14:textId="77777777" w:rsidR="00622C6A" w:rsidRDefault="00622C6A" w:rsidP="00622C6A">
      <w:pPr>
        <w:pStyle w:val="aff5"/>
      </w:pPr>
      <w:r>
        <w:t xml:space="preserve">  age: int,</w:t>
      </w:r>
    </w:p>
    <w:p w14:paraId="25A8AA88" w14:textId="77777777" w:rsidR="00622C6A" w:rsidRDefault="00622C6A" w:rsidP="00622C6A">
      <w:pPr>
        <w:pStyle w:val="aff5"/>
      </w:pPr>
      <w:r>
        <w:t xml:space="preserve">  name: string</w:t>
      </w:r>
    </w:p>
    <w:p w14:paraId="52A2F048" w14:textId="77777777" w:rsidR="00622C6A" w:rsidRDefault="00622C6A" w:rsidP="00622C6A">
      <w:pPr>
        <w:pStyle w:val="aff5"/>
      </w:pPr>
      <w:r>
        <w:t>};</w:t>
      </w:r>
    </w:p>
    <w:p w14:paraId="34305741" w14:textId="2615300B" w:rsidR="00622C6A" w:rsidRDefault="00453BEE" w:rsidP="00622C6A">
      <w:pPr>
        <w:ind w:firstLineChars="0"/>
      </w:pPr>
      <w:ins w:id="436" w:author="whw010" w:date="2019-10-16T14:11:00Z">
        <w:r>
          <w:rPr>
            <w:rFonts w:hint="eastAsia"/>
          </w:rPr>
          <w:t>（</w:t>
        </w:r>
        <w:r>
          <w:t>2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5"/>
      </w:pPr>
      <w:r>
        <w:t>let me = {</w:t>
      </w:r>
    </w:p>
    <w:p w14:paraId="5FF7DD4B" w14:textId="77777777" w:rsidR="00622C6A" w:rsidRDefault="00622C6A" w:rsidP="00622C6A">
      <w:pPr>
        <w:pStyle w:val="aff5"/>
      </w:pPr>
      <w:r>
        <w:t xml:space="preserve">  age: 5,</w:t>
      </w:r>
    </w:p>
    <w:p w14:paraId="42F17584" w14:textId="77777777" w:rsidR="00622C6A" w:rsidRDefault="00622C6A" w:rsidP="00622C6A">
      <w:pPr>
        <w:pStyle w:val="aff5"/>
      </w:pPr>
      <w:r>
        <w:t xml:space="preserve">  name: "Big Reason"</w:t>
      </w:r>
    </w:p>
    <w:p w14:paraId="443618AD" w14:textId="77777777" w:rsidR="00622C6A" w:rsidRDefault="00622C6A" w:rsidP="00622C6A">
      <w:pPr>
        <w:pStyle w:val="aff5"/>
      </w:pPr>
      <w:r>
        <w:t>};</w:t>
      </w:r>
    </w:p>
    <w:p w14:paraId="2158E606" w14:textId="6EEDF27A" w:rsidR="00622C6A" w:rsidRDefault="00453BEE" w:rsidP="00622C6A">
      <w:pPr>
        <w:ind w:firstLineChars="0"/>
      </w:pPr>
      <w:ins w:id="437" w:author="whw010" w:date="2019-10-16T14:11:00Z">
        <w:r>
          <w:rPr>
            <w:rFonts w:hint="eastAsia"/>
          </w:rPr>
          <w:t>（</w:t>
        </w:r>
        <w:r>
          <w:t>3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使用这个</w:t>
      </w:r>
      <w:r w:rsidR="00622C6A">
        <w:t>Record，如修改</w:t>
      </w:r>
      <w:ins w:id="438" w:author="whw010" w:date="2019-10-16T14:11:00Z">
        <w:r>
          <w:t>“</w:t>
        </w:r>
      </w:ins>
      <w:r w:rsidR="00622C6A">
        <w:t>age</w:t>
      </w:r>
      <w:ins w:id="439" w:author="whw010" w:date="2019-10-16T14:11:00Z">
        <w:r>
          <w:t>”</w:t>
        </w:r>
      </w:ins>
      <w:r w:rsidR="00622C6A">
        <w:t>的值：</w:t>
      </w:r>
    </w:p>
    <w:p w14:paraId="6A7D3630" w14:textId="77777777" w:rsidR="00622C6A" w:rsidRDefault="00622C6A" w:rsidP="00622C6A">
      <w:pPr>
        <w:pStyle w:val="aff5"/>
      </w:pPr>
      <w:r>
        <w:t xml:space="preserve">let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5"/>
      </w:pPr>
      <w:r>
        <w:t xml:space="preserve">    ...me,</w:t>
      </w:r>
    </w:p>
    <w:p w14:paraId="4813F692" w14:textId="77777777" w:rsidR="00622C6A" w:rsidRDefault="00622C6A" w:rsidP="00622C6A">
      <w:pPr>
        <w:pStyle w:val="aff5"/>
      </w:pPr>
      <w:r>
        <w:t xml:space="preserve">    age: 10</w:t>
      </w:r>
    </w:p>
    <w:p w14:paraId="40E70938" w14:textId="77777777" w:rsidR="00622C6A" w:rsidRDefault="00622C6A" w:rsidP="00622C6A">
      <w:pPr>
        <w:pStyle w:val="aff5"/>
      </w:pPr>
      <w:r>
        <w:t>};</w:t>
      </w:r>
    </w:p>
    <w:p w14:paraId="7A597C70" w14:textId="77777777" w:rsidR="00622C6A" w:rsidRDefault="00622C6A" w:rsidP="00622C6A">
      <w:pPr>
        <w:pStyle w:val="aff5"/>
      </w:pPr>
    </w:p>
    <w:p w14:paraId="5607BF62" w14:textId="77777777" w:rsidR="00622C6A" w:rsidRDefault="00622C6A" w:rsidP="00622C6A">
      <w:pPr>
        <w:pStyle w:val="aff5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Pr>
        <w:ind w:firstLineChars="0"/>
      </w:pPr>
      <w:proofErr w:type="spellStart"/>
      <w:r>
        <w:t>newMe</w:t>
      </w:r>
      <w:proofErr w:type="spellEnd"/>
      <w:r>
        <w:t>是从me</w:t>
      </w:r>
      <w:ins w:id="440" w:author="whw010" w:date="2019-10-16T14:11:00Z">
        <w:r w:rsidR="00453BEE">
          <w:t>复制</w:t>
        </w:r>
      </w:ins>
      <w:r>
        <w:t>而来</w:t>
      </w:r>
      <w:ins w:id="441" w:author="whw010" w:date="2019-10-16T14:12:00Z">
        <w:r w:rsidR="00453BEE">
          <w:t>的。</w:t>
        </w:r>
      </w:ins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>
      <w:pPr>
        <w:ind w:firstLineChars="0"/>
      </w:pPr>
    </w:p>
    <w:p w14:paraId="44D5C1A2" w14:textId="7427E418" w:rsidR="00622C6A" w:rsidRDefault="00622C6A" w:rsidP="00C11E40">
      <w:pPr>
        <w:ind w:firstLineChars="0"/>
      </w:pPr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ins w:id="442" w:author="whw010" w:date="2019-10-16T14:11:00Z">
        <w:r w:rsidR="00453BEE">
          <w:t>复制</w:t>
        </w:r>
      </w:ins>
      <w:r>
        <w:t>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>
      <w:pPr>
        <w:ind w:firstLineChars="0" w:firstLine="0"/>
      </w:pPr>
    </w:p>
    <w:p w14:paraId="46C1FB88" w14:textId="77777777" w:rsidR="00AE6E78" w:rsidRDefault="00AE6E78" w:rsidP="00622C6A">
      <w:pPr>
        <w:ind w:firstLineChars="0" w:firstLine="0"/>
      </w:pPr>
    </w:p>
    <w:p w14:paraId="1ADB62C1" w14:textId="77777777" w:rsidR="00AE6E78" w:rsidRDefault="00AE6E78" w:rsidP="00622C6A">
      <w:pPr>
        <w:ind w:firstLineChars="0" w:firstLine="0"/>
      </w:pPr>
    </w:p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10404DFB" w:rsidR="00F6426C" w:rsidRDefault="00F6426C" w:rsidP="00F6426C">
      <w:pPr>
        <w:pStyle w:val="22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</w:t>
      </w:r>
      <w:ins w:id="443" w:author="Microsoft Office User" w:date="2020-01-02T16:03:00Z">
        <w:r w:rsidR="00FA0490">
          <w:rPr>
            <w:rFonts w:hint="eastAsia"/>
          </w:rPr>
          <w:t>式</w:t>
        </w:r>
      </w:ins>
      <w:r w:rsidRPr="00F6426C">
        <w:rPr>
          <w:rFonts w:hint="eastAsia"/>
        </w:rPr>
        <w:t>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2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5FD2BD4B" w:rsidR="00F6426C" w:rsidRDefault="00A90B0F" w:rsidP="00F6426C">
      <w:pPr>
        <w:rPr>
          <w:ins w:id="444" w:author="Microsoft Office User" w:date="2020-01-08T07:36:00Z"/>
        </w:rPr>
      </w:pPr>
      <w:ins w:id="445" w:author="Microsoft Office User" w:date="2020-01-08T07:45:00Z">
        <w:r>
          <w:rPr>
            <w:rFonts w:hint="eastAsia"/>
          </w:rPr>
          <w:t>介绍</w:t>
        </w:r>
        <w:proofErr w:type="spellStart"/>
        <w:r>
          <w:t>bucklescript</w:t>
        </w:r>
        <w:proofErr w:type="spellEnd"/>
        <w:r>
          <w:rPr>
            <w:rFonts w:hint="eastAsia"/>
          </w:rPr>
          <w:t>、r</w:t>
        </w:r>
        <w:r>
          <w:t>eason</w:t>
        </w:r>
        <w:r>
          <w:rPr>
            <w:rFonts w:hint="eastAsia"/>
          </w:rPr>
          <w:t>的关系</w:t>
        </w:r>
      </w:ins>
    </w:p>
    <w:p w14:paraId="7F5ABFB1" w14:textId="35AAA8DE" w:rsidR="00D4148D" w:rsidRDefault="00D4148D" w:rsidP="00F6426C">
      <w:ins w:id="446" w:author="Microsoft Office User" w:date="2020-01-08T07:36:00Z">
        <w:r>
          <w:rPr>
            <w:rFonts w:hint="eastAsia"/>
          </w:rPr>
          <w:t>介绍</w:t>
        </w:r>
        <w:proofErr w:type="spellStart"/>
        <w:r>
          <w:t>bsconfig.json</w:t>
        </w:r>
      </w:ins>
      <w:proofErr w:type="spellEnd"/>
    </w:p>
    <w:p w14:paraId="3FA92CCC" w14:textId="63D2B6D0" w:rsidR="00F6426C" w:rsidRDefault="00F6426C" w:rsidP="00F6426C">
      <w:pPr>
        <w:rPr>
          <w:ins w:id="447" w:author="Microsoft Office User" w:date="2020-01-08T13:47:00Z"/>
        </w:rPr>
      </w:pPr>
    </w:p>
    <w:p w14:paraId="25BC32FD" w14:textId="43338D9C" w:rsidR="00DA28EF" w:rsidRPr="00F6426C" w:rsidRDefault="008967EF" w:rsidP="00F6426C">
      <w:proofErr w:type="spellStart"/>
      <w:ins w:id="448" w:author="Microsoft Office User" w:date="2020-01-08T13:47:00Z">
        <w:r>
          <w:t>F</w:t>
        </w:r>
        <w:r w:rsidR="00DA28EF">
          <w:t>fi</w:t>
        </w:r>
      </w:ins>
      <w:proofErr w:type="spellEnd"/>
      <w:ins w:id="449" w:author="Microsoft Office User" w:date="2020-01-08T15:22:00Z">
        <w:r>
          <w:t xml:space="preserve">  </w:t>
        </w:r>
        <w:r>
          <w:rPr>
            <w:rFonts w:hint="eastAsia"/>
          </w:rPr>
          <w:t>下载地址</w:t>
        </w:r>
      </w:ins>
      <w:bookmarkStart w:id="450" w:name="_GoBack"/>
      <w:bookmarkEnd w:id="450"/>
    </w:p>
    <w:p w14:paraId="6B83EFCE" w14:textId="77777777" w:rsidR="00F6426C" w:rsidRDefault="00F6426C" w:rsidP="00F6426C">
      <w:pPr>
        <w:pStyle w:val="22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3F93A3F4" w14:textId="0B0C1A52" w:rsidR="00F6426C" w:rsidDel="008256D4" w:rsidRDefault="00B92BDE" w:rsidP="00F6426C">
      <w:pPr>
        <w:pStyle w:val="1"/>
        <w:rPr>
          <w:del w:id="451" w:author="Microsoft Office User" w:date="2020-01-02T09:00:00Z"/>
        </w:rPr>
      </w:pPr>
      <w:ins w:id="452" w:author="超 杨" w:date="2019-11-16T06:37:00Z">
        <w:del w:id="453" w:author="Microsoft Office User" w:date="2020-01-02T09:00:00Z">
          <w:r w:rsidDel="008256D4">
            <w:lastRenderedPageBreak/>
            <w:delText>////</w:delText>
          </w:r>
        </w:del>
      </w:ins>
      <w:del w:id="454" w:author="Microsoft Office User" w:date="2020-01-02T09:00:00Z">
        <w:r w:rsidR="00F6426C" w:rsidRPr="00F6426C" w:rsidDel="008256D4">
          <w:rPr>
            <w:rFonts w:hint="eastAsia"/>
          </w:rPr>
          <w:delText>第</w:delText>
        </w:r>
        <w:r w:rsidR="00F6426C" w:rsidRPr="00F6426C" w:rsidDel="008256D4">
          <w:delText>5</w:delText>
        </w:r>
        <w:r w:rsidR="00F6426C" w:rsidRPr="00F6426C" w:rsidDel="008256D4">
          <w:rPr>
            <w:rFonts w:hint="eastAsia"/>
          </w:rPr>
          <w:delText>章</w:delText>
        </w:r>
        <w:r w:rsidR="00F6426C" w:rsidRPr="00F6426C" w:rsidDel="008256D4">
          <w:delText xml:space="preserve">  Reason-React</w:delText>
        </w:r>
        <w:r w:rsidR="00F6426C" w:rsidRPr="00F6426C" w:rsidDel="008256D4">
          <w:rPr>
            <w:rFonts w:hint="eastAsia"/>
          </w:rPr>
          <w:delText>和</w:delText>
        </w:r>
        <w:r w:rsidR="00F6426C" w:rsidRPr="00F6426C" w:rsidDel="008256D4">
          <w:delText>Redux</w:delText>
        </w:r>
        <w:r w:rsidR="00F6426C" w:rsidRPr="00F6426C" w:rsidDel="008256D4">
          <w:rPr>
            <w:rFonts w:hint="eastAsia"/>
          </w:rPr>
          <w:delText>基础</w:delText>
        </w:r>
      </w:del>
    </w:p>
    <w:p w14:paraId="327A33B6" w14:textId="6A5A80B9" w:rsidR="00F6426C" w:rsidRPr="00F6426C" w:rsidDel="008256D4" w:rsidRDefault="00F6426C" w:rsidP="00F6426C">
      <w:pPr>
        <w:rPr>
          <w:del w:id="455" w:author="Microsoft Office User" w:date="2020-01-02T09:00:00Z"/>
        </w:rPr>
      </w:pPr>
    </w:p>
    <w:p w14:paraId="1E0593B2" w14:textId="765F872B" w:rsidR="00F6426C" w:rsidDel="008256D4" w:rsidRDefault="00F6426C" w:rsidP="00F6426C">
      <w:pPr>
        <w:pStyle w:val="22"/>
        <w:rPr>
          <w:del w:id="456" w:author="Microsoft Office User" w:date="2020-01-02T09:00:00Z"/>
        </w:rPr>
      </w:pPr>
      <w:del w:id="457" w:author="Microsoft Office User" w:date="2020-01-02T09:00:00Z">
        <w:r w:rsidRPr="00F6426C" w:rsidDel="008256D4">
          <w:delText>5.1  Reason-React</w:delText>
        </w:r>
        <w:r w:rsidRPr="00F6426C" w:rsidDel="008256D4">
          <w:rPr>
            <w:rFonts w:hint="eastAsia"/>
          </w:rPr>
          <w:delText>基础知识</w:delText>
        </w:r>
      </w:del>
    </w:p>
    <w:p w14:paraId="151E9C18" w14:textId="49D18630" w:rsidR="00F6426C" w:rsidRPr="00F6426C" w:rsidDel="008256D4" w:rsidRDefault="00F6426C" w:rsidP="00F6426C">
      <w:pPr>
        <w:rPr>
          <w:del w:id="458" w:author="Microsoft Office User" w:date="2020-01-02T09:00:00Z"/>
        </w:rPr>
      </w:pPr>
    </w:p>
    <w:p w14:paraId="56FFD526" w14:textId="505023A6" w:rsidR="00F6426C" w:rsidDel="008256D4" w:rsidRDefault="00F6426C" w:rsidP="00F6426C">
      <w:pPr>
        <w:pStyle w:val="22"/>
        <w:rPr>
          <w:del w:id="459" w:author="Microsoft Office User" w:date="2020-01-02T09:00:00Z"/>
        </w:rPr>
      </w:pPr>
      <w:del w:id="460" w:author="Microsoft Office User" w:date="2020-01-02T09:00:00Z">
        <w:r w:rsidRPr="00F6426C" w:rsidDel="008256D4">
          <w:delText>5.</w:delText>
        </w:r>
        <w:r w:rsidRPr="00F6426C" w:rsidDel="008256D4">
          <w:rPr>
            <w:rFonts w:hint="eastAsia"/>
          </w:rPr>
          <w:delText>2</w:delText>
        </w:r>
        <w:r w:rsidRPr="00F6426C" w:rsidDel="008256D4">
          <w:delText xml:space="preserve">  Redux</w:delText>
        </w:r>
        <w:r w:rsidRPr="00F6426C" w:rsidDel="008256D4">
          <w:rPr>
            <w:rFonts w:hint="eastAsia"/>
          </w:rPr>
          <w:delText>基础知识</w:delText>
        </w:r>
      </w:del>
    </w:p>
    <w:p w14:paraId="5257096D" w14:textId="2D747C29" w:rsidR="00F6426C" w:rsidRPr="00F6426C" w:rsidDel="008256D4" w:rsidRDefault="00F6426C" w:rsidP="00F6426C">
      <w:pPr>
        <w:rPr>
          <w:del w:id="461" w:author="Microsoft Office User" w:date="2020-01-02T09:00:00Z"/>
        </w:rPr>
      </w:pPr>
    </w:p>
    <w:p w14:paraId="2FA10991" w14:textId="54212B60" w:rsidR="00F6426C" w:rsidDel="008256D4" w:rsidRDefault="00F6426C" w:rsidP="00F6426C">
      <w:pPr>
        <w:pStyle w:val="22"/>
        <w:rPr>
          <w:del w:id="462" w:author="Microsoft Office User" w:date="2020-01-02T09:00:00Z"/>
        </w:rPr>
      </w:pPr>
      <w:del w:id="463" w:author="Microsoft Office User" w:date="2020-01-02T09:00:00Z">
        <w:r w:rsidRPr="00F6426C" w:rsidDel="008256D4">
          <w:delText xml:space="preserve">5.3  Reason-React </w:delText>
        </w:r>
        <w:r w:rsidRPr="00F6426C" w:rsidDel="008256D4">
          <w:rPr>
            <w:rFonts w:hint="eastAsia"/>
          </w:rPr>
          <w:delText>和</w:delText>
        </w:r>
        <w:r w:rsidRPr="00F6426C" w:rsidDel="008256D4">
          <w:delText xml:space="preserve"> Redux</w:delText>
        </w:r>
        <w:r w:rsidRPr="00F6426C" w:rsidDel="008256D4">
          <w:rPr>
            <w:rFonts w:hint="eastAsia"/>
          </w:rPr>
          <w:delText>综合应用示例</w:delText>
        </w:r>
      </w:del>
    </w:p>
    <w:p w14:paraId="70118A17" w14:textId="1789E575" w:rsidR="00F6426C" w:rsidRPr="00F6426C" w:rsidDel="008256D4" w:rsidRDefault="00F6426C" w:rsidP="00F6426C">
      <w:pPr>
        <w:rPr>
          <w:del w:id="464" w:author="Microsoft Office User" w:date="2020-01-02T09:00:00Z"/>
        </w:rPr>
      </w:pPr>
    </w:p>
    <w:p w14:paraId="4FF8D5B1" w14:textId="20347C58" w:rsidR="00F6426C" w:rsidRPr="00F6426C" w:rsidDel="008256D4" w:rsidRDefault="00F6426C" w:rsidP="00F6426C">
      <w:pPr>
        <w:topLinePunct w:val="0"/>
        <w:spacing w:line="240" w:lineRule="auto"/>
        <w:ind w:firstLineChars="0" w:firstLine="0"/>
        <w:rPr>
          <w:del w:id="465" w:author="Microsoft Office User" w:date="2020-01-02T09:00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FB2695F" w14:textId="23E76499" w:rsidR="00ED62D2" w:rsidDel="008256D4" w:rsidRDefault="00F6426C" w:rsidP="00ED62D2">
      <w:pPr>
        <w:pStyle w:val="1"/>
        <w:rPr>
          <w:ins w:id="466" w:author="超 杨" w:date="2019-11-15T15:14:00Z"/>
          <w:del w:id="467" w:author="Microsoft Office User" w:date="2020-01-02T09:00:00Z"/>
        </w:rPr>
      </w:pPr>
      <w:del w:id="468" w:author="Microsoft Office User" w:date="2020-01-02T09:00:00Z">
        <w:r w:rsidDel="008256D4">
          <w:rPr>
            <w:rFonts w:ascii="Arial Unicode MS" w:cs="Arial Unicode MS"/>
            <w:sz w:val="52"/>
            <w:szCs w:val="52"/>
          </w:rPr>
          <w:br w:type="page"/>
        </w:r>
      </w:del>
      <w:ins w:id="469" w:author="超 杨" w:date="2019-11-15T15:14:00Z">
        <w:del w:id="470" w:author="Microsoft Office User" w:date="2020-01-02T09:00:00Z">
          <w:r w:rsidR="00ED62D2" w:rsidRPr="00F6426C" w:rsidDel="008256D4">
            <w:rPr>
              <w:rFonts w:hint="eastAsia"/>
            </w:rPr>
            <w:delText>第</w:delText>
          </w:r>
          <w:r w:rsidR="00ED62D2" w:rsidRPr="00F6426C" w:rsidDel="008256D4">
            <w:delText>5</w:delText>
          </w:r>
          <w:r w:rsidR="00ED62D2" w:rsidRPr="00F6426C" w:rsidDel="008256D4">
            <w:rPr>
              <w:rFonts w:hint="eastAsia"/>
            </w:rPr>
            <w:delText>章</w:delText>
          </w:r>
          <w:r w:rsidR="00ED62D2" w:rsidRPr="00F6426C" w:rsidDel="008256D4">
            <w:delText xml:space="preserve">  </w:delText>
          </w:r>
          <w:r w:rsidR="00ED62D2" w:rsidDel="008256D4">
            <w:rPr>
              <w:rFonts w:hint="eastAsia"/>
            </w:rPr>
            <w:delText>学习</w:delText>
          </w:r>
        </w:del>
        <w:del w:id="471" w:author="Microsoft Office User" w:date="2019-11-27T18:11:00Z">
          <w:r w:rsidR="00ED62D2" w:rsidDel="0002079E">
            <w:delText>WebGL2</w:delText>
          </w:r>
        </w:del>
      </w:ins>
    </w:p>
    <w:p w14:paraId="381324F1" w14:textId="01341130" w:rsidR="00F6426C" w:rsidDel="008256D4" w:rsidRDefault="00036AC0">
      <w:pPr>
        <w:rPr>
          <w:ins w:id="472" w:author="超 杨" w:date="2019-11-15T15:14:00Z"/>
          <w:del w:id="473" w:author="Microsoft Office User" w:date="2020-01-02T09:00:00Z"/>
          <w:shd w:val="clear" w:color="auto" w:fill="auto"/>
        </w:rPr>
        <w:pPrChange w:id="474" w:author="超 杨" w:date="2019-11-15T15:1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75" w:author="超 杨" w:date="2019-11-15T15:15:00Z">
        <w:del w:id="476" w:author="Microsoft Office User" w:date="2020-01-02T09:00:00Z">
          <w:r w:rsidDel="008256D4">
            <w:rPr>
              <w:rFonts w:hint="eastAsia"/>
              <w:shd w:val="clear" w:color="auto" w:fill="auto"/>
            </w:rPr>
            <w:delText>（介绍本书使用的</w:delText>
          </w:r>
          <w:r w:rsidDel="008256D4">
            <w:rPr>
              <w:shd w:val="clear" w:color="auto" w:fill="auto"/>
            </w:rPr>
            <w:delText>webgl2</w:delText>
          </w:r>
          <w:r w:rsidDel="008256D4">
            <w:rPr>
              <w:rFonts w:hint="eastAsia"/>
              <w:shd w:val="clear" w:color="auto" w:fill="auto"/>
            </w:rPr>
            <w:delText>特性：如 vao、</w:delText>
          </w:r>
          <w:r w:rsidDel="008256D4">
            <w:rPr>
              <w:shd w:val="clear" w:color="auto" w:fill="auto"/>
            </w:rPr>
            <w:delText>glsl 300 es</w:delText>
          </w:r>
          <w:r w:rsidDel="008256D4">
            <w:rPr>
              <w:rFonts w:hint="eastAsia"/>
              <w:shd w:val="clear" w:color="auto" w:fill="auto"/>
            </w:rPr>
            <w:delText>、</w:delText>
          </w:r>
          <w:r w:rsidDel="008256D4">
            <w:rPr>
              <w:shd w:val="clear" w:color="auto" w:fill="auto"/>
            </w:rPr>
            <w:delText>ubo</w:delText>
          </w:r>
          <w:r w:rsidDel="008256D4">
            <w:rPr>
              <w:rFonts w:hint="eastAsia"/>
              <w:shd w:val="clear" w:color="auto" w:fill="auto"/>
            </w:rPr>
            <w:delText>）</w:delText>
          </w:r>
        </w:del>
      </w:ins>
    </w:p>
    <w:p w14:paraId="3BE3D487" w14:textId="45840061" w:rsidR="00ED62D2" w:rsidDel="008256D4" w:rsidRDefault="00ED62D2">
      <w:pPr>
        <w:widowControl/>
        <w:topLinePunct w:val="0"/>
        <w:spacing w:line="240" w:lineRule="auto"/>
        <w:ind w:firstLineChars="0" w:firstLine="0"/>
        <w:jc w:val="left"/>
        <w:rPr>
          <w:ins w:id="477" w:author="超 杨" w:date="2019-11-15T15:14:00Z"/>
          <w:del w:id="478" w:author="Microsoft Office User" w:date="2020-01-02T09:00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2E5D1C7B" w14:textId="740F6DF1" w:rsidR="00ED62D2" w:rsidDel="008256D4" w:rsidRDefault="00ED62D2">
      <w:pPr>
        <w:widowControl/>
        <w:topLinePunct w:val="0"/>
        <w:spacing w:line="240" w:lineRule="auto"/>
        <w:ind w:firstLineChars="0" w:firstLine="0"/>
        <w:jc w:val="left"/>
        <w:rPr>
          <w:del w:id="479" w:author="Microsoft Office User" w:date="2020-01-02T09:00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06AABE49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</w:t>
      </w:r>
      <w:del w:id="480" w:author="超 杨" w:date="2019-11-21T16:53:00Z">
        <w:r w:rsidRPr="00F6426C" w:rsidDel="00577447">
          <w:rPr>
            <w:rFonts w:ascii="Calibri" w:hAnsi="Calibri" w:cs="Times New Roman" w:hint="eastAsia"/>
            <w:kern w:val="2"/>
            <w:sz w:val="21"/>
            <w:szCs w:val="21"/>
            <w:shd w:val="clear" w:color="auto" w:fill="auto"/>
          </w:rPr>
          <w:delText>和编辑器</w:delText>
        </w:r>
      </w:del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F90A0D7" w14:textId="74C24266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编</w:t>
      </w:r>
      <w:r w:rsidRPr="00F6426C">
        <w:rPr>
          <w:rFonts w:hint="eastAsia"/>
        </w:rPr>
        <w:t>写一个最小的</w:t>
      </w:r>
      <w:r w:rsidRPr="00F6426C">
        <w:rPr>
          <w:rFonts w:hint="eastAsia"/>
        </w:rPr>
        <w:t>3</w:t>
      </w:r>
      <w:r w:rsidRPr="00F6426C">
        <w:t>D</w:t>
      </w:r>
      <w:r w:rsidRPr="00F6426C">
        <w:rPr>
          <w:rFonts w:hint="eastAsia"/>
        </w:rPr>
        <w:t>程序“绘制三角形”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2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7FFDFEB" w14:textId="77777777" w:rsidR="003552C7" w:rsidRDefault="003552C7" w:rsidP="009A26BF">
      <w:pPr>
        <w:rPr>
          <w:ins w:id="481" w:author="超 杨" w:date="2019-10-22T17:04:00Z"/>
        </w:rPr>
      </w:pPr>
      <w:ins w:id="482" w:author="超 杨" w:date="2019-10-22T17:00:00Z">
        <w:r>
          <w:rPr>
            <w:rFonts w:hint="eastAsia"/>
          </w:rPr>
          <w:t>（</w:t>
        </w:r>
      </w:ins>
    </w:p>
    <w:p w14:paraId="7A7537E5" w14:textId="77777777" w:rsidR="003552C7" w:rsidRDefault="003552C7" w:rsidP="009A26BF">
      <w:pPr>
        <w:rPr>
          <w:ins w:id="483" w:author="超 杨" w:date="2019-10-22T17:05:00Z"/>
        </w:rPr>
      </w:pPr>
      <w:ins w:id="484" w:author="超 杨" w:date="2019-10-22T17:00:00Z">
        <w:r>
          <w:rPr>
            <w:rFonts w:hint="eastAsia"/>
          </w:rPr>
          <w:t>修改</w:t>
        </w:r>
      </w:ins>
      <w:ins w:id="485" w:author="超 杨" w:date="2019-10-22T17:04:00Z">
        <w:r>
          <w:rPr>
            <w:rFonts w:hint="eastAsia"/>
          </w:rPr>
          <w:t>？</w:t>
        </w:r>
      </w:ins>
      <w:ins w:id="486" w:author="超 杨" w:date="2019-10-22T17:00:00Z">
        <w:r>
          <w:rPr>
            <w:rFonts w:hint="eastAsia"/>
          </w:rPr>
          <w:t>：</w:t>
        </w:r>
      </w:ins>
      <w:ins w:id="487" w:author="超 杨" w:date="2019-10-22T17:03:00Z">
        <w:r>
          <w:rPr>
            <w:rFonts w:hint="eastAsia"/>
          </w:rPr>
          <w:t>把“引擎和编辑器的需求分析”（</w:t>
        </w:r>
      </w:ins>
    </w:p>
    <w:p w14:paraId="38A53FA5" w14:textId="0571AD81" w:rsidR="003552C7" w:rsidRDefault="003552C7" w:rsidP="009A26BF">
      <w:pPr>
        <w:rPr>
          <w:ins w:id="488" w:author="超 杨" w:date="2019-10-22T17:05:00Z"/>
        </w:rPr>
      </w:pPr>
      <w:ins w:id="489" w:author="超 杨" w:date="2019-10-22T17:05:00Z">
        <w:r>
          <w:t>////</w:t>
        </w:r>
      </w:ins>
      <w:ins w:id="490" w:author="超 杨" w:date="2019-10-22T17:03:00Z">
        <w:r>
          <w:rPr>
            <w:rFonts w:hint="eastAsia"/>
          </w:rPr>
          <w:t>给出本书</w:t>
        </w:r>
      </w:ins>
      <w:ins w:id="491" w:author="超 杨" w:date="2019-10-22T17:05:00Z">
        <w:r>
          <w:rPr>
            <w:rFonts w:hint="eastAsia"/>
          </w:rPr>
          <w:t>涉及</w:t>
        </w:r>
      </w:ins>
      <w:ins w:id="492" w:author="超 杨" w:date="2019-10-22T17:03:00Z">
        <w:r>
          <w:rPr>
            <w:rFonts w:hint="eastAsia"/>
          </w:rPr>
          <w:t>的所有功能模块？</w:t>
        </w:r>
      </w:ins>
    </w:p>
    <w:p w14:paraId="5E3F4241" w14:textId="1F34C163" w:rsidR="0079422A" w:rsidRDefault="003552C7">
      <w:pPr>
        <w:rPr>
          <w:ins w:id="493" w:author="超 杨" w:date="2019-10-23T09:49:00Z"/>
        </w:rPr>
      </w:pPr>
      <w:ins w:id="494" w:author="超 杨" w:date="2019-10-22T17:06:00Z">
        <w:r>
          <w:rPr>
            <w:rFonts w:hint="eastAsia"/>
          </w:rPr>
          <w:t>根据目前的知识，</w:t>
        </w:r>
      </w:ins>
      <w:ins w:id="495" w:author="超 杨" w:date="2019-10-22T17:05:00Z">
        <w:r>
          <w:rPr>
            <w:rFonts w:hint="eastAsia"/>
          </w:rPr>
          <w:t>识别出核心的功能模块（</w:t>
        </w:r>
      </w:ins>
    </w:p>
    <w:p w14:paraId="3BDD9C05" w14:textId="1B4BFFDC" w:rsidR="0079422A" w:rsidRDefault="0079422A" w:rsidP="009A26BF">
      <w:pPr>
        <w:rPr>
          <w:ins w:id="496" w:author="超 杨" w:date="2019-10-23T09:50:00Z"/>
        </w:rPr>
      </w:pPr>
      <w:ins w:id="497" w:author="超 杨" w:date="2019-10-23T09:50:00Z">
        <w:r>
          <w:rPr>
            <w:rFonts w:hint="eastAsia"/>
          </w:rPr>
          <w:t>编辑器</w:t>
        </w:r>
      </w:ins>
      <w:ins w:id="498" w:author="超 杨" w:date="2019-10-23T09:49:00Z">
        <w:r>
          <w:rPr>
            <w:rFonts w:hint="eastAsia"/>
          </w:rPr>
          <w:t>核心</w:t>
        </w:r>
      </w:ins>
      <w:ins w:id="499" w:author="超 杨" w:date="2019-10-23T09:50:00Z">
        <w:r>
          <w:rPr>
            <w:rFonts w:hint="eastAsia"/>
          </w:rPr>
          <w:t>功能需求：编辑静态场景，导入</w:t>
        </w:r>
        <w:r>
          <w:t>/</w:t>
        </w:r>
        <w:r>
          <w:rPr>
            <w:rFonts w:hint="eastAsia"/>
          </w:rPr>
          <w:t>导出，发布本地包</w:t>
        </w:r>
      </w:ins>
    </w:p>
    <w:p w14:paraId="4DA3566A" w14:textId="77777777" w:rsidR="0079422A" w:rsidRDefault="0079422A" w:rsidP="009A26BF">
      <w:pPr>
        <w:rPr>
          <w:ins w:id="500" w:author="超 杨" w:date="2019-10-23T09:50:00Z"/>
        </w:rPr>
      </w:pPr>
    </w:p>
    <w:p w14:paraId="0E3702E4" w14:textId="4DE03306" w:rsidR="0079422A" w:rsidRDefault="0079422A" w:rsidP="009A26BF">
      <w:pPr>
        <w:rPr>
          <w:ins w:id="501" w:author="超 杨" w:date="2019-10-23T09:51:00Z"/>
        </w:rPr>
      </w:pPr>
      <w:ins w:id="502" w:author="超 杨" w:date="2019-10-23T09:50:00Z">
        <w:r>
          <w:rPr>
            <w:rFonts w:hint="eastAsia"/>
          </w:rPr>
          <w:t>根据编辑器</w:t>
        </w:r>
      </w:ins>
      <w:ins w:id="503" w:author="超 杨" w:date="2019-10-23T09:51:00Z">
        <w:r>
          <w:rPr>
            <w:rFonts w:hint="eastAsia"/>
          </w:rPr>
          <w:t>的核心功能需求，分析出引擎的核心功能需求！</w:t>
        </w:r>
      </w:ins>
    </w:p>
    <w:p w14:paraId="60AE0E9F" w14:textId="5166D0BE" w:rsidR="00A266D3" w:rsidRDefault="00A266D3">
      <w:pPr>
        <w:rPr>
          <w:ins w:id="504" w:author="超 杨" w:date="2019-10-23T09:49:00Z"/>
        </w:rPr>
      </w:pPr>
      <w:ins w:id="505" w:author="超 杨" w:date="2019-10-23T09:51:00Z">
        <w:r>
          <w:rPr>
            <w:rFonts w:hint="eastAsia"/>
          </w:rPr>
          <w:t>（如引擎：光照和非光照。（不是识别出所有的功能））</w:t>
        </w:r>
      </w:ins>
    </w:p>
    <w:p w14:paraId="7519EC47" w14:textId="4D80B8D3" w:rsidR="003552C7" w:rsidRDefault="003552C7" w:rsidP="009A26BF">
      <w:pPr>
        <w:rPr>
          <w:ins w:id="506" w:author="超 杨" w:date="2019-10-22T17:05:00Z"/>
        </w:rPr>
      </w:pPr>
      <w:ins w:id="507" w:author="超 杨" w:date="2019-10-22T17:05:00Z">
        <w:r>
          <w:rPr>
            <w:rFonts w:hint="eastAsia"/>
          </w:rPr>
          <w:t>）</w:t>
        </w:r>
      </w:ins>
    </w:p>
    <w:p w14:paraId="7ADF65C6" w14:textId="368773C9" w:rsidR="003552C7" w:rsidRDefault="003552C7" w:rsidP="009A26BF">
      <w:pPr>
        <w:rPr>
          <w:ins w:id="508" w:author="超 杨" w:date="2019-10-22T17:04:00Z"/>
        </w:rPr>
      </w:pPr>
      <w:ins w:id="509" w:author="超 杨" w:date="2019-10-22T17:03:00Z">
        <w:r>
          <w:rPr>
            <w:rFonts w:hint="eastAsia"/>
          </w:rPr>
          <w:t>）提前；然后此处</w:t>
        </w:r>
      </w:ins>
      <w:ins w:id="510" w:author="超 杨" w:date="2019-10-22T17:00:00Z">
        <w:r>
          <w:rPr>
            <w:rFonts w:hint="eastAsia"/>
          </w:rPr>
          <w:t>结合</w:t>
        </w:r>
      </w:ins>
      <w:ins w:id="511" w:author="超 杨" w:date="2019-10-22T17:03:00Z">
        <w:r>
          <w:rPr>
            <w:rFonts w:hint="eastAsia"/>
          </w:rPr>
          <w:t>他们的分析，来给出</w:t>
        </w:r>
        <w:r>
          <w:t>Demo</w:t>
        </w:r>
        <w:r>
          <w:rPr>
            <w:rFonts w:hint="eastAsia"/>
          </w:rPr>
          <w:t>程序的需求分析？</w:t>
        </w:r>
      </w:ins>
    </w:p>
    <w:p w14:paraId="10B2D772" w14:textId="77777777" w:rsidR="003552C7" w:rsidRDefault="003552C7" w:rsidP="009A26BF">
      <w:pPr>
        <w:rPr>
          <w:ins w:id="512" w:author="超 杨" w:date="2019-10-22T17:04:00Z"/>
        </w:rPr>
      </w:pPr>
    </w:p>
    <w:p w14:paraId="2E56344F" w14:textId="6D80CE78" w:rsidR="003552C7" w:rsidRDefault="003552C7" w:rsidP="009A26BF">
      <w:pPr>
        <w:rPr>
          <w:ins w:id="513" w:author="超 杨" w:date="2019-10-22T17:04:00Z"/>
        </w:rPr>
      </w:pPr>
      <w:ins w:id="514" w:author="超 杨" w:date="2019-10-22T17:05:00Z">
        <w:r>
          <w:t>////</w:t>
        </w:r>
      </w:ins>
      <w:ins w:id="515" w:author="超 杨" w:date="2019-10-22T17:04:00Z">
        <w:r>
          <w:rPr>
            <w:rFonts w:hint="eastAsia"/>
          </w:rPr>
          <w:t>或许不应该这样做！因为本书的开发是迭代开发，一开始并不知道引擎和编辑器的全貌，也就是并不知道所有或大部分的功能模块</w:t>
        </w:r>
      </w:ins>
    </w:p>
    <w:p w14:paraId="5F32DB03" w14:textId="67505AA8" w:rsidR="003552C7" w:rsidRDefault="003552C7" w:rsidP="009A26BF">
      <w:pPr>
        <w:rPr>
          <w:ins w:id="516" w:author="超 杨" w:date="2019-10-22T17:00:00Z"/>
        </w:rPr>
      </w:pPr>
      <w:ins w:id="517" w:author="超 杨" w:date="2019-10-22T17:00:00Z">
        <w:r>
          <w:rPr>
            <w:rFonts w:hint="eastAsia"/>
          </w:rPr>
          <w:t>）</w:t>
        </w:r>
      </w:ins>
    </w:p>
    <w:p w14:paraId="3D08E838" w14:textId="77777777" w:rsidR="003552C7" w:rsidRDefault="003552C7" w:rsidP="009A26BF">
      <w:pPr>
        <w:rPr>
          <w:ins w:id="518" w:author="超 杨" w:date="2019-10-22T17:00:00Z"/>
        </w:rPr>
      </w:pPr>
    </w:p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>
      <w:pPr>
        <w:ind w:firstLineChars="0" w:firstLine="0"/>
      </w:pPr>
    </w:p>
    <w:p w14:paraId="47011CBE" w14:textId="77777777" w:rsidR="00E10B41" w:rsidRDefault="00E10B41" w:rsidP="00101219">
      <w:pPr>
        <w:pStyle w:val="42"/>
        <w:ind w:firstLine="396"/>
      </w:pPr>
      <w:r>
        <w:rPr>
          <w:rFonts w:hint="eastAsia"/>
        </w:rPr>
        <w:t>目标</w:t>
      </w:r>
    </w:p>
    <w:p w14:paraId="0900ED3E" w14:textId="10B8749A" w:rsidR="0041131A" w:rsidRDefault="0041131A" w:rsidP="0041131A">
      <w:r>
        <w:rPr>
          <w:rFonts w:hint="eastAsia"/>
        </w:rPr>
        <w:t>从程序中提炼出最小的引擎和编辑器。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2"/>
        <w:ind w:firstLine="396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77777777" w:rsidR="00DF7FCA" w:rsidRDefault="00DF7FCA" w:rsidP="00F6426C"/>
    <w:p w14:paraId="2BFD11D7" w14:textId="694FFCAE" w:rsidR="00DF7FCA" w:rsidRDefault="003231A3" w:rsidP="00101219">
      <w:pPr>
        <w:pStyle w:val="42"/>
        <w:ind w:firstLine="396"/>
      </w:pPr>
      <w:r>
        <w:t>1.</w:t>
      </w:r>
      <w:r>
        <w:rPr>
          <w:rFonts w:hint="eastAsia"/>
        </w:rPr>
        <w:t>目标具体化</w:t>
      </w:r>
    </w:p>
    <w:p w14:paraId="3F4B16F5" w14:textId="229C3253" w:rsidR="005769CA" w:rsidRDefault="005769CA" w:rsidP="00F6426C">
      <w:r>
        <w:rPr>
          <w:rFonts w:hint="eastAsia"/>
        </w:rPr>
        <w:t>为了使程序尽量简单，只需要最少的功能；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2"/>
        <w:ind w:firstLine="396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2"/>
        <w:ind w:firstLine="396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r w:rsidR="00F01EB7">
        <w:t>Shader</w:t>
      </w:r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r>
        <w:t>Shader</w:t>
      </w:r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r w:rsidR="001F752F">
        <w:t>Shader</w:t>
      </w:r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r w:rsidR="00F01EB7">
        <w:t>WebGL</w:t>
      </w:r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r w:rsidR="00403F75">
        <w:t>Shader</w:t>
      </w:r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r w:rsidR="00403F75">
        <w:t>WebGL</w:t>
      </w:r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2"/>
        <w:ind w:firstLine="396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2"/>
        <w:ind w:firstLine="396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r>
        <w:t>WebGL</w:t>
      </w:r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2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2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2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0E9A9660" w14:textId="4832B112" w:rsidR="00F6426C" w:rsidDel="00736806" w:rsidRDefault="00736806">
      <w:pPr>
        <w:rPr>
          <w:del w:id="519" w:author="超 杨" w:date="2019-10-17T09:13:00Z"/>
        </w:rPr>
      </w:pPr>
      <w:ins w:id="520" w:author="超 杨" w:date="2019-10-17T09:08:00Z">
        <w:r w:rsidRPr="00736806">
          <w:rPr>
            <w:rFonts w:hint="eastAsia"/>
          </w:rPr>
          <w:t>／／／／</w:t>
        </w:r>
      </w:ins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BA345DC" w14:textId="77777777" w:rsidR="00736806" w:rsidRDefault="00736806">
      <w:pPr>
        <w:rPr>
          <w:ins w:id="521" w:author="超 杨" w:date="2019-10-17T09:12:00Z"/>
        </w:rPr>
      </w:pPr>
    </w:p>
    <w:p w14:paraId="7E18E282" w14:textId="64A7CFF3" w:rsidR="003A45CB" w:rsidRDefault="00736806">
      <w:ins w:id="522" w:author="超 杨" w:date="2019-10-17T09:10:00Z">
        <w:r>
          <w:t>//</w:t>
        </w:r>
        <w:r>
          <w:rPr>
            <w:rFonts w:hint="eastAsia"/>
          </w:rPr>
          <w:t>程序在个人主页，而个人主页</w:t>
        </w:r>
      </w:ins>
      <w:ins w:id="523" w:author="超 杨" w:date="2019-10-17T09:11:00Z">
        <w:r>
          <w:rPr>
            <w:rFonts w:hint="eastAsia"/>
          </w:rPr>
          <w:t>在本书开头（序言</w:t>
        </w:r>
      </w:ins>
      <w:ins w:id="524" w:author="超 杨" w:date="2019-10-17T09:13:00Z">
        <w:r>
          <w:rPr>
            <w:rFonts w:hint="eastAsia"/>
          </w:rPr>
          <w:t>？</w:t>
        </w:r>
      </w:ins>
      <w:ins w:id="525" w:author="超 杨" w:date="2019-10-17T09:11:00Z">
        <w:r>
          <w:rPr>
            <w:rFonts w:hint="eastAsia"/>
          </w:rPr>
          <w:t>）</w:t>
        </w:r>
      </w:ins>
      <w:ins w:id="526" w:author="超 杨" w:date="2019-10-17T09:13:00Z">
        <w:r>
          <w:rPr>
            <w:rFonts w:hint="eastAsia"/>
          </w:rPr>
          <w:t>中给出</w:t>
        </w:r>
      </w:ins>
    </w:p>
    <w:p w14:paraId="20F5C29F" w14:textId="1C494528" w:rsidR="00F6426C" w:rsidRDefault="00F6426C">
      <w:pPr>
        <w:pPrChange w:id="527" w:author="超 杨" w:date="2019-10-17T09:1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br w:type="page"/>
      </w:r>
    </w:p>
    <w:p w14:paraId="36A92DE2" w14:textId="600D25E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</w:t>
      </w:r>
      <w:del w:id="528" w:author="超 杨" w:date="2019-11-16T06:38:00Z">
        <w:r w:rsidRPr="00F6426C" w:rsidDel="005E4CD7">
          <w:rPr>
            <w:rFonts w:hint="eastAsia"/>
          </w:rPr>
          <w:delText>和编辑器</w:delText>
        </w:r>
      </w:del>
    </w:p>
    <w:p w14:paraId="0D5CFF8A" w14:textId="77777777" w:rsidR="004E711C" w:rsidRDefault="004E711C" w:rsidP="00F6426C">
      <w:r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43C3FC84" w:rsidR="00F6426C" w:rsidRPr="00F6426C" w:rsidRDefault="004E711C" w:rsidP="00F6426C">
      <w:r>
        <w:rPr>
          <w:rFonts w:hint="eastAsia"/>
        </w:rPr>
        <w:t>）</w:t>
      </w:r>
    </w:p>
    <w:p w14:paraId="135212BE" w14:textId="77777777" w:rsidR="00F6426C" w:rsidRDefault="00F6426C" w:rsidP="00F6426C">
      <w:pPr>
        <w:pStyle w:val="22"/>
      </w:pPr>
      <w:r w:rsidRPr="00F6426C">
        <w:t xml:space="preserve">7.1  </w:t>
      </w:r>
      <w:r w:rsidRPr="00F6426C">
        <w:rPr>
          <w:rFonts w:hint="eastAsia"/>
        </w:rPr>
        <w:t>引擎需求分析</w:t>
      </w:r>
    </w:p>
    <w:p w14:paraId="7FF26E21" w14:textId="624B6A42" w:rsidR="00540B94" w:rsidRDefault="00331FAE" w:rsidP="00540B94">
      <w:pPr>
        <w:rPr>
          <w:ins w:id="529" w:author="超 杨" w:date="2019-10-18T09:59:00Z"/>
        </w:rPr>
      </w:pPr>
      <w:ins w:id="530" w:author="超 杨" w:date="2019-10-18T09:59:00Z">
        <w:r>
          <w:rPr>
            <w:rFonts w:hint="eastAsia"/>
          </w:rPr>
          <w:t>（性能：</w:t>
        </w:r>
      </w:ins>
      <w:ins w:id="531" w:author="超 杨" w:date="2019-11-21T16:41:00Z">
        <w:r w:rsidR="00F17AFD">
          <w:rPr>
            <w:rFonts w:hint="eastAsia"/>
          </w:rPr>
          <w:t>高</w:t>
        </w:r>
      </w:ins>
      <w:ins w:id="532" w:author="超 杨" w:date="2019-10-18T09:59:00Z">
        <w:r w:rsidR="00540B94">
          <w:rPr>
            <w:rFonts w:hint="eastAsia"/>
          </w:rPr>
          <w:t>）</w:t>
        </w:r>
      </w:ins>
    </w:p>
    <w:p w14:paraId="7992B39D" w14:textId="1ABA971C" w:rsidR="00F6426C" w:rsidRDefault="00540B94" w:rsidP="00F6426C">
      <w:pPr>
        <w:rPr>
          <w:ins w:id="533" w:author="超 杨" w:date="2019-10-18T09:59:00Z"/>
        </w:rPr>
      </w:pPr>
      <w:ins w:id="534" w:author="超 杨" w:date="2019-10-18T09:59:00Z">
        <w:r>
          <w:rPr>
            <w:rFonts w:hint="eastAsia"/>
          </w:rPr>
          <w:t>（可扩展性：</w:t>
        </w:r>
      </w:ins>
      <w:ins w:id="535" w:author="超 杨" w:date="2019-11-21T15:49:00Z">
        <w:r w:rsidR="00331FAE">
          <w:rPr>
            <w:rFonts w:hint="eastAsia"/>
          </w:rPr>
          <w:t>高</w:t>
        </w:r>
      </w:ins>
      <w:ins w:id="536" w:author="超 杨" w:date="2019-10-18T09:59:00Z">
        <w:r>
          <w:rPr>
            <w:rFonts w:hint="eastAsia"/>
          </w:rPr>
          <w:t>）</w:t>
        </w:r>
      </w:ins>
    </w:p>
    <w:p w14:paraId="7BCA6B54" w14:textId="65459A50" w:rsidR="00540B94" w:rsidRDefault="00540B94" w:rsidP="00F6426C">
      <w:pPr>
        <w:rPr>
          <w:ins w:id="537" w:author="超 杨" w:date="2019-10-18T09:59:00Z"/>
        </w:rPr>
      </w:pPr>
      <w:ins w:id="538" w:author="超 杨" w:date="2019-10-18T09:59:00Z">
        <w:r>
          <w:rPr>
            <w:rFonts w:hint="eastAsia"/>
          </w:rPr>
          <w:t>（可维护性：高）</w:t>
        </w:r>
      </w:ins>
    </w:p>
    <w:p w14:paraId="1F845E7E" w14:textId="77777777" w:rsidR="00540B94" w:rsidRPr="00F6426C" w:rsidRDefault="00540B94" w:rsidP="00F6426C"/>
    <w:p w14:paraId="4EA5BC1E" w14:textId="562A5892" w:rsidR="00F6426C" w:rsidRDefault="005E4CD7" w:rsidP="00F6426C">
      <w:pPr>
        <w:pStyle w:val="22"/>
      </w:pPr>
      <w:ins w:id="539" w:author="超 杨" w:date="2019-11-16T06:38:00Z">
        <w:r>
          <w:t>////</w:t>
        </w:r>
      </w:ins>
      <w:r w:rsidR="00F6426C" w:rsidRPr="00F6426C">
        <w:t xml:space="preserve">7.2  </w:t>
      </w:r>
      <w:r w:rsidR="00F6426C" w:rsidRPr="00F6426C">
        <w:rPr>
          <w:rFonts w:hint="eastAsia"/>
        </w:rPr>
        <w:t>编辑器需求分析</w:t>
      </w:r>
    </w:p>
    <w:p w14:paraId="3289AE2E" w14:textId="77777777" w:rsidR="00F6426C" w:rsidRDefault="00F6426C" w:rsidP="00F6426C"/>
    <w:p w14:paraId="2AFD062E" w14:textId="040A860C" w:rsidR="006A401E" w:rsidRDefault="001703B7" w:rsidP="00F6426C">
      <w:ins w:id="540" w:author="超 杨" w:date="2019-10-18T09:59:00Z">
        <w:r>
          <w:rPr>
            <w:rFonts w:hint="eastAsia"/>
          </w:rPr>
          <w:t>（性能</w:t>
        </w:r>
        <w:r w:rsidR="00540B94">
          <w:rPr>
            <w:rFonts w:hint="eastAsia"/>
          </w:rPr>
          <w:t>：低</w:t>
        </w:r>
        <w:r>
          <w:rPr>
            <w:rFonts w:hint="eastAsia"/>
          </w:rPr>
          <w:t>）</w:t>
        </w:r>
      </w:ins>
    </w:p>
    <w:p w14:paraId="47E2D8C5" w14:textId="0A9E3D89" w:rsidR="006A401E" w:rsidRDefault="00540B94" w:rsidP="00F6426C">
      <w:pPr>
        <w:rPr>
          <w:ins w:id="541" w:author="超 杨" w:date="2019-10-18T09:59:00Z"/>
        </w:rPr>
      </w:pPr>
      <w:ins w:id="542" w:author="超 杨" w:date="2019-10-18T09:59:00Z">
        <w:r>
          <w:rPr>
            <w:rFonts w:hint="eastAsia"/>
          </w:rPr>
          <w:t>（可扩展性：中）</w:t>
        </w:r>
      </w:ins>
    </w:p>
    <w:p w14:paraId="3A3DD75D" w14:textId="5457D505" w:rsidR="00540B94" w:rsidRPr="00F6426C" w:rsidRDefault="00540B94" w:rsidP="00F6426C">
      <w:ins w:id="543" w:author="超 杨" w:date="2019-10-18T09:59:00Z">
        <w:r>
          <w:rPr>
            <w:rFonts w:hint="eastAsia"/>
          </w:rPr>
          <w:t>（可维护性：高）</w:t>
        </w:r>
      </w:ins>
    </w:p>
    <w:p w14:paraId="472EB479" w14:textId="77777777" w:rsidR="00F6426C" w:rsidRDefault="00F6426C" w:rsidP="00F6426C">
      <w:pPr>
        <w:pStyle w:val="22"/>
      </w:pPr>
      <w:r w:rsidRPr="00F6426C">
        <w:t xml:space="preserve">7.3  </w:t>
      </w:r>
      <w:r w:rsidRPr="00F6426C">
        <w:t>提炼</w:t>
      </w:r>
      <w:r w:rsidRPr="00F6426C">
        <w:rPr>
          <w:rFonts w:hint="eastAsia"/>
        </w:rPr>
        <w:t>引擎</w:t>
      </w:r>
    </w:p>
    <w:p w14:paraId="7DD7755B" w14:textId="77777777" w:rsidR="006E7CC0" w:rsidRDefault="006E7CC0" w:rsidP="00F6426C">
      <w:pPr>
        <w:rPr>
          <w:ins w:id="544" w:author="超 杨" w:date="2019-10-23T10:23:00Z"/>
        </w:rPr>
      </w:pPr>
      <w:ins w:id="545" w:author="超 杨" w:date="2019-10-23T10:23:00Z">
        <w:r>
          <w:rPr>
            <w:rFonts w:hint="eastAsia"/>
          </w:rPr>
          <w:t>（</w:t>
        </w:r>
      </w:ins>
    </w:p>
    <w:p w14:paraId="3408AC16" w14:textId="6793253E" w:rsidR="00DE11CD" w:rsidRDefault="00DE11CD">
      <w:pPr>
        <w:rPr>
          <w:ins w:id="546" w:author="超 杨" w:date="2019-10-23T12:09:00Z"/>
        </w:rPr>
      </w:pPr>
      <w:ins w:id="547" w:author="超 杨" w:date="2019-10-23T12:09:00Z">
        <w:r>
          <w:t>wrap type:</w:t>
        </w:r>
      </w:ins>
    </w:p>
    <w:p w14:paraId="4BBE88CE" w14:textId="77777777" w:rsidR="00DE11CD" w:rsidRDefault="00DE11CD">
      <w:pPr>
        <w:rPr>
          <w:ins w:id="548" w:author="超 杨" w:date="2019-10-23T12:09:00Z"/>
        </w:rPr>
      </w:pPr>
    </w:p>
    <w:p w14:paraId="0F62D40B" w14:textId="4F6B3982" w:rsidR="006E7CC0" w:rsidRDefault="006E7CC0">
      <w:pPr>
        <w:rPr>
          <w:ins w:id="549" w:author="超 杨" w:date="2019-10-23T12:09:00Z"/>
        </w:rPr>
      </w:pPr>
      <w:ins w:id="550" w:author="超 杨" w:date="2019-10-23T10:24:00Z">
        <w:r>
          <w:t xml:space="preserve">note: </w:t>
        </w:r>
      </w:ins>
      <w:ins w:id="551" w:author="超 杨" w:date="2019-10-23T10:23:00Z">
        <w:r>
          <w:t xml:space="preserve">named wrap type file: </w:t>
        </w:r>
        <w:proofErr w:type="spellStart"/>
        <w:r>
          <w:t>XxxWT</w:t>
        </w:r>
        <w:proofErr w:type="spellEnd"/>
        <w:r>
          <w:t xml:space="preserve"> instead of Xxx is to avoid to conflict with model files</w:t>
        </w:r>
      </w:ins>
    </w:p>
    <w:p w14:paraId="1308B6A2" w14:textId="77777777" w:rsidR="00DE11CD" w:rsidRDefault="00DE11CD">
      <w:pPr>
        <w:rPr>
          <w:ins w:id="552" w:author="超 杨" w:date="2019-10-23T12:09:00Z"/>
        </w:rPr>
      </w:pPr>
    </w:p>
    <w:p w14:paraId="50532909" w14:textId="24962C3A" w:rsidR="00DE11CD" w:rsidRDefault="00DE11CD">
      <w:pPr>
        <w:rPr>
          <w:ins w:id="553" w:author="超 杨" w:date="2019-10-23T10:23:00Z"/>
        </w:rPr>
      </w:pPr>
      <w:proofErr w:type="spellStart"/>
      <w:ins w:id="554" w:author="超 杨" w:date="2019-10-23T12:09:00Z">
        <w:r>
          <w:t>js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rPr>
            <w:rFonts w:hint="eastAsia"/>
          </w:rPr>
          <w:t>不应该接受</w:t>
        </w:r>
        <w:r>
          <w:t>wrap type</w:t>
        </w:r>
        <w:r>
          <w:rPr>
            <w:rFonts w:hint="eastAsia"/>
          </w:rPr>
          <w:t>参数（用户不需要知道！）</w:t>
        </w:r>
      </w:ins>
    </w:p>
    <w:p w14:paraId="66EBFB5E" w14:textId="4DBE0F6E" w:rsidR="00F6426C" w:rsidRDefault="006E7CC0" w:rsidP="00F6426C">
      <w:pPr>
        <w:rPr>
          <w:ins w:id="555" w:author="超 杨" w:date="2019-10-23T16:20:00Z"/>
        </w:rPr>
      </w:pPr>
      <w:ins w:id="556" w:author="超 杨" w:date="2019-10-23T10:23:00Z">
        <w:r>
          <w:rPr>
            <w:rFonts w:hint="eastAsia"/>
          </w:rPr>
          <w:t>）</w:t>
        </w:r>
      </w:ins>
    </w:p>
    <w:p w14:paraId="0675B25D" w14:textId="77777777" w:rsidR="007B6034" w:rsidRDefault="007B6034" w:rsidP="00F6426C">
      <w:pPr>
        <w:rPr>
          <w:ins w:id="557" w:author="超 杨" w:date="2019-10-23T16:20:00Z"/>
        </w:rPr>
      </w:pPr>
    </w:p>
    <w:p w14:paraId="5626EF87" w14:textId="77777777" w:rsidR="007B6034" w:rsidRDefault="007B6034" w:rsidP="00F6426C">
      <w:pPr>
        <w:rPr>
          <w:ins w:id="558" w:author="超 杨" w:date="2019-10-23T16:20:00Z"/>
        </w:rPr>
      </w:pPr>
      <w:ins w:id="559" w:author="超 杨" w:date="2019-10-23T16:20:00Z">
        <w:r>
          <w:rPr>
            <w:rFonts w:hint="eastAsia"/>
          </w:rPr>
          <w:t>（</w:t>
        </w:r>
      </w:ins>
    </w:p>
    <w:p w14:paraId="140C5D3A" w14:textId="77777777" w:rsidR="007B6034" w:rsidRDefault="007B6034" w:rsidP="007B6034">
      <w:pPr>
        <w:rPr>
          <w:ins w:id="560" w:author="超 杨" w:date="2019-10-23T16:20:00Z"/>
        </w:rPr>
      </w:pPr>
      <w:ins w:id="561" w:author="超 杨" w:date="2019-10-23T16:20:00Z">
        <w:r>
          <w:t>explain why use Result against "throw exception":</w:t>
        </w:r>
      </w:ins>
    </w:p>
    <w:p w14:paraId="396138A3" w14:textId="77777777" w:rsidR="007B6034" w:rsidRDefault="007B6034" w:rsidP="007B6034">
      <w:pPr>
        <w:rPr>
          <w:ins w:id="562" w:author="超 杨" w:date="2019-10-23T16:20:00Z"/>
        </w:rPr>
      </w:pPr>
    </w:p>
    <w:p w14:paraId="61C69264" w14:textId="77777777" w:rsidR="007B6034" w:rsidRDefault="007B6034" w:rsidP="007B6034">
      <w:pPr>
        <w:rPr>
          <w:ins w:id="563" w:author="超 杨" w:date="2019-10-23T16:20:00Z"/>
        </w:rPr>
      </w:pPr>
      <w:ins w:id="564" w:author="超 杨" w:date="2019-10-23T16:20:00Z">
        <w:r>
          <w:t>the advantage of use result:</w:t>
        </w:r>
      </w:ins>
    </w:p>
    <w:p w14:paraId="19EAE39E" w14:textId="77777777" w:rsidR="007B6034" w:rsidRDefault="007B6034" w:rsidP="007B6034">
      <w:pPr>
        <w:rPr>
          <w:ins w:id="565" w:author="超 杨" w:date="2019-10-23T16:20:00Z"/>
        </w:rPr>
      </w:pPr>
      <w:ins w:id="566" w:author="超 杨" w:date="2019-10-23T16:20:00Z">
        <w:r>
          <w:t xml:space="preserve">1.explictly show "it may </w:t>
        </w:r>
        <w:proofErr w:type="gramStart"/>
        <w:r>
          <w:t>has</w:t>
        </w:r>
        <w:proofErr w:type="gramEnd"/>
        <w:r>
          <w:t xml:space="preserve"> error" in type</w:t>
        </w:r>
      </w:ins>
    </w:p>
    <w:p w14:paraId="632ADD58" w14:textId="77777777" w:rsidR="007B6034" w:rsidRDefault="007B6034" w:rsidP="007B6034">
      <w:pPr>
        <w:rPr>
          <w:ins w:id="567" w:author="超 杨" w:date="2019-10-23T16:20:00Z"/>
        </w:rPr>
      </w:pPr>
    </w:p>
    <w:p w14:paraId="7E7A549A" w14:textId="77777777" w:rsidR="007B6034" w:rsidRDefault="007B6034" w:rsidP="007B6034">
      <w:pPr>
        <w:rPr>
          <w:ins w:id="568" w:author="超 杨" w:date="2019-10-23T16:20:00Z"/>
        </w:rPr>
      </w:pPr>
      <w:ins w:id="569" w:author="超 杨" w:date="2019-10-23T16:20:00Z">
        <w:r>
          <w:t xml:space="preserve">e.g. </w:t>
        </w:r>
      </w:ins>
    </w:p>
    <w:p w14:paraId="1D0D51EE" w14:textId="714B88CC" w:rsidR="007B6034" w:rsidRDefault="007B6034">
      <w:pPr>
        <w:rPr>
          <w:ins w:id="570" w:author="超 杨" w:date="2019-10-23T16:20:00Z"/>
        </w:rPr>
      </w:pPr>
      <w:ins w:id="571" w:author="超 杨" w:date="2019-10-23T16:20:00Z">
        <w:r>
          <w:t xml:space="preserve">for </w:t>
        </w:r>
        <w:proofErr w:type="spellStart"/>
        <w:r>
          <w:t>setTransformTranslation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t xml:space="preserve">, if throw exception, the editor not know it throw from the type and compile and the </w:t>
        </w:r>
        <w:proofErr w:type="spellStart"/>
        <w:r>
          <w:t>func</w:t>
        </w:r>
        <w:proofErr w:type="spellEnd"/>
        <w:r>
          <w:rPr>
            <w:rFonts w:hint="eastAsia"/>
          </w:rPr>
          <w:t xml:space="preserve"> </w:t>
        </w:r>
        <w:r>
          <w:t xml:space="preserve">name! so editor not handle </w:t>
        </w:r>
        <w:proofErr w:type="gramStart"/>
        <w:r>
          <w:t>it(</w:t>
        </w:r>
        <w:proofErr w:type="gramEnd"/>
        <w:r>
          <w:t>how should editor handle the exception: catch it and log error message)!</w:t>
        </w:r>
      </w:ins>
    </w:p>
    <w:p w14:paraId="17122E08" w14:textId="77777777" w:rsidR="007B6034" w:rsidRDefault="007B6034" w:rsidP="00F6426C">
      <w:pPr>
        <w:rPr>
          <w:ins w:id="572" w:author="超 杨" w:date="2019-10-23T16:20:00Z"/>
        </w:rPr>
      </w:pPr>
    </w:p>
    <w:p w14:paraId="6C483F2C" w14:textId="2EC001CF" w:rsidR="007B6034" w:rsidRDefault="007B6034" w:rsidP="00F6426C">
      <w:pPr>
        <w:rPr>
          <w:ins w:id="573" w:author="超 杨" w:date="2019-10-23T17:36:00Z"/>
        </w:rPr>
      </w:pPr>
      <w:ins w:id="574" w:author="超 杨" w:date="2019-10-23T16:20:00Z">
        <w:r>
          <w:rPr>
            <w:rFonts w:hint="eastAsia"/>
          </w:rPr>
          <w:t>）</w:t>
        </w:r>
      </w:ins>
    </w:p>
    <w:p w14:paraId="4C6E9C93" w14:textId="77777777" w:rsidR="00AF332C" w:rsidRDefault="00AF332C" w:rsidP="00F6426C">
      <w:pPr>
        <w:rPr>
          <w:ins w:id="575" w:author="超 杨" w:date="2019-10-23T17:36:00Z"/>
        </w:rPr>
      </w:pPr>
    </w:p>
    <w:p w14:paraId="4A799868" w14:textId="35D8A1ED" w:rsidR="00AF332C" w:rsidRDefault="00AF332C" w:rsidP="00F6426C">
      <w:pPr>
        <w:rPr>
          <w:ins w:id="576" w:author="超 杨" w:date="2019-10-23T17:36:00Z"/>
        </w:rPr>
      </w:pPr>
      <w:ins w:id="577" w:author="超 杨" w:date="2019-10-23T17:36:00Z">
        <w:r>
          <w:rPr>
            <w:rFonts w:hint="eastAsia"/>
          </w:rPr>
          <w:t>（</w:t>
        </w:r>
      </w:ins>
    </w:p>
    <w:p w14:paraId="47C1EA4C" w14:textId="20BE0A51" w:rsidR="00AF332C" w:rsidRDefault="00AF332C" w:rsidP="00F6426C">
      <w:pPr>
        <w:rPr>
          <w:ins w:id="578" w:author="超 杨" w:date="2019-10-23T17:36:00Z"/>
        </w:rPr>
      </w:pPr>
      <w:ins w:id="579" w:author="超 杨" w:date="2019-10-23T17:36:00Z">
        <w:r>
          <w:t>Result:</w:t>
        </w:r>
      </w:ins>
    </w:p>
    <w:p w14:paraId="75463076" w14:textId="4FDB8196" w:rsidR="00AF332C" w:rsidRDefault="00AF332C" w:rsidP="00F6426C">
      <w:pPr>
        <w:rPr>
          <w:ins w:id="580" w:author="超 杨" w:date="2019-10-23T17:36:00Z"/>
        </w:rPr>
      </w:pPr>
      <w:ins w:id="581" w:author="超 杨" w:date="2019-10-23T17:36:00Z">
        <w:r>
          <w:t>For Js API:</w:t>
        </w:r>
      </w:ins>
    </w:p>
    <w:p w14:paraId="40F9F291" w14:textId="469A08EF" w:rsidR="00AF332C" w:rsidRDefault="00AF332C" w:rsidP="00F6426C">
      <w:pPr>
        <w:rPr>
          <w:ins w:id="582" w:author="超 杨" w:date="2019-10-23T17:58:00Z"/>
        </w:rPr>
      </w:pPr>
      <w:ins w:id="583" w:author="超 杨" w:date="2019-10-23T17:36:00Z">
        <w:r>
          <w:t>Should handle Result</w:t>
        </w:r>
      </w:ins>
      <w:ins w:id="584" w:author="超 杨" w:date="2019-10-23T17:37:00Z">
        <w:r>
          <w:rPr>
            <w:rFonts w:hint="eastAsia"/>
          </w:rPr>
          <w:t xml:space="preserve"> </w:t>
        </w:r>
        <w:r>
          <w:t>inner</w:t>
        </w:r>
        <w:r>
          <w:rPr>
            <w:rFonts w:hint="eastAsia"/>
          </w:rPr>
          <w:t xml:space="preserve">，the input and output </w:t>
        </w:r>
        <w:r>
          <w:t>shouldn’t has Result type</w:t>
        </w:r>
        <w:r>
          <w:rPr>
            <w:rFonts w:hint="eastAsia"/>
          </w:rPr>
          <w:t>！</w:t>
        </w:r>
      </w:ins>
    </w:p>
    <w:p w14:paraId="5B82862C" w14:textId="77777777" w:rsidR="00FC5890" w:rsidRDefault="00FC5890" w:rsidP="00F6426C">
      <w:pPr>
        <w:rPr>
          <w:ins w:id="585" w:author="超 杨" w:date="2019-10-23T17:58:00Z"/>
        </w:rPr>
      </w:pPr>
    </w:p>
    <w:p w14:paraId="39622598" w14:textId="77777777" w:rsidR="00FC5890" w:rsidRDefault="00FC5890" w:rsidP="00F6426C">
      <w:pPr>
        <w:rPr>
          <w:ins w:id="586" w:author="超 杨" w:date="2019-10-23T17:58:00Z"/>
        </w:rPr>
      </w:pPr>
    </w:p>
    <w:p w14:paraId="2530096F" w14:textId="3561EDF9" w:rsidR="00FB00E6" w:rsidRDefault="00FC5890">
      <w:pPr>
        <w:rPr>
          <w:ins w:id="587" w:author="超 杨" w:date="2019-10-23T18:35:00Z"/>
        </w:rPr>
      </w:pPr>
      <w:ins w:id="588" w:author="超 杨" w:date="2019-10-23T17:58:00Z">
        <w:r>
          <w:rPr>
            <w:rFonts w:hint="eastAsia"/>
          </w:rPr>
          <w:t>对于</w:t>
        </w:r>
      </w:ins>
      <w:ins w:id="589" w:author="超 杨" w:date="2019-10-23T17:59:00Z">
        <w:r>
          <w:rPr>
            <w:rFonts w:hint="eastAsia"/>
          </w:rPr>
          <w:t>性能重要的地方（如</w:t>
        </w:r>
        <w:r>
          <w:t>Engine</w:t>
        </w:r>
        <w:r>
          <w:rPr>
            <w:rFonts w:hint="eastAsia"/>
          </w:rPr>
          <w:t>－</w:t>
        </w:r>
        <w:proofErr w:type="spellStart"/>
        <w:r>
          <w:t>init</w:t>
        </w:r>
        <w:proofErr w:type="spellEnd"/>
        <w:r>
          <w:t xml:space="preserve"> shader data iterate, render iterate</w:t>
        </w:r>
        <w:r>
          <w:rPr>
            <w:rFonts w:hint="eastAsia"/>
          </w:rPr>
          <w:t>），使用“</w:t>
        </w:r>
        <w:r>
          <w:t>throw error</w:t>
        </w:r>
        <w:r>
          <w:rPr>
            <w:rFonts w:hint="eastAsia"/>
          </w:rPr>
          <w:t>”，然后在外层</w:t>
        </w:r>
      </w:ins>
      <w:proofErr w:type="spellStart"/>
      <w:ins w:id="590" w:author="超 杨" w:date="2019-10-23T18:00:00Z">
        <w:r>
          <w:t>Result.tryCatch</w:t>
        </w:r>
        <w:proofErr w:type="spellEnd"/>
        <w:r>
          <w:rPr>
            <w:rFonts w:hint="eastAsia"/>
          </w:rPr>
          <w:t>，转换为</w:t>
        </w:r>
        <w:r>
          <w:t>Result</w:t>
        </w:r>
      </w:ins>
    </w:p>
    <w:p w14:paraId="52C8DA43" w14:textId="7E6A1C05" w:rsidR="00AF332C" w:rsidRDefault="00AF332C" w:rsidP="00F6426C">
      <w:pPr>
        <w:rPr>
          <w:ins w:id="591" w:author="超 杨" w:date="2019-10-23T10:23:00Z"/>
        </w:rPr>
      </w:pPr>
      <w:ins w:id="592" w:author="超 杨" w:date="2019-10-23T17:36:00Z">
        <w:r>
          <w:rPr>
            <w:rFonts w:hint="eastAsia"/>
          </w:rPr>
          <w:t>）</w:t>
        </w:r>
      </w:ins>
    </w:p>
    <w:p w14:paraId="341338C2" w14:textId="77777777" w:rsidR="006E7CC0" w:rsidRDefault="006E7CC0" w:rsidP="00F6426C">
      <w:pPr>
        <w:rPr>
          <w:ins w:id="593" w:author="超 杨" w:date="2019-10-24T07:57:00Z"/>
        </w:rPr>
      </w:pPr>
    </w:p>
    <w:p w14:paraId="4D931148" w14:textId="77777777" w:rsidR="009804D0" w:rsidRDefault="009804D0" w:rsidP="00F6426C">
      <w:pPr>
        <w:rPr>
          <w:ins w:id="594" w:author="超 杨" w:date="2019-10-24T07:57:00Z"/>
        </w:rPr>
      </w:pPr>
    </w:p>
    <w:p w14:paraId="1E0AC3E3" w14:textId="77777777" w:rsidR="009804D0" w:rsidRDefault="009804D0" w:rsidP="00F6426C">
      <w:pPr>
        <w:rPr>
          <w:ins w:id="595" w:author="超 杨" w:date="2019-10-24T07:57:00Z"/>
        </w:rPr>
      </w:pPr>
    </w:p>
    <w:p w14:paraId="6D47D852" w14:textId="6D91B648" w:rsidR="009804D0" w:rsidRDefault="009804D0" w:rsidP="00F6426C">
      <w:pPr>
        <w:rPr>
          <w:ins w:id="596" w:author="超 杨" w:date="2019-10-24T07:57:00Z"/>
        </w:rPr>
      </w:pPr>
      <w:ins w:id="597" w:author="超 杨" w:date="2019-10-24T07:57:00Z">
        <w:r>
          <w:rPr>
            <w:rFonts w:hint="eastAsia"/>
          </w:rPr>
          <w:t>（尽量多使用</w:t>
        </w:r>
        <w:r>
          <w:t>List</w:t>
        </w:r>
      </w:ins>
    </w:p>
    <w:p w14:paraId="507D41D2" w14:textId="77777777" w:rsidR="009804D0" w:rsidRPr="009804D0" w:rsidRDefault="009804D0" w:rsidP="009804D0">
      <w:pPr>
        <w:rPr>
          <w:ins w:id="598" w:author="超 杨" w:date="2019-10-24T07:57:00Z"/>
        </w:rPr>
      </w:pPr>
      <w:ins w:id="599" w:author="超 杨" w:date="2019-10-24T07:57:00Z">
        <w:r w:rsidRPr="009804D0">
          <w:t>https://2ality.com/2018/01/lists-arrays-reasonml.html</w:t>
        </w:r>
      </w:ins>
    </w:p>
    <w:p w14:paraId="31672999" w14:textId="77777777" w:rsidR="009804D0" w:rsidRDefault="009804D0" w:rsidP="00F6426C">
      <w:pPr>
        <w:rPr>
          <w:ins w:id="600" w:author="超 杨" w:date="2019-10-24T07:57:00Z"/>
        </w:rPr>
      </w:pPr>
    </w:p>
    <w:p w14:paraId="0A0AECB5" w14:textId="7A37E739" w:rsidR="009804D0" w:rsidRDefault="009804D0" w:rsidP="00F6426C">
      <w:pPr>
        <w:rPr>
          <w:ins w:id="601" w:author="超 杨" w:date="2019-10-24T07:57:00Z"/>
        </w:rPr>
      </w:pPr>
      <w:ins w:id="602" w:author="超 杨" w:date="2019-10-24T07:57:00Z">
        <w:r>
          <w:rPr>
            <w:rFonts w:hint="eastAsia"/>
          </w:rPr>
          <w:t>对于</w:t>
        </w:r>
      </w:ins>
      <w:ins w:id="603" w:author="超 杨" w:date="2019-10-24T07:59:00Z">
        <w:r>
          <w:rPr>
            <w:rFonts w:hint="eastAsia"/>
          </w:rPr>
          <w:t>以下情况，使用List</w:t>
        </w:r>
      </w:ins>
      <w:ins w:id="604" w:author="超 杨" w:date="2019-10-24T07:57:00Z">
        <w:r>
          <w:rPr>
            <w:rFonts w:hint="eastAsia"/>
          </w:rPr>
          <w:t>：</w:t>
        </w:r>
      </w:ins>
    </w:p>
    <w:p w14:paraId="0F503B0D" w14:textId="30AD83D7" w:rsidR="009804D0" w:rsidRDefault="009804D0">
      <w:pPr>
        <w:rPr>
          <w:ins w:id="605" w:author="超 杨" w:date="2019-10-24T07:57:00Z"/>
        </w:rPr>
      </w:pPr>
      <w:ins w:id="606" w:author="超 杨" w:date="2019-10-24T07:57:00Z">
        <w:r>
          <w:rPr>
            <w:rFonts w:hint="eastAsia"/>
          </w:rPr>
          <w:t>元素少</w:t>
        </w:r>
      </w:ins>
      <w:ins w:id="607" w:author="超 杨" w:date="2019-10-24T07:58:00Z">
        <w:r>
          <w:rPr>
            <w:rFonts w:hint="eastAsia"/>
          </w:rPr>
          <w:t>（《1000》</w:t>
        </w:r>
      </w:ins>
    </w:p>
    <w:p w14:paraId="36944519" w14:textId="13440F71" w:rsidR="009804D0" w:rsidRDefault="009804D0" w:rsidP="00F6426C">
      <w:pPr>
        <w:rPr>
          <w:ins w:id="608" w:author="超 杨" w:date="2019-10-24T07:58:00Z"/>
        </w:rPr>
      </w:pPr>
      <w:ins w:id="609" w:author="超 杨" w:date="2019-10-24T07:58:00Z">
        <w:r>
          <w:rPr>
            <w:rFonts w:hint="eastAsia"/>
          </w:rPr>
          <w:t>不需要在任意位置读／写元素</w:t>
        </w:r>
      </w:ins>
    </w:p>
    <w:p w14:paraId="4E51ABB8" w14:textId="77777777" w:rsidR="009804D0" w:rsidRDefault="009804D0" w:rsidP="00F6426C">
      <w:pPr>
        <w:rPr>
          <w:ins w:id="610" w:author="超 杨" w:date="2019-10-24T07:59:00Z"/>
        </w:rPr>
      </w:pPr>
    </w:p>
    <w:p w14:paraId="4DAE674C" w14:textId="50BF87D6" w:rsidR="009804D0" w:rsidRDefault="009804D0">
      <w:pPr>
        <w:rPr>
          <w:ins w:id="611" w:author="超 杨" w:date="2019-10-24T07:57:00Z"/>
        </w:rPr>
      </w:pPr>
      <w:ins w:id="612" w:author="超 杨" w:date="2019-10-24T07:59:00Z">
        <w:r>
          <w:rPr>
            <w:rFonts w:hint="eastAsia"/>
          </w:rPr>
          <w:t>如果是以上情况的反面，先考虑用</w:t>
        </w:r>
        <w:r>
          <w:t>type array</w:t>
        </w:r>
      </w:ins>
      <w:ins w:id="613" w:author="超 杨" w:date="2019-10-24T08:00:00Z">
        <w:r>
          <w:rPr>
            <w:rFonts w:hint="eastAsia"/>
          </w:rPr>
          <w:t>（</w:t>
        </w:r>
        <w:r>
          <w:t>data oriented</w:t>
        </w:r>
        <w:r>
          <w:rPr>
            <w:rFonts w:hint="eastAsia"/>
          </w:rPr>
          <w:t>），然后再考虑使用</w:t>
        </w:r>
        <w:r>
          <w:t>array</w:t>
        </w:r>
      </w:ins>
      <w:ins w:id="614" w:author="超 杨" w:date="2019-10-24T08:04:00Z">
        <w:r>
          <w:rPr>
            <w:rFonts w:hint="eastAsia"/>
          </w:rPr>
          <w:t>（如</w:t>
        </w:r>
        <w:proofErr w:type="spellStart"/>
        <w:r>
          <w:t>shaderCacheMap</w:t>
        </w:r>
        <w:proofErr w:type="spellEnd"/>
        <w:r>
          <w:t>-.</w:t>
        </w:r>
        <w:proofErr w:type="spellStart"/>
        <w:r>
          <w:t>shaderCache</w:t>
        </w:r>
        <w:proofErr w:type="spellEnd"/>
        <w:r>
          <w:rPr>
            <w:rFonts w:hint="eastAsia"/>
          </w:rPr>
          <w:t>）</w:t>
        </w:r>
      </w:ins>
    </w:p>
    <w:p w14:paraId="1E098EF1" w14:textId="7842B002" w:rsidR="009804D0" w:rsidRDefault="009804D0" w:rsidP="00F6426C">
      <w:pPr>
        <w:rPr>
          <w:ins w:id="615" w:author="超 杨" w:date="2019-10-24T07:57:00Z"/>
        </w:rPr>
      </w:pPr>
      <w:ins w:id="616" w:author="超 杨" w:date="2019-10-24T07:57:00Z">
        <w:r>
          <w:rPr>
            <w:rFonts w:hint="eastAsia"/>
          </w:rPr>
          <w:t>）</w:t>
        </w:r>
      </w:ins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pPr>
        <w:rPr>
          <w:ins w:id="617" w:author="超 杨" w:date="2019-10-24T10:40:00Z"/>
        </w:rPr>
      </w:pPr>
      <w:ins w:id="618" w:author="超 杨" w:date="2019-10-24T10:40:00Z">
        <w:r>
          <w:rPr>
            <w:rFonts w:hint="eastAsia"/>
          </w:rPr>
          <w:t>（</w:t>
        </w:r>
      </w:ins>
    </w:p>
    <w:p w14:paraId="164E0872" w14:textId="77777777" w:rsidR="001225E2" w:rsidRDefault="001225E2" w:rsidP="001225E2">
      <w:pPr>
        <w:rPr>
          <w:ins w:id="619" w:author="超 杨" w:date="2019-10-24T10:40:00Z"/>
        </w:rPr>
      </w:pPr>
      <w:ins w:id="620" w:author="超 杨" w:date="2019-10-24T10:40:00Z">
        <w:r>
          <w:t>engine:</w:t>
        </w:r>
      </w:ins>
    </w:p>
    <w:p w14:paraId="4AA6ACC5" w14:textId="77777777" w:rsidR="001225E2" w:rsidRDefault="001225E2" w:rsidP="001225E2">
      <w:pPr>
        <w:rPr>
          <w:ins w:id="621" w:author="超 杨" w:date="2019-10-24T10:40:00Z"/>
        </w:rPr>
      </w:pPr>
      <w:ins w:id="622" w:author="超 杨" w:date="2019-10-24T10:40:00Z">
        <w:r>
          <w:t>1.init</w:t>
        </w:r>
      </w:ins>
    </w:p>
    <w:p w14:paraId="773ED39C" w14:textId="77777777" w:rsidR="001225E2" w:rsidRDefault="001225E2" w:rsidP="001225E2">
      <w:pPr>
        <w:rPr>
          <w:ins w:id="623" w:author="超 杨" w:date="2019-10-24T10:40:00Z"/>
        </w:rPr>
      </w:pPr>
      <w:ins w:id="624" w:author="超 杨" w:date="2019-10-24T10:40:00Z">
        <w:r>
          <w:t>2.exec user logic before loop</w:t>
        </w:r>
      </w:ins>
    </w:p>
    <w:p w14:paraId="404903E7" w14:textId="77777777" w:rsidR="001225E2" w:rsidRDefault="001225E2" w:rsidP="001225E2">
      <w:pPr>
        <w:rPr>
          <w:ins w:id="625" w:author="超 杨" w:date="2019-10-24T10:40:00Z"/>
        </w:rPr>
      </w:pPr>
      <w:ins w:id="626" w:author="超 杨" w:date="2019-10-24T10:40:00Z">
        <w:r>
          <w:t>3.loop</w:t>
        </w:r>
      </w:ins>
    </w:p>
    <w:p w14:paraId="4C27950D" w14:textId="77777777" w:rsidR="001225E2" w:rsidRDefault="001225E2" w:rsidP="001225E2">
      <w:pPr>
        <w:rPr>
          <w:ins w:id="627" w:author="超 杨" w:date="2019-10-24T10:40:00Z"/>
        </w:rPr>
      </w:pPr>
    </w:p>
    <w:p w14:paraId="06172B21" w14:textId="4CB93702" w:rsidR="00F6426C" w:rsidRPr="00F6426C" w:rsidRDefault="001225E2" w:rsidP="00F6426C">
      <w:ins w:id="628" w:author="超 杨" w:date="2019-10-24T10:40:00Z">
        <w:r>
          <w:rPr>
            <w:rFonts w:hint="eastAsia"/>
          </w:rPr>
          <w:t>）</w:t>
        </w:r>
      </w:ins>
    </w:p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pPr>
        <w:rPr>
          <w:ins w:id="629" w:author="超 杨" w:date="2019-10-24T10:40:00Z"/>
        </w:rPr>
      </w:pPr>
      <w:ins w:id="630" w:author="超 杨" w:date="2019-10-24T10:40:00Z">
        <w:r>
          <w:rPr>
            <w:rFonts w:hint="eastAsia"/>
          </w:rPr>
          <w:t>（</w:t>
        </w:r>
      </w:ins>
    </w:p>
    <w:p w14:paraId="453AEA2F" w14:textId="77777777" w:rsidR="001225E2" w:rsidRDefault="001225E2" w:rsidP="001225E2">
      <w:pPr>
        <w:rPr>
          <w:ins w:id="631" w:author="超 杨" w:date="2019-10-24T10:41:00Z"/>
        </w:rPr>
      </w:pPr>
      <w:ins w:id="632" w:author="超 杨" w:date="2019-10-24T10:41:00Z">
        <w:r>
          <w:t>use state to store data</w:t>
        </w:r>
      </w:ins>
    </w:p>
    <w:p w14:paraId="0036E1BF" w14:textId="77777777" w:rsidR="001225E2" w:rsidRDefault="001225E2" w:rsidP="001225E2">
      <w:pPr>
        <w:rPr>
          <w:ins w:id="633" w:author="超 杨" w:date="2019-10-24T10:41:00Z"/>
        </w:rPr>
      </w:pPr>
      <w:ins w:id="634" w:author="超 杨" w:date="2019-10-24T10:41:00Z">
        <w:r>
          <w:t xml:space="preserve">provide </w:t>
        </w:r>
        <w:proofErr w:type="spellStart"/>
        <w:r>
          <w:t>api</w:t>
        </w:r>
        <w:proofErr w:type="spellEnd"/>
        <w:r>
          <w:t xml:space="preserve"> for user to operate it</w:t>
        </w:r>
      </w:ins>
    </w:p>
    <w:p w14:paraId="6546A62A" w14:textId="77777777" w:rsidR="001225E2" w:rsidRDefault="001225E2" w:rsidP="00F6426C">
      <w:pPr>
        <w:rPr>
          <w:ins w:id="635" w:author="超 杨" w:date="2019-10-24T10:40:00Z"/>
        </w:rPr>
      </w:pPr>
    </w:p>
    <w:p w14:paraId="62617EEF" w14:textId="514F8352" w:rsidR="001225E2" w:rsidRPr="00F6426C" w:rsidRDefault="001225E2" w:rsidP="00F6426C">
      <w:ins w:id="636" w:author="超 杨" w:date="2019-10-24T10:40:00Z">
        <w:r>
          <w:rPr>
            <w:rFonts w:hint="eastAsia"/>
          </w:rPr>
          <w:t>）</w:t>
        </w:r>
      </w:ins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pPr>
        <w:rPr>
          <w:ins w:id="637" w:author="超 杨" w:date="2019-10-24T10:41:00Z"/>
        </w:rPr>
      </w:pPr>
      <w:ins w:id="638" w:author="超 杨" w:date="2019-10-24T10:41:00Z">
        <w:r>
          <w:rPr>
            <w:rFonts w:hint="eastAsia"/>
          </w:rPr>
          <w:t>（</w:t>
        </w:r>
      </w:ins>
    </w:p>
    <w:p w14:paraId="2C38925E" w14:textId="77777777" w:rsidR="001225E2" w:rsidRDefault="001225E2" w:rsidP="001225E2">
      <w:pPr>
        <w:rPr>
          <w:ins w:id="639" w:author="超 杨" w:date="2019-10-24T10:41:00Z"/>
        </w:rPr>
      </w:pPr>
      <w:ins w:id="640" w:author="超 杨" w:date="2019-10-24T10:41:00Z">
        <w:r>
          <w:t>1.device logic</w:t>
        </w:r>
      </w:ins>
    </w:p>
    <w:p w14:paraId="1153F33F" w14:textId="77777777" w:rsidR="001225E2" w:rsidRDefault="001225E2" w:rsidP="001225E2">
      <w:pPr>
        <w:rPr>
          <w:ins w:id="641" w:author="超 杨" w:date="2019-10-24T10:41:00Z"/>
        </w:rPr>
      </w:pPr>
      <w:ins w:id="642" w:author="超 杨" w:date="2019-10-24T10:41:00Z">
        <w:r>
          <w:t>2.shader logic</w:t>
        </w:r>
      </w:ins>
    </w:p>
    <w:p w14:paraId="5CA77C38" w14:textId="77777777" w:rsidR="001225E2" w:rsidRDefault="001225E2" w:rsidP="001225E2">
      <w:pPr>
        <w:rPr>
          <w:ins w:id="643" w:author="超 杨" w:date="2019-10-24T10:41:00Z"/>
        </w:rPr>
      </w:pPr>
      <w:ins w:id="644" w:author="超 杨" w:date="2019-10-24T10:41:00Z">
        <w:r>
          <w:t xml:space="preserve">3.add </w:t>
        </w:r>
        <w:proofErr w:type="spellStart"/>
        <w:r>
          <w:t>gameObject</w:t>
        </w:r>
        <w:proofErr w:type="spellEnd"/>
        <w:r>
          <w:t xml:space="preserve"> logic</w:t>
        </w:r>
      </w:ins>
    </w:p>
    <w:p w14:paraId="22F2FE91" w14:textId="2055635C" w:rsidR="001225E2" w:rsidRDefault="001225E2" w:rsidP="001225E2">
      <w:pPr>
        <w:rPr>
          <w:ins w:id="645" w:author="超 杨" w:date="2019-10-24T10:41:00Z"/>
        </w:rPr>
      </w:pPr>
      <w:ins w:id="646" w:author="超 杨" w:date="2019-10-24T10:41:00Z">
        <w:r>
          <w:t>4.set camera data</w:t>
        </w:r>
      </w:ins>
    </w:p>
    <w:p w14:paraId="5F1CD472" w14:textId="700EF619" w:rsidR="001225E2" w:rsidRPr="00F6426C" w:rsidRDefault="001225E2" w:rsidP="00F6426C">
      <w:ins w:id="647" w:author="超 杨" w:date="2019-10-24T10:41:00Z">
        <w:r>
          <w:rPr>
            <w:rFonts w:hint="eastAsia"/>
          </w:rPr>
          <w:t>）</w:t>
        </w:r>
      </w:ins>
    </w:p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pPr>
        <w:rPr>
          <w:ins w:id="648" w:author="超 杨" w:date="2019-10-24T10:41:00Z"/>
        </w:rPr>
      </w:pPr>
      <w:ins w:id="649" w:author="超 杨" w:date="2019-10-24T10:41:00Z">
        <w:r>
          <w:rPr>
            <w:rFonts w:hint="eastAsia"/>
          </w:rPr>
          <w:t>（</w:t>
        </w:r>
      </w:ins>
    </w:p>
    <w:p w14:paraId="39E8342E" w14:textId="77777777" w:rsidR="001225E2" w:rsidRDefault="001225E2" w:rsidP="001225E2">
      <w:pPr>
        <w:rPr>
          <w:ins w:id="650" w:author="超 杨" w:date="2019-10-24T10:41:00Z"/>
        </w:rPr>
      </w:pPr>
      <w:ins w:id="651" w:author="超 杨" w:date="2019-10-24T10:41:00Z">
        <w:r>
          <w:t>User</w:t>
        </w:r>
      </w:ins>
    </w:p>
    <w:p w14:paraId="1C26ADCB" w14:textId="77777777" w:rsidR="001225E2" w:rsidRDefault="001225E2" w:rsidP="001225E2">
      <w:pPr>
        <w:rPr>
          <w:ins w:id="652" w:author="超 杨" w:date="2019-10-24T10:41:00Z"/>
        </w:rPr>
      </w:pPr>
    </w:p>
    <w:p w14:paraId="12E5F980" w14:textId="77777777" w:rsidR="001225E2" w:rsidRDefault="001225E2" w:rsidP="001225E2">
      <w:pPr>
        <w:rPr>
          <w:ins w:id="653" w:author="超 杨" w:date="2019-10-24T10:41:00Z"/>
        </w:rPr>
      </w:pPr>
    </w:p>
    <w:p w14:paraId="1BA1522F" w14:textId="77777777" w:rsidR="001225E2" w:rsidRDefault="001225E2" w:rsidP="001225E2">
      <w:pPr>
        <w:rPr>
          <w:ins w:id="654" w:author="超 杨" w:date="2019-10-24T10:41:00Z"/>
        </w:rPr>
      </w:pPr>
    </w:p>
    <w:p w14:paraId="16DA8EC6" w14:textId="77777777" w:rsidR="001225E2" w:rsidRDefault="001225E2" w:rsidP="001225E2">
      <w:pPr>
        <w:rPr>
          <w:ins w:id="655" w:author="超 杨" w:date="2019-10-24T10:41:00Z"/>
        </w:rPr>
      </w:pPr>
      <w:ins w:id="656" w:author="超 杨" w:date="2019-10-24T10:41:00Z">
        <w:r>
          <w:t>Data:</w:t>
        </w:r>
      </w:ins>
    </w:p>
    <w:p w14:paraId="59A3F029" w14:textId="77777777" w:rsidR="001225E2" w:rsidRDefault="001225E2" w:rsidP="001225E2">
      <w:pPr>
        <w:rPr>
          <w:ins w:id="657" w:author="超 杨" w:date="2019-10-24T10:41:00Z"/>
        </w:rPr>
      </w:pPr>
      <w:ins w:id="658" w:author="超 杨" w:date="2019-10-24T10:41:00Z">
        <w:r>
          <w:t>state</w:t>
        </w:r>
      </w:ins>
    </w:p>
    <w:p w14:paraId="01413183" w14:textId="77777777" w:rsidR="001225E2" w:rsidRDefault="001225E2" w:rsidP="001225E2">
      <w:pPr>
        <w:rPr>
          <w:ins w:id="659" w:author="超 杨" w:date="2019-10-24T10:41:00Z"/>
        </w:rPr>
      </w:pPr>
    </w:p>
    <w:p w14:paraId="3D150F2F" w14:textId="77777777" w:rsidR="001225E2" w:rsidRDefault="001225E2" w:rsidP="001225E2">
      <w:pPr>
        <w:rPr>
          <w:ins w:id="660" w:author="超 杨" w:date="2019-10-24T10:41:00Z"/>
        </w:rPr>
      </w:pPr>
    </w:p>
    <w:p w14:paraId="6BF45870" w14:textId="77777777" w:rsidR="001225E2" w:rsidRDefault="001225E2" w:rsidP="001225E2">
      <w:pPr>
        <w:rPr>
          <w:ins w:id="661" w:author="超 杨" w:date="2019-10-24T10:41:00Z"/>
        </w:rPr>
      </w:pPr>
      <w:ins w:id="662" w:author="超 杨" w:date="2019-10-24T10:41:00Z">
        <w:r>
          <w:t>View:</w:t>
        </w:r>
      </w:ins>
    </w:p>
    <w:p w14:paraId="17F1A83E" w14:textId="77777777" w:rsidR="001225E2" w:rsidRDefault="001225E2" w:rsidP="001225E2">
      <w:pPr>
        <w:rPr>
          <w:ins w:id="663" w:author="超 杨" w:date="2019-10-24T10:41:00Z"/>
        </w:rPr>
      </w:pPr>
      <w:ins w:id="664" w:author="超 杨" w:date="2019-10-24T10:41:00Z">
        <w:r>
          <w:t>canvas</w:t>
        </w:r>
      </w:ins>
    </w:p>
    <w:p w14:paraId="2CD00733" w14:textId="77777777" w:rsidR="001225E2" w:rsidRDefault="001225E2" w:rsidP="001225E2">
      <w:pPr>
        <w:rPr>
          <w:ins w:id="665" w:author="超 杨" w:date="2019-10-24T10:41:00Z"/>
        </w:rPr>
      </w:pPr>
    </w:p>
    <w:p w14:paraId="43B0FD9A" w14:textId="77777777" w:rsidR="001225E2" w:rsidRDefault="001225E2" w:rsidP="001225E2">
      <w:pPr>
        <w:rPr>
          <w:ins w:id="666" w:author="超 杨" w:date="2019-10-24T10:41:00Z"/>
        </w:rPr>
      </w:pPr>
    </w:p>
    <w:p w14:paraId="77FDE11F" w14:textId="77777777" w:rsidR="001225E2" w:rsidRDefault="001225E2" w:rsidP="001225E2">
      <w:pPr>
        <w:rPr>
          <w:ins w:id="667" w:author="超 杨" w:date="2019-10-24T10:41:00Z"/>
        </w:rPr>
      </w:pPr>
      <w:ins w:id="668" w:author="超 杨" w:date="2019-10-24T10:41:00Z">
        <w:r>
          <w:t>Director:</w:t>
        </w:r>
      </w:ins>
    </w:p>
    <w:p w14:paraId="61B25CD8" w14:textId="77777777" w:rsidR="001225E2" w:rsidRDefault="001225E2" w:rsidP="001225E2">
      <w:pPr>
        <w:rPr>
          <w:ins w:id="669" w:author="超 杨" w:date="2019-10-24T10:41:00Z"/>
        </w:rPr>
      </w:pPr>
      <w:proofErr w:type="spellStart"/>
      <w:ins w:id="670" w:author="超 杨" w:date="2019-10-24T10:41:00Z">
        <w:r>
          <w:t>init</w:t>
        </w:r>
        <w:proofErr w:type="spellEnd"/>
      </w:ins>
    </w:p>
    <w:p w14:paraId="12A0AA9B" w14:textId="77777777" w:rsidR="001225E2" w:rsidRDefault="001225E2" w:rsidP="001225E2">
      <w:pPr>
        <w:rPr>
          <w:ins w:id="671" w:author="超 杨" w:date="2019-10-24T10:41:00Z"/>
        </w:rPr>
      </w:pPr>
      <w:ins w:id="672" w:author="超 杨" w:date="2019-10-24T10:41:00Z">
        <w:r>
          <w:t xml:space="preserve">    (分析：为什么传入canvas id, context param 参数，而不是设置到state上!)</w:t>
        </w:r>
      </w:ins>
    </w:p>
    <w:p w14:paraId="38BDB182" w14:textId="77777777" w:rsidR="001225E2" w:rsidRDefault="001225E2" w:rsidP="001225E2">
      <w:pPr>
        <w:rPr>
          <w:ins w:id="673" w:author="超 杨" w:date="2019-10-24T10:41:00Z"/>
        </w:rPr>
      </w:pPr>
    </w:p>
    <w:p w14:paraId="604FA0B7" w14:textId="77777777" w:rsidR="001225E2" w:rsidRDefault="001225E2" w:rsidP="001225E2">
      <w:pPr>
        <w:rPr>
          <w:ins w:id="674" w:author="超 杨" w:date="2019-10-24T10:41:00Z"/>
        </w:rPr>
      </w:pPr>
    </w:p>
    <w:p w14:paraId="69D57A2C" w14:textId="77777777" w:rsidR="001225E2" w:rsidRDefault="001225E2" w:rsidP="001225E2">
      <w:pPr>
        <w:rPr>
          <w:ins w:id="675" w:author="超 杨" w:date="2019-10-24T10:41:00Z"/>
        </w:rPr>
      </w:pPr>
      <w:ins w:id="676" w:author="超 杨" w:date="2019-10-24T10:41:00Z">
        <w:r>
          <w:t>loop:</w:t>
        </w:r>
      </w:ins>
    </w:p>
    <w:p w14:paraId="3DBCE731" w14:textId="77777777" w:rsidR="001225E2" w:rsidRDefault="001225E2" w:rsidP="001225E2">
      <w:pPr>
        <w:rPr>
          <w:ins w:id="677" w:author="超 杨" w:date="2019-10-24T10:41:00Z"/>
        </w:rPr>
      </w:pPr>
      <w:ins w:id="678" w:author="超 杨" w:date="2019-10-24T10:41:00Z">
        <w:r>
          <w:t xml:space="preserve">    extract Render:</w:t>
        </w:r>
      </w:ins>
    </w:p>
    <w:p w14:paraId="12FE0A49" w14:textId="77777777" w:rsidR="001225E2" w:rsidRDefault="001225E2" w:rsidP="001225E2">
      <w:pPr>
        <w:rPr>
          <w:ins w:id="679" w:author="超 杨" w:date="2019-10-24T10:41:00Z"/>
        </w:rPr>
      </w:pPr>
      <w:ins w:id="680" w:author="超 杨" w:date="2019-10-24T10:41:00Z">
        <w:r>
          <w:t xml:space="preserve">        opt: create </w:t>
        </w:r>
        <w:proofErr w:type="spellStart"/>
        <w:r>
          <w:t>vbo</w:t>
        </w:r>
        <w:proofErr w:type="spellEnd"/>
        <w:r>
          <w:t xml:space="preserve"> firstly when render instead of when Director-&gt;</w:t>
        </w:r>
        <w:proofErr w:type="spellStart"/>
        <w:r>
          <w:t>init</w:t>
        </w:r>
        <w:proofErr w:type="spellEnd"/>
      </w:ins>
    </w:p>
    <w:p w14:paraId="36DD50F0" w14:textId="77777777" w:rsidR="001225E2" w:rsidRDefault="001225E2" w:rsidP="001225E2">
      <w:pPr>
        <w:rPr>
          <w:ins w:id="681" w:author="超 杨" w:date="2019-10-24T10:41:00Z"/>
        </w:rPr>
      </w:pPr>
    </w:p>
    <w:p w14:paraId="6376C66D" w14:textId="77777777" w:rsidR="001225E2" w:rsidRDefault="001225E2" w:rsidP="001225E2">
      <w:pPr>
        <w:rPr>
          <w:ins w:id="682" w:author="超 杨" w:date="2019-10-24T10:41:00Z"/>
        </w:rPr>
      </w:pPr>
    </w:p>
    <w:p w14:paraId="5EA72920" w14:textId="77777777" w:rsidR="001225E2" w:rsidRDefault="001225E2" w:rsidP="001225E2">
      <w:pPr>
        <w:rPr>
          <w:ins w:id="683" w:author="超 杨" w:date="2019-10-24T10:41:00Z"/>
        </w:rPr>
      </w:pPr>
    </w:p>
    <w:p w14:paraId="4DE18F2F" w14:textId="77777777" w:rsidR="001225E2" w:rsidRDefault="001225E2" w:rsidP="001225E2">
      <w:pPr>
        <w:rPr>
          <w:ins w:id="684" w:author="超 杨" w:date="2019-10-24T10:41:00Z"/>
        </w:rPr>
      </w:pPr>
    </w:p>
    <w:p w14:paraId="613EE0C1" w14:textId="77777777" w:rsidR="001225E2" w:rsidRDefault="001225E2" w:rsidP="001225E2">
      <w:pPr>
        <w:rPr>
          <w:ins w:id="685" w:author="超 杨" w:date="2019-10-24T10:41:00Z"/>
        </w:rPr>
      </w:pPr>
      <w:proofErr w:type="spellStart"/>
      <w:ins w:id="686" w:author="超 杨" w:date="2019-10-24T10:41:00Z">
        <w:r>
          <w:t>GameObject</w:t>
        </w:r>
        <w:proofErr w:type="spellEnd"/>
        <w:r>
          <w:t>:</w:t>
        </w:r>
      </w:ins>
    </w:p>
    <w:p w14:paraId="44412E6B" w14:textId="77777777" w:rsidR="001225E2" w:rsidRDefault="001225E2" w:rsidP="001225E2">
      <w:pPr>
        <w:rPr>
          <w:ins w:id="687" w:author="超 杨" w:date="2019-10-24T10:41:00Z"/>
        </w:rPr>
      </w:pPr>
      <w:ins w:id="688" w:author="超 杨" w:date="2019-10-24T10:41:00Z">
        <w:r>
          <w:t>Transform</w:t>
        </w:r>
      </w:ins>
    </w:p>
    <w:p w14:paraId="139EA4B4" w14:textId="77777777" w:rsidR="001225E2" w:rsidRDefault="001225E2" w:rsidP="001225E2">
      <w:pPr>
        <w:rPr>
          <w:ins w:id="689" w:author="超 杨" w:date="2019-10-24T10:41:00Z"/>
        </w:rPr>
      </w:pPr>
      <w:ins w:id="690" w:author="超 杨" w:date="2019-10-24T10:41:00Z">
        <w:r>
          <w:t>Geometry</w:t>
        </w:r>
      </w:ins>
    </w:p>
    <w:p w14:paraId="48213B19" w14:textId="77777777" w:rsidR="001225E2" w:rsidRDefault="001225E2" w:rsidP="001225E2">
      <w:pPr>
        <w:rPr>
          <w:ins w:id="691" w:author="超 杨" w:date="2019-10-24T10:41:00Z"/>
        </w:rPr>
      </w:pPr>
      <w:ins w:id="692" w:author="超 杨" w:date="2019-10-24T10:41:00Z">
        <w:r>
          <w:t>Material:</w:t>
        </w:r>
      </w:ins>
    </w:p>
    <w:p w14:paraId="3DE50047" w14:textId="77777777" w:rsidR="001225E2" w:rsidRDefault="001225E2" w:rsidP="001225E2">
      <w:pPr>
        <w:rPr>
          <w:ins w:id="693" w:author="超 杨" w:date="2019-10-24T10:41:00Z"/>
        </w:rPr>
      </w:pPr>
      <w:ins w:id="694" w:author="超 杨" w:date="2019-10-24T10:41:00Z">
        <w:r>
          <w:t xml:space="preserve">    one material-&gt;one shader</w:t>
        </w:r>
      </w:ins>
    </w:p>
    <w:p w14:paraId="1548879A" w14:textId="77777777" w:rsidR="001225E2" w:rsidRDefault="001225E2" w:rsidP="001225E2">
      <w:pPr>
        <w:rPr>
          <w:ins w:id="695" w:author="超 杨" w:date="2019-10-24T10:41:00Z"/>
        </w:rPr>
      </w:pPr>
    </w:p>
    <w:p w14:paraId="1A86D053" w14:textId="77777777" w:rsidR="001225E2" w:rsidRDefault="001225E2" w:rsidP="001225E2">
      <w:pPr>
        <w:rPr>
          <w:ins w:id="696" w:author="超 杨" w:date="2019-10-24T10:41:00Z"/>
        </w:rPr>
      </w:pPr>
    </w:p>
    <w:p w14:paraId="40F2CE87" w14:textId="77777777" w:rsidR="001225E2" w:rsidRDefault="001225E2" w:rsidP="001225E2">
      <w:pPr>
        <w:rPr>
          <w:ins w:id="697" w:author="超 杨" w:date="2019-10-24T10:41:00Z"/>
        </w:rPr>
      </w:pPr>
    </w:p>
    <w:p w14:paraId="3DE9EABC" w14:textId="77777777" w:rsidR="001225E2" w:rsidRDefault="001225E2" w:rsidP="001225E2">
      <w:pPr>
        <w:rPr>
          <w:ins w:id="698" w:author="超 杨" w:date="2019-10-24T10:41:00Z"/>
        </w:rPr>
      </w:pPr>
      <w:ins w:id="699" w:author="超 杨" w:date="2019-10-24T10:41:00Z">
        <w:r>
          <w:t>Shader:</w:t>
        </w:r>
      </w:ins>
    </w:p>
    <w:p w14:paraId="51DEF208" w14:textId="77777777" w:rsidR="001225E2" w:rsidRDefault="001225E2" w:rsidP="001225E2">
      <w:pPr>
        <w:rPr>
          <w:ins w:id="700" w:author="超 杨" w:date="2019-10-24T10:41:00Z"/>
        </w:rPr>
      </w:pPr>
      <w:ins w:id="701" w:author="超 杨" w:date="2019-10-24T10:41:00Z">
        <w:r>
          <w:t>GLSL</w:t>
        </w:r>
      </w:ins>
    </w:p>
    <w:p w14:paraId="70F7FE89" w14:textId="77777777" w:rsidR="001225E2" w:rsidRDefault="001225E2" w:rsidP="001225E2">
      <w:pPr>
        <w:rPr>
          <w:ins w:id="702" w:author="超 杨" w:date="2019-10-24T10:41:00Z"/>
        </w:rPr>
      </w:pPr>
      <w:ins w:id="703" w:author="超 杨" w:date="2019-10-24T10:41:00Z">
        <w:r>
          <w:t>Program</w:t>
        </w:r>
      </w:ins>
    </w:p>
    <w:p w14:paraId="74ECC19B" w14:textId="77777777" w:rsidR="001225E2" w:rsidRDefault="001225E2" w:rsidP="001225E2">
      <w:pPr>
        <w:rPr>
          <w:ins w:id="704" w:author="超 杨" w:date="2019-10-24T10:41:00Z"/>
        </w:rPr>
      </w:pPr>
    </w:p>
    <w:p w14:paraId="39CC509E" w14:textId="77777777" w:rsidR="001225E2" w:rsidRDefault="001225E2" w:rsidP="001225E2">
      <w:pPr>
        <w:rPr>
          <w:ins w:id="705" w:author="超 杨" w:date="2019-10-24T10:41:00Z"/>
        </w:rPr>
      </w:pPr>
    </w:p>
    <w:p w14:paraId="6E3D9A3B" w14:textId="77777777" w:rsidR="001225E2" w:rsidRDefault="001225E2" w:rsidP="001225E2">
      <w:pPr>
        <w:rPr>
          <w:ins w:id="706" w:author="超 杨" w:date="2019-10-24T10:41:00Z"/>
        </w:rPr>
      </w:pPr>
    </w:p>
    <w:p w14:paraId="4C52CBA9" w14:textId="77777777" w:rsidR="001225E2" w:rsidRDefault="001225E2" w:rsidP="001225E2">
      <w:pPr>
        <w:rPr>
          <w:ins w:id="707" w:author="超 杨" w:date="2019-10-24T10:41:00Z"/>
        </w:rPr>
      </w:pPr>
      <w:ins w:id="708" w:author="超 杨" w:date="2019-10-24T10:41:00Z">
        <w:r>
          <w:t>Camera:</w:t>
        </w:r>
      </w:ins>
    </w:p>
    <w:p w14:paraId="1F5BE08C" w14:textId="77777777" w:rsidR="001225E2" w:rsidRDefault="001225E2" w:rsidP="001225E2">
      <w:pPr>
        <w:rPr>
          <w:ins w:id="709" w:author="超 杨" w:date="2019-10-24T10:41:00Z"/>
        </w:rPr>
      </w:pPr>
      <w:proofErr w:type="spellStart"/>
      <w:ins w:id="710" w:author="超 杨" w:date="2019-10-24T10:41:00Z">
        <w:r>
          <w:t>vMatrix</w:t>
        </w:r>
        <w:proofErr w:type="spellEnd"/>
      </w:ins>
    </w:p>
    <w:p w14:paraId="22C21FA5" w14:textId="77777777" w:rsidR="001225E2" w:rsidRDefault="001225E2" w:rsidP="001225E2">
      <w:pPr>
        <w:rPr>
          <w:ins w:id="711" w:author="超 杨" w:date="2019-10-24T10:41:00Z"/>
        </w:rPr>
      </w:pPr>
      <w:proofErr w:type="spellStart"/>
      <w:ins w:id="712" w:author="超 杨" w:date="2019-10-24T10:41:00Z">
        <w:r>
          <w:t>pMatrix</w:t>
        </w:r>
        <w:proofErr w:type="spellEnd"/>
      </w:ins>
    </w:p>
    <w:p w14:paraId="0C44CD0B" w14:textId="77777777" w:rsidR="001225E2" w:rsidRDefault="001225E2" w:rsidP="001225E2">
      <w:pPr>
        <w:rPr>
          <w:ins w:id="713" w:author="超 杨" w:date="2019-10-24T10:41:00Z"/>
        </w:rPr>
      </w:pPr>
    </w:p>
    <w:p w14:paraId="467AD924" w14:textId="77777777" w:rsidR="001225E2" w:rsidRDefault="001225E2" w:rsidP="001225E2">
      <w:pPr>
        <w:rPr>
          <w:ins w:id="714" w:author="超 杨" w:date="2019-10-24T10:41:00Z"/>
        </w:rPr>
      </w:pPr>
    </w:p>
    <w:p w14:paraId="71E9121E" w14:textId="77777777" w:rsidR="001225E2" w:rsidRDefault="001225E2" w:rsidP="001225E2">
      <w:pPr>
        <w:rPr>
          <w:ins w:id="715" w:author="超 杨" w:date="2019-10-24T10:41:00Z"/>
        </w:rPr>
      </w:pPr>
      <w:proofErr w:type="spellStart"/>
      <w:ins w:id="716" w:author="超 杨" w:date="2019-10-24T10:41:00Z">
        <w:r>
          <w:t>DeviceManager</w:t>
        </w:r>
        <w:proofErr w:type="spellEnd"/>
      </w:ins>
    </w:p>
    <w:p w14:paraId="1568F326" w14:textId="77777777" w:rsidR="001225E2" w:rsidRDefault="001225E2" w:rsidP="001225E2">
      <w:pPr>
        <w:rPr>
          <w:ins w:id="717" w:author="超 杨" w:date="2019-10-24T10:41:00Z"/>
        </w:rPr>
      </w:pPr>
    </w:p>
    <w:p w14:paraId="7644C228" w14:textId="77777777" w:rsidR="001225E2" w:rsidRDefault="001225E2" w:rsidP="001225E2">
      <w:pPr>
        <w:rPr>
          <w:ins w:id="718" w:author="超 杨" w:date="2019-10-24T10:41:00Z"/>
        </w:rPr>
      </w:pPr>
    </w:p>
    <w:p w14:paraId="46D97211" w14:textId="77777777" w:rsidR="001225E2" w:rsidRDefault="001225E2" w:rsidP="001225E2">
      <w:pPr>
        <w:rPr>
          <w:ins w:id="719" w:author="超 杨" w:date="2019-10-24T10:41:00Z"/>
        </w:rPr>
      </w:pPr>
    </w:p>
    <w:p w14:paraId="1EF9C1A2" w14:textId="77777777" w:rsidR="001225E2" w:rsidRDefault="001225E2" w:rsidP="001225E2">
      <w:pPr>
        <w:rPr>
          <w:ins w:id="720" w:author="超 杨" w:date="2019-10-24T10:41:00Z"/>
        </w:rPr>
      </w:pPr>
      <w:proofErr w:type="spellStart"/>
      <w:ins w:id="721" w:author="超 杨" w:date="2019-10-24T10:41:00Z">
        <w:r>
          <w:t>Utils</w:t>
        </w:r>
        <w:proofErr w:type="spellEnd"/>
        <w:r>
          <w:t>:</w:t>
        </w:r>
      </w:ins>
    </w:p>
    <w:p w14:paraId="6E8613F4" w14:textId="77777777" w:rsidR="001225E2" w:rsidRDefault="001225E2" w:rsidP="001225E2">
      <w:pPr>
        <w:rPr>
          <w:ins w:id="722" w:author="超 杨" w:date="2019-10-24T10:41:00Z"/>
        </w:rPr>
      </w:pPr>
      <w:ins w:id="723" w:author="超 杨" w:date="2019-10-24T10:41:00Z">
        <w:r>
          <w:lastRenderedPageBreak/>
          <w:t>Vector</w:t>
        </w:r>
      </w:ins>
    </w:p>
    <w:p w14:paraId="28B86902" w14:textId="77777777" w:rsidR="001225E2" w:rsidRDefault="001225E2" w:rsidP="001225E2">
      <w:pPr>
        <w:rPr>
          <w:ins w:id="724" w:author="超 杨" w:date="2019-10-24T10:41:00Z"/>
        </w:rPr>
      </w:pPr>
      <w:ins w:id="725" w:author="超 杨" w:date="2019-10-24T10:41:00Z">
        <w:r>
          <w:t>Matrix</w:t>
        </w:r>
      </w:ins>
    </w:p>
    <w:p w14:paraId="45A144D2" w14:textId="77777777" w:rsidR="001225E2" w:rsidRDefault="001225E2" w:rsidP="001225E2">
      <w:pPr>
        <w:rPr>
          <w:ins w:id="726" w:author="超 杨" w:date="2019-10-24T10:41:00Z"/>
        </w:rPr>
      </w:pPr>
      <w:ins w:id="727" w:author="超 杨" w:date="2019-10-24T10:41:00Z">
        <w:r>
          <w:t>Error</w:t>
        </w:r>
      </w:ins>
    </w:p>
    <w:p w14:paraId="56DA16FC" w14:textId="77777777" w:rsidR="001225E2" w:rsidRDefault="001225E2" w:rsidP="001225E2">
      <w:pPr>
        <w:rPr>
          <w:ins w:id="728" w:author="超 杨" w:date="2019-10-24T10:41:00Z"/>
        </w:rPr>
      </w:pPr>
      <w:ins w:id="729" w:author="超 杨" w:date="2019-10-24T10:41:00Z">
        <w:r>
          <w:t>Immutable/</w:t>
        </w:r>
        <w:proofErr w:type="spellStart"/>
        <w:r>
          <w:t>MutableHashMap</w:t>
        </w:r>
        <w:proofErr w:type="spellEnd"/>
      </w:ins>
    </w:p>
    <w:p w14:paraId="310C7A0A" w14:textId="07B0B491" w:rsidR="001225E2" w:rsidRDefault="001225E2" w:rsidP="001225E2">
      <w:pPr>
        <w:rPr>
          <w:ins w:id="730" w:author="超 杨" w:date="2019-10-24T10:41:00Z"/>
        </w:rPr>
      </w:pPr>
      <w:ins w:id="731" w:author="超 杨" w:date="2019-10-24T10:41:00Z">
        <w:r>
          <w:t>...</w:t>
        </w:r>
      </w:ins>
    </w:p>
    <w:p w14:paraId="46B2AAA6" w14:textId="4FF5F714" w:rsidR="001225E2" w:rsidRDefault="001225E2" w:rsidP="00F6426C">
      <w:pPr>
        <w:rPr>
          <w:ins w:id="732" w:author="超 杨" w:date="2019-10-24T10:41:00Z"/>
        </w:rPr>
      </w:pPr>
      <w:ins w:id="733" w:author="超 杨" w:date="2019-10-24T10:41:00Z">
        <w:r>
          <w:rPr>
            <w:rFonts w:hint="eastAsia"/>
          </w:rPr>
          <w:t>）</w:t>
        </w:r>
      </w:ins>
    </w:p>
    <w:p w14:paraId="4F49740D" w14:textId="77777777" w:rsidR="001225E2" w:rsidRPr="00F6426C" w:rsidRDefault="001225E2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pPr>
        <w:rPr>
          <w:ins w:id="734" w:author="超 杨" w:date="2019-10-24T10:41:00Z"/>
        </w:rPr>
      </w:pPr>
      <w:ins w:id="735" w:author="超 杨" w:date="2019-10-24T10:41:00Z">
        <w:r>
          <w:rPr>
            <w:rFonts w:hint="eastAsia"/>
          </w:rPr>
          <w:t>（</w:t>
        </w:r>
      </w:ins>
    </w:p>
    <w:p w14:paraId="4904B5F1" w14:textId="77777777" w:rsidR="001225E2" w:rsidRDefault="001225E2" w:rsidP="001225E2">
      <w:pPr>
        <w:rPr>
          <w:ins w:id="736" w:author="超 杨" w:date="2019-10-24T10:41:00Z"/>
        </w:rPr>
      </w:pPr>
    </w:p>
    <w:p w14:paraId="54C4B22B" w14:textId="77777777" w:rsidR="001225E2" w:rsidRDefault="001225E2" w:rsidP="001225E2">
      <w:pPr>
        <w:rPr>
          <w:ins w:id="737" w:author="超 杨" w:date="2019-10-24T10:41:00Z"/>
        </w:rPr>
      </w:pPr>
      <w:ins w:id="738" w:author="超 杨" w:date="2019-10-24T10:41:00Z">
        <w:r>
          <w:t>- use by import es6 module</w:t>
        </w:r>
      </w:ins>
    </w:p>
    <w:p w14:paraId="18F410BD" w14:textId="77777777" w:rsidR="001225E2" w:rsidRDefault="001225E2" w:rsidP="001225E2">
      <w:pPr>
        <w:rPr>
          <w:ins w:id="739" w:author="超 杨" w:date="2019-10-24T10:41:00Z"/>
        </w:rPr>
      </w:pPr>
      <w:ins w:id="740" w:author="超 杨" w:date="2019-10-24T10:41:00Z">
        <w:r>
          <w:t xml:space="preserve">    - use reason</w:t>
        </w:r>
      </w:ins>
    </w:p>
    <w:p w14:paraId="6632D276" w14:textId="77777777" w:rsidR="001225E2" w:rsidRDefault="001225E2" w:rsidP="001225E2">
      <w:pPr>
        <w:rPr>
          <w:ins w:id="741" w:author="超 杨" w:date="2019-10-24T10:41:00Z"/>
        </w:rPr>
      </w:pPr>
      <w:ins w:id="742" w:author="超 杨" w:date="2019-10-24T10:41:00Z">
        <w:r>
          <w:t xml:space="preserve">    - use </w:t>
        </w:r>
        <w:proofErr w:type="spellStart"/>
        <w:r>
          <w:t>js</w:t>
        </w:r>
        <w:proofErr w:type="spellEnd"/>
      </w:ins>
    </w:p>
    <w:p w14:paraId="46C0F4B9" w14:textId="77777777" w:rsidR="001225E2" w:rsidRDefault="001225E2" w:rsidP="001225E2">
      <w:pPr>
        <w:rPr>
          <w:ins w:id="743" w:author="超 杨" w:date="2019-10-24T10:41:00Z"/>
        </w:rPr>
      </w:pPr>
    </w:p>
    <w:p w14:paraId="737940B6" w14:textId="77777777" w:rsidR="001225E2" w:rsidRDefault="001225E2" w:rsidP="001225E2">
      <w:pPr>
        <w:rPr>
          <w:ins w:id="744" w:author="超 杨" w:date="2019-10-24T10:41:00Z"/>
        </w:rPr>
      </w:pPr>
    </w:p>
    <w:p w14:paraId="0DB4685A" w14:textId="77777777" w:rsidR="001225E2" w:rsidRDefault="001225E2" w:rsidP="001225E2">
      <w:pPr>
        <w:rPr>
          <w:ins w:id="745" w:author="超 杨" w:date="2019-10-24T10:41:00Z"/>
        </w:rPr>
      </w:pPr>
    </w:p>
    <w:p w14:paraId="5D13FD44" w14:textId="77777777" w:rsidR="001225E2" w:rsidRDefault="001225E2" w:rsidP="001225E2">
      <w:pPr>
        <w:rPr>
          <w:ins w:id="746" w:author="超 杨" w:date="2019-10-24T10:41:00Z"/>
        </w:rPr>
      </w:pPr>
      <w:ins w:id="747" w:author="超 杨" w:date="2019-10-24T10:41:00Z">
        <w:r>
          <w:t xml:space="preserve">- use single engine </w:t>
        </w:r>
        <w:proofErr w:type="spellStart"/>
        <w:r>
          <w:t>js</w:t>
        </w:r>
        <w:proofErr w:type="spellEnd"/>
      </w:ins>
    </w:p>
    <w:p w14:paraId="62E7F8DC" w14:textId="77777777" w:rsidR="001225E2" w:rsidRDefault="001225E2" w:rsidP="001225E2">
      <w:pPr>
        <w:rPr>
          <w:ins w:id="748" w:author="超 杨" w:date="2019-10-24T10:41:00Z"/>
        </w:rPr>
      </w:pPr>
    </w:p>
    <w:p w14:paraId="784303FC" w14:textId="77777777" w:rsidR="001225E2" w:rsidRDefault="001225E2" w:rsidP="001225E2">
      <w:pPr>
        <w:rPr>
          <w:ins w:id="749" w:author="超 杨" w:date="2019-10-24T10:41:00Z"/>
        </w:rPr>
      </w:pPr>
      <w:ins w:id="750" w:author="超 杨" w:date="2019-10-24T10:41:00Z">
        <w:r>
          <w:t xml:space="preserve">1.extract </w:t>
        </w:r>
        <w:proofErr w:type="spellStart"/>
        <w:r>
          <w:t>api</w:t>
        </w:r>
        <w:proofErr w:type="spellEnd"/>
      </w:ins>
    </w:p>
    <w:p w14:paraId="3DFCC240" w14:textId="77777777" w:rsidR="001225E2" w:rsidRDefault="001225E2" w:rsidP="001225E2">
      <w:pPr>
        <w:rPr>
          <w:ins w:id="751" w:author="超 杨" w:date="2019-10-24T10:41:00Z"/>
        </w:rPr>
      </w:pPr>
      <w:ins w:id="752" w:author="超 杨" w:date="2019-10-24T10:41:00Z">
        <w:r>
          <w:t>2.generate index</w:t>
        </w:r>
      </w:ins>
    </w:p>
    <w:p w14:paraId="24B4D3B7" w14:textId="77777777" w:rsidR="001225E2" w:rsidRDefault="001225E2" w:rsidP="001225E2">
      <w:pPr>
        <w:rPr>
          <w:ins w:id="753" w:author="超 杨" w:date="2019-10-24T10:41:00Z"/>
        </w:rPr>
      </w:pPr>
      <w:ins w:id="754" w:author="超 杨" w:date="2019-10-24T10:41:00Z">
        <w:r>
          <w:t xml:space="preserve">move to </w:t>
        </w:r>
        <w:proofErr w:type="spellStart"/>
        <w:proofErr w:type="gramStart"/>
        <w:r>
          <w:t>npm</w:t>
        </w:r>
        <w:proofErr w:type="spellEnd"/>
        <w:r>
          <w:t>(</w:t>
        </w:r>
        <w:proofErr w:type="gramEnd"/>
        <w:r>
          <w:t>e.g. wonder-generate-index)</w:t>
        </w:r>
      </w:ins>
    </w:p>
    <w:p w14:paraId="482ACB60" w14:textId="77777777" w:rsidR="001225E2" w:rsidRDefault="001225E2" w:rsidP="001225E2">
      <w:pPr>
        <w:rPr>
          <w:ins w:id="755" w:author="超 杨" w:date="2019-10-24T10:41:00Z"/>
        </w:rPr>
      </w:pPr>
      <w:ins w:id="756" w:author="超 杨" w:date="2019-10-24T10:41:00Z">
        <w:r>
          <w:t xml:space="preserve">3.package engine to one </w:t>
        </w:r>
        <w:proofErr w:type="spellStart"/>
        <w:r>
          <w:t>dist</w:t>
        </w:r>
        <w:proofErr w:type="spellEnd"/>
        <w:r>
          <w:t xml:space="preserve"> file;</w:t>
        </w:r>
      </w:ins>
    </w:p>
    <w:p w14:paraId="2CC90F0C" w14:textId="77777777" w:rsidR="001225E2" w:rsidRDefault="001225E2" w:rsidP="001225E2">
      <w:pPr>
        <w:rPr>
          <w:ins w:id="757" w:author="超 杨" w:date="2019-10-24T10:41:00Z"/>
        </w:rPr>
      </w:pPr>
      <w:ins w:id="758" w:author="超 杨" w:date="2019-10-24T10:41:00Z">
        <w:r>
          <w:t>4.import it in html page;</w:t>
        </w:r>
      </w:ins>
    </w:p>
    <w:p w14:paraId="0F02AB82" w14:textId="38530BC9" w:rsidR="001225E2" w:rsidRDefault="001225E2" w:rsidP="001225E2">
      <w:pPr>
        <w:rPr>
          <w:ins w:id="759" w:author="超 杨" w:date="2019-10-24T10:41:00Z"/>
        </w:rPr>
      </w:pPr>
      <w:ins w:id="760" w:author="超 杨" w:date="2019-10-24T10:41:00Z">
        <w:r>
          <w:t xml:space="preserve">5.invoke </w:t>
        </w:r>
        <w:proofErr w:type="spellStart"/>
        <w:r>
          <w:t>api</w:t>
        </w:r>
        <w:proofErr w:type="spellEnd"/>
        <w:r>
          <w:t xml:space="preserve"> to run</w:t>
        </w:r>
      </w:ins>
    </w:p>
    <w:p w14:paraId="5C7E9FDE" w14:textId="00C7E0AB" w:rsidR="001225E2" w:rsidRPr="00F6426C" w:rsidRDefault="001225E2" w:rsidP="00F6426C">
      <w:ins w:id="761" w:author="超 杨" w:date="2019-10-24T10:41:00Z">
        <w:r>
          <w:rPr>
            <w:rFonts w:hint="eastAsia"/>
          </w:rPr>
          <w:t>）</w:t>
        </w:r>
      </w:ins>
    </w:p>
    <w:p w14:paraId="2E716625" w14:textId="0B61D8F8" w:rsidR="00F6426C" w:rsidDel="009C40F6" w:rsidRDefault="00F6426C" w:rsidP="00F6426C">
      <w:pPr>
        <w:pStyle w:val="22"/>
        <w:rPr>
          <w:del w:id="762" w:author="超 杨" w:date="2019-11-21T12:09:00Z"/>
        </w:rPr>
      </w:pPr>
      <w:del w:id="763" w:author="超 杨" w:date="2019-11-21T12:09:00Z">
        <w:r w:rsidRPr="00F6426C" w:rsidDel="009C40F6">
          <w:delText xml:space="preserve">7.4  </w:delText>
        </w:r>
        <w:r w:rsidRPr="00F6426C" w:rsidDel="009C40F6">
          <w:delText>提炼</w:delText>
        </w:r>
        <w:r w:rsidRPr="00F6426C" w:rsidDel="009C40F6">
          <w:rPr>
            <w:rFonts w:hint="eastAsia"/>
          </w:rPr>
          <w:delText>编辑器</w:delText>
        </w:r>
      </w:del>
    </w:p>
    <w:p w14:paraId="6614F24C" w14:textId="40414117" w:rsidR="00B77CF3" w:rsidRPr="00F6426C" w:rsidDel="009C40F6" w:rsidRDefault="00B77CF3" w:rsidP="00F6426C">
      <w:pPr>
        <w:rPr>
          <w:del w:id="764" w:author="超 杨" w:date="2019-11-21T12:09:00Z"/>
        </w:rPr>
      </w:pPr>
    </w:p>
    <w:p w14:paraId="4F68560F" w14:textId="039459A9" w:rsidR="00F6426C" w:rsidDel="009C40F6" w:rsidRDefault="00F6426C" w:rsidP="00F6426C">
      <w:pPr>
        <w:pStyle w:val="3"/>
        <w:rPr>
          <w:del w:id="765" w:author="超 杨" w:date="2019-11-21T12:09:00Z"/>
          <w:noProof/>
        </w:rPr>
      </w:pPr>
      <w:del w:id="766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7.4.1  </w:delText>
        </w:r>
        <w:r w:rsidRPr="00F6426C" w:rsidDel="009C40F6">
          <w:rPr>
            <w:rFonts w:hint="eastAsia"/>
            <w:noProof/>
          </w:rPr>
          <w:delText>设计边界</w:delText>
        </w:r>
      </w:del>
    </w:p>
    <w:p w14:paraId="768E3A8A" w14:textId="1EA99454" w:rsidR="00B77CF3" w:rsidRPr="00F6426C" w:rsidDel="009C40F6" w:rsidRDefault="00B77CF3" w:rsidP="00B77CF3">
      <w:pPr>
        <w:rPr>
          <w:del w:id="767" w:author="超 杨" w:date="2019-11-21T12:09:00Z"/>
        </w:rPr>
      </w:pPr>
    </w:p>
    <w:p w14:paraId="70BA5543" w14:textId="7A0013A9" w:rsidR="00F6426C" w:rsidDel="009C40F6" w:rsidRDefault="00F6426C" w:rsidP="00F6426C">
      <w:pPr>
        <w:pStyle w:val="3"/>
        <w:rPr>
          <w:del w:id="768" w:author="超 杨" w:date="2019-11-21T12:09:00Z"/>
          <w:noProof/>
        </w:rPr>
      </w:pPr>
      <w:del w:id="769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7.4.2  </w:delText>
        </w:r>
        <w:r w:rsidRPr="00F6426C" w:rsidDel="009C40F6">
          <w:rPr>
            <w:noProof/>
          </w:rPr>
          <w:delText>提炼</w:delText>
        </w:r>
        <w:r w:rsidRPr="00F6426C" w:rsidDel="009C40F6">
          <w:rPr>
            <w:rFonts w:hint="eastAsia"/>
            <w:noProof/>
          </w:rPr>
          <w:delText>数据</w:delText>
        </w:r>
      </w:del>
    </w:p>
    <w:p w14:paraId="18C56854" w14:textId="1ABAEE93" w:rsidR="007B7B84" w:rsidRPr="00F6426C" w:rsidDel="009C40F6" w:rsidRDefault="007B7B84" w:rsidP="00F6426C">
      <w:pPr>
        <w:rPr>
          <w:del w:id="770" w:author="超 杨" w:date="2019-11-21T12:09:00Z"/>
        </w:rPr>
      </w:pPr>
    </w:p>
    <w:p w14:paraId="3765E70C" w14:textId="602E9D21" w:rsidR="00F6426C" w:rsidDel="009C40F6" w:rsidRDefault="00F6426C" w:rsidP="00F6426C">
      <w:pPr>
        <w:pStyle w:val="3"/>
        <w:rPr>
          <w:del w:id="771" w:author="超 杨" w:date="2019-11-21T12:09:00Z"/>
          <w:noProof/>
        </w:rPr>
      </w:pPr>
      <w:del w:id="772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7.4.3  </w:delText>
        </w:r>
        <w:r w:rsidRPr="00F6426C" w:rsidDel="009C40F6">
          <w:rPr>
            <w:rFonts w:hint="eastAsia"/>
            <w:noProof/>
          </w:rPr>
          <w:delText>引入引擎</w:delText>
        </w:r>
      </w:del>
    </w:p>
    <w:p w14:paraId="4F4D8D24" w14:textId="1F8152CC" w:rsidR="007B7B84" w:rsidRPr="00F6426C" w:rsidDel="009C40F6" w:rsidRDefault="007B7B84" w:rsidP="00F6426C">
      <w:pPr>
        <w:rPr>
          <w:del w:id="773" w:author="超 杨" w:date="2019-11-21T12:09:00Z"/>
        </w:rPr>
      </w:pPr>
    </w:p>
    <w:p w14:paraId="5B5D8D00" w14:textId="7488DDBD" w:rsidR="00F6426C" w:rsidDel="009C40F6" w:rsidRDefault="00F6426C" w:rsidP="00F6426C">
      <w:pPr>
        <w:pStyle w:val="3"/>
        <w:rPr>
          <w:del w:id="774" w:author="超 杨" w:date="2019-11-21T12:09:00Z"/>
          <w:noProof/>
          <w:shd w:val="clear" w:color="auto" w:fill="auto"/>
        </w:rPr>
      </w:pPr>
      <w:del w:id="775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7.4.4  </w:delText>
        </w:r>
        <w:r w:rsidRPr="00F6426C" w:rsidDel="009C40F6">
          <w:rPr>
            <w:rFonts w:hint="eastAsia"/>
            <w:noProof/>
            <w:shd w:val="clear" w:color="auto" w:fill="auto"/>
          </w:rPr>
          <w:delText>使用编辑器</w:delText>
        </w:r>
      </w:del>
    </w:p>
    <w:p w14:paraId="34C72A5B" w14:textId="77777777" w:rsidR="00F6426C" w:rsidRPr="00F6426C" w:rsidRDefault="00F6426C" w:rsidP="00F6426C"/>
    <w:p w14:paraId="2EF72A71" w14:textId="77777777" w:rsidR="00F6426C" w:rsidRDefault="00F6426C" w:rsidP="00F6426C">
      <w:pPr>
        <w:pStyle w:val="22"/>
      </w:pPr>
      <w:r w:rsidRPr="00F6426C">
        <w:t xml:space="preserve">7.5  </w:t>
      </w:r>
      <w:r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pPr>
        <w:rPr>
          <w:ins w:id="776" w:author="超 杨" w:date="2019-10-24T17:29:00Z"/>
        </w:rPr>
      </w:pPr>
      <w:ins w:id="777" w:author="超 杨" w:date="2019-10-24T17:29:00Z">
        <w:r>
          <w:rPr>
            <w:rFonts w:hint="eastAsia"/>
          </w:rPr>
          <w:t>（</w:t>
        </w:r>
      </w:ins>
    </w:p>
    <w:p w14:paraId="64FAEC93" w14:textId="43A336EC" w:rsidR="00DF6BC7" w:rsidRDefault="00DF6BC7" w:rsidP="00F6426C">
      <w:pPr>
        <w:rPr>
          <w:ins w:id="778" w:author="超 杨" w:date="2019-10-24T17:29:00Z"/>
        </w:rPr>
      </w:pPr>
      <w:ins w:id="779" w:author="超 杨" w:date="2019-10-24T17:29:00Z">
        <w:r>
          <w:t>wrap type:</w:t>
        </w:r>
      </w:ins>
    </w:p>
    <w:p w14:paraId="0952AC28" w14:textId="365D35A0" w:rsidR="00DF6BC7" w:rsidRDefault="00DF6BC7" w:rsidP="00F6426C">
      <w:pPr>
        <w:rPr>
          <w:ins w:id="780" w:author="超 杨" w:date="2019-10-24T17:29:00Z"/>
        </w:rPr>
      </w:pPr>
      <w:ins w:id="781" w:author="超 杨" w:date="2019-10-24T17:29:00Z">
        <w:r>
          <w:rPr>
            <w:rFonts w:hint="eastAsia"/>
          </w:rPr>
          <w:t>“</w:t>
        </w:r>
        <w:proofErr w:type="spellStart"/>
        <w:r>
          <w:t>vao</w:t>
        </w:r>
        <w:proofErr w:type="spellEnd"/>
        <w:r>
          <w:rPr>
            <w:rFonts w:hint="eastAsia"/>
          </w:rPr>
          <w:t>”</w:t>
        </w:r>
        <w:r>
          <w:t xml:space="preserve"> has no wrap type, because </w:t>
        </w:r>
        <w:proofErr w:type="spellStart"/>
        <w:r>
          <w:t>Gl.vao</w:t>
        </w:r>
        <w:proofErr w:type="spellEnd"/>
        <w:r>
          <w:t xml:space="preserve"> is unique;</w:t>
        </w:r>
      </w:ins>
    </w:p>
    <w:p w14:paraId="78CEF36B" w14:textId="359DFCEB" w:rsidR="00DF6BC7" w:rsidRDefault="00DF6BC7" w:rsidP="00F6426C">
      <w:pPr>
        <w:rPr>
          <w:ins w:id="782" w:author="超 杨" w:date="2019-10-24T17:30:00Z"/>
        </w:rPr>
      </w:pPr>
      <w:ins w:id="783" w:author="超 杨" w:date="2019-10-24T17:30:00Z">
        <w:r>
          <w:rPr>
            <w:rFonts w:hint="eastAsia"/>
          </w:rPr>
          <w:t>“</w:t>
        </w:r>
      </w:ins>
      <w:proofErr w:type="spellStart"/>
      <w:ins w:id="784" w:author="超 杨" w:date="2019-10-24T17:29:00Z">
        <w:r>
          <w:t>shaderCacheMap</w:t>
        </w:r>
      </w:ins>
      <w:proofErr w:type="spellEnd"/>
      <w:ins w:id="785" w:author="超 杨" w:date="2019-10-24T17:30:00Z">
        <w:r>
          <w:rPr>
            <w:rFonts w:hint="eastAsia"/>
          </w:rPr>
          <w:t>”</w:t>
        </w:r>
      </w:ins>
      <w:ins w:id="786" w:author="超 杨" w:date="2019-10-24T17:29:00Z">
        <w:r>
          <w:t>-.cache data has no wrap type</w:t>
        </w:r>
      </w:ins>
      <w:ins w:id="787" w:author="超 杨" w:date="2019-10-24T17:30:00Z">
        <w:r>
          <w:rPr>
            <w:rFonts w:hint="eastAsia"/>
          </w:rPr>
          <w:t>（</w:t>
        </w:r>
        <w:r>
          <w:t>use array</w:t>
        </w:r>
        <w:r>
          <w:rPr>
            <w:rFonts w:hint="eastAsia"/>
          </w:rPr>
          <w:t>（</w:t>
        </w:r>
        <w:r>
          <w:t>float</w:t>
        </w:r>
        <w:r>
          <w:rPr>
            <w:rFonts w:hint="eastAsia"/>
          </w:rPr>
          <w:t>）</w:t>
        </w:r>
        <w:r>
          <w:t xml:space="preserve"> instead</w:t>
        </w:r>
        <w:r>
          <w:rPr>
            <w:rFonts w:hint="eastAsia"/>
          </w:rPr>
          <w:t>）</w:t>
        </w:r>
        <w:r>
          <w:t>, because it is used when render for optimize;</w:t>
        </w:r>
      </w:ins>
    </w:p>
    <w:p w14:paraId="17EC8403" w14:textId="571D3B84" w:rsidR="00DF6BC7" w:rsidRDefault="00DF6BC7" w:rsidP="00F6426C">
      <w:pPr>
        <w:rPr>
          <w:ins w:id="788" w:author="超 杨" w:date="2019-10-24T17:29:00Z"/>
        </w:rPr>
      </w:pPr>
      <w:ins w:id="789" w:author="超 杨" w:date="2019-10-24T17:30:00Z">
        <w:r>
          <w:t xml:space="preserve">add </w:t>
        </w:r>
        <w:r>
          <w:rPr>
            <w:rFonts w:hint="eastAsia"/>
          </w:rPr>
          <w:t>“</w:t>
        </w:r>
        <w:proofErr w:type="spellStart"/>
        <w:r>
          <w:t>FieldName</w:t>
        </w:r>
        <w:proofErr w:type="spellEnd"/>
        <w:r>
          <w:rPr>
            <w:rFonts w:hint="eastAsia"/>
          </w:rPr>
          <w:t>”</w:t>
        </w:r>
        <w:r>
          <w:t xml:space="preserve"> wrap type</w:t>
        </w:r>
        <w:r w:rsidR="00DE4B68">
          <w:t>;</w:t>
        </w:r>
      </w:ins>
      <w:ins w:id="790" w:author="超 杨" w:date="2019-10-24T17:35:00Z">
        <w:r w:rsidR="007F358E">
          <w:tab/>
        </w:r>
        <w:r w:rsidR="007F358E">
          <w:tab/>
        </w:r>
      </w:ins>
    </w:p>
    <w:p w14:paraId="7D09EC2B" w14:textId="00B61972" w:rsidR="00DF6BC7" w:rsidRDefault="00DF6BC7" w:rsidP="00F6426C">
      <w:pPr>
        <w:rPr>
          <w:ins w:id="791" w:author="超 杨" w:date="2019-10-24T17:29:00Z"/>
        </w:rPr>
      </w:pPr>
      <w:ins w:id="792" w:author="超 杨" w:date="2019-10-24T17:29:00Z">
        <w:r>
          <w:rPr>
            <w:rFonts w:hint="eastAsia"/>
          </w:rPr>
          <w:t>）</w:t>
        </w:r>
      </w:ins>
    </w:p>
    <w:p w14:paraId="6DAE71B1" w14:textId="77777777" w:rsidR="00DF6BC7" w:rsidRDefault="00DF6BC7" w:rsidP="00F6426C">
      <w:pPr>
        <w:rPr>
          <w:ins w:id="793" w:author="超 杨" w:date="2019-10-24T17:29:00Z"/>
        </w:rPr>
      </w:pPr>
    </w:p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ins w:id="794" w:author="超 杨" w:date="2019-10-24T10:44:00Z"/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>
      <w:pPr>
        <w:rPr>
          <w:ins w:id="795" w:author="超 杨" w:date="2019-10-24T10:44:00Z"/>
        </w:rPr>
        <w:pPrChange w:id="796" w:author="超 杨" w:date="2019-10-24T10:44:00Z">
          <w:pPr>
            <w:pStyle w:val="3"/>
          </w:pPr>
        </w:pPrChange>
      </w:pPr>
      <w:ins w:id="797" w:author="超 杨" w:date="2019-10-24T10:44:00Z">
        <w:r>
          <w:rPr>
            <w:rFonts w:hint="eastAsia"/>
          </w:rPr>
          <w:t>（</w:t>
        </w:r>
      </w:ins>
    </w:p>
    <w:p w14:paraId="5C21FD69" w14:textId="77777777" w:rsidR="00BA6268" w:rsidRDefault="00BA6268" w:rsidP="00BA6268">
      <w:pPr>
        <w:rPr>
          <w:ins w:id="798" w:author="超 杨" w:date="2019-10-24T10:44:00Z"/>
        </w:rPr>
      </w:pPr>
      <w:ins w:id="799" w:author="超 杨" w:date="2019-10-24T10:44:00Z">
        <w:r>
          <w:t># benchmark test: show 7000 triangles</w:t>
        </w:r>
      </w:ins>
    </w:p>
    <w:p w14:paraId="1F039CA8" w14:textId="77777777" w:rsidR="00BA6268" w:rsidRDefault="00BA6268" w:rsidP="00BA6268">
      <w:pPr>
        <w:rPr>
          <w:ins w:id="800" w:author="超 杨" w:date="2019-10-24T10:44:00Z"/>
        </w:rPr>
      </w:pPr>
    </w:p>
    <w:p w14:paraId="689DA801" w14:textId="77777777" w:rsidR="00BA6268" w:rsidRDefault="00BA6268" w:rsidP="00BA6268">
      <w:pPr>
        <w:rPr>
          <w:ins w:id="801" w:author="超 杨" w:date="2019-10-24T10:44:00Z"/>
        </w:rPr>
      </w:pPr>
    </w:p>
    <w:p w14:paraId="03431971" w14:textId="77777777" w:rsidR="00BA6268" w:rsidRDefault="00BA6268" w:rsidP="00BA6268">
      <w:pPr>
        <w:rPr>
          <w:ins w:id="802" w:author="超 杨" w:date="2019-10-24T10:44:00Z"/>
        </w:rPr>
      </w:pPr>
    </w:p>
    <w:p w14:paraId="4033A6D1" w14:textId="77777777" w:rsidR="00BA6268" w:rsidRDefault="00BA6268" w:rsidP="00BA6268">
      <w:pPr>
        <w:rPr>
          <w:ins w:id="803" w:author="超 杨" w:date="2019-10-24T10:44:00Z"/>
        </w:rPr>
      </w:pPr>
      <w:ins w:id="804" w:author="超 杨" w:date="2019-10-24T10:44:00Z">
        <w:r>
          <w:t># find problem:</w:t>
        </w:r>
      </w:ins>
    </w:p>
    <w:p w14:paraId="1893848F" w14:textId="77777777" w:rsidR="00BA6268" w:rsidRDefault="00BA6268" w:rsidP="00BA6268">
      <w:pPr>
        <w:rPr>
          <w:ins w:id="805" w:author="超 杨" w:date="2019-10-24T10:44:00Z"/>
        </w:rPr>
      </w:pPr>
      <w:ins w:id="806" w:author="超 杨" w:date="2019-10-24T10:44:00Z">
        <w:r>
          <w:t>profile</w:t>
        </w:r>
      </w:ins>
    </w:p>
    <w:p w14:paraId="6E512A41" w14:textId="77777777" w:rsidR="00BA6268" w:rsidRDefault="00BA6268" w:rsidP="00BA6268">
      <w:pPr>
        <w:rPr>
          <w:ins w:id="807" w:author="超 杨" w:date="2019-10-24T10:44:00Z"/>
        </w:rPr>
      </w:pPr>
      <w:ins w:id="808" w:author="超 杨" w:date="2019-10-24T10:44:00Z">
        <w:r>
          <w:lastRenderedPageBreak/>
          <w:t>timeline?</w:t>
        </w:r>
      </w:ins>
    </w:p>
    <w:p w14:paraId="3ACEE451" w14:textId="77777777" w:rsidR="00BA6268" w:rsidRDefault="00BA6268" w:rsidP="00BA6268">
      <w:pPr>
        <w:rPr>
          <w:ins w:id="809" w:author="超 杨" w:date="2019-10-24T10:44:00Z"/>
        </w:rPr>
      </w:pPr>
      <w:ins w:id="810" w:author="超 杨" w:date="2019-10-24T10:44:00Z">
        <w:r>
          <w:t>memory</w:t>
        </w:r>
      </w:ins>
    </w:p>
    <w:p w14:paraId="0B8E88D7" w14:textId="2E19D610" w:rsidR="00BA6268" w:rsidRPr="00BA6268" w:rsidRDefault="00BA6268">
      <w:pPr>
        <w:rPr>
          <w:rFonts w:eastAsia="宋体"/>
          <w:rPrChange w:id="811" w:author="超 杨" w:date="2019-10-24T10:44:00Z">
            <w:rPr>
              <w:noProof/>
            </w:rPr>
          </w:rPrChange>
        </w:rPr>
        <w:pPrChange w:id="812" w:author="超 杨" w:date="2019-10-24T10:44:00Z">
          <w:pPr>
            <w:pStyle w:val="3"/>
          </w:pPr>
        </w:pPrChange>
      </w:pPr>
      <w:ins w:id="813" w:author="超 杨" w:date="2019-10-24T10:44:00Z">
        <w:r>
          <w:rPr>
            <w:rFonts w:hint="eastAsia"/>
          </w:rPr>
          <w:t>）</w:t>
        </w:r>
      </w:ins>
    </w:p>
    <w:p w14:paraId="2F59949A" w14:textId="77777777" w:rsidR="00F6426C" w:rsidRDefault="00F6426C" w:rsidP="00F6426C">
      <w:pPr>
        <w:rPr>
          <w:ins w:id="814" w:author="超 杨" w:date="2019-10-24T10:44:00Z"/>
        </w:rPr>
      </w:pPr>
    </w:p>
    <w:p w14:paraId="63934ECD" w14:textId="25430709" w:rsidR="00BA6268" w:rsidRDefault="00BA6268" w:rsidP="00F6426C">
      <w:pPr>
        <w:rPr>
          <w:ins w:id="815" w:author="超 杨" w:date="2019-10-24T10:44:00Z"/>
        </w:rPr>
      </w:pPr>
      <w:ins w:id="816" w:author="超 杨" w:date="2019-10-24T10:44:00Z">
        <w:r>
          <w:rPr>
            <w:rFonts w:hint="eastAsia"/>
          </w:rPr>
          <w:t>（</w:t>
        </w:r>
      </w:ins>
    </w:p>
    <w:p w14:paraId="19754B2B" w14:textId="77777777" w:rsidR="00BA6268" w:rsidRDefault="00BA6268" w:rsidP="00BA6268">
      <w:pPr>
        <w:rPr>
          <w:ins w:id="817" w:author="超 杨" w:date="2019-10-24T10:44:00Z"/>
        </w:rPr>
      </w:pPr>
    </w:p>
    <w:p w14:paraId="43D17ED9" w14:textId="77777777" w:rsidR="00BA6268" w:rsidRDefault="00BA6268" w:rsidP="00BA6268">
      <w:pPr>
        <w:rPr>
          <w:ins w:id="818" w:author="超 杨" w:date="2019-10-24T10:44:00Z"/>
        </w:rPr>
      </w:pPr>
      <w:ins w:id="819" w:author="超 杨" w:date="2019-10-24T10:44:00Z">
        <w:r>
          <w:t># optimize</w:t>
        </w:r>
      </w:ins>
    </w:p>
    <w:p w14:paraId="56FC1695" w14:textId="77777777" w:rsidR="00BA6268" w:rsidRDefault="00BA6268" w:rsidP="00BA6268">
      <w:pPr>
        <w:rPr>
          <w:ins w:id="820" w:author="超 杨" w:date="2019-10-24T10:44:00Z"/>
        </w:rPr>
      </w:pPr>
    </w:p>
    <w:p w14:paraId="1771A1B7" w14:textId="63796CD6" w:rsidR="00BA6268" w:rsidRDefault="00BA6268" w:rsidP="00BA6268">
      <w:pPr>
        <w:rPr>
          <w:ins w:id="821" w:author="超 杨" w:date="2019-10-24T10:44:00Z"/>
        </w:rPr>
      </w:pPr>
      <w:ins w:id="822" w:author="超 杨" w:date="2019-10-24T10:44:00Z">
        <w:r>
          <w:t>(optimize each one and compare benchmark)</w:t>
        </w:r>
      </w:ins>
    </w:p>
    <w:p w14:paraId="445149C0" w14:textId="7D8715D3" w:rsidR="00BA6268" w:rsidRPr="00F6426C" w:rsidRDefault="00BA6268" w:rsidP="00BA6268">
      <w:ins w:id="823" w:author="超 杨" w:date="2019-10-24T10:44:00Z">
        <w:r>
          <w:rPr>
            <w:rFonts w:hint="eastAsia"/>
          </w:rPr>
          <w:t>）</w:t>
        </w:r>
      </w:ins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>
      <w:pPr>
        <w:rPr>
          <w:ins w:id="824" w:author="超 杨" w:date="2019-10-24T10:44:00Z"/>
        </w:rPr>
      </w:pPr>
    </w:p>
    <w:p w14:paraId="3035E719" w14:textId="664B7EE7" w:rsidR="00BA6268" w:rsidRDefault="00BA6268" w:rsidP="00F6426C">
      <w:pPr>
        <w:rPr>
          <w:ins w:id="825" w:author="超 杨" w:date="2019-10-24T10:44:00Z"/>
        </w:rPr>
      </w:pPr>
      <w:ins w:id="826" w:author="超 杨" w:date="2019-10-24T10:44:00Z">
        <w:r>
          <w:rPr>
            <w:rFonts w:hint="eastAsia"/>
          </w:rPr>
          <w:t>（</w:t>
        </w:r>
      </w:ins>
    </w:p>
    <w:p w14:paraId="0C7D2DAD" w14:textId="77777777" w:rsidR="00BA6268" w:rsidRDefault="00BA6268" w:rsidP="00BA6268">
      <w:pPr>
        <w:rPr>
          <w:ins w:id="827" w:author="超 杨" w:date="2019-10-24T10:44:00Z"/>
        </w:rPr>
      </w:pPr>
    </w:p>
    <w:p w14:paraId="394E095C" w14:textId="77777777" w:rsidR="00BA6268" w:rsidRDefault="00BA6268" w:rsidP="00BA6268">
      <w:pPr>
        <w:rPr>
          <w:ins w:id="828" w:author="超 杨" w:date="2019-10-24T10:44:00Z"/>
        </w:rPr>
      </w:pPr>
      <w:ins w:id="829" w:author="超 杨" w:date="2019-10-24T10:44:00Z">
        <w:r>
          <w:t>optimize:</w:t>
        </w:r>
      </w:ins>
    </w:p>
    <w:p w14:paraId="01C9DB27" w14:textId="77777777" w:rsidR="00BA6268" w:rsidRDefault="00BA6268" w:rsidP="00BA6268">
      <w:pPr>
        <w:rPr>
          <w:ins w:id="830" w:author="超 杨" w:date="2019-10-24T10:44:00Z"/>
        </w:rPr>
      </w:pPr>
      <w:ins w:id="831" w:author="超 杨" w:date="2019-10-24T10:44:00Z">
        <w:r>
          <w:t>get shader info only when debug</w:t>
        </w:r>
      </w:ins>
    </w:p>
    <w:p w14:paraId="37E91AA5" w14:textId="77777777" w:rsidR="00BA6268" w:rsidRDefault="00BA6268" w:rsidP="00BA6268">
      <w:pPr>
        <w:rPr>
          <w:ins w:id="832" w:author="超 杨" w:date="2019-10-24T10:44:00Z"/>
        </w:rPr>
      </w:pPr>
    </w:p>
    <w:p w14:paraId="04AFFD9F" w14:textId="77777777" w:rsidR="00BA6268" w:rsidRDefault="00BA6268" w:rsidP="00BA6268">
      <w:pPr>
        <w:rPr>
          <w:ins w:id="833" w:author="超 杨" w:date="2019-10-24T10:44:00Z"/>
        </w:rPr>
      </w:pPr>
    </w:p>
    <w:p w14:paraId="6EA1606D" w14:textId="77777777" w:rsidR="00BA6268" w:rsidRDefault="00BA6268" w:rsidP="00BA6268">
      <w:pPr>
        <w:rPr>
          <w:ins w:id="834" w:author="超 杨" w:date="2019-10-24T10:44:00Z"/>
        </w:rPr>
      </w:pPr>
      <w:ins w:id="835" w:author="超 杨" w:date="2019-10-24T10:44:00Z">
        <w:r>
          <w:t>why set "</w:t>
        </w:r>
        <w:proofErr w:type="spellStart"/>
        <w:r>
          <w:t>isDebug</w:t>
        </w:r>
        <w:proofErr w:type="spellEnd"/>
        <w:r>
          <w:t>" to state data instead of state?</w:t>
        </w:r>
      </w:ins>
    </w:p>
    <w:p w14:paraId="53E3C1EC" w14:textId="3FFD211F" w:rsidR="00BA6268" w:rsidRDefault="00BA6268" w:rsidP="00BA6268">
      <w:pPr>
        <w:rPr>
          <w:ins w:id="836" w:author="超 杨" w:date="2019-10-24T10:44:00Z"/>
        </w:rPr>
      </w:pPr>
      <w:ins w:id="837" w:author="超 杨" w:date="2019-10-24T10:44:00Z">
        <w:r>
          <w:t>(and why mutable?)</w:t>
        </w:r>
      </w:ins>
    </w:p>
    <w:p w14:paraId="79505AD3" w14:textId="1AB95AF9" w:rsidR="00BA6268" w:rsidRDefault="00BA6268" w:rsidP="00F6426C">
      <w:pPr>
        <w:rPr>
          <w:ins w:id="838" w:author="超 杨" w:date="2019-10-24T10:44:00Z"/>
        </w:rPr>
      </w:pPr>
      <w:ins w:id="839" w:author="超 杨" w:date="2019-10-24T10:44:00Z">
        <w:r>
          <w:rPr>
            <w:rFonts w:hint="eastAsia"/>
          </w:rPr>
          <w:t>）</w:t>
        </w:r>
      </w:ins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pPr>
        <w:rPr>
          <w:ins w:id="840" w:author="超 杨" w:date="2019-10-24T10:44:00Z"/>
        </w:rPr>
      </w:pPr>
      <w:ins w:id="841" w:author="超 杨" w:date="2019-10-24T10:44:00Z">
        <w:r>
          <w:rPr>
            <w:rFonts w:hint="eastAsia"/>
          </w:rPr>
          <w:t>（</w:t>
        </w:r>
      </w:ins>
    </w:p>
    <w:p w14:paraId="6543F4E2" w14:textId="77777777" w:rsidR="00BA6268" w:rsidRDefault="00BA6268" w:rsidP="00BA6268">
      <w:pPr>
        <w:rPr>
          <w:ins w:id="842" w:author="超 杨" w:date="2019-10-24T10:44:00Z"/>
        </w:rPr>
      </w:pPr>
    </w:p>
    <w:p w14:paraId="7B167616" w14:textId="77777777" w:rsidR="00BA6268" w:rsidRDefault="00BA6268" w:rsidP="00BA6268">
      <w:pPr>
        <w:rPr>
          <w:ins w:id="843" w:author="超 杨" w:date="2019-10-24T10:44:00Z"/>
        </w:rPr>
      </w:pPr>
      <w:ins w:id="844" w:author="超 杨" w:date="2019-10-24T10:44:00Z">
        <w:r>
          <w:t>- cache location</w:t>
        </w:r>
      </w:ins>
    </w:p>
    <w:p w14:paraId="27BD3117" w14:textId="77777777" w:rsidR="00BA6268" w:rsidRDefault="00BA6268" w:rsidP="00BA6268">
      <w:pPr>
        <w:rPr>
          <w:ins w:id="845" w:author="超 杨" w:date="2019-10-24T10:44:00Z"/>
        </w:rPr>
      </w:pPr>
      <w:ins w:id="846" w:author="超 杨" w:date="2019-10-24T10:44:00Z">
        <w:r>
          <w:t>////</w:t>
        </w:r>
        <w:proofErr w:type="spellStart"/>
        <w:r>
          <w:t>utils</w:t>
        </w:r>
        <w:proofErr w:type="spellEnd"/>
        <w:r>
          <w:t>: add sparse map</w:t>
        </w:r>
      </w:ins>
    </w:p>
    <w:p w14:paraId="20110604" w14:textId="77777777" w:rsidR="00BA6268" w:rsidRDefault="00BA6268" w:rsidP="00BA6268">
      <w:pPr>
        <w:rPr>
          <w:ins w:id="847" w:author="超 杨" w:date="2019-10-24T10:44:00Z"/>
        </w:rPr>
      </w:pPr>
    </w:p>
    <w:p w14:paraId="482085F1" w14:textId="77777777" w:rsidR="00BA6268" w:rsidRDefault="00BA6268" w:rsidP="00BA6268">
      <w:pPr>
        <w:rPr>
          <w:ins w:id="848" w:author="超 杨" w:date="2019-10-24T10:44:00Z"/>
        </w:rPr>
      </w:pPr>
    </w:p>
    <w:p w14:paraId="22BF5B20" w14:textId="77777777" w:rsidR="00BA6268" w:rsidRDefault="00BA6268" w:rsidP="00BA6268">
      <w:pPr>
        <w:rPr>
          <w:ins w:id="849" w:author="超 杨" w:date="2019-10-24T10:44:00Z"/>
        </w:rPr>
      </w:pPr>
    </w:p>
    <w:p w14:paraId="221795AC" w14:textId="77777777" w:rsidR="00BA6268" w:rsidRDefault="00BA6268" w:rsidP="00BA6268">
      <w:pPr>
        <w:rPr>
          <w:ins w:id="850" w:author="超 杨" w:date="2019-10-24T10:44:00Z"/>
        </w:rPr>
      </w:pPr>
    </w:p>
    <w:p w14:paraId="7DD5A00D" w14:textId="77777777" w:rsidR="00BA6268" w:rsidRDefault="00BA6268" w:rsidP="00BA6268">
      <w:pPr>
        <w:rPr>
          <w:ins w:id="851" w:author="超 杨" w:date="2019-10-24T10:44:00Z"/>
        </w:rPr>
      </w:pPr>
    </w:p>
    <w:p w14:paraId="076A1840" w14:textId="77777777" w:rsidR="00BA6268" w:rsidRDefault="00BA6268" w:rsidP="00BA6268">
      <w:pPr>
        <w:rPr>
          <w:ins w:id="852" w:author="超 杨" w:date="2019-10-24T10:44:00Z"/>
        </w:rPr>
      </w:pPr>
    </w:p>
    <w:p w14:paraId="0C30F6BE" w14:textId="77777777" w:rsidR="00BA6268" w:rsidRDefault="00BA6268" w:rsidP="00BA6268">
      <w:pPr>
        <w:rPr>
          <w:ins w:id="853" w:author="超 杨" w:date="2019-10-24T10:44:00Z"/>
        </w:rPr>
      </w:pPr>
    </w:p>
    <w:p w14:paraId="4D767FEF" w14:textId="77777777" w:rsidR="00BA6268" w:rsidRDefault="00BA6268" w:rsidP="00BA6268">
      <w:pPr>
        <w:rPr>
          <w:ins w:id="854" w:author="超 杨" w:date="2019-10-24T10:44:00Z"/>
        </w:rPr>
      </w:pPr>
    </w:p>
    <w:p w14:paraId="5616D468" w14:textId="77777777" w:rsidR="00BA6268" w:rsidRDefault="00BA6268" w:rsidP="00BA6268">
      <w:pPr>
        <w:rPr>
          <w:ins w:id="855" w:author="超 杨" w:date="2019-10-24T10:44:00Z"/>
        </w:rPr>
      </w:pPr>
      <w:ins w:id="856" w:author="超 杨" w:date="2019-10-24T10:44:00Z">
        <w:r>
          <w:t>- set camera data only once</w:t>
        </w:r>
      </w:ins>
    </w:p>
    <w:p w14:paraId="44DF78CA" w14:textId="77777777" w:rsidR="00BA6268" w:rsidRDefault="00BA6268" w:rsidP="00BA6268">
      <w:pPr>
        <w:rPr>
          <w:ins w:id="857" w:author="超 杨" w:date="2019-10-24T10:44:00Z"/>
        </w:rPr>
      </w:pPr>
    </w:p>
    <w:p w14:paraId="4C29C382" w14:textId="77777777" w:rsidR="00BA6268" w:rsidRDefault="00BA6268" w:rsidP="00BA6268">
      <w:pPr>
        <w:rPr>
          <w:ins w:id="858" w:author="超 杨" w:date="2019-10-24T10:44:00Z"/>
        </w:rPr>
      </w:pPr>
      <w:ins w:id="859" w:author="超 杨" w:date="2019-10-24T10:44:00Z">
        <w:r>
          <w:t>///</w:t>
        </w:r>
        <w:proofErr w:type="gramStart"/>
        <w:r>
          <w:t>/(</w:t>
        </w:r>
        <w:proofErr w:type="gramEnd"/>
        <w:r>
          <w:t>split uniform data to camera data, model data)</w:t>
        </w:r>
      </w:ins>
    </w:p>
    <w:p w14:paraId="793E422B" w14:textId="77777777" w:rsidR="00BA6268" w:rsidRDefault="00BA6268" w:rsidP="00BA6268">
      <w:pPr>
        <w:rPr>
          <w:ins w:id="860" w:author="超 杨" w:date="2019-10-24T10:44:00Z"/>
        </w:rPr>
      </w:pPr>
    </w:p>
    <w:p w14:paraId="647D53B2" w14:textId="77777777" w:rsidR="00BA6268" w:rsidRDefault="00BA6268" w:rsidP="00BA6268">
      <w:pPr>
        <w:rPr>
          <w:ins w:id="861" w:author="超 杨" w:date="2019-10-24T10:44:00Z"/>
        </w:rPr>
      </w:pPr>
    </w:p>
    <w:p w14:paraId="3700B90B" w14:textId="77777777" w:rsidR="00BA6268" w:rsidRDefault="00BA6268" w:rsidP="00BA6268">
      <w:pPr>
        <w:rPr>
          <w:ins w:id="862" w:author="超 杨" w:date="2019-10-24T10:44:00Z"/>
        </w:rPr>
      </w:pPr>
    </w:p>
    <w:p w14:paraId="31C7AB9F" w14:textId="77777777" w:rsidR="00BA6268" w:rsidRDefault="00BA6268" w:rsidP="00BA6268">
      <w:pPr>
        <w:rPr>
          <w:ins w:id="863" w:author="超 杨" w:date="2019-10-24T10:44:00Z"/>
        </w:rPr>
      </w:pPr>
      <w:ins w:id="864" w:author="超 杨" w:date="2019-10-24T10:44:00Z">
        <w:r>
          <w:t>- cache uniform data</w:t>
        </w:r>
      </w:ins>
    </w:p>
    <w:p w14:paraId="540FB752" w14:textId="77777777" w:rsidR="00BA6268" w:rsidRDefault="00BA6268" w:rsidP="00BA6268">
      <w:pPr>
        <w:rPr>
          <w:ins w:id="865" w:author="超 杨" w:date="2019-10-24T10:44:00Z"/>
        </w:rPr>
      </w:pPr>
      <w:ins w:id="866" w:author="超 杨" w:date="2019-10-24T10:44:00Z">
        <w:r>
          <w:t>not all uniform data need cache</w:t>
        </w:r>
      </w:ins>
    </w:p>
    <w:p w14:paraId="79F8A658" w14:textId="77777777" w:rsidR="00BA6268" w:rsidRDefault="00BA6268" w:rsidP="00BA6268">
      <w:pPr>
        <w:rPr>
          <w:ins w:id="867" w:author="超 杨" w:date="2019-10-24T10:44:00Z"/>
        </w:rPr>
      </w:pPr>
      <w:ins w:id="868" w:author="超 杨" w:date="2019-10-24T10:44:00Z">
        <w:r>
          <w:t>(e.g. matrix data not cache; array number(int/float) data can cache)</w:t>
        </w:r>
      </w:ins>
    </w:p>
    <w:p w14:paraId="53126AD7" w14:textId="77777777" w:rsidR="00BA6268" w:rsidRDefault="00BA6268" w:rsidP="00BA6268">
      <w:pPr>
        <w:rPr>
          <w:ins w:id="869" w:author="超 杨" w:date="2019-10-24T10:44:00Z"/>
        </w:rPr>
      </w:pPr>
    </w:p>
    <w:p w14:paraId="0499911A" w14:textId="77777777" w:rsidR="00BA6268" w:rsidRDefault="00BA6268" w:rsidP="00BA6268">
      <w:pPr>
        <w:rPr>
          <w:ins w:id="870" w:author="超 杨" w:date="2019-10-24T10:44:00Z"/>
        </w:rPr>
      </w:pPr>
    </w:p>
    <w:p w14:paraId="12604181" w14:textId="77777777" w:rsidR="00BA6268" w:rsidRDefault="00BA6268" w:rsidP="00BA6268">
      <w:pPr>
        <w:rPr>
          <w:ins w:id="871" w:author="超 杨" w:date="2019-10-24T10:44:00Z"/>
        </w:rPr>
      </w:pPr>
    </w:p>
    <w:p w14:paraId="11BDA80A" w14:textId="77777777" w:rsidR="00BA6268" w:rsidRDefault="00BA6268" w:rsidP="00BA6268">
      <w:pPr>
        <w:rPr>
          <w:ins w:id="872" w:author="超 杨" w:date="2019-10-24T10:44:00Z"/>
        </w:rPr>
      </w:pPr>
      <w:ins w:id="873" w:author="超 杨" w:date="2019-10-24T10:44:00Z">
        <w:r>
          <w:t>/*</w:t>
        </w:r>
      </w:ins>
    </w:p>
    <w:p w14:paraId="33E4479F" w14:textId="77777777" w:rsidR="00BA6268" w:rsidRDefault="00BA6268" w:rsidP="00BA6268">
      <w:pPr>
        <w:rPr>
          <w:ins w:id="874" w:author="超 杨" w:date="2019-10-24T10:44:00Z"/>
        </w:rPr>
      </w:pPr>
      <w:ins w:id="875" w:author="超 杨" w:date="2019-10-24T10:44:00Z">
        <w:r>
          <w:t>need test difference perf!!!</w:t>
        </w:r>
      </w:ins>
    </w:p>
    <w:p w14:paraId="579C7D3F" w14:textId="77777777" w:rsidR="00BA6268" w:rsidRDefault="00BA6268" w:rsidP="00BA6268">
      <w:pPr>
        <w:rPr>
          <w:ins w:id="876" w:author="超 杨" w:date="2019-10-24T10:44:00Z"/>
        </w:rPr>
      </w:pPr>
    </w:p>
    <w:p w14:paraId="297DB59A" w14:textId="77777777" w:rsidR="00BA6268" w:rsidRDefault="00BA6268" w:rsidP="00BA6268">
      <w:pPr>
        <w:rPr>
          <w:ins w:id="877" w:author="超 杨" w:date="2019-10-24T10:44:00Z"/>
        </w:rPr>
      </w:pPr>
      <w:ins w:id="878" w:author="超 杨" w:date="2019-10-24T10:44:00Z">
        <w:r>
          <w:t xml:space="preserve">add </w:t>
        </w:r>
        <w:proofErr w:type="spellStart"/>
        <w:r>
          <w:t>MutableHashMap</w:t>
        </w:r>
        <w:proofErr w:type="spellEnd"/>
        <w:r>
          <w:t xml:space="preserve"> for performance:</w:t>
        </w:r>
      </w:ins>
    </w:p>
    <w:p w14:paraId="56AC9502" w14:textId="77777777" w:rsidR="00BA6268" w:rsidRDefault="00BA6268" w:rsidP="00BA6268">
      <w:pPr>
        <w:rPr>
          <w:ins w:id="879" w:author="超 杨" w:date="2019-10-24T10:44:00Z"/>
        </w:rPr>
      </w:pPr>
      <w:proofErr w:type="spellStart"/>
      <w:ins w:id="880" w:author="超 杨" w:date="2019-10-24T10:44:00Z">
        <w:r>
          <w:t>uniformCacheMap</w:t>
        </w:r>
        <w:proofErr w:type="spellEnd"/>
        <w:r>
          <w:t xml:space="preserve">, </w:t>
        </w:r>
        <w:proofErr w:type="spellStart"/>
        <w:r>
          <w:t>shaderCacheMap</w:t>
        </w:r>
        <w:proofErr w:type="spellEnd"/>
        <w:r>
          <w:t xml:space="preserve"> is </w:t>
        </w:r>
        <w:proofErr w:type="spellStart"/>
        <w:r>
          <w:t>MutableHashMap</w:t>
        </w:r>
        <w:proofErr w:type="spellEnd"/>
      </w:ins>
    </w:p>
    <w:p w14:paraId="35DD532E" w14:textId="77777777" w:rsidR="00BA6268" w:rsidRDefault="00BA6268" w:rsidP="00BA6268">
      <w:pPr>
        <w:rPr>
          <w:ins w:id="881" w:author="超 杨" w:date="2019-10-24T10:44:00Z"/>
        </w:rPr>
      </w:pPr>
    </w:p>
    <w:p w14:paraId="06CCE34E" w14:textId="77777777" w:rsidR="00BA6268" w:rsidRDefault="00BA6268" w:rsidP="00BA6268">
      <w:pPr>
        <w:rPr>
          <w:ins w:id="882" w:author="超 杨" w:date="2019-10-24T10:44:00Z"/>
        </w:rPr>
      </w:pPr>
      <w:ins w:id="883" w:author="超 杨" w:date="2019-10-24T10:44:00Z">
        <w:r>
          <w:t>*/</w:t>
        </w:r>
      </w:ins>
    </w:p>
    <w:p w14:paraId="7D38E7C5" w14:textId="77777777" w:rsidR="00BA6268" w:rsidRDefault="00BA6268" w:rsidP="00BA6268">
      <w:pPr>
        <w:rPr>
          <w:ins w:id="884" w:author="超 杨" w:date="2019-10-24T10:44:00Z"/>
        </w:rPr>
      </w:pPr>
    </w:p>
    <w:p w14:paraId="0B2078DD" w14:textId="77777777" w:rsidR="00BA6268" w:rsidRDefault="00BA6268" w:rsidP="00BA6268">
      <w:pPr>
        <w:rPr>
          <w:ins w:id="885" w:author="超 杨" w:date="2019-10-24T10:44:00Z"/>
        </w:rPr>
      </w:pPr>
    </w:p>
    <w:p w14:paraId="77C97958" w14:textId="77777777" w:rsidR="00BA6268" w:rsidRDefault="00BA6268" w:rsidP="00BA6268">
      <w:pPr>
        <w:rPr>
          <w:ins w:id="886" w:author="超 杨" w:date="2019-10-24T10:44:00Z"/>
        </w:rPr>
      </w:pPr>
    </w:p>
    <w:p w14:paraId="0741149E" w14:textId="77777777" w:rsidR="00BA6268" w:rsidRDefault="00BA6268" w:rsidP="00BA6268">
      <w:pPr>
        <w:rPr>
          <w:ins w:id="887" w:author="超 杨" w:date="2019-10-24T10:44:00Z"/>
        </w:rPr>
      </w:pPr>
    </w:p>
    <w:p w14:paraId="66C09763" w14:textId="77777777" w:rsidR="00BA6268" w:rsidRDefault="00BA6268" w:rsidP="00BA6268">
      <w:pPr>
        <w:rPr>
          <w:ins w:id="888" w:author="超 杨" w:date="2019-10-24T10:44:00Z"/>
        </w:rPr>
      </w:pPr>
      <w:ins w:id="889" w:author="超 杨" w:date="2019-10-24T10:44:00Z">
        <w:r>
          <w:t>discuss whether to reduce state in Render-&gt;render iterate?</w:t>
        </w:r>
      </w:ins>
    </w:p>
    <w:p w14:paraId="057C8E54" w14:textId="77777777" w:rsidR="00BA6268" w:rsidRDefault="00BA6268" w:rsidP="00BA6268">
      <w:pPr>
        <w:rPr>
          <w:ins w:id="890" w:author="超 杨" w:date="2019-10-24T10:44:00Z"/>
        </w:rPr>
      </w:pPr>
      <w:ins w:id="891" w:author="超 杨" w:date="2019-10-24T10:44:00Z">
        <w:r>
          <w:t>now reduce it instead of:</w:t>
        </w:r>
      </w:ins>
    </w:p>
    <w:p w14:paraId="166CEC6F" w14:textId="77777777" w:rsidR="00BA6268" w:rsidRDefault="00BA6268" w:rsidP="00BA6268">
      <w:pPr>
        <w:rPr>
          <w:ins w:id="892" w:author="超 杨" w:date="2019-10-24T10:44:00Z"/>
        </w:rPr>
      </w:pPr>
      <w:ins w:id="893" w:author="超 杨" w:date="2019-10-24T10:44:00Z">
        <w:r>
          <w:t xml:space="preserve">1.reduce small </w:t>
        </w:r>
        <w:proofErr w:type="gramStart"/>
        <w:r>
          <w:t>data(</w:t>
        </w:r>
        <w:proofErr w:type="gramEnd"/>
        <w:r>
          <w:t xml:space="preserve">e.g. </w:t>
        </w:r>
        <w:proofErr w:type="spellStart"/>
        <w:r>
          <w:t>uniformCacheMap</w:t>
        </w:r>
        <w:proofErr w:type="spellEnd"/>
        <w:r>
          <w:t>)</w:t>
        </w:r>
      </w:ins>
    </w:p>
    <w:p w14:paraId="6BB70F7A" w14:textId="77777777" w:rsidR="00BA6268" w:rsidRDefault="00BA6268" w:rsidP="00BA6268">
      <w:pPr>
        <w:rPr>
          <w:ins w:id="894" w:author="超 杨" w:date="2019-10-24T10:44:00Z"/>
        </w:rPr>
      </w:pPr>
      <w:ins w:id="895" w:author="超 杨" w:date="2019-10-24T10:44:00Z">
        <w:r>
          <w:t xml:space="preserve">2.use </w:t>
        </w:r>
        <w:proofErr w:type="gramStart"/>
        <w:r>
          <w:t>mutable(</w:t>
        </w:r>
        <w:proofErr w:type="gramEnd"/>
        <w:r>
          <w:t xml:space="preserve">e.g. change </w:t>
        </w:r>
        <w:proofErr w:type="spellStart"/>
        <w:r>
          <w:t>shaderCacheMap</w:t>
        </w:r>
        <w:proofErr w:type="spellEnd"/>
        <w:r>
          <w:t xml:space="preserve"> to mutable </w:t>
        </w:r>
        <w:proofErr w:type="spellStart"/>
        <w:r>
          <w:t>hashMap</w:t>
        </w:r>
        <w:proofErr w:type="spellEnd"/>
        <w:r>
          <w:t>)</w:t>
        </w:r>
      </w:ins>
    </w:p>
    <w:p w14:paraId="68D99B27" w14:textId="77777777" w:rsidR="00BA6268" w:rsidRDefault="00BA6268" w:rsidP="00BA6268">
      <w:pPr>
        <w:rPr>
          <w:ins w:id="896" w:author="超 杨" w:date="2019-10-24T10:44:00Z"/>
        </w:rPr>
      </w:pPr>
    </w:p>
    <w:p w14:paraId="7F220D4B" w14:textId="77777777" w:rsidR="00BA6268" w:rsidRDefault="00BA6268" w:rsidP="00BA6268">
      <w:pPr>
        <w:rPr>
          <w:ins w:id="897" w:author="超 杨" w:date="2019-10-24T10:44:00Z"/>
        </w:rPr>
      </w:pPr>
    </w:p>
    <w:p w14:paraId="5864E630" w14:textId="259B7C8F" w:rsidR="00BA6268" w:rsidRDefault="00BA6268" w:rsidP="00BA6268">
      <w:pPr>
        <w:rPr>
          <w:ins w:id="898" w:author="超 杨" w:date="2019-10-24T10:44:00Z"/>
        </w:rPr>
      </w:pPr>
      <w:ins w:id="899" w:author="超 杨" w:date="2019-10-24T10:44:00Z">
        <w:r>
          <w:t xml:space="preserve">reduce state has </w:t>
        </w:r>
        <w:proofErr w:type="gramStart"/>
        <w:r>
          <w:t>these advantage</w:t>
        </w:r>
        <w:proofErr w:type="gramEnd"/>
        <w:r>
          <w:t>:</w:t>
        </w:r>
      </w:ins>
    </w:p>
    <w:p w14:paraId="31DFA7AA" w14:textId="77777777" w:rsidR="00BA6268" w:rsidRDefault="00BA6268" w:rsidP="00BA6268">
      <w:pPr>
        <w:rPr>
          <w:ins w:id="900" w:author="超 杨" w:date="2019-10-24T10:44:00Z"/>
        </w:rPr>
      </w:pPr>
      <w:ins w:id="901" w:author="超 杨" w:date="2019-10-24T10:44:00Z">
        <w:r>
          <w:t xml:space="preserve">1.improve code </w:t>
        </w:r>
        <w:proofErr w:type="spellStart"/>
        <w:r>
          <w:t>maintainablity</w:t>
        </w:r>
        <w:proofErr w:type="spellEnd"/>
      </w:ins>
    </w:p>
    <w:p w14:paraId="6C2FF1A2" w14:textId="77777777" w:rsidR="00BA6268" w:rsidRDefault="00BA6268" w:rsidP="00BA6268">
      <w:pPr>
        <w:rPr>
          <w:ins w:id="902" w:author="超 杨" w:date="2019-10-24T10:44:00Z"/>
        </w:rPr>
      </w:pPr>
      <w:ins w:id="903" w:author="超 杨" w:date="2019-10-24T10:44:00Z">
        <w:r>
          <w:t xml:space="preserve">    unify to reduce one state, instead of many small data;</w:t>
        </w:r>
      </w:ins>
    </w:p>
    <w:p w14:paraId="0655BBA2" w14:textId="77777777" w:rsidR="00BA6268" w:rsidRDefault="00BA6268" w:rsidP="00BA6268">
      <w:pPr>
        <w:rPr>
          <w:ins w:id="904" w:author="超 杨" w:date="2019-10-24T10:44:00Z"/>
        </w:rPr>
      </w:pPr>
      <w:ins w:id="905" w:author="超 杨" w:date="2019-10-24T10:44:00Z">
        <w:r>
          <w:t xml:space="preserve">    immutable data has little bug than mutable data;</w:t>
        </w:r>
      </w:ins>
    </w:p>
    <w:p w14:paraId="220BD8FF" w14:textId="77777777" w:rsidR="00BA6268" w:rsidRDefault="00BA6268" w:rsidP="00BA6268">
      <w:pPr>
        <w:rPr>
          <w:ins w:id="906" w:author="超 杨" w:date="2019-10-24T10:44:00Z"/>
        </w:rPr>
      </w:pPr>
    </w:p>
    <w:p w14:paraId="3B906962" w14:textId="77777777" w:rsidR="00BA6268" w:rsidRDefault="00BA6268" w:rsidP="00BA6268">
      <w:pPr>
        <w:rPr>
          <w:ins w:id="907" w:author="超 杨" w:date="2019-10-24T10:44:00Z"/>
        </w:rPr>
      </w:pPr>
    </w:p>
    <w:p w14:paraId="2E2797AA" w14:textId="59063345" w:rsidR="00BA6268" w:rsidRDefault="00BA6268" w:rsidP="00BA6268">
      <w:pPr>
        <w:rPr>
          <w:ins w:id="908" w:author="超 杨" w:date="2019-10-24T10:44:00Z"/>
        </w:rPr>
      </w:pPr>
      <w:ins w:id="909" w:author="超 杨" w:date="2019-10-24T10:44:00Z">
        <w:r>
          <w:t xml:space="preserve">reduce state has </w:t>
        </w:r>
        <w:proofErr w:type="gramStart"/>
        <w:r>
          <w:t>these disadvantage</w:t>
        </w:r>
        <w:proofErr w:type="gramEnd"/>
        <w:r>
          <w:t>:</w:t>
        </w:r>
      </w:ins>
    </w:p>
    <w:p w14:paraId="3FF21E0A" w14:textId="77777777" w:rsidR="00BA6268" w:rsidRDefault="00BA6268" w:rsidP="00BA6268">
      <w:pPr>
        <w:rPr>
          <w:ins w:id="910" w:author="超 杨" w:date="2019-10-24T10:44:00Z"/>
        </w:rPr>
      </w:pPr>
      <w:ins w:id="911" w:author="超 杨" w:date="2019-10-24T10:44:00Z">
        <w:r>
          <w:t>1.bad performance</w:t>
        </w:r>
      </w:ins>
    </w:p>
    <w:p w14:paraId="467731D6" w14:textId="77777777" w:rsidR="00BA6268" w:rsidRDefault="00BA6268" w:rsidP="00BA6268">
      <w:pPr>
        <w:rPr>
          <w:ins w:id="912" w:author="超 杨" w:date="2019-10-24T10:44:00Z"/>
        </w:rPr>
      </w:pPr>
      <w:ins w:id="913" w:author="超 杨" w:date="2019-10-24T10:44:00Z">
        <w:r>
          <w:t xml:space="preserve">spend more time for </w:t>
        </w:r>
        <w:proofErr w:type="spellStart"/>
        <w:r>
          <w:t>gc</w:t>
        </w:r>
        <w:proofErr w:type="spellEnd"/>
      </w:ins>
    </w:p>
    <w:p w14:paraId="65BFAE2A" w14:textId="77777777" w:rsidR="00BA6268" w:rsidRDefault="00BA6268" w:rsidP="00BA6268">
      <w:pPr>
        <w:rPr>
          <w:ins w:id="914" w:author="超 杨" w:date="2019-10-24T10:44:00Z"/>
        </w:rPr>
      </w:pPr>
    </w:p>
    <w:p w14:paraId="05896FC8" w14:textId="77777777" w:rsidR="00BA6268" w:rsidRDefault="00BA6268" w:rsidP="00BA6268">
      <w:pPr>
        <w:rPr>
          <w:ins w:id="915" w:author="超 杨" w:date="2019-10-24T10:44:00Z"/>
        </w:rPr>
      </w:pPr>
    </w:p>
    <w:p w14:paraId="0491FC10" w14:textId="77777777" w:rsidR="00BA6268" w:rsidRDefault="00BA6268" w:rsidP="00BA6268">
      <w:pPr>
        <w:rPr>
          <w:ins w:id="916" w:author="超 杨" w:date="2019-10-24T10:44:00Z"/>
        </w:rPr>
      </w:pPr>
    </w:p>
    <w:p w14:paraId="6F7FB253" w14:textId="77777777" w:rsidR="00BA6268" w:rsidRDefault="00BA6268" w:rsidP="00BA6268">
      <w:pPr>
        <w:rPr>
          <w:ins w:id="917" w:author="超 杨" w:date="2019-10-24T10:44:00Z"/>
        </w:rPr>
      </w:pPr>
    </w:p>
    <w:p w14:paraId="10E9030E" w14:textId="77777777" w:rsidR="00BA6268" w:rsidRDefault="00BA6268" w:rsidP="00BA6268">
      <w:pPr>
        <w:rPr>
          <w:ins w:id="918" w:author="超 杨" w:date="2019-10-24T10:44:00Z"/>
        </w:rPr>
      </w:pPr>
      <w:ins w:id="919" w:author="超 杨" w:date="2019-10-24T10:44:00Z">
        <w:r>
          <w:t>- cache use program</w:t>
        </w:r>
      </w:ins>
    </w:p>
    <w:p w14:paraId="5626EEF3" w14:textId="77777777" w:rsidR="00BA6268" w:rsidRDefault="00BA6268" w:rsidP="00BA6268">
      <w:pPr>
        <w:rPr>
          <w:ins w:id="920" w:author="超 杨" w:date="2019-10-24T10:44:00Z"/>
        </w:rPr>
      </w:pPr>
    </w:p>
    <w:p w14:paraId="2EA9C954" w14:textId="77777777" w:rsidR="00BA6268" w:rsidRDefault="00BA6268" w:rsidP="00BA6268">
      <w:pPr>
        <w:rPr>
          <w:ins w:id="921" w:author="超 杨" w:date="2019-10-24T10:44:00Z"/>
        </w:rPr>
      </w:pPr>
    </w:p>
    <w:p w14:paraId="429D6851" w14:textId="77777777" w:rsidR="00BA6268" w:rsidRDefault="00BA6268" w:rsidP="00BA6268">
      <w:pPr>
        <w:rPr>
          <w:ins w:id="922" w:author="超 杨" w:date="2019-10-24T10:44:00Z"/>
        </w:rPr>
      </w:pPr>
      <w:ins w:id="923" w:author="超 杨" w:date="2019-10-24T10:44:00Z">
        <w:r>
          <w:t xml:space="preserve">- use </w:t>
        </w:r>
        <w:proofErr w:type="spellStart"/>
        <w:r>
          <w:t>vao</w:t>
        </w:r>
        <w:proofErr w:type="spellEnd"/>
        <w:r>
          <w:t>(extension)</w:t>
        </w:r>
      </w:ins>
    </w:p>
    <w:p w14:paraId="2BB7CC3C" w14:textId="77777777" w:rsidR="00BA6268" w:rsidRDefault="00BA6268" w:rsidP="00BA6268">
      <w:pPr>
        <w:rPr>
          <w:ins w:id="924" w:author="超 杨" w:date="2019-11-22T07:35:00Z"/>
        </w:rPr>
      </w:pPr>
    </w:p>
    <w:p w14:paraId="0B94F26B" w14:textId="36B0012A" w:rsidR="003930EF" w:rsidRDefault="003930EF" w:rsidP="00BA6268">
      <w:pPr>
        <w:rPr>
          <w:ins w:id="925" w:author="超 杨" w:date="2019-11-22T07:35:00Z"/>
        </w:rPr>
      </w:pPr>
      <w:ins w:id="926" w:author="超 杨" w:date="2019-11-22T07:35:00Z">
        <w:r>
          <w:rPr>
            <w:rFonts w:hint="eastAsia"/>
          </w:rPr>
          <w:t>先给出</w:t>
        </w:r>
        <w:proofErr w:type="spellStart"/>
        <w:r>
          <w:t>vao</w:t>
        </w:r>
        <w:proofErr w:type="spellEnd"/>
        <w:r>
          <w:t xml:space="preserve"> demo</w:t>
        </w:r>
        <w:r>
          <w:rPr>
            <w:rFonts w:hint="eastAsia"/>
          </w:rPr>
          <w:t>！</w:t>
        </w:r>
      </w:ins>
    </w:p>
    <w:p w14:paraId="6C249FAD" w14:textId="77777777" w:rsidR="003930EF" w:rsidRDefault="003930EF" w:rsidP="00BA6268">
      <w:pPr>
        <w:rPr>
          <w:ins w:id="927" w:author="超 杨" w:date="2019-10-24T10:44:00Z"/>
        </w:rPr>
      </w:pPr>
    </w:p>
    <w:p w14:paraId="4522E759" w14:textId="77777777" w:rsidR="00BA6268" w:rsidRDefault="00BA6268" w:rsidP="00BA6268">
      <w:pPr>
        <w:rPr>
          <w:ins w:id="928" w:author="超 杨" w:date="2019-10-24T10:44:00Z"/>
        </w:rPr>
      </w:pPr>
      <w:ins w:id="929" w:author="超 杨" w:date="2019-10-24T10:44:00Z">
        <w:r>
          <w:t xml:space="preserve">get </w:t>
        </w:r>
        <w:proofErr w:type="spellStart"/>
        <w:r>
          <w:t>vao</w:t>
        </w:r>
        <w:proofErr w:type="spellEnd"/>
        <w:r>
          <w:t xml:space="preserve"> extension:</w:t>
        </w:r>
      </w:ins>
    </w:p>
    <w:p w14:paraId="67121B18" w14:textId="77777777" w:rsidR="00BA6268" w:rsidRDefault="00BA6268" w:rsidP="00BA6268">
      <w:pPr>
        <w:rPr>
          <w:ins w:id="930" w:author="超 杨" w:date="2019-10-24T10:44:00Z"/>
        </w:rPr>
      </w:pPr>
      <w:ins w:id="931" w:author="超 杨" w:date="2019-10-24T10:44:00Z">
        <w:r>
          <w:t xml:space="preserve">directly </w:t>
        </w:r>
        <w:proofErr w:type="spellStart"/>
        <w:r>
          <w:t>unsafeGet</w:t>
        </w:r>
        <w:proofErr w:type="spellEnd"/>
        <w:r>
          <w:t>, because most devices support it!</w:t>
        </w:r>
      </w:ins>
    </w:p>
    <w:p w14:paraId="3CA658C9" w14:textId="77777777" w:rsidR="00BA6268" w:rsidRDefault="00BA6268" w:rsidP="00BA6268">
      <w:pPr>
        <w:rPr>
          <w:ins w:id="932" w:author="超 杨" w:date="2019-10-24T10:44:00Z"/>
        </w:rPr>
      </w:pPr>
    </w:p>
    <w:p w14:paraId="54A8F487" w14:textId="77777777" w:rsidR="00BA6268" w:rsidRDefault="00BA6268" w:rsidP="00BA6268">
      <w:pPr>
        <w:rPr>
          <w:ins w:id="933" w:author="超 杨" w:date="2019-10-24T10:44:00Z"/>
        </w:rPr>
      </w:pPr>
    </w:p>
    <w:p w14:paraId="70B9D341" w14:textId="77777777" w:rsidR="00BA6268" w:rsidRDefault="00BA6268" w:rsidP="00BA6268">
      <w:pPr>
        <w:rPr>
          <w:ins w:id="934" w:author="超 杨" w:date="2019-10-24T10:44:00Z"/>
        </w:rPr>
      </w:pPr>
      <w:ins w:id="935" w:author="超 杨" w:date="2019-10-24T10:44:00Z">
        <w:r>
          <w:t xml:space="preserve">judge last </w:t>
        </w:r>
        <w:proofErr w:type="spellStart"/>
        <w:r>
          <w:t>vao</w:t>
        </w:r>
        <w:proofErr w:type="spellEnd"/>
        <w:r>
          <w:t>:</w:t>
        </w:r>
      </w:ins>
    </w:p>
    <w:p w14:paraId="23EA5A41" w14:textId="77777777" w:rsidR="00BA6268" w:rsidRDefault="00BA6268" w:rsidP="00BA6268">
      <w:pPr>
        <w:rPr>
          <w:ins w:id="936" w:author="超 杨" w:date="2019-10-24T10:44:00Z"/>
        </w:rPr>
      </w:pPr>
      <w:ins w:id="937" w:author="超 杨" w:date="2019-10-24T10:44:00Z">
        <w:r>
          <w:t>not improve perf in benchmark!</w:t>
        </w:r>
      </w:ins>
    </w:p>
    <w:p w14:paraId="2B9BD443" w14:textId="709529FB" w:rsidR="00BA6268" w:rsidRDefault="00BA6268" w:rsidP="00BA6268">
      <w:pPr>
        <w:rPr>
          <w:ins w:id="938" w:author="超 杨" w:date="2019-10-24T10:44:00Z"/>
        </w:rPr>
      </w:pPr>
      <w:ins w:id="939" w:author="超 杨" w:date="2019-10-24T10:44:00Z">
        <w:r>
          <w:t xml:space="preserve">(because each </w:t>
        </w:r>
        <w:proofErr w:type="spellStart"/>
        <w:r>
          <w:t>gameObject</w:t>
        </w:r>
        <w:proofErr w:type="spellEnd"/>
        <w:r>
          <w:t>-&gt;geometry-&gt;</w:t>
        </w:r>
        <w:proofErr w:type="spellStart"/>
        <w:r>
          <w:t>vao</w:t>
        </w:r>
        <w:proofErr w:type="spellEnd"/>
        <w:r>
          <w:t xml:space="preserve"> is different!!! should improve perf when there are share </w:t>
        </w:r>
        <w:proofErr w:type="spellStart"/>
        <w:r>
          <w:t>geometrys</w:t>
        </w:r>
        <w:proofErr w:type="spellEnd"/>
        <w:r>
          <w:t>!)</w:t>
        </w:r>
      </w:ins>
    </w:p>
    <w:p w14:paraId="6A715881" w14:textId="195D4E91" w:rsidR="00BA6268" w:rsidRPr="00F6426C" w:rsidRDefault="00BA6268" w:rsidP="00F6426C">
      <w:ins w:id="940" w:author="超 杨" w:date="2019-10-24T10:44:00Z">
        <w:r>
          <w:rPr>
            <w:rFonts w:hint="eastAsia"/>
          </w:rPr>
          <w:lastRenderedPageBreak/>
          <w:t>）</w:t>
        </w:r>
      </w:ins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br w:type="page"/>
      </w:r>
    </w:p>
    <w:p w14:paraId="68247642" w14:textId="33B40BC0" w:rsidR="007D18DA" w:rsidRDefault="00F6426C">
      <w:pPr>
        <w:pStyle w:val="1"/>
        <w:rPr>
          <w:ins w:id="941" w:author="超 杨" w:date="2019-10-30T09:12:00Z"/>
        </w:rPr>
        <w:pPrChange w:id="942" w:author="超 杨" w:date="2019-11-21T12:05:00Z">
          <w:pPr>
            <w:pStyle w:val="22"/>
          </w:pPr>
        </w:pPrChange>
      </w:pPr>
      <w:del w:id="943" w:author="超 杨" w:date="2019-11-21T12:05:00Z">
        <w:r w:rsidRPr="006B4422" w:rsidDel="00053E83">
          <w:rPr>
            <w:rFonts w:hint="eastAsia"/>
          </w:rPr>
          <w:lastRenderedPageBreak/>
          <w:delText>第</w:delText>
        </w:r>
        <w:r w:rsidRPr="001C43E2" w:rsidDel="00053E83">
          <w:delText>8</w:delText>
        </w:r>
        <w:r w:rsidRPr="00053E83" w:rsidDel="00053E83">
          <w:rPr>
            <w:rFonts w:hint="eastAsia"/>
            <w:rPrChange w:id="944" w:author="超 杨" w:date="2019-11-21T12:05:00Z">
              <w:rPr>
                <w:rFonts w:hint="eastAsia"/>
              </w:rPr>
            </w:rPrChange>
          </w:rPr>
          <w:delText>章</w:delText>
        </w:r>
        <w:r w:rsidRPr="00053E83" w:rsidDel="00053E83">
          <w:rPr>
            <w:rPrChange w:id="945" w:author="超 杨" w:date="2019-11-21T12:05:00Z">
              <w:rPr/>
            </w:rPrChange>
          </w:rPr>
          <w:delText xml:space="preserve">  </w:delText>
        </w:r>
        <w:r w:rsidRPr="00053E83" w:rsidDel="00053E83">
          <w:rPr>
            <w:rFonts w:hint="eastAsia"/>
            <w:rPrChange w:id="946" w:author="超 杨" w:date="2019-11-21T12:05:00Z">
              <w:rPr>
                <w:rFonts w:hint="eastAsia"/>
              </w:rPr>
            </w:rPrChange>
          </w:rPr>
          <w:delText>改进引擎</w:delText>
        </w:r>
      </w:del>
      <w:ins w:id="947" w:author="超 杨" w:date="2019-10-24T18:30:00Z">
        <w:r w:rsidR="007D18DA" w:rsidRPr="00053E83">
          <w:rPr>
            <w:rPrChange w:id="948" w:author="超 杨" w:date="2019-11-21T12:05:00Z">
              <w:rPr/>
            </w:rPrChange>
          </w:rPr>
          <w:t>8.</w:t>
        </w:r>
      </w:ins>
      <w:ins w:id="949" w:author="超 杨" w:date="2019-10-25T20:46:00Z">
        <w:r w:rsidR="001B134B" w:rsidRPr="00053E83">
          <w:rPr>
            <w:rPrChange w:id="950" w:author="超 杨" w:date="2019-11-21T12:05:00Z">
              <w:rPr/>
            </w:rPrChange>
          </w:rPr>
          <w:t>1</w:t>
        </w:r>
      </w:ins>
      <w:ins w:id="951" w:author="超 杨" w:date="2019-10-24T18:30:00Z">
        <w:r w:rsidR="007D18DA" w:rsidRPr="00053E83">
          <w:rPr>
            <w:rPrChange w:id="952" w:author="超 杨" w:date="2019-11-21T12:05:00Z">
              <w:rPr/>
            </w:rPrChange>
          </w:rPr>
          <w:t xml:space="preserve">  </w:t>
        </w:r>
      </w:ins>
      <w:ins w:id="953" w:author="超 杨" w:date="2019-10-25T20:48:00Z">
        <w:r w:rsidR="003527A9" w:rsidRPr="00053E83">
          <w:rPr>
            <w:rFonts w:hint="eastAsia"/>
            <w:rPrChange w:id="954" w:author="超 杨" w:date="2019-11-21T12:05:00Z">
              <w:rPr>
                <w:rFonts w:hint="eastAsia"/>
              </w:rPr>
            </w:rPrChange>
          </w:rPr>
          <w:t>加入</w:t>
        </w:r>
      </w:ins>
      <w:ins w:id="955" w:author="超 杨" w:date="2019-10-24T18:30:00Z">
        <w:r w:rsidR="007D18DA" w:rsidRPr="003527A9">
          <w:rPr>
            <w:rFonts w:hint="eastAsia"/>
            <w:rPrChange w:id="956" w:author="超 杨" w:date="2019-10-25T20:49:00Z">
              <w:rPr>
                <w:rFonts w:ascii="黑体" w:eastAsia="黑体" w:hAnsi="黑体" w:cs="Times New Roman" w:hint="eastAsia"/>
                <w:kern w:val="2"/>
                <w:sz w:val="24"/>
                <w:szCs w:val="24"/>
              </w:rPr>
            </w:rPrChange>
          </w:rPr>
          <w:t>契约检查</w:t>
        </w:r>
      </w:ins>
    </w:p>
    <w:p w14:paraId="544D8488" w14:textId="28D58449" w:rsidR="004471A7" w:rsidRDefault="004471A7">
      <w:pPr>
        <w:pStyle w:val="3"/>
        <w:rPr>
          <w:ins w:id="957" w:author="超 杨" w:date="2019-10-30T09:12:00Z"/>
        </w:rPr>
        <w:pPrChange w:id="958" w:author="超 杨" w:date="2019-11-21T12:05:00Z">
          <w:pPr>
            <w:pStyle w:val="22"/>
          </w:pPr>
        </w:pPrChange>
      </w:pPr>
      <w:ins w:id="959" w:author="超 杨" w:date="2019-10-30T09:12:00Z">
        <w:r>
          <w:rPr>
            <w:rFonts w:hint="eastAsia"/>
          </w:rPr>
          <w:t>（说明为什么需要契约检查）</w:t>
        </w:r>
      </w:ins>
    </w:p>
    <w:p w14:paraId="2240B512" w14:textId="77777777" w:rsidR="004471A7" w:rsidRPr="004471A7" w:rsidRDefault="004471A7">
      <w:pPr>
        <w:pStyle w:val="3"/>
        <w:rPr>
          <w:ins w:id="960" w:author="超 杨" w:date="2019-10-24T18:30:00Z"/>
          <w:rPrChange w:id="961" w:author="超 杨" w:date="2019-10-30T09:12:00Z">
            <w:rPr>
              <w:ins w:id="962" w:author="超 杨" w:date="2019-10-24T18:30:00Z"/>
              <w:rFonts w:ascii="黑体" w:eastAsia="黑体" w:hAnsi="黑体" w:cs="Times New Roman"/>
              <w:kern w:val="2"/>
              <w:sz w:val="24"/>
              <w:szCs w:val="24"/>
            </w:rPr>
          </w:rPrChange>
        </w:rPr>
        <w:pPrChange w:id="963" w:author="超 杨" w:date="2019-11-21T12:05:00Z">
          <w:pPr>
            <w:pStyle w:val="22"/>
          </w:pPr>
        </w:pPrChange>
      </w:pPr>
    </w:p>
    <w:p w14:paraId="448140D2" w14:textId="006E935B" w:rsidR="003527A9" w:rsidRDefault="003527A9">
      <w:pPr>
        <w:pStyle w:val="3"/>
        <w:rPr>
          <w:ins w:id="964" w:author="超 杨" w:date="2019-10-25T20:47:00Z"/>
        </w:rPr>
        <w:pPrChange w:id="965" w:author="超 杨" w:date="2019-10-25T20:48:00Z">
          <w:pPr>
            <w:pStyle w:val="1"/>
          </w:pPr>
        </w:pPrChange>
      </w:pPr>
      <w:ins w:id="966" w:author="超 杨" w:date="2019-10-25T20:47:00Z">
        <w:r>
          <w:t>8.1.1</w:t>
        </w:r>
        <w:r>
          <w:rPr>
            <w:rFonts w:hint="eastAsia"/>
          </w:rPr>
          <w:t xml:space="preserve"> 引擎</w:t>
        </w:r>
      </w:ins>
      <w:ins w:id="967" w:author="超 杨" w:date="2019-10-25T20:48:00Z">
        <w:r>
          <w:rPr>
            <w:rFonts w:hint="eastAsia"/>
          </w:rPr>
          <w:t>加入</w:t>
        </w:r>
      </w:ins>
      <w:ins w:id="968" w:author="超 杨" w:date="2019-10-25T20:47:00Z">
        <w:r>
          <w:rPr>
            <w:rFonts w:hint="eastAsia"/>
          </w:rPr>
          <w:t>契约检查</w:t>
        </w:r>
      </w:ins>
    </w:p>
    <w:p w14:paraId="72AC3914" w14:textId="77777777" w:rsidR="00C84FB6" w:rsidRDefault="00C84FB6">
      <w:pPr>
        <w:rPr>
          <w:ins w:id="969" w:author="超 杨" w:date="2019-10-25T10:56:00Z"/>
        </w:rPr>
        <w:pPrChange w:id="970" w:author="超 杨" w:date="2019-10-24T18:30:00Z">
          <w:pPr>
            <w:pStyle w:val="1"/>
          </w:pPr>
        </w:pPrChange>
      </w:pPr>
      <w:ins w:id="971" w:author="超 杨" w:date="2019-10-25T10:56:00Z">
        <w:r>
          <w:rPr>
            <w:rFonts w:hint="eastAsia"/>
          </w:rPr>
          <w:t>（</w:t>
        </w:r>
      </w:ins>
    </w:p>
    <w:p w14:paraId="4777BD91" w14:textId="015A135C" w:rsidR="00C84FB6" w:rsidRDefault="00C84FB6">
      <w:pPr>
        <w:rPr>
          <w:ins w:id="972" w:author="超 杨" w:date="2019-10-25T10:57:00Z"/>
        </w:rPr>
        <w:pPrChange w:id="973" w:author="超 杨" w:date="2019-10-24T18:30:00Z">
          <w:pPr>
            <w:pStyle w:val="1"/>
          </w:pPr>
        </w:pPrChange>
      </w:pPr>
      <w:ins w:id="974" w:author="超 杨" w:date="2019-10-25T10:58:00Z">
        <w:r>
          <w:t>////</w:t>
        </w:r>
      </w:ins>
      <w:ins w:id="975" w:author="超 杨" w:date="2019-10-25T10:56:00Z">
        <w:r>
          <w:rPr>
            <w:rFonts w:hint="eastAsia"/>
          </w:rPr>
          <w:t>在运行时－》函数执行时检查</w:t>
        </w:r>
        <w:proofErr w:type="spellStart"/>
        <w:r>
          <w:t>isDebug</w:t>
        </w:r>
        <w:proofErr w:type="spellEnd"/>
        <w:r>
          <w:rPr>
            <w:rFonts w:hint="eastAsia"/>
          </w:rPr>
          <w:t>，而不是在</w:t>
        </w:r>
      </w:ins>
      <w:ins w:id="976" w:author="超 杨" w:date="2019-10-25T10:57:00Z">
        <w:r>
          <w:rPr>
            <w:rFonts w:hint="eastAsia"/>
          </w:rPr>
          <w:t>运行时－》</w:t>
        </w:r>
        <w:r>
          <w:t>module</w:t>
        </w:r>
        <w:r>
          <w:rPr>
            <w:rFonts w:hint="eastAsia"/>
          </w:rPr>
          <w:t>（文件）执行时，</w:t>
        </w:r>
      </w:ins>
    </w:p>
    <w:p w14:paraId="60B057C8" w14:textId="1E320E44" w:rsidR="007D18DA" w:rsidRDefault="007D18DA">
      <w:pPr>
        <w:rPr>
          <w:ins w:id="977" w:author="超 杨" w:date="2019-10-25T11:04:00Z"/>
        </w:rPr>
        <w:pPrChange w:id="978" w:author="超 杨" w:date="2019-10-24T18:30:00Z">
          <w:pPr>
            <w:pStyle w:val="1"/>
          </w:pPr>
        </w:pPrChange>
      </w:pPr>
    </w:p>
    <w:p w14:paraId="58765E3E" w14:textId="35804735" w:rsidR="00A41DEA" w:rsidRDefault="00A41DEA">
      <w:pPr>
        <w:rPr>
          <w:ins w:id="979" w:author="超 杨" w:date="2019-10-25T11:04:00Z"/>
        </w:rPr>
        <w:pPrChange w:id="980" w:author="超 杨" w:date="2019-10-24T18:30:00Z">
          <w:pPr>
            <w:pStyle w:val="1"/>
          </w:pPr>
        </w:pPrChange>
      </w:pPr>
      <w:proofErr w:type="spellStart"/>
      <w:ins w:id="981" w:author="超 杨" w:date="2019-10-25T11:04:00Z">
        <w:r>
          <w:t>requireCheck</w:t>
        </w:r>
        <w:proofErr w:type="spellEnd"/>
        <w:r>
          <w:t>,</w:t>
        </w:r>
      </w:ins>
    </w:p>
    <w:p w14:paraId="500A4830" w14:textId="377B418A" w:rsidR="00A41DEA" w:rsidRDefault="00A41DEA">
      <w:pPr>
        <w:rPr>
          <w:ins w:id="982" w:author="超 杨" w:date="2019-10-25T11:04:00Z"/>
        </w:rPr>
        <w:pPrChange w:id="983" w:author="超 杨" w:date="2019-10-24T18:30:00Z">
          <w:pPr>
            <w:pStyle w:val="1"/>
          </w:pPr>
        </w:pPrChange>
      </w:pPr>
      <w:proofErr w:type="spellStart"/>
      <w:ins w:id="984" w:author="超 杨" w:date="2019-10-25T11:04:00Z">
        <w:r>
          <w:t>ensureCheck</w:t>
        </w:r>
        <w:proofErr w:type="spellEnd"/>
        <w:r>
          <w:t>,</w:t>
        </w:r>
      </w:ins>
    </w:p>
    <w:p w14:paraId="15389A11" w14:textId="7A1F84D0" w:rsidR="00A41DEA" w:rsidRDefault="00A41DEA">
      <w:pPr>
        <w:rPr>
          <w:ins w:id="985" w:author="超 杨" w:date="2019-10-25T12:08:00Z"/>
        </w:rPr>
        <w:pPrChange w:id="986" w:author="超 杨" w:date="2019-10-24T18:30:00Z">
          <w:pPr>
            <w:pStyle w:val="1"/>
          </w:pPr>
        </w:pPrChange>
      </w:pPr>
      <w:proofErr w:type="spellStart"/>
      <w:ins w:id="987" w:author="超 杨" w:date="2019-10-25T11:04:00Z">
        <w:r>
          <w:t>requireAndEnsureCheck</w:t>
        </w:r>
        <w:proofErr w:type="spellEnd"/>
        <w:r>
          <w:t>.</w:t>
        </w:r>
      </w:ins>
    </w:p>
    <w:p w14:paraId="422F1810" w14:textId="77777777" w:rsidR="00F941AE" w:rsidRDefault="00F941AE">
      <w:pPr>
        <w:rPr>
          <w:ins w:id="988" w:author="超 杨" w:date="2019-10-25T12:08:00Z"/>
        </w:rPr>
        <w:pPrChange w:id="989" w:author="超 杨" w:date="2019-10-24T18:30:00Z">
          <w:pPr>
            <w:pStyle w:val="1"/>
          </w:pPr>
        </w:pPrChange>
      </w:pPr>
    </w:p>
    <w:p w14:paraId="55EF7C85" w14:textId="1F60F3D7" w:rsidR="00F941AE" w:rsidRDefault="00F941AE">
      <w:pPr>
        <w:rPr>
          <w:ins w:id="990" w:author="超 杨" w:date="2019-10-25T12:08:00Z"/>
        </w:rPr>
        <w:pPrChange w:id="991" w:author="超 杨" w:date="2019-10-25T12:08:00Z">
          <w:pPr>
            <w:spacing w:before="240" w:after="120"/>
          </w:pPr>
        </w:pPrChange>
      </w:pPr>
      <w:proofErr w:type="spellStart"/>
      <w:ins w:id="992" w:author="超 杨" w:date="2019-10-25T12:08:00Z">
        <w:r>
          <w:t>requireCheckBythrow</w:t>
        </w:r>
        <w:proofErr w:type="spellEnd"/>
        <w:r>
          <w:t>,</w:t>
        </w:r>
      </w:ins>
    </w:p>
    <w:p w14:paraId="5F88EBC2" w14:textId="3BDA1191" w:rsidR="00F941AE" w:rsidRDefault="00F941AE">
      <w:pPr>
        <w:rPr>
          <w:ins w:id="993" w:author="超 杨" w:date="2019-10-25T12:08:00Z"/>
        </w:rPr>
        <w:pPrChange w:id="994" w:author="超 杨" w:date="2019-10-25T12:08:00Z">
          <w:pPr>
            <w:spacing w:before="240" w:after="120"/>
          </w:pPr>
        </w:pPrChange>
      </w:pPr>
      <w:proofErr w:type="spellStart"/>
      <w:ins w:id="995" w:author="超 杨" w:date="2019-10-25T12:08:00Z">
        <w:r>
          <w:t>ensureCheckBythrow</w:t>
        </w:r>
        <w:proofErr w:type="spellEnd"/>
        <w:r>
          <w:t>.</w:t>
        </w:r>
      </w:ins>
    </w:p>
    <w:p w14:paraId="23BAF255" w14:textId="77777777" w:rsidR="00F941AE" w:rsidRDefault="00F941AE">
      <w:pPr>
        <w:rPr>
          <w:ins w:id="996" w:author="超 杨" w:date="2019-10-25T11:04:00Z"/>
        </w:rPr>
        <w:pPrChange w:id="997" w:author="超 杨" w:date="2019-10-24T18:30:00Z">
          <w:pPr>
            <w:pStyle w:val="1"/>
          </w:pPr>
        </w:pPrChange>
      </w:pPr>
    </w:p>
    <w:p w14:paraId="0E8E09ED" w14:textId="77777777" w:rsidR="00A41DEA" w:rsidRDefault="00A41DEA">
      <w:pPr>
        <w:rPr>
          <w:ins w:id="998" w:author="超 杨" w:date="2019-10-25T12:01:00Z"/>
        </w:rPr>
        <w:pPrChange w:id="999" w:author="超 杨" w:date="2019-10-24T18:30:00Z">
          <w:pPr>
            <w:pStyle w:val="1"/>
          </w:pPr>
        </w:pPrChange>
      </w:pPr>
    </w:p>
    <w:p w14:paraId="62371FD5" w14:textId="77777777" w:rsidR="002326D8" w:rsidRDefault="002326D8">
      <w:pPr>
        <w:rPr>
          <w:ins w:id="1000" w:author="超 杨" w:date="2019-10-25T12:01:00Z"/>
        </w:rPr>
        <w:pPrChange w:id="1001" w:author="超 杨" w:date="2019-10-24T18:30:00Z">
          <w:pPr>
            <w:pStyle w:val="1"/>
          </w:pPr>
        </w:pPrChange>
      </w:pPr>
    </w:p>
    <w:p w14:paraId="77CD13D4" w14:textId="77777777" w:rsidR="002326D8" w:rsidRDefault="002326D8">
      <w:pPr>
        <w:rPr>
          <w:ins w:id="1002" w:author="超 杨" w:date="2019-10-25T11:04:00Z"/>
        </w:rPr>
        <w:pPrChange w:id="1003" w:author="超 杨" w:date="2019-10-24T18:30:00Z">
          <w:pPr>
            <w:pStyle w:val="1"/>
          </w:pPr>
        </w:pPrChange>
      </w:pPr>
    </w:p>
    <w:p w14:paraId="263716DA" w14:textId="22809EFB" w:rsidR="00A41DEA" w:rsidRDefault="002326D8">
      <w:pPr>
        <w:rPr>
          <w:ins w:id="1004" w:author="超 杨" w:date="2019-10-25T12:00:00Z"/>
        </w:rPr>
        <w:pPrChange w:id="1005" w:author="超 杨" w:date="2019-10-25T12:00:00Z">
          <w:pPr>
            <w:pStyle w:val="1"/>
          </w:pPr>
        </w:pPrChange>
      </w:pPr>
      <w:ins w:id="1006" w:author="超 杨" w:date="2019-10-25T12:00:00Z">
        <w:r>
          <w:t>Shader</w:t>
        </w:r>
        <w:proofErr w:type="gramStart"/>
        <w:r>
          <w:t>-.</w:t>
        </w:r>
        <w:proofErr w:type="spellStart"/>
        <w:r>
          <w:t>compileShader</w:t>
        </w:r>
        <w:proofErr w:type="spellEnd"/>
        <w:proofErr w:type="gramEnd"/>
        <w:r>
          <w:t xml:space="preserve">: not use test, because need log two </w:t>
        </w:r>
        <w:proofErr w:type="spellStart"/>
        <w:r>
          <w:t>infos</w:t>
        </w:r>
        <w:proofErr w:type="spellEnd"/>
      </w:ins>
    </w:p>
    <w:p w14:paraId="17B1FE97" w14:textId="3B5FB888" w:rsidR="002326D8" w:rsidRDefault="002326D8">
      <w:pPr>
        <w:rPr>
          <w:ins w:id="1007" w:author="超 杨" w:date="2019-10-25T12:09:00Z"/>
        </w:rPr>
        <w:pPrChange w:id="1008" w:author="超 杨" w:date="2019-10-25T12:00:00Z">
          <w:pPr>
            <w:pStyle w:val="1"/>
          </w:pPr>
        </w:pPrChange>
      </w:pPr>
      <w:ins w:id="1009" w:author="超 杨" w:date="2019-10-25T12:00:00Z">
        <w:r>
          <w:t>Shader</w:t>
        </w:r>
        <w:proofErr w:type="gramStart"/>
        <w:r>
          <w:t>-.</w:t>
        </w:r>
        <w:proofErr w:type="spellStart"/>
        <w:r>
          <w:t>linkProgram</w:t>
        </w:r>
        <w:proofErr w:type="spellEnd"/>
        <w:proofErr w:type="gramEnd"/>
        <w:r>
          <w:t>: not use test for perf</w:t>
        </w:r>
      </w:ins>
    </w:p>
    <w:p w14:paraId="3912CC2E" w14:textId="77777777" w:rsidR="00505511" w:rsidRDefault="00505511">
      <w:pPr>
        <w:rPr>
          <w:ins w:id="1010" w:author="超 杨" w:date="2019-10-25T12:09:00Z"/>
        </w:rPr>
        <w:pPrChange w:id="1011" w:author="超 杨" w:date="2019-10-25T12:00:00Z">
          <w:pPr>
            <w:pStyle w:val="1"/>
          </w:pPr>
        </w:pPrChange>
      </w:pPr>
    </w:p>
    <w:p w14:paraId="7220FE21" w14:textId="77777777" w:rsidR="00A27A8E" w:rsidRDefault="00A27A8E">
      <w:pPr>
        <w:rPr>
          <w:ins w:id="1012" w:author="超 杨" w:date="2019-10-25T12:09:00Z"/>
        </w:rPr>
        <w:pPrChange w:id="1013" w:author="超 杨" w:date="2019-10-25T12:00:00Z">
          <w:pPr>
            <w:pStyle w:val="1"/>
          </w:pPr>
        </w:pPrChange>
      </w:pPr>
    </w:p>
    <w:p w14:paraId="76C22202" w14:textId="77777777" w:rsidR="00A27A8E" w:rsidRDefault="00A27A8E">
      <w:pPr>
        <w:rPr>
          <w:ins w:id="1014" w:author="超 杨" w:date="2019-10-25T12:09:00Z"/>
        </w:rPr>
        <w:pPrChange w:id="1015" w:author="超 杨" w:date="2019-10-25T12:00:00Z">
          <w:pPr>
            <w:pStyle w:val="1"/>
          </w:pPr>
        </w:pPrChange>
      </w:pPr>
    </w:p>
    <w:p w14:paraId="212FC413" w14:textId="797B24E6" w:rsidR="00505511" w:rsidRDefault="00505511">
      <w:pPr>
        <w:rPr>
          <w:ins w:id="1016" w:author="超 杨" w:date="2019-10-24T18:30:00Z"/>
        </w:rPr>
        <w:pPrChange w:id="1017" w:author="超 杨" w:date="2019-10-25T12:00:00Z">
          <w:pPr>
            <w:pStyle w:val="1"/>
          </w:pPr>
        </w:pPrChange>
      </w:pPr>
      <w:ins w:id="1018" w:author="超 杨" w:date="2019-10-25T12:09:00Z">
        <w:r>
          <w:t xml:space="preserve">Init shader iterate and render iterate use </w:t>
        </w:r>
        <w:proofErr w:type="spellStart"/>
        <w:r>
          <w:t>xxxBythrow</w:t>
        </w:r>
        <w:proofErr w:type="spellEnd"/>
        <w:r>
          <w:rPr>
            <w:rFonts w:hint="eastAsia"/>
          </w:rPr>
          <w:t>！</w:t>
        </w:r>
      </w:ins>
    </w:p>
    <w:p w14:paraId="59D9C3AD" w14:textId="0367302E" w:rsidR="007D18DA" w:rsidRDefault="00C84FB6">
      <w:pPr>
        <w:rPr>
          <w:ins w:id="1019" w:author="超 杨" w:date="2019-10-25T18:12:00Z"/>
        </w:rPr>
        <w:pPrChange w:id="1020" w:author="超 杨" w:date="2019-10-24T18:30:00Z">
          <w:pPr>
            <w:pStyle w:val="1"/>
          </w:pPr>
        </w:pPrChange>
      </w:pPr>
      <w:ins w:id="1021" w:author="超 杨" w:date="2019-10-25T10:56:00Z">
        <w:r>
          <w:rPr>
            <w:rFonts w:hint="eastAsia"/>
          </w:rPr>
          <w:t>）</w:t>
        </w:r>
      </w:ins>
    </w:p>
    <w:p w14:paraId="24198364" w14:textId="77777777" w:rsidR="00B36E2B" w:rsidRDefault="00B36E2B">
      <w:pPr>
        <w:rPr>
          <w:ins w:id="1022" w:author="超 杨" w:date="2019-10-25T18:12:00Z"/>
        </w:rPr>
        <w:pPrChange w:id="1023" w:author="超 杨" w:date="2019-10-24T18:30:00Z">
          <w:pPr>
            <w:pStyle w:val="1"/>
          </w:pPr>
        </w:pPrChange>
      </w:pPr>
    </w:p>
    <w:p w14:paraId="01D262AE" w14:textId="77777777" w:rsidR="00B36E2B" w:rsidRDefault="00B36E2B">
      <w:pPr>
        <w:rPr>
          <w:ins w:id="1024" w:author="超 杨" w:date="2019-10-25T18:12:00Z"/>
        </w:rPr>
        <w:pPrChange w:id="1025" w:author="超 杨" w:date="2019-10-24T18:30:00Z">
          <w:pPr>
            <w:pStyle w:val="1"/>
          </w:pPr>
        </w:pPrChange>
      </w:pPr>
    </w:p>
    <w:p w14:paraId="6D686C70" w14:textId="77777777" w:rsidR="00B36E2B" w:rsidRDefault="00B36E2B">
      <w:pPr>
        <w:rPr>
          <w:ins w:id="1026" w:author="超 杨" w:date="2019-10-25T18:13:00Z"/>
        </w:rPr>
        <w:pPrChange w:id="1027" w:author="超 杨" w:date="2019-10-24T18:30:00Z">
          <w:pPr>
            <w:pStyle w:val="1"/>
          </w:pPr>
        </w:pPrChange>
      </w:pPr>
      <w:ins w:id="1028" w:author="超 杨" w:date="2019-10-25T18:13:00Z">
        <w:r>
          <w:rPr>
            <w:rFonts w:hint="eastAsia"/>
          </w:rPr>
          <w:t>（</w:t>
        </w:r>
      </w:ins>
    </w:p>
    <w:p w14:paraId="729A79E2" w14:textId="71DAE8A0" w:rsidR="00B36E2B" w:rsidRDefault="00B36E2B">
      <w:pPr>
        <w:rPr>
          <w:ins w:id="1029" w:author="超 杨" w:date="2019-10-25T18:16:00Z"/>
        </w:rPr>
        <w:pPrChange w:id="1030" w:author="超 杨" w:date="2019-10-24T18:30:00Z">
          <w:pPr>
            <w:pStyle w:val="1"/>
          </w:pPr>
        </w:pPrChange>
      </w:pPr>
      <w:proofErr w:type="spellStart"/>
      <w:ins w:id="1031" w:author="超 杨" w:date="2019-10-25T18:13:00Z">
        <w:r>
          <w:t>xxxCheck</w:t>
        </w:r>
        <w:proofErr w:type="spellEnd"/>
        <w:r>
          <w:rPr>
            <w:rFonts w:hint="eastAsia"/>
          </w:rPr>
          <w:t>的</w:t>
        </w:r>
        <w:proofErr w:type="spellStart"/>
        <w:r>
          <w:t>bodyFunc</w:t>
        </w:r>
        <w:proofErr w:type="spellEnd"/>
        <w:r>
          <w:rPr>
            <w:rFonts w:hint="eastAsia"/>
          </w:rPr>
          <w:t>中也可能返回</w:t>
        </w:r>
        <w:r>
          <w:t>Result</w:t>
        </w:r>
      </w:ins>
      <w:ins w:id="1032" w:author="超 杨" w:date="2019-10-25T18:16:00Z">
        <w:r w:rsidR="005B020B">
          <w:rPr>
            <w:rFonts w:hint="eastAsia"/>
          </w:rPr>
          <w:t>：</w:t>
        </w:r>
      </w:ins>
    </w:p>
    <w:p w14:paraId="5BC1D1FD" w14:textId="77777777" w:rsidR="005B020B" w:rsidRDefault="005B020B">
      <w:pPr>
        <w:rPr>
          <w:ins w:id="1033" w:author="超 杨" w:date="2019-10-25T18:16:00Z"/>
        </w:rPr>
        <w:pPrChange w:id="1034" w:author="超 杨" w:date="2019-10-25T18:16:00Z">
          <w:pPr>
            <w:pStyle w:val="1"/>
          </w:pPr>
        </w:pPrChange>
      </w:pPr>
      <w:ins w:id="1035" w:author="超 杨" w:date="2019-10-25T18:16:00Z">
        <w:r>
          <w:rPr>
            <w:rFonts w:hint="eastAsia"/>
          </w:rPr>
          <w:t>解决方案：</w:t>
        </w:r>
      </w:ins>
    </w:p>
    <w:p w14:paraId="5EF62E35" w14:textId="1358F1D3" w:rsidR="005B020B" w:rsidRDefault="00B36E2B">
      <w:pPr>
        <w:rPr>
          <w:ins w:id="1036" w:author="超 杨" w:date="2019-10-25T18:16:00Z"/>
        </w:rPr>
        <w:pPrChange w:id="1037" w:author="超 杨" w:date="2019-10-25T18:16:00Z">
          <w:pPr>
            <w:pStyle w:val="1"/>
          </w:pPr>
        </w:pPrChange>
      </w:pPr>
      <w:ins w:id="1038" w:author="超 杨" w:date="2019-10-25T18:16:00Z">
        <w:r>
          <w:t>1.</w:t>
        </w:r>
        <w:r w:rsidR="005B020B">
          <w:t>bodyFunc</w:t>
        </w:r>
      </w:ins>
      <w:ins w:id="1039" w:author="超 杨" w:date="2019-10-25T18:17:00Z">
        <w:r w:rsidR="005B020B">
          <w:rPr>
            <w:rFonts w:hint="eastAsia"/>
          </w:rPr>
          <w:t>不再返回</w:t>
        </w:r>
        <w:r w:rsidR="005B020B">
          <w:t>Result</w:t>
        </w:r>
      </w:ins>
    </w:p>
    <w:p w14:paraId="4817401F" w14:textId="5641E02D" w:rsidR="00B36E2B" w:rsidRDefault="005B020B">
      <w:pPr>
        <w:rPr>
          <w:ins w:id="1040" w:author="超 杨" w:date="2019-10-25T18:17:00Z"/>
        </w:rPr>
        <w:pPrChange w:id="1041" w:author="超 杨" w:date="2019-10-25T18:16:00Z">
          <w:pPr>
            <w:pStyle w:val="1"/>
          </w:pPr>
        </w:pPrChange>
      </w:pPr>
      <w:ins w:id="1042" w:author="超 杨" w:date="2019-10-25T18:17:00Z">
        <w:r>
          <w:rPr>
            <w:rFonts w:hint="eastAsia"/>
          </w:rPr>
          <w:t>如</w:t>
        </w:r>
      </w:ins>
      <w:ins w:id="1043" w:author="超 杨" w:date="2019-10-25T18:16:00Z">
        <w:r w:rsidR="00B36E2B">
          <w:t>Matrix-.</w:t>
        </w:r>
        <w:r w:rsidRPr="005B020B">
          <w:t xml:space="preserve"> </w:t>
        </w:r>
        <w:proofErr w:type="spellStart"/>
        <w:r w:rsidRPr="005B020B">
          <w:t>buildPerspective</w:t>
        </w:r>
      </w:ins>
      <w:proofErr w:type="spellEnd"/>
    </w:p>
    <w:p w14:paraId="384204DA" w14:textId="6B13D0A2" w:rsidR="005B020B" w:rsidRDefault="005B020B">
      <w:pPr>
        <w:rPr>
          <w:ins w:id="1044" w:author="超 杨" w:date="2019-10-25T18:13:00Z"/>
        </w:rPr>
        <w:pPrChange w:id="1045" w:author="超 杨" w:date="2019-10-25T18:16:00Z">
          <w:pPr>
            <w:pStyle w:val="1"/>
          </w:pPr>
        </w:pPrChange>
      </w:pPr>
      <w:ins w:id="1046" w:author="超 杨" w:date="2019-10-25T18:17:00Z">
        <w:r>
          <w:rPr>
            <w:rFonts w:hint="eastAsia"/>
          </w:rPr>
          <w:t>2.增加</w:t>
        </w:r>
        <w:proofErr w:type="spellStart"/>
        <w:r>
          <w:t>xxxCheckBodyResult</w:t>
        </w:r>
        <w:proofErr w:type="spellEnd"/>
        <w:r>
          <w:rPr>
            <w:rFonts w:hint="eastAsia"/>
          </w:rPr>
          <w:t>函数，处理该情况</w:t>
        </w:r>
      </w:ins>
    </w:p>
    <w:p w14:paraId="7F206E65" w14:textId="5A14FF7E" w:rsidR="00B36E2B" w:rsidRDefault="00B36E2B">
      <w:pPr>
        <w:rPr>
          <w:ins w:id="1047" w:author="超 杨" w:date="2019-10-24T18:30:00Z"/>
        </w:rPr>
        <w:pPrChange w:id="1048" w:author="超 杨" w:date="2019-10-24T18:30:00Z">
          <w:pPr>
            <w:pStyle w:val="1"/>
          </w:pPr>
        </w:pPrChange>
      </w:pPr>
      <w:ins w:id="1049" w:author="超 杨" w:date="2019-10-25T18:13:00Z">
        <w:r>
          <w:rPr>
            <w:rFonts w:hint="eastAsia"/>
          </w:rPr>
          <w:t>）</w:t>
        </w:r>
      </w:ins>
    </w:p>
    <w:p w14:paraId="1234ADCD" w14:textId="77777777" w:rsidR="007D18DA" w:rsidRDefault="007D18DA">
      <w:pPr>
        <w:rPr>
          <w:ins w:id="1050" w:author="超 杨" w:date="2019-10-25T12:27:00Z"/>
        </w:rPr>
        <w:pPrChange w:id="1051" w:author="超 杨" w:date="2019-10-24T18:30:00Z">
          <w:pPr>
            <w:pStyle w:val="1"/>
          </w:pPr>
        </w:pPrChange>
      </w:pPr>
    </w:p>
    <w:p w14:paraId="1E4E2A4D" w14:textId="666BC1A2" w:rsidR="009F57F5" w:rsidRDefault="009F57F5">
      <w:pPr>
        <w:rPr>
          <w:ins w:id="1052" w:author="超 杨" w:date="2019-10-25T12:27:00Z"/>
        </w:rPr>
        <w:pPrChange w:id="1053" w:author="超 杨" w:date="2019-10-24T18:30:00Z">
          <w:pPr>
            <w:pStyle w:val="1"/>
          </w:pPr>
        </w:pPrChange>
      </w:pPr>
      <w:ins w:id="1054" w:author="超 杨" w:date="2019-10-25T12:27:00Z">
        <w:r>
          <w:rPr>
            <w:rFonts w:hint="eastAsia"/>
          </w:rPr>
          <w:t>（</w:t>
        </w:r>
      </w:ins>
    </w:p>
    <w:p w14:paraId="47A54461" w14:textId="2B36CD30" w:rsidR="005D28BB" w:rsidRDefault="009F57F5">
      <w:pPr>
        <w:rPr>
          <w:ins w:id="1055" w:author="超 杨" w:date="2019-10-25T12:36:00Z"/>
        </w:rPr>
        <w:pPrChange w:id="1056" w:author="超 杨" w:date="2019-10-25T12:49:00Z">
          <w:pPr>
            <w:pStyle w:val="1"/>
          </w:pPr>
        </w:pPrChange>
      </w:pPr>
      <w:ins w:id="1057" w:author="超 杨" w:date="2019-10-25T12:27:00Z">
        <w:r>
          <w:rPr>
            <w:rFonts w:hint="eastAsia"/>
          </w:rPr>
          <w:t>解决循环依赖：</w:t>
        </w:r>
      </w:ins>
    </w:p>
    <w:p w14:paraId="2A3D108F" w14:textId="387BFF0F" w:rsidR="005D28BB" w:rsidRDefault="005D28BB">
      <w:pPr>
        <w:rPr>
          <w:ins w:id="1058" w:author="超 杨" w:date="2019-10-25T12:37:00Z"/>
        </w:rPr>
        <w:pPrChange w:id="1059" w:author="超 杨" w:date="2019-10-24T18:30:00Z">
          <w:pPr>
            <w:pStyle w:val="1"/>
          </w:pPr>
        </w:pPrChange>
      </w:pPr>
      <w:ins w:id="1060" w:author="超 杨" w:date="2019-10-25T12:36:00Z">
        <w:r>
          <w:rPr>
            <w:rFonts w:hint="eastAsia"/>
          </w:rPr>
          <w:t>为了解决</w:t>
        </w:r>
        <w:r>
          <w:t>Matrix-.</w:t>
        </w:r>
        <w:r w:rsidRPr="005D28BB">
          <w:t xml:space="preserve"> </w:t>
        </w:r>
        <w:proofErr w:type="spellStart"/>
        <w:r w:rsidRPr="005D28BB">
          <w:t>buildPerspective</w:t>
        </w:r>
        <w:proofErr w:type="spellEnd"/>
        <w:r>
          <w:t xml:space="preserve">-.contract check </w:t>
        </w:r>
        <w:r>
          <w:rPr>
            <w:rFonts w:hint="eastAsia"/>
          </w:rPr>
          <w:t>依赖</w:t>
        </w:r>
        <w:r>
          <w:t xml:space="preserve"> </w:t>
        </w:r>
        <w:proofErr w:type="spellStart"/>
        <w:r>
          <w:t>StateData</w:t>
        </w:r>
        <w:proofErr w:type="spellEnd"/>
        <w:r>
          <w:t>-.Data</w:t>
        </w:r>
      </w:ins>
      <w:ins w:id="1061" w:author="超 杨" w:date="2019-10-25T12:37:00Z">
        <w:r>
          <w:t>type-.</w:t>
        </w:r>
        <w:r w:rsidRPr="005D28BB">
          <w:t xml:space="preserve"> </w:t>
        </w:r>
        <w:proofErr w:type="spellStart"/>
        <w:r w:rsidRPr="005D28BB">
          <w:t>CoordinateTransformationMatrix</w:t>
        </w:r>
        <w:proofErr w:type="spellEnd"/>
        <w:r>
          <w:t>-.Matrix</w:t>
        </w:r>
        <w:r>
          <w:rPr>
            <w:rFonts w:hint="eastAsia"/>
          </w:rPr>
          <w:t>的循环问题：</w:t>
        </w:r>
      </w:ins>
    </w:p>
    <w:p w14:paraId="07F4B925" w14:textId="64C004FC" w:rsidR="005D28BB" w:rsidRDefault="00861EC0">
      <w:pPr>
        <w:rPr>
          <w:ins w:id="1062" w:author="超 杨" w:date="2019-10-25T12:27:00Z"/>
        </w:rPr>
        <w:pPrChange w:id="1063" w:author="超 杨" w:date="2019-10-24T18:30:00Z">
          <w:pPr>
            <w:pStyle w:val="1"/>
          </w:pPr>
        </w:pPrChange>
      </w:pPr>
      <w:ins w:id="1064" w:author="超 杨" w:date="2019-10-25T12:48:00Z">
        <w:r>
          <w:t xml:space="preserve">extract Data to </w:t>
        </w:r>
        <w:proofErr w:type="spellStart"/>
        <w:r>
          <w:t>StateData</w:t>
        </w:r>
        <w:proofErr w:type="spellEnd"/>
        <w:r>
          <w:t xml:space="preserve">, </w:t>
        </w:r>
        <w:proofErr w:type="spellStart"/>
        <w:r>
          <w:t>DebugData</w:t>
        </w:r>
      </w:ins>
      <w:proofErr w:type="spellEnd"/>
    </w:p>
    <w:p w14:paraId="4EF04196" w14:textId="7210FA3F" w:rsidR="009F57F5" w:rsidRDefault="009F57F5">
      <w:pPr>
        <w:rPr>
          <w:ins w:id="1065" w:author="超 杨" w:date="2019-10-25T12:27:00Z"/>
        </w:rPr>
        <w:pPrChange w:id="1066" w:author="超 杨" w:date="2019-10-24T18:30:00Z">
          <w:pPr>
            <w:pStyle w:val="1"/>
          </w:pPr>
        </w:pPrChange>
      </w:pPr>
      <w:ins w:id="1067" w:author="超 杨" w:date="2019-10-25T12:27:00Z">
        <w:r>
          <w:rPr>
            <w:rFonts w:hint="eastAsia"/>
          </w:rPr>
          <w:t>）</w:t>
        </w:r>
      </w:ins>
    </w:p>
    <w:p w14:paraId="37B99A93" w14:textId="77777777" w:rsidR="009F57F5" w:rsidRDefault="009F57F5">
      <w:pPr>
        <w:rPr>
          <w:ins w:id="1068" w:author="超 杨" w:date="2019-10-25T20:09:00Z"/>
        </w:rPr>
        <w:pPrChange w:id="1069" w:author="超 杨" w:date="2019-10-24T18:30:00Z">
          <w:pPr>
            <w:pStyle w:val="1"/>
          </w:pPr>
        </w:pPrChange>
      </w:pPr>
    </w:p>
    <w:p w14:paraId="7FD2E067" w14:textId="5832A087" w:rsidR="00302253" w:rsidRDefault="00302253">
      <w:pPr>
        <w:rPr>
          <w:ins w:id="1070" w:author="超 杨" w:date="2019-10-25T20:09:00Z"/>
        </w:rPr>
        <w:pPrChange w:id="1071" w:author="超 杨" w:date="2019-10-24T18:30:00Z">
          <w:pPr>
            <w:pStyle w:val="1"/>
          </w:pPr>
        </w:pPrChange>
      </w:pPr>
      <w:ins w:id="1072" w:author="超 杨" w:date="2019-10-25T20:09:00Z">
        <w:r>
          <w:rPr>
            <w:rFonts w:hint="eastAsia"/>
          </w:rPr>
          <w:t>（</w:t>
        </w:r>
      </w:ins>
    </w:p>
    <w:p w14:paraId="39E5EFD5" w14:textId="6A1575D8" w:rsidR="00302253" w:rsidRDefault="00302253">
      <w:pPr>
        <w:rPr>
          <w:ins w:id="1073" w:author="超 杨" w:date="2019-10-25T20:10:00Z"/>
        </w:rPr>
        <w:pPrChange w:id="1074" w:author="超 杨" w:date="2019-10-24T18:30:00Z">
          <w:pPr>
            <w:pStyle w:val="1"/>
          </w:pPr>
        </w:pPrChange>
      </w:pPr>
      <w:ins w:id="1075" w:author="超 杨" w:date="2019-10-25T20:09:00Z">
        <w:r>
          <w:rPr>
            <w:rFonts w:hint="eastAsia"/>
          </w:rPr>
          <w:t>重构：使用</w:t>
        </w:r>
      </w:ins>
      <w:ins w:id="1076" w:author="超 杨" w:date="2019-10-25T20:10:00Z">
        <w:r>
          <w:t>sequence</w:t>
        </w:r>
        <w:r w:rsidR="00CD4183">
          <w:rPr>
            <w:rFonts w:hint="eastAsia"/>
          </w:rPr>
          <w:t>代替</w:t>
        </w:r>
        <w:r w:rsidR="00CD4183">
          <w:t>bind, map</w:t>
        </w:r>
      </w:ins>
    </w:p>
    <w:p w14:paraId="2BE984E1" w14:textId="5FB55AAD" w:rsidR="00302253" w:rsidRDefault="00302253">
      <w:pPr>
        <w:rPr>
          <w:ins w:id="1077" w:author="超 杨" w:date="2019-10-25T20:09:00Z"/>
        </w:rPr>
        <w:pPrChange w:id="1078" w:author="超 杨" w:date="2019-10-25T20:10:00Z">
          <w:pPr>
            <w:pStyle w:val="1"/>
          </w:pPr>
        </w:pPrChange>
      </w:pPr>
      <w:ins w:id="1079" w:author="超 杨" w:date="2019-10-25T20:10:00Z">
        <w:r>
          <w:t>Render-.</w:t>
        </w:r>
        <w:r w:rsidRPr="00302253">
          <w:t xml:space="preserve"> _</w:t>
        </w:r>
        <w:proofErr w:type="spellStart"/>
        <w:r w:rsidRPr="00302253">
          <w:t>sendUniformShaderData</w:t>
        </w:r>
      </w:ins>
      <w:proofErr w:type="spellEnd"/>
    </w:p>
    <w:p w14:paraId="29452E5D" w14:textId="5E107F06" w:rsidR="00302253" w:rsidRDefault="00302253">
      <w:pPr>
        <w:rPr>
          <w:ins w:id="1080" w:author="超 杨" w:date="2019-10-25T20:09:00Z"/>
        </w:rPr>
        <w:pPrChange w:id="1081" w:author="超 杨" w:date="2019-10-24T18:30:00Z">
          <w:pPr>
            <w:pStyle w:val="1"/>
          </w:pPr>
        </w:pPrChange>
      </w:pPr>
      <w:ins w:id="1082" w:author="超 杨" w:date="2019-10-25T20:09:00Z">
        <w:r>
          <w:rPr>
            <w:rFonts w:hint="eastAsia"/>
          </w:rPr>
          <w:t>）</w:t>
        </w:r>
      </w:ins>
    </w:p>
    <w:p w14:paraId="57F7CAF9" w14:textId="77777777" w:rsidR="00302253" w:rsidRDefault="00302253">
      <w:pPr>
        <w:rPr>
          <w:ins w:id="1083" w:author="超 杨" w:date="2019-10-24T18:30:00Z"/>
        </w:rPr>
        <w:pPrChange w:id="1084" w:author="超 杨" w:date="2019-10-24T18:30:00Z">
          <w:pPr>
            <w:pStyle w:val="1"/>
          </w:pPr>
        </w:pPrChange>
      </w:pPr>
    </w:p>
    <w:p w14:paraId="1B964935" w14:textId="70F27B86" w:rsidR="003527A9" w:rsidRDefault="003527A9" w:rsidP="003527A9">
      <w:pPr>
        <w:pStyle w:val="3"/>
        <w:rPr>
          <w:ins w:id="1085" w:author="超 杨" w:date="2019-10-25T20:48:00Z"/>
        </w:rPr>
      </w:pPr>
      <w:ins w:id="1086" w:author="超 杨" w:date="2019-10-25T20:48:00Z">
        <w:r>
          <w:t>8.1.2</w:t>
        </w:r>
        <w:r>
          <w:rPr>
            <w:rFonts w:hint="eastAsia"/>
          </w:rPr>
          <w:t xml:space="preserve"> 编辑器</w:t>
        </w:r>
      </w:ins>
      <w:ins w:id="1087" w:author="超 杨" w:date="2019-10-25T20:49:00Z">
        <w:r>
          <w:rPr>
            <w:rFonts w:hint="eastAsia"/>
          </w:rPr>
          <w:t>加入</w:t>
        </w:r>
      </w:ins>
      <w:ins w:id="1088" w:author="超 杨" w:date="2019-10-25T20:48:00Z">
        <w:r>
          <w:rPr>
            <w:rFonts w:hint="eastAsia"/>
          </w:rPr>
          <w:t>契约检查</w:t>
        </w:r>
      </w:ins>
    </w:p>
    <w:p w14:paraId="09FC3ECF" w14:textId="1BB132AE" w:rsidR="007D18DA" w:rsidRDefault="0090643C">
      <w:pPr>
        <w:rPr>
          <w:ins w:id="1089" w:author="超 杨" w:date="2019-10-25T22:13:00Z"/>
        </w:rPr>
        <w:pPrChange w:id="1090" w:author="超 杨" w:date="2019-10-24T18:30:00Z">
          <w:pPr>
            <w:pStyle w:val="1"/>
          </w:pPr>
        </w:pPrChange>
      </w:pPr>
      <w:ins w:id="1091" w:author="超 杨" w:date="2019-10-25T22:13:00Z">
        <w:r>
          <w:rPr>
            <w:rFonts w:hint="eastAsia"/>
          </w:rPr>
          <w:t>（</w:t>
        </w:r>
      </w:ins>
    </w:p>
    <w:p w14:paraId="33C44EEF" w14:textId="0D14EF82" w:rsidR="0090643C" w:rsidRDefault="0090643C">
      <w:pPr>
        <w:rPr>
          <w:ins w:id="1092" w:author="超 杨" w:date="2019-10-25T22:13:00Z"/>
        </w:rPr>
        <w:pPrChange w:id="1093" w:author="超 杨" w:date="2019-10-24T18:30:00Z">
          <w:pPr>
            <w:pStyle w:val="1"/>
          </w:pPr>
        </w:pPrChange>
      </w:pPr>
      <w:proofErr w:type="spellStart"/>
      <w:ins w:id="1094" w:author="超 杨" w:date="2019-10-25T22:13:00Z">
        <w:r>
          <w:t>RenderStore</w:t>
        </w:r>
        <w:proofErr w:type="spellEnd"/>
        <w:proofErr w:type="gramStart"/>
        <w:r>
          <w:t>-.stop</w:t>
        </w:r>
        <w:proofErr w:type="gramEnd"/>
        <w:r>
          <w:t>:</w:t>
        </w:r>
      </w:ins>
    </w:p>
    <w:p w14:paraId="02B32F2C" w14:textId="77777777" w:rsidR="0090643C" w:rsidRDefault="0090643C" w:rsidP="0090643C">
      <w:pPr>
        <w:rPr>
          <w:ins w:id="1095" w:author="超 杨" w:date="2019-10-25T22:13:00Z"/>
        </w:rPr>
      </w:pPr>
      <w:ins w:id="1096" w:author="超 杨" w:date="2019-10-25T22:13:00Z">
        <w:r>
          <w:t xml:space="preserve">  let stop = state =&gt; {</w:t>
        </w:r>
      </w:ins>
    </w:p>
    <w:p w14:paraId="2F256295" w14:textId="77777777" w:rsidR="0090643C" w:rsidRDefault="0090643C" w:rsidP="0090643C">
      <w:pPr>
        <w:rPr>
          <w:ins w:id="1097" w:author="超 杨" w:date="2019-10-25T22:13:00Z"/>
        </w:rPr>
      </w:pPr>
      <w:ins w:id="1098" w:author="超 杨" w:date="2019-10-25T22:13:00Z">
        <w:r>
          <w:t xml:space="preserve">    </w:t>
        </w:r>
        <w:proofErr w:type="spellStart"/>
        <w:r>
          <w:t>RenderPst.unsafeGetLoopId</w:t>
        </w:r>
        <w:proofErr w:type="spellEnd"/>
        <w:r>
          <w:t>(</w:t>
        </w:r>
        <w:proofErr w:type="spellStart"/>
        <w:r>
          <w:t>PersistentData.getState</w:t>
        </w:r>
        <w:proofErr w:type="spellEnd"/>
        <w:r>
          <w:t>())</w:t>
        </w:r>
      </w:ins>
    </w:p>
    <w:p w14:paraId="4843BF6E" w14:textId="77777777" w:rsidR="0090643C" w:rsidRDefault="0090643C" w:rsidP="0090643C">
      <w:pPr>
        <w:rPr>
          <w:ins w:id="1099" w:author="超 杨" w:date="2019-10-25T22:13:00Z"/>
        </w:rPr>
      </w:pPr>
      <w:ins w:id="1100" w:author="超 杨" w:date="2019-10-25T22:13:00Z">
        <w:r>
          <w:t xml:space="preserve">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DomExtend.cancelAnimationFrame</w:t>
        </w:r>
        <w:proofErr w:type="spellEnd"/>
        <w:r>
          <w:t>)</w:t>
        </w:r>
      </w:ins>
    </w:p>
    <w:p w14:paraId="6A13AC82" w14:textId="77777777" w:rsidR="0090643C" w:rsidRDefault="0090643C" w:rsidP="0090643C">
      <w:pPr>
        <w:rPr>
          <w:ins w:id="1101" w:author="超 杨" w:date="2019-10-25T22:13:00Z"/>
        </w:rPr>
      </w:pPr>
      <w:ins w:id="1102" w:author="超 杨" w:date="2019-10-25T22:13:00Z">
        <w:r>
          <w:t xml:space="preserve">    |&gt; </w:t>
        </w:r>
        <w:proofErr w:type="spellStart"/>
        <w:r>
          <w:t>Result.handleError</w:t>
        </w:r>
        <w:proofErr w:type="spellEnd"/>
        <w:r>
          <w:t>(</w:t>
        </w:r>
        <w:proofErr w:type="spellStart"/>
        <w:r>
          <w:t>Error.throwError</w:t>
        </w:r>
        <w:proofErr w:type="spellEnd"/>
        <w:r>
          <w:t>);</w:t>
        </w:r>
      </w:ins>
    </w:p>
    <w:p w14:paraId="0FCDF75B" w14:textId="77777777" w:rsidR="0090643C" w:rsidRDefault="0090643C" w:rsidP="0090643C">
      <w:pPr>
        <w:rPr>
          <w:ins w:id="1103" w:author="超 杨" w:date="2019-10-25T22:13:00Z"/>
        </w:rPr>
      </w:pPr>
    </w:p>
    <w:p w14:paraId="6B9728C3" w14:textId="77777777" w:rsidR="0090643C" w:rsidRDefault="0090643C" w:rsidP="0090643C">
      <w:pPr>
        <w:rPr>
          <w:ins w:id="1104" w:author="超 杨" w:date="2019-10-25T22:13:00Z"/>
        </w:rPr>
      </w:pPr>
      <w:ins w:id="1105" w:author="超 杨" w:date="2019-10-25T22:13:00Z">
        <w:r>
          <w:t xml:space="preserve">    </w:t>
        </w:r>
        <w:proofErr w:type="spellStart"/>
        <w:r>
          <w:t>DataAPIEngine.unsafeGetState</w:t>
        </w:r>
        <w:proofErr w:type="spellEnd"/>
        <w:r>
          <w:t>()</w:t>
        </w:r>
      </w:ins>
    </w:p>
    <w:p w14:paraId="21039E5A" w14:textId="77777777" w:rsidR="0090643C" w:rsidRDefault="0090643C" w:rsidP="0090643C">
      <w:pPr>
        <w:rPr>
          <w:ins w:id="1106" w:author="超 杨" w:date="2019-10-25T22:13:00Z"/>
        </w:rPr>
      </w:pPr>
      <w:ins w:id="1107" w:author="超 杨" w:date="2019-10-25T22:13:00Z">
        <w:r>
          <w:t xml:space="preserve">    |&gt; </w:t>
        </w:r>
        <w:proofErr w:type="spellStart"/>
        <w:r>
          <w:t>Result.bind</w:t>
        </w:r>
        <w:proofErr w:type="spellEnd"/>
        <w:r>
          <w:t>(state =&gt;</w:t>
        </w:r>
      </w:ins>
    </w:p>
    <w:p w14:paraId="22DEB08C" w14:textId="77777777" w:rsidR="0090643C" w:rsidRDefault="0090643C" w:rsidP="0090643C">
      <w:pPr>
        <w:rPr>
          <w:ins w:id="1108" w:author="超 杨" w:date="2019-10-25T22:13:00Z"/>
        </w:rPr>
      </w:pPr>
      <w:ins w:id="1109" w:author="超 杨" w:date="2019-10-25T22:13:00Z">
        <w:r>
          <w:t xml:space="preserve">         state</w:t>
        </w:r>
      </w:ins>
    </w:p>
    <w:p w14:paraId="5427BA22" w14:textId="77777777" w:rsidR="0090643C" w:rsidRDefault="0090643C" w:rsidP="0090643C">
      <w:pPr>
        <w:rPr>
          <w:ins w:id="1110" w:author="超 杨" w:date="2019-10-25T22:13:00Z"/>
        </w:rPr>
      </w:pPr>
      <w:ins w:id="1111" w:author="超 杨" w:date="2019-10-25T22:13:00Z">
        <w:r>
          <w:t xml:space="preserve">         |&gt; </w:t>
        </w:r>
        <w:proofErr w:type="spellStart"/>
        <w:r>
          <w:t>DeviceManagerAPIEngine.unsafeGetGl</w:t>
        </w:r>
        <w:proofErr w:type="spellEnd"/>
      </w:ins>
    </w:p>
    <w:p w14:paraId="131C8AF0" w14:textId="77777777" w:rsidR="0090643C" w:rsidRDefault="0090643C" w:rsidP="0090643C">
      <w:pPr>
        <w:rPr>
          <w:ins w:id="1112" w:author="超 杨" w:date="2019-10-25T22:13:00Z"/>
        </w:rPr>
      </w:pPr>
      <w:ins w:id="1113" w:author="超 杨" w:date="2019-10-25T22:13:00Z">
        <w:r>
          <w:t xml:space="preserve">     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DeviceManagerAPIEngine.clear</w:t>
        </w:r>
        <w:proofErr w:type="spellEnd"/>
        <w:r>
          <w:t>)</w:t>
        </w:r>
      </w:ins>
    </w:p>
    <w:p w14:paraId="490AD1D5" w14:textId="77777777" w:rsidR="0090643C" w:rsidRDefault="0090643C" w:rsidP="0090643C">
      <w:pPr>
        <w:rPr>
          <w:ins w:id="1114" w:author="超 杨" w:date="2019-10-25T22:13:00Z"/>
        </w:rPr>
      </w:pPr>
      <w:ins w:id="1115" w:author="超 杨" w:date="2019-10-25T22:13:00Z">
        <w:r>
          <w:t xml:space="preserve">       )</w:t>
        </w:r>
      </w:ins>
    </w:p>
    <w:p w14:paraId="3F20BE82" w14:textId="77777777" w:rsidR="0090643C" w:rsidRDefault="0090643C" w:rsidP="0090643C">
      <w:pPr>
        <w:rPr>
          <w:ins w:id="1116" w:author="超 杨" w:date="2019-10-25T22:13:00Z"/>
        </w:rPr>
      </w:pPr>
      <w:ins w:id="1117" w:author="超 杨" w:date="2019-10-25T22:13:00Z">
        <w:r>
          <w:t xml:space="preserve">    |&gt; </w:t>
        </w:r>
        <w:proofErr w:type="spellStart"/>
        <w:r>
          <w:t>Result.handleError</w:t>
        </w:r>
        <w:proofErr w:type="spellEnd"/>
        <w:r>
          <w:t>(</w:t>
        </w:r>
        <w:proofErr w:type="spellStart"/>
        <w:r>
          <w:t>Error.throwError</w:t>
        </w:r>
        <w:proofErr w:type="spellEnd"/>
        <w:r>
          <w:t>);</w:t>
        </w:r>
      </w:ins>
    </w:p>
    <w:p w14:paraId="66394ACE" w14:textId="77777777" w:rsidR="0090643C" w:rsidRDefault="0090643C" w:rsidP="0090643C">
      <w:pPr>
        <w:rPr>
          <w:ins w:id="1118" w:author="超 杨" w:date="2019-10-25T22:13:00Z"/>
        </w:rPr>
      </w:pPr>
    </w:p>
    <w:p w14:paraId="3EF7A8E9" w14:textId="77777777" w:rsidR="0090643C" w:rsidRDefault="0090643C" w:rsidP="0090643C">
      <w:pPr>
        <w:rPr>
          <w:ins w:id="1119" w:author="超 杨" w:date="2019-10-25T22:13:00Z"/>
        </w:rPr>
      </w:pPr>
      <w:ins w:id="1120" w:author="超 杨" w:date="2019-10-25T22:13:00Z">
        <w:r>
          <w:t xml:space="preserve">    {...state, </w:t>
        </w:r>
        <w:proofErr w:type="spellStart"/>
        <w:r>
          <w:t>isStart</w:t>
        </w:r>
        <w:proofErr w:type="spellEnd"/>
        <w:r>
          <w:t>: false};</w:t>
        </w:r>
      </w:ins>
    </w:p>
    <w:p w14:paraId="06CFBCF9" w14:textId="3E17D7F3" w:rsidR="0090643C" w:rsidRDefault="0090643C">
      <w:pPr>
        <w:rPr>
          <w:ins w:id="1121" w:author="超 杨" w:date="2019-10-25T22:14:00Z"/>
        </w:rPr>
        <w:pPrChange w:id="1122" w:author="超 杨" w:date="2019-10-24T18:30:00Z">
          <w:pPr>
            <w:pStyle w:val="1"/>
          </w:pPr>
        </w:pPrChange>
      </w:pPr>
      <w:ins w:id="1123" w:author="超 杨" w:date="2019-10-25T22:13:00Z">
        <w:r>
          <w:t xml:space="preserve">  };</w:t>
        </w:r>
      </w:ins>
    </w:p>
    <w:p w14:paraId="7735090B" w14:textId="77777777" w:rsidR="0090643C" w:rsidRDefault="0090643C">
      <w:pPr>
        <w:rPr>
          <w:ins w:id="1124" w:author="超 杨" w:date="2019-10-25T22:14:00Z"/>
        </w:rPr>
        <w:pPrChange w:id="1125" w:author="超 杨" w:date="2019-10-24T18:30:00Z">
          <w:pPr>
            <w:pStyle w:val="1"/>
          </w:pPr>
        </w:pPrChange>
      </w:pPr>
    </w:p>
    <w:p w14:paraId="48A8DB63" w14:textId="03E35029" w:rsidR="0090643C" w:rsidRDefault="0090643C">
      <w:pPr>
        <w:rPr>
          <w:ins w:id="1126" w:author="超 杨" w:date="2019-10-25T22:15:00Z"/>
        </w:rPr>
        <w:pPrChange w:id="1127" w:author="超 杨" w:date="2019-10-24T18:30:00Z">
          <w:pPr>
            <w:pStyle w:val="1"/>
          </w:pPr>
        </w:pPrChange>
      </w:pPr>
      <w:ins w:id="1128" w:author="超 杨" w:date="2019-10-25T22:14:00Z">
        <w:r>
          <w:rPr>
            <w:rFonts w:hint="eastAsia"/>
          </w:rPr>
          <w:t>分开处理还是只处理一次</w:t>
        </w:r>
        <w:r>
          <w:t>error</w:t>
        </w:r>
        <w:r>
          <w:rPr>
            <w:rFonts w:hint="eastAsia"/>
          </w:rPr>
          <w:t>？</w:t>
        </w:r>
      </w:ins>
    </w:p>
    <w:p w14:paraId="4286EC44" w14:textId="77777777" w:rsidR="0090643C" w:rsidRDefault="0090643C">
      <w:pPr>
        <w:rPr>
          <w:ins w:id="1129" w:author="超 杨" w:date="2019-10-25T22:15:00Z"/>
        </w:rPr>
        <w:pPrChange w:id="1130" w:author="超 杨" w:date="2019-10-24T18:30:00Z">
          <w:pPr>
            <w:pStyle w:val="1"/>
          </w:pPr>
        </w:pPrChange>
      </w:pPr>
    </w:p>
    <w:p w14:paraId="4D22CF75" w14:textId="1665AE34" w:rsidR="0090643C" w:rsidRDefault="0090643C">
      <w:pPr>
        <w:rPr>
          <w:ins w:id="1131" w:author="超 杨" w:date="2019-10-25T22:15:00Z"/>
        </w:rPr>
        <w:pPrChange w:id="1132" w:author="超 杨" w:date="2019-10-24T18:30:00Z">
          <w:pPr>
            <w:pStyle w:val="1"/>
          </w:pPr>
        </w:pPrChange>
      </w:pPr>
      <w:ins w:id="1133" w:author="超 杨" w:date="2019-10-25T22:15:00Z">
        <w:r>
          <w:rPr>
            <w:rFonts w:hint="eastAsia"/>
          </w:rPr>
          <w:t>应该分开处理，因为：</w:t>
        </w:r>
      </w:ins>
    </w:p>
    <w:p w14:paraId="55D8BDA8" w14:textId="68A1E2D6" w:rsidR="0090643C" w:rsidRDefault="0090643C">
      <w:pPr>
        <w:rPr>
          <w:ins w:id="1134" w:author="超 杨" w:date="2019-10-25T22:16:00Z"/>
        </w:rPr>
        <w:pPrChange w:id="1135" w:author="超 杨" w:date="2019-10-24T18:30:00Z">
          <w:pPr>
            <w:pStyle w:val="1"/>
          </w:pPr>
        </w:pPrChange>
      </w:pPr>
      <w:ins w:id="1136" w:author="超 杨" w:date="2019-10-25T22:15:00Z">
        <w:r>
          <w:rPr>
            <w:rFonts w:hint="eastAsia"/>
          </w:rPr>
          <w:t>这是分别处理</w:t>
        </w:r>
        <w:r>
          <w:t>persistent state</w:t>
        </w:r>
        <w:r>
          <w:rPr>
            <w:rFonts w:hint="eastAsia"/>
          </w:rPr>
          <w:t>和</w:t>
        </w:r>
        <w:r>
          <w:t>engine state</w:t>
        </w:r>
      </w:ins>
      <w:ins w:id="1137" w:author="超 杨" w:date="2019-10-25T22:16:00Z">
        <w:r>
          <w:rPr>
            <w:rFonts w:hint="eastAsia"/>
          </w:rPr>
          <w:t>，两者都终止了（最终都</w:t>
        </w:r>
        <w:proofErr w:type="spellStart"/>
        <w:r>
          <w:t>setState</w:t>
        </w:r>
        <w:proofErr w:type="spellEnd"/>
        <w:r>
          <w:rPr>
            <w:rFonts w:hint="eastAsia"/>
          </w:rPr>
          <w:t>或者副作用调用（此处为副作用调用，意思是返回</w:t>
        </w:r>
        <w:r>
          <w:t>unit</w:t>
        </w:r>
        <w:r>
          <w:rPr>
            <w:rFonts w:hint="eastAsia"/>
          </w:rPr>
          <w:t>））。</w:t>
        </w:r>
      </w:ins>
    </w:p>
    <w:p w14:paraId="25880AE7" w14:textId="0541AE6A" w:rsidR="0090643C" w:rsidRDefault="0090643C">
      <w:pPr>
        <w:rPr>
          <w:ins w:id="1138" w:author="超 杨" w:date="2019-10-25T22:14:00Z"/>
        </w:rPr>
        <w:pPrChange w:id="1139" w:author="超 杨" w:date="2019-10-24T18:30:00Z">
          <w:pPr>
            <w:pStyle w:val="1"/>
          </w:pPr>
        </w:pPrChange>
      </w:pPr>
      <w:ins w:id="1140" w:author="超 杨" w:date="2019-10-25T22:16:00Z">
        <w:r>
          <w:rPr>
            <w:rFonts w:hint="eastAsia"/>
          </w:rPr>
          <w:t>因为都终止了，所以应该分别处理！？</w:t>
        </w:r>
      </w:ins>
    </w:p>
    <w:p w14:paraId="10F5507D" w14:textId="77777777" w:rsidR="0090643C" w:rsidRDefault="0090643C">
      <w:pPr>
        <w:rPr>
          <w:ins w:id="1141" w:author="超 杨" w:date="2019-10-25T22:13:00Z"/>
        </w:rPr>
        <w:pPrChange w:id="1142" w:author="超 杨" w:date="2019-10-24T18:30:00Z">
          <w:pPr>
            <w:pStyle w:val="1"/>
          </w:pPr>
        </w:pPrChange>
      </w:pPr>
    </w:p>
    <w:p w14:paraId="77F202AB" w14:textId="1A5D4293" w:rsidR="0090643C" w:rsidRDefault="0090643C">
      <w:pPr>
        <w:rPr>
          <w:ins w:id="1143" w:author="超 杨" w:date="2019-10-25T20:53:00Z"/>
        </w:rPr>
        <w:pPrChange w:id="1144" w:author="超 杨" w:date="2019-10-24T18:30:00Z">
          <w:pPr>
            <w:pStyle w:val="1"/>
          </w:pPr>
        </w:pPrChange>
      </w:pPr>
      <w:ins w:id="1145" w:author="超 杨" w:date="2019-10-25T22:13:00Z">
        <w:r>
          <w:rPr>
            <w:rFonts w:hint="eastAsia"/>
          </w:rPr>
          <w:t>）</w:t>
        </w:r>
      </w:ins>
    </w:p>
    <w:p w14:paraId="433B7C45" w14:textId="77777777" w:rsidR="007D0754" w:rsidRDefault="007D0754">
      <w:pPr>
        <w:rPr>
          <w:ins w:id="1146" w:author="超 杨" w:date="2019-10-25T20:53:00Z"/>
        </w:rPr>
        <w:pPrChange w:id="1147" w:author="超 杨" w:date="2019-10-24T18:30:00Z">
          <w:pPr>
            <w:pStyle w:val="1"/>
          </w:pPr>
        </w:pPrChange>
      </w:pPr>
    </w:p>
    <w:p w14:paraId="5C1B3A22" w14:textId="77777777" w:rsidR="007D0754" w:rsidRPr="00ED6E43" w:rsidRDefault="007D0754">
      <w:pPr>
        <w:rPr>
          <w:ins w:id="1148" w:author="超 杨" w:date="2019-10-24T18:30:00Z"/>
        </w:rPr>
        <w:pPrChange w:id="1149" w:author="超 杨" w:date="2019-10-24T18:30:00Z">
          <w:pPr>
            <w:pStyle w:val="1"/>
          </w:pPr>
        </w:pPrChange>
      </w:pPr>
    </w:p>
    <w:p w14:paraId="1621616F" w14:textId="7AE0F44E" w:rsidR="00101666" w:rsidRPr="007D18DA" w:rsidDel="003C55B9" w:rsidRDefault="00101666">
      <w:pPr>
        <w:rPr>
          <w:del w:id="1150" w:author="超 杨" w:date="2019-10-25T21:21:00Z"/>
          <w:rFonts w:eastAsia="宋体"/>
          <w:rPrChange w:id="1151" w:author="超 杨" w:date="2019-10-24T18:30:00Z">
            <w:rPr>
              <w:del w:id="1152" w:author="超 杨" w:date="2019-10-25T21:21:00Z"/>
            </w:rPr>
          </w:rPrChange>
        </w:rPr>
        <w:pPrChange w:id="1153" w:author="超 杨" w:date="2019-10-24T18:30:00Z">
          <w:pPr>
            <w:pStyle w:val="1"/>
          </w:pPr>
        </w:pPrChange>
      </w:pPr>
    </w:p>
    <w:p w14:paraId="6C5B777F" w14:textId="77777777" w:rsidR="00F6426C" w:rsidRDefault="00F6426C" w:rsidP="00F6426C"/>
    <w:p w14:paraId="1FE464D6" w14:textId="77777777" w:rsidR="001D7864" w:rsidRDefault="001D7864" w:rsidP="007D35AE">
      <w:pPr>
        <w:pStyle w:val="22"/>
        <w:rPr>
          <w:ins w:id="1154" w:author="超 杨" w:date="2019-11-15T22:19:00Z"/>
        </w:rPr>
      </w:pPr>
    </w:p>
    <w:p w14:paraId="6604D0C3" w14:textId="77777777" w:rsidR="001D7864" w:rsidRDefault="001D7864" w:rsidP="007D35AE">
      <w:pPr>
        <w:pStyle w:val="22"/>
        <w:rPr>
          <w:ins w:id="1155" w:author="超 杨" w:date="2019-11-15T22:19:00Z"/>
        </w:rPr>
      </w:pPr>
    </w:p>
    <w:p w14:paraId="525D238B" w14:textId="62FF8966" w:rsidR="007D35AE" w:rsidRDefault="007D35AE">
      <w:pPr>
        <w:pStyle w:val="1"/>
        <w:rPr>
          <w:ins w:id="1156" w:author="超 杨" w:date="2019-10-30T11:24:00Z"/>
        </w:rPr>
        <w:pPrChange w:id="1157" w:author="超 杨" w:date="2019-11-21T12:05:00Z">
          <w:pPr>
            <w:pStyle w:val="22"/>
          </w:pPr>
        </w:pPrChange>
      </w:pPr>
      <w:moveToRangeStart w:id="1158" w:author="超 杨" w:date="2019-10-25T07:03:00Z" w:name="move433606324"/>
      <w:moveTo w:id="1159" w:author="超 杨" w:date="2019-10-25T07:03:00Z">
        <w:r w:rsidRPr="00F6426C">
          <w:t xml:space="preserve">8.3  </w:t>
        </w:r>
        <w:r w:rsidRPr="00F6426C">
          <w:rPr>
            <w:rFonts w:hint="eastAsia"/>
          </w:rPr>
          <w:t>改进</w:t>
        </w:r>
        <w:r w:rsidRPr="00F6426C">
          <w:t>Shader</w:t>
        </w:r>
      </w:moveTo>
    </w:p>
    <w:p w14:paraId="75474CD4" w14:textId="467F6D8B" w:rsidR="006A0268" w:rsidRDefault="006A0268">
      <w:pPr>
        <w:rPr>
          <w:ins w:id="1160" w:author="超 杨" w:date="2019-10-30T11:24:00Z"/>
        </w:rPr>
        <w:pPrChange w:id="1161" w:author="超 杨" w:date="2019-10-30T11:24:00Z">
          <w:pPr>
            <w:pStyle w:val="22"/>
          </w:pPr>
        </w:pPrChange>
      </w:pPr>
      <w:ins w:id="1162" w:author="超 杨" w:date="2019-10-30T11:24:00Z">
        <w:r>
          <w:rPr>
            <w:rFonts w:hint="eastAsia"/>
          </w:rPr>
          <w:t>（不改动编辑器</w:t>
        </w:r>
      </w:ins>
      <w:ins w:id="1163" w:author="超 杨" w:date="2019-10-30T11:25:00Z">
        <w:r>
          <w:rPr>
            <w:rFonts w:hint="eastAsia"/>
          </w:rPr>
          <w:t>，等这几个引擎改进都完成后，再一起修改编辑器！</w:t>
        </w:r>
      </w:ins>
      <w:ins w:id="1164" w:author="超 杨" w:date="2019-10-30T11:24:00Z">
        <w:r>
          <w:rPr>
            <w:rFonts w:hint="eastAsia"/>
          </w:rPr>
          <w:t>）</w:t>
        </w:r>
      </w:ins>
    </w:p>
    <w:p w14:paraId="4B5B4892" w14:textId="77777777" w:rsidR="006A0268" w:rsidRDefault="006A0268">
      <w:pPr>
        <w:rPr>
          <w:ins w:id="1165" w:author="超 杨" w:date="2019-10-30T11:24:00Z"/>
        </w:rPr>
        <w:pPrChange w:id="1166" w:author="超 杨" w:date="2019-10-30T11:24:00Z">
          <w:pPr>
            <w:pStyle w:val="22"/>
          </w:pPr>
        </w:pPrChange>
      </w:pPr>
    </w:p>
    <w:p w14:paraId="07FBD4A5" w14:textId="77777777" w:rsidR="006A0268" w:rsidRPr="00A25B7C" w:rsidRDefault="006A0268">
      <w:pPr>
        <w:rPr>
          <w:ins w:id="1167" w:author="超 杨" w:date="2019-10-29T17:26:00Z"/>
        </w:rPr>
        <w:pPrChange w:id="1168" w:author="超 杨" w:date="2019-10-30T11:24:00Z">
          <w:pPr>
            <w:pStyle w:val="22"/>
          </w:pPr>
        </w:pPrChange>
      </w:pPr>
    </w:p>
    <w:p w14:paraId="02C6FA64" w14:textId="295720A7" w:rsidR="00ED6E43" w:rsidRDefault="00ED6E43">
      <w:pPr>
        <w:rPr>
          <w:ins w:id="1169" w:author="超 杨" w:date="2019-10-29T17:29:00Z"/>
        </w:rPr>
        <w:pPrChange w:id="1170" w:author="超 杨" w:date="2019-10-29T17:26:00Z">
          <w:pPr>
            <w:pStyle w:val="22"/>
          </w:pPr>
        </w:pPrChange>
      </w:pPr>
      <w:ins w:id="1171" w:author="超 杨" w:date="2019-10-29T17:29:00Z">
        <w:r>
          <w:rPr>
            <w:rFonts w:hint="eastAsia"/>
          </w:rPr>
          <w:t>（</w:t>
        </w:r>
      </w:ins>
    </w:p>
    <w:p w14:paraId="1DACA3B4" w14:textId="7D1BA8F6" w:rsidR="00ED6E43" w:rsidRDefault="00ED6E43">
      <w:pPr>
        <w:rPr>
          <w:ins w:id="1172" w:author="超 杨" w:date="2019-10-30T08:32:00Z"/>
        </w:rPr>
        <w:pPrChange w:id="1173" w:author="超 杨" w:date="2019-10-29T17:26:00Z">
          <w:pPr>
            <w:pStyle w:val="22"/>
          </w:pPr>
        </w:pPrChange>
      </w:pPr>
      <w:ins w:id="1174" w:author="超 杨" w:date="2019-10-29T17:29:00Z">
        <w:r>
          <w:rPr>
            <w:rFonts w:hint="eastAsia"/>
          </w:rPr>
          <w:t>当前问题：</w:t>
        </w:r>
      </w:ins>
    </w:p>
    <w:p w14:paraId="1CD361E4" w14:textId="67796168" w:rsidR="00016AD1" w:rsidRDefault="00016AD1">
      <w:pPr>
        <w:rPr>
          <w:ins w:id="1175" w:author="超 杨" w:date="2019-10-30T08:33:00Z"/>
        </w:rPr>
        <w:pPrChange w:id="1176" w:author="超 杨" w:date="2019-10-29T17:26:00Z">
          <w:pPr>
            <w:pStyle w:val="22"/>
          </w:pPr>
        </w:pPrChange>
      </w:pPr>
      <w:ins w:id="1177" w:author="超 杨" w:date="2019-10-30T08:32:00Z">
        <w:r>
          <w:t>0</w:t>
        </w:r>
        <w:r>
          <w:rPr>
            <w:rFonts w:hint="eastAsia"/>
          </w:rPr>
          <w:t>、用户</w:t>
        </w:r>
      </w:ins>
      <w:ins w:id="1178" w:author="超 杨" w:date="2019-10-30T08:33:00Z">
        <w:r>
          <w:rPr>
            <w:rFonts w:hint="eastAsia"/>
          </w:rPr>
          <w:t>定义了</w:t>
        </w:r>
        <w:r>
          <w:t>GLSL</w:t>
        </w:r>
      </w:ins>
    </w:p>
    <w:p w14:paraId="5C27F5E2" w14:textId="2F19AFD7" w:rsidR="00016AD1" w:rsidRDefault="00016AD1">
      <w:pPr>
        <w:rPr>
          <w:ins w:id="1179" w:author="超 杨" w:date="2019-10-30T08:33:00Z"/>
        </w:rPr>
        <w:pPrChange w:id="1180" w:author="超 杨" w:date="2019-10-29T17:26:00Z">
          <w:pPr>
            <w:pStyle w:val="22"/>
          </w:pPr>
        </w:pPrChange>
      </w:pPr>
      <w:ins w:id="1181" w:author="超 杨" w:date="2019-10-30T08:33:00Z">
        <w:r>
          <w:rPr>
            <w:rFonts w:hint="eastAsia"/>
          </w:rPr>
          <w:t>用户不应该</w:t>
        </w:r>
      </w:ins>
      <w:ins w:id="1182" w:author="超 杨" w:date="2019-10-30T08:35:00Z">
        <w:r>
          <w:rPr>
            <w:rFonts w:hint="eastAsia"/>
          </w:rPr>
          <w:t>知道</w:t>
        </w:r>
      </w:ins>
      <w:ins w:id="1183" w:author="超 杨" w:date="2019-10-30T08:33:00Z">
        <w:r>
          <w:t>GLSL</w:t>
        </w:r>
        <w:r>
          <w:rPr>
            <w:rFonts w:hint="eastAsia"/>
          </w:rPr>
          <w:t>，只需要知道使用哪个</w:t>
        </w:r>
        <w:r>
          <w:t>shader</w:t>
        </w:r>
      </w:ins>
    </w:p>
    <w:p w14:paraId="116B5D87" w14:textId="77777777" w:rsidR="00016AD1" w:rsidRDefault="00016AD1">
      <w:pPr>
        <w:rPr>
          <w:ins w:id="1184" w:author="超 杨" w:date="2019-10-29T17:29:00Z"/>
        </w:rPr>
        <w:pPrChange w:id="1185" w:author="超 杨" w:date="2019-10-29T17:26:00Z">
          <w:pPr>
            <w:pStyle w:val="22"/>
          </w:pPr>
        </w:pPrChange>
      </w:pPr>
    </w:p>
    <w:p w14:paraId="292DE353" w14:textId="570C33A3" w:rsidR="00ED6E43" w:rsidRDefault="00ED6E43">
      <w:pPr>
        <w:rPr>
          <w:ins w:id="1186" w:author="超 杨" w:date="2019-10-29T17:30:00Z"/>
        </w:rPr>
        <w:pPrChange w:id="1187" w:author="超 杨" w:date="2019-10-29T17:26:00Z">
          <w:pPr>
            <w:pStyle w:val="22"/>
          </w:pPr>
        </w:pPrChange>
      </w:pPr>
      <w:ins w:id="1188" w:author="超 杨" w:date="2019-10-29T17:30:00Z">
        <w:r>
          <w:rPr>
            <w:rFonts w:hint="eastAsia"/>
          </w:rPr>
          <w:lastRenderedPageBreak/>
          <w:t>1、对</w:t>
        </w:r>
      </w:ins>
      <w:ins w:id="1189" w:author="超 杨" w:date="2019-10-29T17:51:00Z">
        <w:r w:rsidR="00322457">
          <w:t>GLSL</w:t>
        </w:r>
      </w:ins>
      <w:ins w:id="1190" w:author="超 杨" w:date="2019-10-29T17:30:00Z">
        <w:r>
          <w:rPr>
            <w:rFonts w:hint="eastAsia"/>
          </w:rPr>
          <w:t>进行了硬编码</w:t>
        </w:r>
      </w:ins>
    </w:p>
    <w:p w14:paraId="782DD20C" w14:textId="0321CCEF" w:rsidR="00ED6E43" w:rsidRDefault="00ED6E43">
      <w:pPr>
        <w:rPr>
          <w:ins w:id="1191" w:author="超 杨" w:date="2019-10-29T17:30:00Z"/>
        </w:rPr>
        <w:pPrChange w:id="1192" w:author="超 杨" w:date="2019-10-29T17:26:00Z">
          <w:pPr>
            <w:pStyle w:val="22"/>
          </w:pPr>
        </w:pPrChange>
      </w:pPr>
      <w:ins w:id="1193" w:author="超 杨" w:date="2019-10-29T17:30:00Z">
        <w:r>
          <w:rPr>
            <w:rFonts w:hint="eastAsia"/>
          </w:rPr>
          <w:t>如：</w:t>
        </w:r>
      </w:ins>
    </w:p>
    <w:p w14:paraId="42BFA62F" w14:textId="2498F961" w:rsidR="00ED6E43" w:rsidRDefault="00ED6E43">
      <w:pPr>
        <w:rPr>
          <w:ins w:id="1194" w:author="超 杨" w:date="2019-10-29T17:31:00Z"/>
        </w:rPr>
        <w:pPrChange w:id="1195" w:author="超 杨" w:date="2019-10-29T17:31:00Z">
          <w:pPr>
            <w:pStyle w:val="22"/>
          </w:pPr>
        </w:pPrChange>
      </w:pPr>
      <w:ins w:id="1196" w:author="超 杨" w:date="2019-10-29T17:30:00Z">
        <w:r>
          <w:t>Render.re</w:t>
        </w:r>
        <w:r>
          <w:rPr>
            <w:rFonts w:hint="eastAsia"/>
          </w:rPr>
          <w:t>硬编码</w:t>
        </w:r>
      </w:ins>
      <w:ins w:id="1197" w:author="超 杨" w:date="2019-10-29T17:31:00Z">
        <w:r>
          <w:rPr>
            <w:rFonts w:hint="eastAsia"/>
          </w:rPr>
          <w:t>了</w:t>
        </w:r>
        <w:r>
          <w:t>Shader</w:t>
        </w:r>
        <w:r>
          <w:rPr>
            <w:rFonts w:hint="eastAsia"/>
          </w:rPr>
          <w:t>的</w:t>
        </w:r>
        <w:r>
          <w:t>Field</w:t>
        </w:r>
        <w:r>
          <w:rPr>
            <w:rFonts w:hint="eastAsia"/>
          </w:rPr>
          <w:t>（</w:t>
        </w:r>
        <w:r>
          <w:t xml:space="preserve">e.g. </w:t>
        </w:r>
        <w:proofErr w:type="spellStart"/>
        <w:r>
          <w:t>a_position,u_mMatrix</w:t>
        </w:r>
        <w:proofErr w:type="spellEnd"/>
        <w:r>
          <w:t xml:space="preserve">, </w:t>
        </w:r>
        <w:r>
          <w:rPr>
            <w:rFonts w:hint="eastAsia"/>
          </w:rPr>
          <w:t>。。。。。。）</w:t>
        </w:r>
      </w:ins>
    </w:p>
    <w:p w14:paraId="1BA3C07A" w14:textId="77777777" w:rsidR="00ED6E43" w:rsidRDefault="00ED6E43">
      <w:pPr>
        <w:rPr>
          <w:ins w:id="1198" w:author="超 杨" w:date="2019-10-29T17:47:00Z"/>
        </w:rPr>
        <w:pPrChange w:id="1199" w:author="超 杨" w:date="2019-10-29T17:31:00Z">
          <w:pPr>
            <w:pStyle w:val="22"/>
          </w:pPr>
        </w:pPrChange>
      </w:pPr>
    </w:p>
    <w:p w14:paraId="6172513E" w14:textId="77777777" w:rsidR="004050D6" w:rsidRDefault="004050D6">
      <w:pPr>
        <w:rPr>
          <w:ins w:id="1200" w:author="超 杨" w:date="2019-10-29T17:48:00Z"/>
        </w:rPr>
        <w:pPrChange w:id="1201" w:author="超 杨" w:date="2019-10-29T17:31:00Z">
          <w:pPr>
            <w:pStyle w:val="22"/>
          </w:pPr>
        </w:pPrChange>
      </w:pPr>
      <w:ins w:id="1202" w:author="超 杨" w:date="2019-10-29T17:47:00Z">
        <w:r>
          <w:rPr>
            <w:rFonts w:hint="eastAsia"/>
          </w:rPr>
          <w:t>（解释什么是</w:t>
        </w:r>
        <w:r>
          <w:t>Field</w:t>
        </w:r>
      </w:ins>
      <w:ins w:id="1203" w:author="超 杨" w:date="2019-10-29T17:48:00Z">
        <w:r>
          <w:rPr>
            <w:rFonts w:hint="eastAsia"/>
          </w:rPr>
          <w:t>？</w:t>
        </w:r>
      </w:ins>
    </w:p>
    <w:p w14:paraId="2708E5C1" w14:textId="7DF63056" w:rsidR="004050D6" w:rsidRDefault="004050D6">
      <w:pPr>
        <w:ind w:firstLineChars="212" w:firstLine="418"/>
        <w:rPr>
          <w:ins w:id="1204" w:author="超 杨" w:date="2019-10-29T17:48:00Z"/>
        </w:rPr>
        <w:pPrChange w:id="1205" w:author="超 杨" w:date="2019-10-29T17:48:00Z">
          <w:pPr>
            <w:pStyle w:val="22"/>
          </w:pPr>
        </w:pPrChange>
      </w:pPr>
      <w:ins w:id="1206" w:author="超 杨" w:date="2019-10-29T17:48:00Z">
        <w:r>
          <w:t xml:space="preserve">    </w:t>
        </w:r>
        <w:r>
          <w:rPr>
            <w:rFonts w:hint="eastAsia"/>
          </w:rPr>
          <w:t>顶点</w:t>
        </w:r>
        <w:r>
          <w:t>Field</w:t>
        </w:r>
        <w:r>
          <w:rPr>
            <w:rFonts w:hint="eastAsia"/>
          </w:rPr>
          <w:t>，</w:t>
        </w:r>
        <w:r>
          <w:t>uniform Field</w:t>
        </w:r>
        <w:r>
          <w:rPr>
            <w:rFonts w:hint="eastAsia"/>
          </w:rPr>
          <w:t>？</w:t>
        </w:r>
      </w:ins>
    </w:p>
    <w:p w14:paraId="6F2DDAAC" w14:textId="79A3B0FB" w:rsidR="004050D6" w:rsidRDefault="004050D6">
      <w:pPr>
        <w:rPr>
          <w:ins w:id="1207" w:author="超 杨" w:date="2019-10-29T17:31:00Z"/>
        </w:rPr>
        <w:pPrChange w:id="1208" w:author="超 杨" w:date="2019-10-29T17:31:00Z">
          <w:pPr>
            <w:pStyle w:val="22"/>
          </w:pPr>
        </w:pPrChange>
      </w:pPr>
      <w:ins w:id="1209" w:author="超 杨" w:date="2019-10-29T17:47:00Z">
        <w:r>
          <w:rPr>
            <w:rFonts w:hint="eastAsia"/>
          </w:rPr>
          <w:t>）</w:t>
        </w:r>
      </w:ins>
    </w:p>
    <w:p w14:paraId="741BD1AC" w14:textId="31B05E75" w:rsidR="00ED6E43" w:rsidRDefault="00ED6E43">
      <w:pPr>
        <w:rPr>
          <w:ins w:id="1210" w:author="超 杨" w:date="2019-10-29T17:31:00Z"/>
        </w:rPr>
        <w:pPrChange w:id="1211" w:author="超 杨" w:date="2019-10-29T17:31:00Z">
          <w:pPr>
            <w:pStyle w:val="22"/>
          </w:pPr>
        </w:pPrChange>
      </w:pPr>
    </w:p>
    <w:p w14:paraId="7F0A2FC5" w14:textId="77777777" w:rsidR="00ED6E43" w:rsidRDefault="00ED6E43">
      <w:pPr>
        <w:rPr>
          <w:ins w:id="1212" w:author="超 杨" w:date="2019-10-29T17:30:00Z"/>
        </w:rPr>
        <w:pPrChange w:id="1213" w:author="超 杨" w:date="2019-10-29T17:31:00Z">
          <w:pPr>
            <w:pStyle w:val="22"/>
          </w:pPr>
        </w:pPrChange>
      </w:pPr>
    </w:p>
    <w:p w14:paraId="10E018F6" w14:textId="70FF60B7" w:rsidR="00ED6E43" w:rsidRDefault="00ED6E43">
      <w:pPr>
        <w:rPr>
          <w:ins w:id="1214" w:author="超 杨" w:date="2019-10-29T17:31:00Z"/>
        </w:rPr>
        <w:pPrChange w:id="1215" w:author="超 杨" w:date="2019-10-29T17:26:00Z">
          <w:pPr>
            <w:pStyle w:val="22"/>
          </w:pPr>
        </w:pPrChange>
      </w:pPr>
      <w:ins w:id="1216" w:author="超 杨" w:date="2019-10-29T17:30:00Z">
        <w:r>
          <w:rPr>
            <w:rFonts w:hint="eastAsia"/>
          </w:rPr>
          <w:t>2、</w:t>
        </w:r>
      </w:ins>
      <w:ins w:id="1217" w:author="超 杨" w:date="2019-10-29T17:35:00Z">
        <w:r w:rsidR="00B12AF9">
          <w:rPr>
            <w:rFonts w:hint="eastAsia"/>
          </w:rPr>
          <w:t>不够灵活</w:t>
        </w:r>
      </w:ins>
    </w:p>
    <w:p w14:paraId="44D791F3" w14:textId="5213CF33" w:rsidR="00ED6E43" w:rsidRDefault="00B12AF9">
      <w:pPr>
        <w:rPr>
          <w:ins w:id="1218" w:author="超 杨" w:date="2019-10-29T17:35:00Z"/>
        </w:rPr>
        <w:pPrChange w:id="1219" w:author="超 杨" w:date="2019-10-29T17:26:00Z">
          <w:pPr>
            <w:pStyle w:val="22"/>
          </w:pPr>
        </w:pPrChange>
      </w:pPr>
      <w:ins w:id="1220" w:author="超 杨" w:date="2019-10-29T17:35:00Z">
        <w:r>
          <w:rPr>
            <w:rFonts w:hint="eastAsia"/>
          </w:rPr>
          <w:t>如：</w:t>
        </w:r>
      </w:ins>
    </w:p>
    <w:p w14:paraId="5D00C8AB" w14:textId="191DC194" w:rsidR="00B12AF9" w:rsidRDefault="00FE4BF0">
      <w:pPr>
        <w:rPr>
          <w:ins w:id="1221" w:author="超 杨" w:date="2019-10-29T17:44:00Z"/>
        </w:rPr>
        <w:pPrChange w:id="1222" w:author="超 杨" w:date="2019-10-29T17:26:00Z">
          <w:pPr>
            <w:pStyle w:val="22"/>
          </w:pPr>
        </w:pPrChange>
      </w:pPr>
      <w:proofErr w:type="gramStart"/>
      <w:ins w:id="1223" w:author="超 杨" w:date="2019-10-29T17:43:00Z">
        <w:r>
          <w:t>a.</w:t>
        </w:r>
      </w:ins>
      <w:ins w:id="1224" w:author="超 杨" w:date="2019-10-29T17:35:00Z">
        <w:r w:rsidR="00B12AF9">
          <w:t>Render.re</w:t>
        </w:r>
      </w:ins>
      <w:proofErr w:type="gramEnd"/>
      <w:ins w:id="1225" w:author="超 杨" w:date="2019-10-29T17:36:00Z">
        <w:r>
          <w:t>-.</w:t>
        </w:r>
        <w:r w:rsidRPr="00FE4BF0">
          <w:t>_</w:t>
        </w:r>
        <w:proofErr w:type="spellStart"/>
        <w:r w:rsidRPr="00FE4BF0">
          <w:t>sendModelUniformData</w:t>
        </w:r>
        <w:proofErr w:type="spellEnd"/>
        <w:r>
          <w:t xml:space="preserve"> </w:t>
        </w:r>
        <w:r>
          <w:rPr>
            <w:rFonts w:hint="eastAsia"/>
          </w:rPr>
          <w:t>限定了</w:t>
        </w:r>
      </w:ins>
      <w:ins w:id="1226" w:author="超 杨" w:date="2019-10-29T17:51:00Z">
        <w:r w:rsidR="00322457">
          <w:t>GLSL</w:t>
        </w:r>
      </w:ins>
      <w:ins w:id="1227" w:author="超 杨" w:date="2019-10-29T17:36:00Z">
        <w:r>
          <w:rPr>
            <w:rFonts w:hint="eastAsia"/>
          </w:rPr>
          <w:t>必须有</w:t>
        </w:r>
        <w:proofErr w:type="spellStart"/>
        <w:r>
          <w:t>u_mMatrix</w:t>
        </w:r>
        <w:proofErr w:type="spellEnd"/>
        <w:r>
          <w:rPr>
            <w:rFonts w:hint="eastAsia"/>
          </w:rPr>
          <w:t>字段，否则</w:t>
        </w:r>
      </w:ins>
      <w:ins w:id="1228" w:author="超 杨" w:date="2019-10-29T17:37:00Z">
        <w:r>
          <w:rPr>
            <w:rFonts w:hint="eastAsia"/>
          </w:rPr>
          <w:t>在获得</w:t>
        </w:r>
      </w:ins>
      <w:ins w:id="1229" w:author="超 杨" w:date="2019-10-29T17:38:00Z">
        <w:r>
          <w:rPr>
            <w:rFonts w:hint="eastAsia"/>
          </w:rPr>
          <w:t>它</w:t>
        </w:r>
      </w:ins>
      <w:ins w:id="1230" w:author="超 杨" w:date="2019-10-29T17:39:00Z">
        <w:r>
          <w:rPr>
            <w:rFonts w:hint="eastAsia"/>
          </w:rPr>
          <w:t>的</w:t>
        </w:r>
      </w:ins>
      <w:ins w:id="1231" w:author="超 杨" w:date="2019-10-29T17:43:00Z">
        <w:r>
          <w:t>Location</w:t>
        </w:r>
        <w:r>
          <w:rPr>
            <w:rFonts w:hint="eastAsia"/>
          </w:rPr>
          <w:t>会报错。</w:t>
        </w:r>
      </w:ins>
    </w:p>
    <w:p w14:paraId="48147AFE" w14:textId="01DC4F37" w:rsidR="00FE4BF0" w:rsidRDefault="00FE4BF0">
      <w:pPr>
        <w:rPr>
          <w:ins w:id="1232" w:author="超 杨" w:date="2019-10-29T17:50:00Z"/>
        </w:rPr>
        <w:pPrChange w:id="1233" w:author="超 杨" w:date="2019-10-29T17:26:00Z">
          <w:pPr>
            <w:pStyle w:val="22"/>
          </w:pPr>
        </w:pPrChange>
      </w:pPr>
      <w:ins w:id="1234" w:author="超 杨" w:date="2019-10-29T17:44:00Z">
        <w:r>
          <w:t>b.</w:t>
        </w:r>
      </w:ins>
      <w:ins w:id="1235" w:author="超 杨" w:date="2019-10-29T17:50:00Z">
        <w:r w:rsidR="00CB01BD">
          <w:rPr>
            <w:rFonts w:hint="eastAsia"/>
          </w:rPr>
          <w:t>当前限定了</w:t>
        </w:r>
        <w:r w:rsidR="00322457">
          <w:t>GLSL</w:t>
        </w:r>
        <w:r w:rsidR="00CB01BD">
          <w:rPr>
            <w:rFonts w:hint="eastAsia"/>
          </w:rPr>
          <w:t>的字段：</w:t>
        </w:r>
      </w:ins>
    </w:p>
    <w:p w14:paraId="109E082E" w14:textId="0B3C25FA" w:rsidR="00CB01BD" w:rsidRDefault="00CB01BD">
      <w:pPr>
        <w:rPr>
          <w:ins w:id="1236" w:author="超 杨" w:date="2019-10-29T17:50:00Z"/>
        </w:rPr>
        <w:pPrChange w:id="1237" w:author="超 杨" w:date="2019-10-29T17:26:00Z">
          <w:pPr>
            <w:pStyle w:val="22"/>
          </w:pPr>
        </w:pPrChange>
      </w:pPr>
      <w:ins w:id="1238" w:author="超 杨" w:date="2019-10-29T17:50:00Z">
        <w:r>
          <w:rPr>
            <w:rFonts w:hint="eastAsia"/>
          </w:rPr>
          <w:t>顶点字段为</w:t>
        </w:r>
        <w:proofErr w:type="spellStart"/>
        <w:r>
          <w:t>a_position</w:t>
        </w:r>
        <w:proofErr w:type="spellEnd"/>
        <w:r>
          <w:rPr>
            <w:rFonts w:hint="eastAsia"/>
          </w:rPr>
          <w:t>；</w:t>
        </w:r>
      </w:ins>
    </w:p>
    <w:p w14:paraId="1D899B4C" w14:textId="66BF915C" w:rsidR="00CB01BD" w:rsidRDefault="00CB01BD">
      <w:pPr>
        <w:rPr>
          <w:ins w:id="1239" w:author="超 杨" w:date="2019-10-29T17:51:00Z"/>
        </w:rPr>
        <w:pPrChange w:id="1240" w:author="超 杨" w:date="2019-10-29T17:50:00Z">
          <w:pPr>
            <w:pStyle w:val="22"/>
          </w:pPr>
        </w:pPrChange>
      </w:pPr>
      <w:ins w:id="1241" w:author="超 杨" w:date="2019-10-29T17:50:00Z">
        <w:r>
          <w:t>uniform</w:t>
        </w:r>
        <w:r>
          <w:rPr>
            <w:rFonts w:hint="eastAsia"/>
          </w:rPr>
          <w:t>字段为</w:t>
        </w:r>
        <w:proofErr w:type="spellStart"/>
        <w:r>
          <w:t>u_mMatrix</w:t>
        </w:r>
        <w:proofErr w:type="spellEnd"/>
        <w:r>
          <w:t xml:space="preserve">, </w:t>
        </w:r>
        <w:proofErr w:type="spellStart"/>
        <w:r>
          <w:t>u_vMatrix</w:t>
        </w:r>
        <w:proofErr w:type="spellEnd"/>
        <w:r>
          <w:t xml:space="preserve">, </w:t>
        </w:r>
        <w:proofErr w:type="spellStart"/>
        <w:r>
          <w:t>u_pMatrix</w:t>
        </w:r>
        <w:proofErr w:type="spellEnd"/>
        <w:r>
          <w:t xml:space="preserve">, </w:t>
        </w:r>
        <w:proofErr w:type="spellStart"/>
        <w:r>
          <w:t>u_color</w:t>
        </w:r>
      </w:ins>
      <w:ins w:id="1242" w:author="超 杨" w:date="2019-10-29T17:51:00Z">
        <w:r w:rsidRPr="00CB01BD">
          <w:t>$</w:t>
        </w:r>
        <w:r>
          <w:t>index</w:t>
        </w:r>
        <w:proofErr w:type="spellEnd"/>
      </w:ins>
    </w:p>
    <w:p w14:paraId="7926F630" w14:textId="48E0E8B6" w:rsidR="00CB01BD" w:rsidRDefault="00CB01BD">
      <w:pPr>
        <w:rPr>
          <w:ins w:id="1243" w:author="超 杨" w:date="2019-10-29T17:31:00Z"/>
        </w:rPr>
        <w:pPrChange w:id="1244" w:author="超 杨" w:date="2019-10-29T17:50:00Z">
          <w:pPr>
            <w:pStyle w:val="22"/>
          </w:pPr>
        </w:pPrChange>
      </w:pPr>
      <w:ins w:id="1245" w:author="超 杨" w:date="2019-10-29T17:51:00Z">
        <w:r>
          <w:rPr>
            <w:rFonts w:hint="eastAsia"/>
          </w:rPr>
          <w:t>（解释</w:t>
        </w:r>
        <w:r w:rsidRPr="00CB01BD">
          <w:t>$</w:t>
        </w:r>
        <w:r>
          <w:t>index</w:t>
        </w:r>
        <w:r>
          <w:rPr>
            <w:rFonts w:hint="eastAsia"/>
          </w:rPr>
          <w:t>的意思！！！）</w:t>
        </w:r>
      </w:ins>
    </w:p>
    <w:p w14:paraId="1D06FB02" w14:textId="77777777" w:rsidR="00ED6E43" w:rsidRDefault="00ED6E43">
      <w:pPr>
        <w:rPr>
          <w:ins w:id="1246" w:author="超 杨" w:date="2019-10-29T17:51:00Z"/>
        </w:rPr>
        <w:pPrChange w:id="1247" w:author="超 杨" w:date="2019-10-29T17:26:00Z">
          <w:pPr>
            <w:pStyle w:val="22"/>
          </w:pPr>
        </w:pPrChange>
      </w:pPr>
    </w:p>
    <w:p w14:paraId="63946052" w14:textId="77777777" w:rsidR="00A425B9" w:rsidRDefault="00322457">
      <w:pPr>
        <w:rPr>
          <w:ins w:id="1248" w:author="超 杨" w:date="2019-10-29T17:52:00Z"/>
        </w:rPr>
        <w:pPrChange w:id="1249" w:author="超 杨" w:date="2019-10-29T17:26:00Z">
          <w:pPr>
            <w:pStyle w:val="22"/>
          </w:pPr>
        </w:pPrChange>
      </w:pPr>
      <w:ins w:id="1250" w:author="超 杨" w:date="2019-10-29T17:51:00Z">
        <w:r>
          <w:rPr>
            <w:rFonts w:hint="eastAsia"/>
          </w:rPr>
          <w:t>但是真正的</w:t>
        </w:r>
        <w:r>
          <w:t>3D</w:t>
        </w:r>
        <w:r>
          <w:rPr>
            <w:rFonts w:hint="eastAsia"/>
          </w:rPr>
          <w:t>程序的</w:t>
        </w:r>
        <w:r w:rsidR="00A425B9">
          <w:t>GLSL</w:t>
        </w:r>
        <w:r w:rsidR="00A425B9">
          <w:rPr>
            <w:rFonts w:hint="eastAsia"/>
          </w:rPr>
          <w:t>很复杂</w:t>
        </w:r>
      </w:ins>
      <w:ins w:id="1251" w:author="超 杨" w:date="2019-10-29T17:52:00Z">
        <w:r w:rsidR="00A425B9">
          <w:rPr>
            <w:rFonts w:hint="eastAsia"/>
          </w:rPr>
          <w:t>：</w:t>
        </w:r>
      </w:ins>
    </w:p>
    <w:p w14:paraId="6479F283" w14:textId="7297D838" w:rsidR="00322457" w:rsidRDefault="00A425B9">
      <w:pPr>
        <w:rPr>
          <w:ins w:id="1252" w:author="超 杨" w:date="2019-10-29T17:52:00Z"/>
        </w:rPr>
        <w:pPrChange w:id="1253" w:author="超 杨" w:date="2019-10-29T17:26:00Z">
          <w:pPr>
            <w:pStyle w:val="22"/>
          </w:pPr>
        </w:pPrChange>
      </w:pPr>
      <w:ins w:id="1254" w:author="超 杨" w:date="2019-10-29T17:52:00Z">
        <w:r>
          <w:rPr>
            <w:rFonts w:hint="eastAsia"/>
          </w:rPr>
          <w:t>1）有可能有更多的字段</w:t>
        </w:r>
      </w:ins>
    </w:p>
    <w:p w14:paraId="464EDB6C" w14:textId="408C570B" w:rsidR="00A425B9" w:rsidRDefault="00A425B9">
      <w:pPr>
        <w:rPr>
          <w:ins w:id="1255" w:author="超 杨" w:date="2019-10-29T17:31:00Z"/>
        </w:rPr>
        <w:pPrChange w:id="1256" w:author="超 杨" w:date="2019-10-29T17:26:00Z">
          <w:pPr>
            <w:pStyle w:val="22"/>
          </w:pPr>
        </w:pPrChange>
      </w:pPr>
      <w:ins w:id="1257" w:author="超 杨" w:date="2019-10-29T17:52:00Z">
        <w:r>
          <w:rPr>
            <w:rFonts w:hint="eastAsia"/>
          </w:rPr>
          <w:t>如</w:t>
        </w:r>
        <w:proofErr w:type="spellStart"/>
        <w:r>
          <w:t>a_normal</w:t>
        </w:r>
        <w:proofErr w:type="spellEnd"/>
        <w:r>
          <w:rPr>
            <w:rFonts w:hint="eastAsia"/>
          </w:rPr>
          <w:t>，</w:t>
        </w:r>
        <w:proofErr w:type="spellStart"/>
        <w:r>
          <w:t>u_opacity</w:t>
        </w:r>
        <w:proofErr w:type="spellEnd"/>
        <w:r>
          <w:rPr>
            <w:rFonts w:hint="eastAsia"/>
          </w:rPr>
          <w:t>等</w:t>
        </w:r>
      </w:ins>
    </w:p>
    <w:p w14:paraId="2FD84C80" w14:textId="30EA4922" w:rsidR="00ED6E43" w:rsidRDefault="00A425B9">
      <w:pPr>
        <w:rPr>
          <w:ins w:id="1258" w:author="超 杨" w:date="2019-10-29T17:54:00Z"/>
        </w:rPr>
        <w:pPrChange w:id="1259" w:author="超 杨" w:date="2019-10-29T17:26:00Z">
          <w:pPr>
            <w:pStyle w:val="22"/>
          </w:pPr>
        </w:pPrChange>
      </w:pPr>
      <w:ins w:id="1260" w:author="超 杨" w:date="2019-10-29T17:53:00Z">
        <w:r>
          <w:rPr>
            <w:rFonts w:hint="eastAsia"/>
          </w:rPr>
          <w:t>2）</w:t>
        </w:r>
      </w:ins>
      <w:ins w:id="1261" w:author="超 杨" w:date="2019-10-29T17:54:00Z">
        <w:r>
          <w:rPr>
            <w:rFonts w:hint="eastAsia"/>
          </w:rPr>
          <w:t>在不同的条件下，</w:t>
        </w:r>
        <w:r>
          <w:t>GLSL</w:t>
        </w:r>
        <w:r>
          <w:rPr>
            <w:rFonts w:hint="eastAsia"/>
          </w:rPr>
          <w:t>不一样</w:t>
        </w:r>
      </w:ins>
    </w:p>
    <w:p w14:paraId="27046A74" w14:textId="6C21FDEE" w:rsidR="00A425B9" w:rsidRDefault="00A425B9">
      <w:pPr>
        <w:rPr>
          <w:ins w:id="1262" w:author="超 杨" w:date="2019-10-29T17:54:00Z"/>
        </w:rPr>
        <w:pPrChange w:id="1263" w:author="超 杨" w:date="2019-10-29T17:26:00Z">
          <w:pPr>
            <w:pStyle w:val="22"/>
          </w:pPr>
        </w:pPrChange>
      </w:pPr>
      <w:ins w:id="1264" w:author="超 杨" w:date="2019-10-29T17:54:00Z">
        <w:r>
          <w:rPr>
            <w:rFonts w:hint="eastAsia"/>
          </w:rPr>
          <w:t>如：</w:t>
        </w:r>
      </w:ins>
    </w:p>
    <w:p w14:paraId="6F179529" w14:textId="42B71889" w:rsidR="00A425B9" w:rsidRDefault="00A425B9">
      <w:pPr>
        <w:rPr>
          <w:ins w:id="1265" w:author="超 杨" w:date="2019-10-29T17:56:00Z"/>
        </w:rPr>
        <w:pPrChange w:id="1266" w:author="超 杨" w:date="2019-10-29T17:26:00Z">
          <w:pPr>
            <w:pStyle w:val="22"/>
          </w:pPr>
        </w:pPrChange>
      </w:pPr>
      <w:ins w:id="1267" w:author="超 杨" w:date="2019-10-29T17:55:00Z">
        <w:r>
          <w:rPr>
            <w:rFonts w:hint="eastAsia"/>
          </w:rPr>
          <w:t>一个</w:t>
        </w:r>
        <w:proofErr w:type="spellStart"/>
        <w:r>
          <w:t>GameObject</w:t>
        </w:r>
        <w:proofErr w:type="spellEnd"/>
        <w:r>
          <w:rPr>
            <w:rFonts w:hint="eastAsia"/>
          </w:rPr>
          <w:t>有</w:t>
        </w:r>
        <w:r>
          <w:t>/</w:t>
        </w:r>
        <w:r>
          <w:rPr>
            <w:rFonts w:hint="eastAsia"/>
          </w:rPr>
          <w:t>无纹理，它的</w:t>
        </w:r>
        <w:r>
          <w:t>GLSL</w:t>
        </w:r>
        <w:r>
          <w:rPr>
            <w:rFonts w:hint="eastAsia"/>
          </w:rPr>
          <w:t>是不一样的</w:t>
        </w:r>
      </w:ins>
    </w:p>
    <w:p w14:paraId="46BBCB30" w14:textId="77777777" w:rsidR="008747C3" w:rsidRDefault="008747C3">
      <w:pPr>
        <w:rPr>
          <w:ins w:id="1268" w:author="超 杨" w:date="2019-10-29T17:56:00Z"/>
        </w:rPr>
        <w:pPrChange w:id="1269" w:author="超 杨" w:date="2019-10-29T17:26:00Z">
          <w:pPr>
            <w:pStyle w:val="22"/>
          </w:pPr>
        </w:pPrChange>
      </w:pPr>
    </w:p>
    <w:p w14:paraId="2D6ED119" w14:textId="77777777" w:rsidR="008747C3" w:rsidRDefault="008747C3">
      <w:pPr>
        <w:rPr>
          <w:ins w:id="1270" w:author="超 杨" w:date="2019-10-29T17:56:00Z"/>
        </w:rPr>
        <w:pPrChange w:id="1271" w:author="超 杨" w:date="2019-10-29T17:26:00Z">
          <w:pPr>
            <w:pStyle w:val="22"/>
          </w:pPr>
        </w:pPrChange>
      </w:pPr>
    </w:p>
    <w:p w14:paraId="0F586BB3" w14:textId="77777777" w:rsidR="008747C3" w:rsidRDefault="008747C3">
      <w:pPr>
        <w:rPr>
          <w:ins w:id="1272" w:author="超 杨" w:date="2019-10-29T17:56:00Z"/>
        </w:rPr>
        <w:pPrChange w:id="1273" w:author="超 杨" w:date="2019-10-29T17:26:00Z">
          <w:pPr>
            <w:pStyle w:val="22"/>
          </w:pPr>
        </w:pPrChange>
      </w:pPr>
    </w:p>
    <w:p w14:paraId="4E286DAB" w14:textId="77777777" w:rsidR="008747C3" w:rsidRDefault="008747C3">
      <w:pPr>
        <w:rPr>
          <w:ins w:id="1274" w:author="超 杨" w:date="2019-10-29T17:56:00Z"/>
        </w:rPr>
        <w:pPrChange w:id="1275" w:author="超 杨" w:date="2019-10-29T17:26:00Z">
          <w:pPr>
            <w:pStyle w:val="22"/>
          </w:pPr>
        </w:pPrChange>
      </w:pPr>
    </w:p>
    <w:p w14:paraId="00042971" w14:textId="2E0423A8" w:rsidR="008747C3" w:rsidRDefault="00DC680E">
      <w:pPr>
        <w:rPr>
          <w:ins w:id="1276" w:author="超 杨" w:date="2019-10-30T07:52:00Z"/>
        </w:rPr>
        <w:pPrChange w:id="1277" w:author="超 杨" w:date="2019-10-29T17:26:00Z">
          <w:pPr>
            <w:pStyle w:val="22"/>
          </w:pPr>
        </w:pPrChange>
      </w:pPr>
      <w:ins w:id="1278" w:author="超 杨" w:date="2019-10-30T09:11:00Z">
        <w:r>
          <w:rPr>
            <w:rFonts w:hint="eastAsia"/>
          </w:rPr>
          <w:t>初步</w:t>
        </w:r>
      </w:ins>
      <w:ins w:id="1279" w:author="超 杨" w:date="2019-10-30T11:03:00Z">
        <w:r w:rsidR="00AA789A">
          <w:rPr>
            <w:rFonts w:hint="eastAsia"/>
          </w:rPr>
          <w:t>设计</w:t>
        </w:r>
      </w:ins>
      <w:ins w:id="1280" w:author="超 杨" w:date="2019-10-29T17:56:00Z">
        <w:r w:rsidR="008747C3">
          <w:rPr>
            <w:rFonts w:hint="eastAsia"/>
          </w:rPr>
          <w:t>：</w:t>
        </w:r>
      </w:ins>
    </w:p>
    <w:p w14:paraId="33150152" w14:textId="45371892" w:rsidR="00016AD1" w:rsidRDefault="009545D8" w:rsidP="00016AD1">
      <w:pPr>
        <w:spacing w:before="120" w:after="120"/>
        <w:rPr>
          <w:ins w:id="1281" w:author="超 杨" w:date="2019-10-30T08:34:00Z"/>
        </w:rPr>
      </w:pPr>
      <w:ins w:id="1282" w:author="超 杨" w:date="2019-10-30T10:48:00Z">
        <w:r>
          <w:t>1</w:t>
        </w:r>
      </w:ins>
      <w:ins w:id="1283" w:author="超 杨" w:date="2019-10-30T08:02:00Z">
        <w:r w:rsidR="0029624E">
          <w:rPr>
            <w:rFonts w:hint="eastAsia"/>
          </w:rPr>
          <w:t>解决问题</w:t>
        </w:r>
      </w:ins>
      <w:ins w:id="1284" w:author="超 杨" w:date="2019-10-30T08:33:00Z">
        <w:r w:rsidR="00016AD1">
          <w:t>0</w:t>
        </w:r>
        <w:r w:rsidR="00016AD1">
          <w:rPr>
            <w:rFonts w:hint="eastAsia"/>
          </w:rPr>
          <w:t>：把</w:t>
        </w:r>
        <w:r w:rsidR="00016AD1">
          <w:t>GLSL</w:t>
        </w:r>
        <w:r w:rsidR="00016AD1">
          <w:rPr>
            <w:rFonts w:hint="eastAsia"/>
          </w:rPr>
          <w:t>放到引擎中，</w:t>
        </w:r>
      </w:ins>
      <w:ins w:id="1285" w:author="超 杨" w:date="2019-10-30T08:34:00Z">
        <w:r w:rsidR="00016AD1">
          <w:rPr>
            <w:rFonts w:hint="eastAsia"/>
          </w:rPr>
          <w:t>用户只需要根据</w:t>
        </w:r>
        <w:r w:rsidR="00016AD1">
          <w:t>shader name</w:t>
        </w:r>
        <w:r w:rsidR="00016AD1">
          <w:rPr>
            <w:rFonts w:hint="eastAsia"/>
          </w:rPr>
          <w:t>，知道使用哪个</w:t>
        </w:r>
        <w:r w:rsidR="00016AD1">
          <w:t>shader</w:t>
        </w:r>
      </w:ins>
    </w:p>
    <w:p w14:paraId="19D7911F" w14:textId="77777777" w:rsidR="00E077D7" w:rsidRDefault="00E077D7">
      <w:pPr>
        <w:rPr>
          <w:ins w:id="1286" w:author="超 杨" w:date="2019-10-30T08:40:00Z"/>
        </w:rPr>
        <w:pPrChange w:id="1287" w:author="超 杨" w:date="2019-10-29T17:26:00Z">
          <w:pPr>
            <w:pStyle w:val="22"/>
          </w:pPr>
        </w:pPrChange>
      </w:pPr>
    </w:p>
    <w:p w14:paraId="36487EB8" w14:textId="6DB66444" w:rsidR="000670B4" w:rsidRDefault="009545D8">
      <w:pPr>
        <w:rPr>
          <w:ins w:id="1288" w:author="超 杨" w:date="2019-10-30T08:39:00Z"/>
        </w:rPr>
        <w:pPrChange w:id="1289" w:author="超 杨" w:date="2019-10-29T17:26:00Z">
          <w:pPr>
            <w:pStyle w:val="22"/>
          </w:pPr>
        </w:pPrChange>
      </w:pPr>
      <w:ins w:id="1290" w:author="超 杨" w:date="2019-10-30T10:48:00Z">
        <w:r>
          <w:t>2</w:t>
        </w:r>
      </w:ins>
      <w:ins w:id="1291" w:author="超 杨" w:date="2019-10-30T08:35:00Z">
        <w:r w:rsidR="00E91022">
          <w:rPr>
            <w:rFonts w:hint="eastAsia"/>
          </w:rPr>
          <w:t>解决问题1</w:t>
        </w:r>
        <w:r w:rsidR="00383D13">
          <w:rPr>
            <w:rFonts w:hint="eastAsia"/>
          </w:rPr>
          <w:t>和问题</w:t>
        </w:r>
        <w:r w:rsidR="00383D13">
          <w:t>2.a</w:t>
        </w:r>
        <w:r w:rsidR="00E91022">
          <w:rPr>
            <w:rFonts w:hint="eastAsia"/>
          </w:rPr>
          <w:t>：</w:t>
        </w:r>
      </w:ins>
    </w:p>
    <w:p w14:paraId="5068DC0D" w14:textId="35F4AA62" w:rsidR="00E077D7" w:rsidRDefault="00E077D7">
      <w:pPr>
        <w:rPr>
          <w:ins w:id="1292" w:author="超 杨" w:date="2019-10-30T08:40:00Z"/>
        </w:rPr>
        <w:pPrChange w:id="1293" w:author="超 杨" w:date="2019-10-29T17:26:00Z">
          <w:pPr>
            <w:pStyle w:val="22"/>
          </w:pPr>
        </w:pPrChange>
      </w:pPr>
      <w:ins w:id="1294" w:author="超 杨" w:date="2019-10-30T08:39:00Z">
        <w:r>
          <w:t>Render</w:t>
        </w:r>
        <w:r>
          <w:rPr>
            <w:rFonts w:hint="eastAsia"/>
          </w:rPr>
          <w:t>应该</w:t>
        </w:r>
      </w:ins>
      <w:ins w:id="1295" w:author="超 杨" w:date="2019-10-30T08:40:00Z">
        <w:r>
          <w:rPr>
            <w:rFonts w:hint="eastAsia"/>
          </w:rPr>
          <w:t>与具体的</w:t>
        </w:r>
        <w:r>
          <w:t>Shader</w:t>
        </w:r>
        <w:r>
          <w:rPr>
            <w:rFonts w:hint="eastAsia"/>
          </w:rPr>
          <w:t>数据隔离</w:t>
        </w:r>
      </w:ins>
    </w:p>
    <w:p w14:paraId="7DE7141F" w14:textId="77777777" w:rsidR="00E077D7" w:rsidRDefault="00E077D7">
      <w:pPr>
        <w:rPr>
          <w:ins w:id="1296" w:author="超 杨" w:date="2019-10-30T08:40:00Z"/>
        </w:rPr>
        <w:pPrChange w:id="1297" w:author="超 杨" w:date="2019-10-29T17:26:00Z">
          <w:pPr>
            <w:pStyle w:val="22"/>
          </w:pPr>
        </w:pPrChange>
      </w:pPr>
    </w:p>
    <w:p w14:paraId="642D391B" w14:textId="09316CA2" w:rsidR="00E077D7" w:rsidRDefault="009545D8">
      <w:pPr>
        <w:rPr>
          <w:ins w:id="1298" w:author="超 杨" w:date="2019-10-29T17:56:00Z"/>
        </w:rPr>
        <w:pPrChange w:id="1299" w:author="超 杨" w:date="2019-10-29T17:26:00Z">
          <w:pPr>
            <w:pStyle w:val="22"/>
          </w:pPr>
        </w:pPrChange>
      </w:pPr>
      <w:ins w:id="1300" w:author="超 杨" w:date="2019-10-30T10:48:00Z">
        <w:r>
          <w:t>3</w:t>
        </w:r>
      </w:ins>
      <w:ins w:id="1301" w:author="超 杨" w:date="2019-10-30T08:40:00Z">
        <w:r w:rsidR="00E077D7">
          <w:rPr>
            <w:rFonts w:hint="eastAsia"/>
          </w:rPr>
          <w:t>解决问题2.b：</w:t>
        </w:r>
      </w:ins>
    </w:p>
    <w:p w14:paraId="14F4FC49" w14:textId="6910BE1D" w:rsidR="006B6A51" w:rsidRDefault="0034008D">
      <w:pPr>
        <w:rPr>
          <w:ins w:id="1302" w:author="超 杨" w:date="2019-10-30T08:41:00Z"/>
        </w:rPr>
        <w:pPrChange w:id="1303" w:author="超 杨" w:date="2019-10-29T17:26:00Z">
          <w:pPr>
            <w:pStyle w:val="22"/>
          </w:pPr>
        </w:pPrChange>
      </w:pPr>
      <w:ins w:id="1304" w:author="超 杨" w:date="2019-10-30T08:41:00Z">
        <w:r>
          <w:rPr>
            <w:rFonts w:hint="eastAsia"/>
          </w:rPr>
          <w:t>有两种思路可以解决：</w:t>
        </w:r>
      </w:ins>
    </w:p>
    <w:p w14:paraId="425A523A" w14:textId="1D477EE9" w:rsidR="0034008D" w:rsidRDefault="0034008D">
      <w:pPr>
        <w:rPr>
          <w:ins w:id="1305" w:author="超 杨" w:date="2019-10-30T08:41:00Z"/>
        </w:rPr>
        <w:pPrChange w:id="1306" w:author="超 杨" w:date="2019-10-29T17:26:00Z">
          <w:pPr>
            <w:pStyle w:val="22"/>
          </w:pPr>
        </w:pPrChange>
      </w:pPr>
      <w:ins w:id="1307" w:author="超 杨" w:date="2019-10-30T08:41:00Z">
        <w:r>
          <w:rPr>
            <w:rFonts w:hint="eastAsia"/>
          </w:rPr>
          <w:t>1）</w:t>
        </w:r>
        <w:r>
          <w:t>GLSL</w:t>
        </w:r>
        <w:r>
          <w:rPr>
            <w:rFonts w:hint="eastAsia"/>
          </w:rPr>
          <w:t>预编译</w:t>
        </w:r>
      </w:ins>
    </w:p>
    <w:p w14:paraId="5ADC77C0" w14:textId="59A5E331" w:rsidR="0034008D" w:rsidRDefault="0034008D">
      <w:pPr>
        <w:rPr>
          <w:ins w:id="1308" w:author="超 杨" w:date="2019-10-30T08:36:00Z"/>
        </w:rPr>
        <w:pPrChange w:id="1309" w:author="超 杨" w:date="2019-10-29T17:26:00Z">
          <w:pPr>
            <w:pStyle w:val="22"/>
          </w:pPr>
        </w:pPrChange>
      </w:pPr>
      <w:ins w:id="1310" w:author="超 杨" w:date="2019-10-30T08:41:00Z">
        <w:r>
          <w:rPr>
            <w:rFonts w:hint="eastAsia"/>
          </w:rPr>
          <w:t>2）组合</w:t>
        </w:r>
        <w:r>
          <w:t>GLSL</w:t>
        </w:r>
        <w:r>
          <w:rPr>
            <w:rFonts w:hint="eastAsia"/>
          </w:rPr>
          <w:t>片段</w:t>
        </w:r>
      </w:ins>
    </w:p>
    <w:p w14:paraId="53DD7DDC" w14:textId="77777777" w:rsidR="00764260" w:rsidRDefault="00764260">
      <w:pPr>
        <w:rPr>
          <w:ins w:id="1311" w:author="超 杨" w:date="2019-10-30T08:41:00Z"/>
        </w:rPr>
        <w:pPrChange w:id="1312" w:author="超 杨" w:date="2019-10-29T17:26:00Z">
          <w:pPr>
            <w:pStyle w:val="22"/>
          </w:pPr>
        </w:pPrChange>
      </w:pPr>
    </w:p>
    <w:p w14:paraId="4C09A7BE" w14:textId="04100286" w:rsidR="0034008D" w:rsidRDefault="0034008D">
      <w:pPr>
        <w:rPr>
          <w:ins w:id="1313" w:author="超 杨" w:date="2019-10-30T08:42:00Z"/>
        </w:rPr>
        <w:pPrChange w:id="1314" w:author="超 杨" w:date="2019-10-29T17:26:00Z">
          <w:pPr>
            <w:pStyle w:val="22"/>
          </w:pPr>
        </w:pPrChange>
      </w:pPr>
      <w:ins w:id="1315" w:author="超 杨" w:date="2019-10-30T08:41:00Z">
        <w:r>
          <w:rPr>
            <w:rFonts w:hint="eastAsia"/>
          </w:rPr>
          <w:t>（具体</w:t>
        </w:r>
      </w:ins>
      <w:ins w:id="1316" w:author="超 杨" w:date="2019-10-30T08:42:00Z">
        <w:r>
          <w:rPr>
            <w:rFonts w:hint="eastAsia"/>
          </w:rPr>
          <w:t>说明下这两种思路的实现方案</w:t>
        </w:r>
      </w:ins>
      <w:ins w:id="1317" w:author="超 杨" w:date="2019-10-30T08:41:00Z">
        <w:r>
          <w:rPr>
            <w:rFonts w:hint="eastAsia"/>
          </w:rPr>
          <w:t>）</w:t>
        </w:r>
      </w:ins>
    </w:p>
    <w:p w14:paraId="753D91F6" w14:textId="77777777" w:rsidR="0034008D" w:rsidRDefault="0034008D">
      <w:pPr>
        <w:rPr>
          <w:ins w:id="1318" w:author="超 杨" w:date="2019-10-30T08:42:00Z"/>
        </w:rPr>
        <w:pPrChange w:id="1319" w:author="超 杨" w:date="2019-10-29T17:26:00Z">
          <w:pPr>
            <w:pStyle w:val="22"/>
          </w:pPr>
        </w:pPrChange>
      </w:pPr>
    </w:p>
    <w:p w14:paraId="56158EEA" w14:textId="24DA64DB" w:rsidR="0034008D" w:rsidRDefault="0034008D">
      <w:pPr>
        <w:rPr>
          <w:ins w:id="1320" w:author="超 杨" w:date="2019-10-30T08:42:00Z"/>
        </w:rPr>
        <w:pPrChange w:id="1321" w:author="超 杨" w:date="2019-10-29T17:26:00Z">
          <w:pPr>
            <w:pStyle w:val="22"/>
          </w:pPr>
        </w:pPrChange>
      </w:pPr>
      <w:ins w:id="1322" w:author="超 杨" w:date="2019-10-30T08:42:00Z">
        <w:r>
          <w:rPr>
            <w:rFonts w:hint="eastAsia"/>
          </w:rPr>
          <w:t>我们使用第二个思路，因为：</w:t>
        </w:r>
      </w:ins>
    </w:p>
    <w:p w14:paraId="482FAD8D" w14:textId="7BBCD729" w:rsidR="0034008D" w:rsidRDefault="00425EE3">
      <w:pPr>
        <w:rPr>
          <w:ins w:id="1323" w:author="超 杨" w:date="2019-10-30T08:43:00Z"/>
        </w:rPr>
        <w:pPrChange w:id="1324" w:author="超 杨" w:date="2019-10-29T17:26:00Z">
          <w:pPr>
            <w:pStyle w:val="22"/>
          </w:pPr>
        </w:pPrChange>
      </w:pPr>
      <w:ins w:id="1325" w:author="超 杨" w:date="2019-10-30T08:43:00Z">
        <w:r>
          <w:t>1</w:t>
        </w:r>
        <w:r>
          <w:rPr>
            <w:rFonts w:hint="eastAsia"/>
          </w:rPr>
          <w:t>）调试更方便</w:t>
        </w:r>
      </w:ins>
    </w:p>
    <w:p w14:paraId="16972B1F" w14:textId="15A41C3D" w:rsidR="00425EE3" w:rsidRDefault="00425EE3">
      <w:pPr>
        <w:rPr>
          <w:ins w:id="1326" w:author="超 杨" w:date="2019-10-30T08:43:00Z"/>
        </w:rPr>
        <w:pPrChange w:id="1327" w:author="超 杨" w:date="2019-10-29T17:26:00Z">
          <w:pPr>
            <w:pStyle w:val="22"/>
          </w:pPr>
        </w:pPrChange>
      </w:pPr>
      <w:ins w:id="1328" w:author="超 杨" w:date="2019-10-30T08:43:00Z">
        <w:r>
          <w:rPr>
            <w:rFonts w:hint="eastAsia"/>
          </w:rPr>
          <w:t>合成后的</w:t>
        </w:r>
        <w:r>
          <w:t>GLSL</w:t>
        </w:r>
        <w:r>
          <w:rPr>
            <w:rFonts w:hint="eastAsia"/>
          </w:rPr>
          <w:t>更简洁</w:t>
        </w:r>
      </w:ins>
    </w:p>
    <w:p w14:paraId="53DC1458" w14:textId="7065770E" w:rsidR="00425EE3" w:rsidRDefault="00425EE3">
      <w:pPr>
        <w:rPr>
          <w:ins w:id="1329" w:author="超 杨" w:date="2019-10-30T08:44:00Z"/>
        </w:rPr>
        <w:pPrChange w:id="1330" w:author="超 杨" w:date="2019-10-29T17:26:00Z">
          <w:pPr>
            <w:pStyle w:val="22"/>
          </w:pPr>
        </w:pPrChange>
      </w:pPr>
      <w:ins w:id="1331" w:author="超 杨" w:date="2019-10-30T08:43:00Z">
        <w:r>
          <w:rPr>
            <w:rFonts w:hint="eastAsia"/>
          </w:rPr>
          <w:t>2）更易于维护</w:t>
        </w:r>
      </w:ins>
    </w:p>
    <w:p w14:paraId="7F954F0A" w14:textId="35025A58" w:rsidR="00425EE3" w:rsidRDefault="00425EE3">
      <w:pPr>
        <w:rPr>
          <w:ins w:id="1332" w:author="超 杨" w:date="2019-10-30T08:44:00Z"/>
        </w:rPr>
        <w:pPrChange w:id="1333" w:author="超 杨" w:date="2019-10-29T17:26:00Z">
          <w:pPr>
            <w:pStyle w:val="22"/>
          </w:pPr>
        </w:pPrChange>
      </w:pPr>
      <w:ins w:id="1334" w:author="超 杨" w:date="2019-10-30T08:44:00Z">
        <w:r>
          <w:rPr>
            <w:rFonts w:hint="eastAsia"/>
          </w:rPr>
          <w:t>只关心相关的</w:t>
        </w:r>
        <w:r>
          <w:t>GLSL</w:t>
        </w:r>
        <w:r>
          <w:rPr>
            <w:rFonts w:hint="eastAsia"/>
          </w:rPr>
          <w:t>片段，不受其它片段影响</w:t>
        </w:r>
      </w:ins>
    </w:p>
    <w:p w14:paraId="3650B836" w14:textId="5C604718" w:rsidR="00425EE3" w:rsidRDefault="00425EE3">
      <w:pPr>
        <w:ind w:firstLineChars="0" w:firstLine="0"/>
        <w:rPr>
          <w:ins w:id="1335" w:author="超 杨" w:date="2019-10-30T08:41:00Z"/>
        </w:rPr>
        <w:pPrChange w:id="1336" w:author="超 杨" w:date="2019-10-30T08:44:00Z">
          <w:pPr>
            <w:pStyle w:val="22"/>
          </w:pPr>
        </w:pPrChange>
      </w:pPr>
    </w:p>
    <w:p w14:paraId="2974EECE" w14:textId="77777777" w:rsidR="0034008D" w:rsidRDefault="0034008D">
      <w:pPr>
        <w:rPr>
          <w:ins w:id="1337" w:author="超 杨" w:date="2019-10-30T09:11:00Z"/>
        </w:rPr>
        <w:pPrChange w:id="1338" w:author="超 杨" w:date="2019-10-29T17:26:00Z">
          <w:pPr>
            <w:pStyle w:val="22"/>
          </w:pPr>
        </w:pPrChange>
      </w:pPr>
    </w:p>
    <w:p w14:paraId="64FD2557" w14:textId="77777777" w:rsidR="001205B2" w:rsidRDefault="001205B2">
      <w:pPr>
        <w:rPr>
          <w:ins w:id="1339" w:author="超 杨" w:date="2019-10-30T09:11:00Z"/>
        </w:rPr>
        <w:pPrChange w:id="1340" w:author="超 杨" w:date="2019-10-29T17:26:00Z">
          <w:pPr>
            <w:pStyle w:val="22"/>
          </w:pPr>
        </w:pPrChange>
      </w:pPr>
    </w:p>
    <w:p w14:paraId="2E8CD2F1" w14:textId="77777777" w:rsidR="00DC680E" w:rsidRDefault="00DC680E">
      <w:pPr>
        <w:rPr>
          <w:ins w:id="1341" w:author="超 杨" w:date="2019-10-30T10:56:00Z"/>
        </w:rPr>
        <w:pPrChange w:id="1342" w:author="超 杨" w:date="2019-10-29T17:26:00Z">
          <w:pPr>
            <w:pStyle w:val="22"/>
          </w:pPr>
        </w:pPrChange>
      </w:pPr>
    </w:p>
    <w:p w14:paraId="7D4C3A9E" w14:textId="77777777" w:rsidR="008E1FEE" w:rsidRDefault="008E1FEE">
      <w:pPr>
        <w:rPr>
          <w:ins w:id="1343" w:author="超 杨" w:date="2019-10-30T10:56:00Z"/>
        </w:rPr>
        <w:pPrChange w:id="1344" w:author="超 杨" w:date="2019-10-29T17:26:00Z">
          <w:pPr>
            <w:pStyle w:val="22"/>
          </w:pPr>
        </w:pPrChange>
      </w:pPr>
    </w:p>
    <w:p w14:paraId="7071C6B7" w14:textId="77777777" w:rsidR="008E1FEE" w:rsidRDefault="008E1FEE">
      <w:pPr>
        <w:rPr>
          <w:ins w:id="1345" w:author="超 杨" w:date="2019-10-30T10:56:00Z"/>
        </w:rPr>
        <w:pPrChange w:id="1346" w:author="超 杨" w:date="2019-10-29T17:26:00Z">
          <w:pPr>
            <w:pStyle w:val="22"/>
          </w:pPr>
        </w:pPrChange>
      </w:pPr>
    </w:p>
    <w:p w14:paraId="57E15C7B" w14:textId="77777777" w:rsidR="008E1FEE" w:rsidRDefault="008E1FEE">
      <w:pPr>
        <w:rPr>
          <w:ins w:id="1347" w:author="超 杨" w:date="2019-10-30T09:11:00Z"/>
        </w:rPr>
        <w:pPrChange w:id="1348" w:author="超 杨" w:date="2019-10-29T17:26:00Z">
          <w:pPr>
            <w:pStyle w:val="22"/>
          </w:pPr>
        </w:pPrChange>
      </w:pPr>
    </w:p>
    <w:p w14:paraId="6B85389F" w14:textId="72E6C9C4" w:rsidR="00DC680E" w:rsidRDefault="00AE42EF">
      <w:pPr>
        <w:rPr>
          <w:ins w:id="1349" w:author="超 杨" w:date="2019-10-30T09:11:00Z"/>
        </w:rPr>
        <w:pPrChange w:id="1350" w:author="超 杨" w:date="2019-10-29T17:26:00Z">
          <w:pPr>
            <w:pStyle w:val="22"/>
          </w:pPr>
        </w:pPrChange>
      </w:pPr>
      <w:ins w:id="1351" w:author="超 杨" w:date="2019-10-30T10:37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</w:p>
    <w:p w14:paraId="70DA1A21" w14:textId="67E833AE" w:rsidR="00DC680E" w:rsidRDefault="00DC680E">
      <w:pPr>
        <w:rPr>
          <w:ins w:id="1352" w:author="超 杨" w:date="2019-10-30T09:11:00Z"/>
        </w:rPr>
        <w:pPrChange w:id="1353" w:author="超 杨" w:date="2019-10-29T17:26:00Z">
          <w:pPr>
            <w:pStyle w:val="22"/>
          </w:pPr>
        </w:pPrChange>
      </w:pPr>
      <w:ins w:id="1354" w:author="超 杨" w:date="2019-10-30T09:11:00Z">
        <w:r>
          <w:rPr>
            <w:rFonts w:hint="eastAsia"/>
          </w:rPr>
          <w:t>进一步</w:t>
        </w:r>
      </w:ins>
      <w:ins w:id="1355" w:author="超 杨" w:date="2019-10-30T11:03:00Z">
        <w:r w:rsidR="00AA789A">
          <w:rPr>
            <w:rFonts w:hint="eastAsia"/>
          </w:rPr>
          <w:t>设计</w:t>
        </w:r>
      </w:ins>
      <w:ins w:id="1356" w:author="超 杨" w:date="2019-10-30T09:11:00Z">
        <w:r>
          <w:rPr>
            <w:rFonts w:hint="eastAsia"/>
          </w:rPr>
          <w:t>：</w:t>
        </w:r>
      </w:ins>
    </w:p>
    <w:p w14:paraId="0535C92A" w14:textId="541AB18F" w:rsidR="00DC680E" w:rsidRDefault="00E27EF5">
      <w:pPr>
        <w:rPr>
          <w:ins w:id="1357" w:author="超 杨" w:date="2019-10-30T10:49:00Z"/>
        </w:rPr>
        <w:pPrChange w:id="1358" w:author="超 杨" w:date="2019-10-29T17:26:00Z">
          <w:pPr>
            <w:pStyle w:val="22"/>
          </w:pPr>
        </w:pPrChange>
      </w:pPr>
      <w:ins w:id="1359" w:author="超 杨" w:date="2019-10-30T10:48:00Z">
        <w:r>
          <w:rPr>
            <w:rFonts w:hint="eastAsia"/>
          </w:rPr>
          <w:t>对于</w:t>
        </w:r>
      </w:ins>
      <w:ins w:id="1360" w:author="超 杨" w:date="2019-10-30T11:04:00Z">
        <w:r w:rsidR="00AA789A">
          <w:rPr>
            <w:rFonts w:hint="eastAsia"/>
          </w:rPr>
          <w:t>设计</w:t>
        </w:r>
      </w:ins>
      <w:ins w:id="1361" w:author="超 杨" w:date="2019-10-30T10:48:00Z">
        <w:r>
          <w:rPr>
            <w:rFonts w:hint="eastAsia"/>
          </w:rPr>
          <w:t>1:</w:t>
        </w:r>
      </w:ins>
      <w:ins w:id="1362" w:author="超 杨" w:date="2019-10-30T10:49:00Z">
        <w:r w:rsidR="000063F4" w:rsidRPr="000063F4">
          <w:t xml:space="preserve"> </w:t>
        </w:r>
        <w:r w:rsidR="000063F4">
          <w:t>GLSL</w:t>
        </w:r>
        <w:r w:rsidR="000063F4">
          <w:rPr>
            <w:rFonts w:hint="eastAsia"/>
          </w:rPr>
          <w:t>放到引擎中</w:t>
        </w:r>
      </w:ins>
    </w:p>
    <w:p w14:paraId="05D70AA8" w14:textId="49EB6257" w:rsidR="000063F4" w:rsidRDefault="00194899">
      <w:pPr>
        <w:rPr>
          <w:ins w:id="1363" w:author="超 杨" w:date="2019-10-30T10:49:00Z"/>
        </w:rPr>
        <w:pPrChange w:id="1364" w:author="超 杨" w:date="2019-10-29T17:26:00Z">
          <w:pPr>
            <w:pStyle w:val="22"/>
          </w:pPr>
        </w:pPrChange>
      </w:pPr>
      <w:ins w:id="1365" w:author="超 杨" w:date="2019-10-30T10:49:00Z">
        <w:r>
          <w:rPr>
            <w:rFonts w:hint="eastAsia"/>
          </w:rPr>
          <w:t>有两种</w:t>
        </w:r>
      </w:ins>
      <w:ins w:id="1366" w:author="超 杨" w:date="2019-10-30T10:51:00Z">
        <w:r>
          <w:rPr>
            <w:rFonts w:hint="eastAsia"/>
          </w:rPr>
          <w:t>方案</w:t>
        </w:r>
      </w:ins>
      <w:ins w:id="1367" w:author="超 杨" w:date="2019-10-30T10:49:00Z">
        <w:r w:rsidR="000063F4">
          <w:rPr>
            <w:rFonts w:hint="eastAsia"/>
          </w:rPr>
          <w:t>：</w:t>
        </w:r>
      </w:ins>
    </w:p>
    <w:p w14:paraId="130C4085" w14:textId="2875539E" w:rsidR="000063F4" w:rsidRDefault="000063F4">
      <w:pPr>
        <w:rPr>
          <w:ins w:id="1368" w:author="超 杨" w:date="2019-10-30T10:49:00Z"/>
        </w:rPr>
        <w:pPrChange w:id="1369" w:author="超 杨" w:date="2019-10-29T17:26:00Z">
          <w:pPr>
            <w:pStyle w:val="22"/>
          </w:pPr>
        </w:pPrChange>
      </w:pPr>
      <w:ins w:id="1370" w:author="超 杨" w:date="2019-10-30T10:49:00Z">
        <w:r>
          <w:rPr>
            <w:rFonts w:hint="eastAsia"/>
          </w:rPr>
          <w:t>1）</w:t>
        </w:r>
      </w:ins>
      <w:ins w:id="1371" w:author="超 杨" w:date="2019-10-30T10:50:00Z">
        <w:r>
          <w:t>GLSL</w:t>
        </w:r>
        <w:r>
          <w:rPr>
            <w:rFonts w:hint="eastAsia"/>
          </w:rPr>
          <w:t>作为引擎文件（</w:t>
        </w:r>
        <w:r>
          <w:t>module</w:t>
        </w:r>
        <w:r>
          <w:rPr>
            <w:rFonts w:hint="eastAsia"/>
          </w:rPr>
          <w:t>）</w:t>
        </w:r>
      </w:ins>
    </w:p>
    <w:p w14:paraId="082A70AF" w14:textId="0A46EC55" w:rsidR="000063F4" w:rsidRDefault="000063F4">
      <w:pPr>
        <w:rPr>
          <w:ins w:id="1372" w:author="超 杨" w:date="2019-10-30T10:50:00Z"/>
        </w:rPr>
        <w:pPrChange w:id="1373" w:author="超 杨" w:date="2019-10-29T17:26:00Z">
          <w:pPr>
            <w:pStyle w:val="22"/>
          </w:pPr>
        </w:pPrChange>
      </w:pPr>
      <w:ins w:id="1374" w:author="超 杨" w:date="2019-10-30T10:49:00Z">
        <w:r>
          <w:rPr>
            <w:rFonts w:hint="eastAsia"/>
          </w:rPr>
          <w:t>2）</w:t>
        </w:r>
      </w:ins>
      <w:ins w:id="1375" w:author="超 杨" w:date="2019-10-30T10:50:00Z">
        <w:r>
          <w:t>GLSL</w:t>
        </w:r>
        <w:r>
          <w:rPr>
            <w:rFonts w:hint="eastAsia"/>
          </w:rPr>
          <w:t>作为外部文件（</w:t>
        </w:r>
        <w:r>
          <w:t>json</w:t>
        </w:r>
        <w:r>
          <w:rPr>
            <w:rFonts w:hint="eastAsia"/>
          </w:rPr>
          <w:t>文件）</w:t>
        </w:r>
      </w:ins>
    </w:p>
    <w:p w14:paraId="5D6EC73A" w14:textId="26E38A8B" w:rsidR="00194899" w:rsidRDefault="00194899">
      <w:pPr>
        <w:rPr>
          <w:ins w:id="1376" w:author="超 杨" w:date="2019-10-30T10:50:00Z"/>
        </w:rPr>
        <w:pPrChange w:id="1377" w:author="超 杨" w:date="2019-10-30T10:50:00Z">
          <w:pPr>
            <w:pStyle w:val="22"/>
          </w:pPr>
        </w:pPrChange>
      </w:pPr>
    </w:p>
    <w:p w14:paraId="0246B298" w14:textId="66287BDE" w:rsidR="00194899" w:rsidRDefault="00194899">
      <w:pPr>
        <w:rPr>
          <w:ins w:id="1378" w:author="超 杨" w:date="2019-10-30T10:48:00Z"/>
        </w:rPr>
        <w:pPrChange w:id="1379" w:author="超 杨" w:date="2019-10-30T10:50:00Z">
          <w:pPr>
            <w:pStyle w:val="22"/>
          </w:pPr>
        </w:pPrChange>
      </w:pPr>
      <w:ins w:id="1380" w:author="超 杨" w:date="2019-10-30T10:50:00Z">
        <w:r>
          <w:rPr>
            <w:rFonts w:hint="eastAsia"/>
          </w:rPr>
          <w:t>考虑到引擎的非功能</w:t>
        </w:r>
      </w:ins>
      <w:ins w:id="1381" w:author="超 杨" w:date="2019-10-30T10:51:00Z">
        <w:r>
          <w:rPr>
            <w:rFonts w:hint="eastAsia"/>
          </w:rPr>
          <w:t>需求－》扩展性（高），选择第二个方案。</w:t>
        </w:r>
      </w:ins>
    </w:p>
    <w:p w14:paraId="57A86600" w14:textId="77777777" w:rsidR="00E27EF5" w:rsidRDefault="00E27EF5">
      <w:pPr>
        <w:rPr>
          <w:ins w:id="1382" w:author="超 杨" w:date="2019-10-30T10:51:00Z"/>
        </w:rPr>
        <w:pPrChange w:id="1383" w:author="超 杨" w:date="2019-10-29T17:26:00Z">
          <w:pPr>
            <w:pStyle w:val="22"/>
          </w:pPr>
        </w:pPrChange>
      </w:pPr>
    </w:p>
    <w:p w14:paraId="721052A8" w14:textId="77777777" w:rsidR="00AB5DE9" w:rsidRDefault="00AB5DE9">
      <w:pPr>
        <w:rPr>
          <w:ins w:id="1384" w:author="超 杨" w:date="2019-10-30T10:51:00Z"/>
        </w:rPr>
        <w:pPrChange w:id="1385" w:author="超 杨" w:date="2019-10-29T17:26:00Z">
          <w:pPr>
            <w:pStyle w:val="22"/>
          </w:pPr>
        </w:pPrChange>
      </w:pPr>
    </w:p>
    <w:p w14:paraId="773FE4E0" w14:textId="703BDB13" w:rsidR="00AB5DE9" w:rsidRDefault="00AB5DE9">
      <w:pPr>
        <w:rPr>
          <w:ins w:id="1386" w:author="超 杨" w:date="2019-10-30T10:52:00Z"/>
        </w:rPr>
        <w:pPrChange w:id="1387" w:author="超 杨" w:date="2019-10-29T17:26:00Z">
          <w:pPr>
            <w:pStyle w:val="22"/>
          </w:pPr>
        </w:pPrChange>
      </w:pPr>
      <w:ins w:id="1388" w:author="超 杨" w:date="2019-10-30T10:51:00Z">
        <w:r>
          <w:rPr>
            <w:rFonts w:hint="eastAsia"/>
          </w:rPr>
          <w:t>那么需要在初始化引擎前，加载</w:t>
        </w:r>
        <w:r>
          <w:t>GLSL</w:t>
        </w:r>
        <w:r>
          <w:rPr>
            <w:rFonts w:hint="eastAsia"/>
          </w:rPr>
          <w:t>文件。</w:t>
        </w:r>
      </w:ins>
      <w:ins w:id="1389" w:author="超 杨" w:date="2019-10-30T10:52:00Z">
        <w:r>
          <w:rPr>
            <w:rFonts w:hint="eastAsia"/>
          </w:rPr>
          <w:t>加载方案有：</w:t>
        </w:r>
      </w:ins>
    </w:p>
    <w:p w14:paraId="435061A9" w14:textId="5D9380B3" w:rsidR="00AB5DE9" w:rsidRDefault="00AB5DE9">
      <w:pPr>
        <w:rPr>
          <w:ins w:id="1390" w:author="超 杨" w:date="2019-10-30T10:52:00Z"/>
        </w:rPr>
        <w:pPrChange w:id="1391" w:author="超 杨" w:date="2019-10-29T17:26:00Z">
          <w:pPr>
            <w:pStyle w:val="22"/>
          </w:pPr>
        </w:pPrChange>
      </w:pPr>
      <w:ins w:id="1392" w:author="超 杨" w:date="2019-10-30T10:52:00Z">
        <w:r>
          <w:rPr>
            <w:rFonts w:hint="eastAsia"/>
          </w:rPr>
          <w:t>1）</w:t>
        </w:r>
      </w:ins>
      <w:ins w:id="1393" w:author="超 杨" w:date="2019-10-30T10:53:00Z">
        <w:r>
          <w:rPr>
            <w:rFonts w:hint="eastAsia"/>
          </w:rPr>
          <w:t>直接用</w:t>
        </w:r>
      </w:ins>
      <w:ins w:id="1394" w:author="超 杨" w:date="2019-10-30T10:52:00Z">
        <w:r>
          <w:t>Promise</w:t>
        </w:r>
      </w:ins>
    </w:p>
    <w:p w14:paraId="5CF8D494" w14:textId="44DCB7F9" w:rsidR="00AB5DE9" w:rsidRDefault="00AB5DE9">
      <w:pPr>
        <w:rPr>
          <w:ins w:id="1395" w:author="超 杨" w:date="2019-10-30T10:53:00Z"/>
        </w:rPr>
        <w:pPrChange w:id="1396" w:author="超 杨" w:date="2019-10-29T17:26:00Z">
          <w:pPr>
            <w:pStyle w:val="22"/>
          </w:pPr>
        </w:pPrChange>
      </w:pPr>
      <w:ins w:id="1397" w:author="超 杨" w:date="2019-10-30T10:52:00Z">
        <w:r>
          <w:rPr>
            <w:rFonts w:hint="eastAsia"/>
          </w:rPr>
          <w:t>2）</w:t>
        </w:r>
        <w:r>
          <w:t>FRP</w:t>
        </w:r>
      </w:ins>
    </w:p>
    <w:p w14:paraId="3BD645F5" w14:textId="3C2CDD4F" w:rsidR="00AB5DE9" w:rsidRDefault="00AB5DE9">
      <w:pPr>
        <w:rPr>
          <w:ins w:id="1398" w:author="超 杨" w:date="2019-10-30T10:52:00Z"/>
        </w:rPr>
        <w:pPrChange w:id="1399" w:author="超 杨" w:date="2019-10-29T17:26:00Z">
          <w:pPr>
            <w:pStyle w:val="22"/>
          </w:pPr>
        </w:pPrChange>
      </w:pPr>
      <w:ins w:id="1400" w:author="超 杨" w:date="2019-10-30T10:53:00Z">
        <w:r>
          <w:rPr>
            <w:rFonts w:hint="eastAsia"/>
          </w:rPr>
          <w:t>3）</w:t>
        </w:r>
        <w:r>
          <w:t>Async</w:t>
        </w:r>
      </w:ins>
    </w:p>
    <w:p w14:paraId="628AB34E" w14:textId="77777777" w:rsidR="00AB5DE9" w:rsidRDefault="00AB5DE9">
      <w:pPr>
        <w:rPr>
          <w:ins w:id="1401" w:author="超 杨" w:date="2019-10-30T10:52:00Z"/>
        </w:rPr>
        <w:pPrChange w:id="1402" w:author="超 杨" w:date="2019-10-29T17:26:00Z">
          <w:pPr>
            <w:pStyle w:val="22"/>
          </w:pPr>
        </w:pPrChange>
      </w:pPr>
    </w:p>
    <w:p w14:paraId="7E0DAE18" w14:textId="0ED76EDD" w:rsidR="00AB5DE9" w:rsidRDefault="00AB5DE9">
      <w:pPr>
        <w:rPr>
          <w:ins w:id="1403" w:author="超 杨" w:date="2019-10-30T10:53:00Z"/>
        </w:rPr>
        <w:pPrChange w:id="1404" w:author="超 杨" w:date="2019-10-29T17:26:00Z">
          <w:pPr>
            <w:pStyle w:val="22"/>
          </w:pPr>
        </w:pPrChange>
      </w:pPr>
      <w:ins w:id="1405" w:author="超 杨" w:date="2019-10-30T10:52:00Z">
        <w:r>
          <w:rPr>
            <w:rFonts w:hint="eastAsia"/>
          </w:rPr>
          <w:t>我们在引擎和编辑器的异步操作中</w:t>
        </w:r>
      </w:ins>
      <w:ins w:id="1406" w:author="超 杨" w:date="2019-10-30T10:53:00Z">
        <w:r>
          <w:rPr>
            <w:rFonts w:hint="eastAsia"/>
          </w:rPr>
          <w:t>，都采用</w:t>
        </w:r>
        <w:r>
          <w:t>FRP</w:t>
        </w:r>
        <w:r>
          <w:rPr>
            <w:rFonts w:hint="eastAsia"/>
          </w:rPr>
          <w:t>，原因在于它有以下优势：</w:t>
        </w:r>
      </w:ins>
    </w:p>
    <w:p w14:paraId="79C4C86F" w14:textId="2EC7CDF4" w:rsidR="00AB5DE9" w:rsidRDefault="00AB5DE9">
      <w:pPr>
        <w:rPr>
          <w:ins w:id="1407" w:author="超 杨" w:date="2019-10-30T10:53:00Z"/>
        </w:rPr>
        <w:pPrChange w:id="1408" w:author="超 杨" w:date="2019-10-29T17:26:00Z">
          <w:pPr>
            <w:pStyle w:val="22"/>
          </w:pPr>
        </w:pPrChange>
      </w:pPr>
      <w:ins w:id="1409" w:author="超 杨" w:date="2019-10-30T10:53:00Z">
        <w:r>
          <w:rPr>
            <w:rFonts w:hint="eastAsia"/>
          </w:rPr>
          <w:t>（论述</w:t>
        </w:r>
        <w:r>
          <w:t>FRP</w:t>
        </w:r>
        <w:r>
          <w:rPr>
            <w:rFonts w:hint="eastAsia"/>
          </w:rPr>
          <w:t>优势）</w:t>
        </w:r>
      </w:ins>
    </w:p>
    <w:p w14:paraId="4234D099" w14:textId="77777777" w:rsidR="00AB5DE9" w:rsidRDefault="00AB5DE9">
      <w:pPr>
        <w:rPr>
          <w:ins w:id="1410" w:author="超 杨" w:date="2019-10-30T10:53:00Z"/>
        </w:rPr>
        <w:pPrChange w:id="1411" w:author="超 杨" w:date="2019-10-29T17:26:00Z">
          <w:pPr>
            <w:pStyle w:val="22"/>
          </w:pPr>
        </w:pPrChange>
      </w:pPr>
    </w:p>
    <w:p w14:paraId="7F3357F1" w14:textId="77777777" w:rsidR="00AB5DE9" w:rsidRDefault="00AB5DE9">
      <w:pPr>
        <w:rPr>
          <w:ins w:id="1412" w:author="超 杨" w:date="2019-10-30T10:59:00Z"/>
        </w:rPr>
        <w:pPrChange w:id="1413" w:author="超 杨" w:date="2019-10-29T17:26:00Z">
          <w:pPr>
            <w:pStyle w:val="22"/>
          </w:pPr>
        </w:pPrChange>
      </w:pPr>
    </w:p>
    <w:p w14:paraId="34EA17A7" w14:textId="448BAD84" w:rsidR="00174291" w:rsidRDefault="00174291">
      <w:pPr>
        <w:spacing w:before="120" w:after="120"/>
        <w:rPr>
          <w:ins w:id="1414" w:author="超 杨" w:date="2019-10-30T10:59:00Z"/>
        </w:rPr>
        <w:pPrChange w:id="1415" w:author="超 杨" w:date="2019-10-30T10:59:00Z">
          <w:pPr>
            <w:pStyle w:val="22"/>
          </w:pPr>
        </w:pPrChange>
      </w:pPr>
      <w:ins w:id="1416" w:author="超 杨" w:date="2019-10-30T10:59:00Z">
        <w:r>
          <w:rPr>
            <w:rFonts w:hint="eastAsia"/>
          </w:rPr>
          <w:t>（使用流程图来说明设计方案）</w:t>
        </w:r>
      </w:ins>
    </w:p>
    <w:p w14:paraId="139A3D02" w14:textId="77777777" w:rsidR="00174291" w:rsidRDefault="00174291">
      <w:pPr>
        <w:rPr>
          <w:ins w:id="1417" w:author="超 杨" w:date="2019-10-30T10:59:00Z"/>
        </w:rPr>
        <w:pPrChange w:id="1418" w:author="超 杨" w:date="2019-10-29T17:26:00Z">
          <w:pPr>
            <w:pStyle w:val="22"/>
          </w:pPr>
        </w:pPrChange>
      </w:pPr>
    </w:p>
    <w:p w14:paraId="1F233950" w14:textId="77777777" w:rsidR="00174291" w:rsidRDefault="00174291">
      <w:pPr>
        <w:rPr>
          <w:ins w:id="1419" w:author="超 杨" w:date="2019-10-30T10:53:00Z"/>
        </w:rPr>
        <w:pPrChange w:id="1420" w:author="超 杨" w:date="2019-10-29T17:26:00Z">
          <w:pPr>
            <w:pStyle w:val="22"/>
          </w:pPr>
        </w:pPrChange>
      </w:pPr>
    </w:p>
    <w:p w14:paraId="6FC1BB00" w14:textId="77777777" w:rsidR="00AB5DE9" w:rsidRDefault="00AB5DE9">
      <w:pPr>
        <w:rPr>
          <w:ins w:id="1421" w:author="超 杨" w:date="2019-10-30T11:02:00Z"/>
        </w:rPr>
        <w:pPrChange w:id="1422" w:author="超 杨" w:date="2019-10-29T17:26:00Z">
          <w:pPr>
            <w:pStyle w:val="22"/>
          </w:pPr>
        </w:pPrChange>
      </w:pPr>
    </w:p>
    <w:p w14:paraId="138CC621" w14:textId="77777777" w:rsidR="00BB1DB6" w:rsidRDefault="00BB1DB6">
      <w:pPr>
        <w:rPr>
          <w:ins w:id="1423" w:author="超 杨" w:date="2019-10-30T10:54:00Z"/>
        </w:rPr>
        <w:pPrChange w:id="1424" w:author="超 杨" w:date="2019-10-29T17:26:00Z">
          <w:pPr>
            <w:pStyle w:val="22"/>
          </w:pPr>
        </w:pPrChange>
      </w:pPr>
    </w:p>
    <w:p w14:paraId="5A3D0C28" w14:textId="77777777" w:rsidR="009A17E0" w:rsidRDefault="009A17E0">
      <w:pPr>
        <w:rPr>
          <w:ins w:id="1425" w:author="超 杨" w:date="2019-10-30T10:54:00Z"/>
        </w:rPr>
        <w:pPrChange w:id="1426" w:author="超 杨" w:date="2019-10-29T17:26:00Z">
          <w:pPr>
            <w:pStyle w:val="22"/>
          </w:pPr>
        </w:pPrChange>
      </w:pPr>
    </w:p>
    <w:p w14:paraId="73084800" w14:textId="77777777" w:rsidR="009A17E0" w:rsidRDefault="009A17E0">
      <w:pPr>
        <w:rPr>
          <w:ins w:id="1427" w:author="超 杨" w:date="2019-10-30T10:54:00Z"/>
        </w:rPr>
        <w:pPrChange w:id="1428" w:author="超 杨" w:date="2019-10-29T17:26:00Z">
          <w:pPr>
            <w:pStyle w:val="22"/>
          </w:pPr>
        </w:pPrChange>
      </w:pPr>
    </w:p>
    <w:p w14:paraId="0A33F6A1" w14:textId="5C547DD3" w:rsidR="009A17E0" w:rsidRDefault="009A17E0">
      <w:pPr>
        <w:rPr>
          <w:ins w:id="1429" w:author="超 杨" w:date="2019-10-30T10:54:00Z"/>
        </w:rPr>
        <w:pPrChange w:id="1430" w:author="超 杨" w:date="2019-10-30T10:54:00Z">
          <w:pPr>
            <w:spacing w:before="120" w:after="120"/>
          </w:pPr>
        </w:pPrChange>
      </w:pPr>
      <w:ins w:id="1431" w:author="超 杨" w:date="2019-10-30T10:54:00Z">
        <w:r>
          <w:rPr>
            <w:rFonts w:hint="eastAsia"/>
          </w:rPr>
          <w:t>对于</w:t>
        </w:r>
      </w:ins>
      <w:ins w:id="1432" w:author="超 杨" w:date="2019-10-30T11:04:00Z">
        <w:r w:rsidR="00AA789A">
          <w:rPr>
            <w:rFonts w:hint="eastAsia"/>
          </w:rPr>
          <w:t>设计</w:t>
        </w:r>
      </w:ins>
      <w:ins w:id="1433" w:author="超 杨" w:date="2019-10-30T10:54:00Z">
        <w:r>
          <w:rPr>
            <w:rFonts w:hint="eastAsia"/>
          </w:rPr>
          <w:t>3:</w:t>
        </w:r>
        <w:r w:rsidRPr="009A17E0">
          <w:rPr>
            <w:rFonts w:hint="eastAsia"/>
          </w:rPr>
          <w:t xml:space="preserve"> </w:t>
        </w:r>
        <w:r>
          <w:rPr>
            <w:rFonts w:hint="eastAsia"/>
          </w:rPr>
          <w:t>组合</w:t>
        </w:r>
        <w:r>
          <w:t>GLSL</w:t>
        </w:r>
        <w:r>
          <w:rPr>
            <w:rFonts w:hint="eastAsia"/>
          </w:rPr>
          <w:t>片段</w:t>
        </w:r>
      </w:ins>
    </w:p>
    <w:p w14:paraId="1FBF2457" w14:textId="2FE615A5" w:rsidR="009A17E0" w:rsidRDefault="009A17E0">
      <w:pPr>
        <w:rPr>
          <w:ins w:id="1434" w:author="超 杨" w:date="2019-10-30T10:57:00Z"/>
        </w:rPr>
        <w:pPrChange w:id="1435" w:author="超 杨" w:date="2019-10-29T17:26:00Z">
          <w:pPr>
            <w:pStyle w:val="22"/>
          </w:pPr>
        </w:pPrChange>
      </w:pPr>
      <w:ins w:id="1436" w:author="超 杨" w:date="2019-10-30T10:55:00Z">
        <w:r>
          <w:rPr>
            <w:rFonts w:hint="eastAsia"/>
          </w:rPr>
          <w:t>我们可以把</w:t>
        </w:r>
      </w:ins>
      <w:ins w:id="1437" w:author="超 杨" w:date="2019-10-30T10:57:00Z">
        <w:r w:rsidR="00174291">
          <w:t>Shader</w:t>
        </w:r>
        <w:r w:rsidR="00174291">
          <w:rPr>
            <w:rFonts w:hint="eastAsia"/>
          </w:rPr>
          <w:t>数据分为三个部分：</w:t>
        </w:r>
      </w:ins>
    </w:p>
    <w:p w14:paraId="28D91816" w14:textId="479ECB86" w:rsidR="00174291" w:rsidRDefault="00174291">
      <w:pPr>
        <w:rPr>
          <w:ins w:id="1438" w:author="超 杨" w:date="2019-10-30T10:58:00Z"/>
        </w:rPr>
        <w:pPrChange w:id="1439" w:author="超 杨" w:date="2019-10-29T17:26:00Z">
          <w:pPr>
            <w:pStyle w:val="22"/>
          </w:pPr>
        </w:pPrChange>
      </w:pPr>
      <w:ins w:id="1440" w:author="超 杨" w:date="2019-10-30T10:57:00Z">
        <w:r>
          <w:rPr>
            <w:rFonts w:hint="eastAsia"/>
          </w:rPr>
          <w:t>1）</w:t>
        </w:r>
        <w:proofErr w:type="spellStart"/>
        <w:r>
          <w:t>shaders.json</w:t>
        </w:r>
      </w:ins>
      <w:proofErr w:type="spellEnd"/>
    </w:p>
    <w:p w14:paraId="68E90186" w14:textId="77777777" w:rsidR="00174291" w:rsidRDefault="00174291">
      <w:pPr>
        <w:rPr>
          <w:ins w:id="1441" w:author="超 杨" w:date="2019-10-30T10:57:00Z"/>
        </w:rPr>
        <w:pPrChange w:id="1442" w:author="超 杨" w:date="2019-10-29T17:26:00Z">
          <w:pPr>
            <w:pStyle w:val="22"/>
          </w:pPr>
        </w:pPrChange>
      </w:pPr>
    </w:p>
    <w:p w14:paraId="455385D9" w14:textId="110BC48C" w:rsidR="00174291" w:rsidRDefault="00174291">
      <w:pPr>
        <w:rPr>
          <w:ins w:id="1443" w:author="超 杨" w:date="2019-10-30T10:58:00Z"/>
        </w:rPr>
        <w:pPrChange w:id="1444" w:author="超 杨" w:date="2019-10-29T17:26:00Z">
          <w:pPr>
            <w:pStyle w:val="22"/>
          </w:pPr>
        </w:pPrChange>
      </w:pPr>
      <w:ins w:id="1445" w:author="超 杨" w:date="2019-10-30T10:57:00Z">
        <w:r>
          <w:rPr>
            <w:rFonts w:hint="eastAsia"/>
          </w:rPr>
          <w:t>2）</w:t>
        </w:r>
        <w:proofErr w:type="spellStart"/>
        <w:r>
          <w:t>shader_libs.json</w:t>
        </w:r>
      </w:ins>
      <w:proofErr w:type="spellEnd"/>
    </w:p>
    <w:p w14:paraId="4DEC72DB" w14:textId="77777777" w:rsidR="00174291" w:rsidRDefault="00174291">
      <w:pPr>
        <w:rPr>
          <w:ins w:id="1446" w:author="超 杨" w:date="2019-10-30T10:57:00Z"/>
        </w:rPr>
        <w:pPrChange w:id="1447" w:author="超 杨" w:date="2019-10-29T17:26:00Z">
          <w:pPr>
            <w:pStyle w:val="22"/>
          </w:pPr>
        </w:pPrChange>
      </w:pPr>
    </w:p>
    <w:p w14:paraId="4BC8349F" w14:textId="0B7FEC87" w:rsidR="00174291" w:rsidRDefault="00174291">
      <w:pPr>
        <w:rPr>
          <w:ins w:id="1448" w:author="超 杨" w:date="2019-10-30T10:58:00Z"/>
        </w:rPr>
        <w:pPrChange w:id="1449" w:author="超 杨" w:date="2019-10-29T17:26:00Z">
          <w:pPr>
            <w:pStyle w:val="22"/>
          </w:pPr>
        </w:pPrChange>
      </w:pPr>
      <w:ins w:id="1450" w:author="超 杨" w:date="2019-10-30T10:57:00Z">
        <w:r>
          <w:rPr>
            <w:rFonts w:hint="eastAsia"/>
          </w:rPr>
          <w:t>3）</w:t>
        </w:r>
        <w:proofErr w:type="spellStart"/>
        <w:r>
          <w:t>glsl</w:t>
        </w:r>
      </w:ins>
      <w:proofErr w:type="spellEnd"/>
    </w:p>
    <w:p w14:paraId="7CA78E94" w14:textId="77777777" w:rsidR="009A17E0" w:rsidRDefault="009A17E0">
      <w:pPr>
        <w:rPr>
          <w:ins w:id="1451" w:author="超 杨" w:date="2019-10-30T10:54:00Z"/>
        </w:rPr>
        <w:pPrChange w:id="1452" w:author="超 杨" w:date="2019-10-30T11:02:00Z">
          <w:pPr>
            <w:pStyle w:val="22"/>
          </w:pPr>
        </w:pPrChange>
      </w:pPr>
    </w:p>
    <w:p w14:paraId="4315B415" w14:textId="77777777" w:rsidR="009A17E0" w:rsidRDefault="009A17E0">
      <w:pPr>
        <w:rPr>
          <w:ins w:id="1453" w:author="超 杨" w:date="2019-10-30T11:05:00Z"/>
        </w:rPr>
        <w:pPrChange w:id="1454" w:author="超 杨" w:date="2019-10-29T17:26:00Z">
          <w:pPr>
            <w:pStyle w:val="22"/>
          </w:pPr>
        </w:pPrChange>
      </w:pPr>
    </w:p>
    <w:p w14:paraId="3B9352E1" w14:textId="56D36676" w:rsidR="002203CF" w:rsidRDefault="002203CF">
      <w:pPr>
        <w:rPr>
          <w:ins w:id="1455" w:author="超 杨" w:date="2019-10-30T11:07:00Z"/>
        </w:rPr>
        <w:pPrChange w:id="1456" w:author="超 杨" w:date="2019-10-29T17:26:00Z">
          <w:pPr>
            <w:pStyle w:val="22"/>
          </w:pPr>
        </w:pPrChange>
      </w:pPr>
      <w:proofErr w:type="spellStart"/>
      <w:ins w:id="1457" w:author="超 杨" w:date="2019-10-30T11:05:00Z">
        <w:r>
          <w:rPr>
            <w:rFonts w:hint="eastAsia"/>
          </w:rPr>
          <w:t>i</w:t>
        </w:r>
        <w:r>
          <w:t>nit</w:t>
        </w:r>
        <w:proofErr w:type="spellEnd"/>
        <w:r>
          <w:t xml:space="preserve"> shader</w:t>
        </w:r>
        <w:r>
          <w:rPr>
            <w:rFonts w:hint="eastAsia"/>
          </w:rPr>
          <w:t>时，</w:t>
        </w:r>
      </w:ins>
      <w:ins w:id="1458" w:author="超 杨" w:date="2019-10-30T11:06:00Z">
        <w:r w:rsidR="001E51BF">
          <w:rPr>
            <w:rFonts w:hint="eastAsia"/>
          </w:rPr>
          <w:t>根据</w:t>
        </w:r>
        <w:r w:rsidR="001E51BF">
          <w:t>shader name</w:t>
        </w:r>
        <w:r w:rsidR="001E51BF">
          <w:rPr>
            <w:rFonts w:hint="eastAsia"/>
          </w:rPr>
          <w:t>，</w:t>
        </w:r>
      </w:ins>
      <w:ins w:id="1459" w:author="超 杨" w:date="2019-10-30T11:07:00Z">
        <w:r w:rsidR="001E51BF">
          <w:rPr>
            <w:rFonts w:hint="eastAsia"/>
          </w:rPr>
          <w:t>组合相关的</w:t>
        </w:r>
      </w:ins>
      <w:proofErr w:type="spellStart"/>
      <w:ins w:id="1460" w:author="超 杨" w:date="2019-10-30T11:06:00Z">
        <w:r w:rsidR="001E51BF">
          <w:t>shaders.json</w:t>
        </w:r>
        <w:proofErr w:type="spellEnd"/>
        <w:r w:rsidR="001E51BF">
          <w:t>-</w:t>
        </w:r>
        <w:r w:rsidR="001E51BF">
          <w:rPr>
            <w:rFonts w:hint="eastAsia"/>
          </w:rPr>
          <w:t>》</w:t>
        </w:r>
        <w:proofErr w:type="spellStart"/>
        <w:r w:rsidR="001E51BF">
          <w:t>shader_libs.json</w:t>
        </w:r>
        <w:proofErr w:type="spellEnd"/>
        <w:r w:rsidR="001E51BF">
          <w:rPr>
            <w:rFonts w:hint="eastAsia"/>
          </w:rPr>
          <w:t>－》</w:t>
        </w:r>
        <w:proofErr w:type="spellStart"/>
        <w:r w:rsidR="001E51BF">
          <w:t>glsl</w:t>
        </w:r>
      </w:ins>
      <w:proofErr w:type="spellEnd"/>
      <w:ins w:id="1461" w:author="超 杨" w:date="2019-10-30T11:07:00Z">
        <w:r w:rsidR="001E51BF">
          <w:rPr>
            <w:rFonts w:hint="eastAsia"/>
          </w:rPr>
          <w:t>片段为</w:t>
        </w:r>
        <w:r w:rsidR="001E51BF">
          <w:t>vs</w:t>
        </w:r>
        <w:r w:rsidR="001E51BF">
          <w:rPr>
            <w:rFonts w:hint="eastAsia"/>
          </w:rPr>
          <w:t>、</w:t>
        </w:r>
        <w:r w:rsidR="001E51BF">
          <w:t>fs</w:t>
        </w:r>
        <w:r w:rsidR="001E51BF">
          <w:rPr>
            <w:rFonts w:hint="eastAsia"/>
          </w:rPr>
          <w:t>。</w:t>
        </w:r>
      </w:ins>
    </w:p>
    <w:p w14:paraId="070EA432" w14:textId="77777777" w:rsidR="001E51BF" w:rsidRDefault="001E51BF">
      <w:pPr>
        <w:rPr>
          <w:ins w:id="1462" w:author="超 杨" w:date="2019-10-30T10:54:00Z"/>
        </w:rPr>
        <w:pPrChange w:id="1463" w:author="超 杨" w:date="2019-10-29T17:26:00Z">
          <w:pPr>
            <w:pStyle w:val="22"/>
          </w:pPr>
        </w:pPrChange>
      </w:pPr>
    </w:p>
    <w:p w14:paraId="32AA6E42" w14:textId="77777777" w:rsidR="009A17E0" w:rsidRDefault="009A17E0">
      <w:pPr>
        <w:rPr>
          <w:ins w:id="1464" w:author="超 杨" w:date="2019-10-30T10:51:00Z"/>
        </w:rPr>
        <w:pPrChange w:id="1465" w:author="超 杨" w:date="2019-10-29T17:26:00Z">
          <w:pPr>
            <w:pStyle w:val="22"/>
          </w:pPr>
        </w:pPrChange>
      </w:pPr>
    </w:p>
    <w:p w14:paraId="0F3838DA" w14:textId="77777777" w:rsidR="00AE6CDF" w:rsidRDefault="00AE6CDF">
      <w:pPr>
        <w:rPr>
          <w:ins w:id="1466" w:author="超 杨" w:date="2019-10-30T11:01:00Z"/>
        </w:rPr>
        <w:pPrChange w:id="1467" w:author="超 杨" w:date="2019-10-30T11:07:00Z">
          <w:pPr>
            <w:spacing w:before="120" w:after="120"/>
          </w:pPr>
        </w:pPrChange>
      </w:pPr>
      <w:ins w:id="1468" w:author="超 杨" w:date="2019-10-30T11:01:00Z">
        <w:r>
          <w:rPr>
            <w:rFonts w:hint="eastAsia"/>
          </w:rPr>
          <w:t>（使用流程图来说明设计方案）</w:t>
        </w:r>
      </w:ins>
    </w:p>
    <w:p w14:paraId="184C5535" w14:textId="77777777" w:rsidR="009A17E0" w:rsidRDefault="009A17E0">
      <w:pPr>
        <w:rPr>
          <w:ins w:id="1469" w:author="超 杨" w:date="2019-10-30T10:55:00Z"/>
        </w:rPr>
        <w:pPrChange w:id="1470" w:author="超 杨" w:date="2019-10-29T17:26:00Z">
          <w:pPr>
            <w:pStyle w:val="22"/>
          </w:pPr>
        </w:pPrChange>
      </w:pPr>
    </w:p>
    <w:p w14:paraId="436DA32D" w14:textId="77777777" w:rsidR="009A17E0" w:rsidRDefault="009A17E0">
      <w:pPr>
        <w:rPr>
          <w:ins w:id="1471" w:author="超 杨" w:date="2019-10-30T09:11:00Z"/>
        </w:rPr>
        <w:pPrChange w:id="1472" w:author="超 杨" w:date="2019-10-29T17:26:00Z">
          <w:pPr>
            <w:pStyle w:val="22"/>
          </w:pPr>
        </w:pPrChange>
      </w:pPr>
    </w:p>
    <w:p w14:paraId="1D60B19E" w14:textId="77777777" w:rsidR="001205B2" w:rsidRDefault="001205B2">
      <w:pPr>
        <w:rPr>
          <w:ins w:id="1473" w:author="超 杨" w:date="2019-10-30T10:56:00Z"/>
        </w:rPr>
        <w:pPrChange w:id="1474" w:author="超 杨" w:date="2019-10-29T17:26:00Z">
          <w:pPr>
            <w:pStyle w:val="22"/>
          </w:pPr>
        </w:pPrChange>
      </w:pPr>
    </w:p>
    <w:p w14:paraId="6B5B58BD" w14:textId="77777777" w:rsidR="008E1FEE" w:rsidRDefault="008E1FEE">
      <w:pPr>
        <w:rPr>
          <w:ins w:id="1475" w:author="超 杨" w:date="2019-10-30T11:07:00Z"/>
        </w:rPr>
        <w:pPrChange w:id="1476" w:author="超 杨" w:date="2019-10-29T17:26:00Z">
          <w:pPr>
            <w:pStyle w:val="22"/>
          </w:pPr>
        </w:pPrChange>
      </w:pPr>
    </w:p>
    <w:p w14:paraId="4952EBB9" w14:textId="77777777" w:rsidR="000A1417" w:rsidRDefault="000A1417">
      <w:pPr>
        <w:rPr>
          <w:ins w:id="1477" w:author="超 杨" w:date="2019-10-30T11:07:00Z"/>
        </w:rPr>
        <w:pPrChange w:id="1478" w:author="超 杨" w:date="2019-10-29T17:26:00Z">
          <w:pPr>
            <w:pStyle w:val="22"/>
          </w:pPr>
        </w:pPrChange>
      </w:pPr>
    </w:p>
    <w:p w14:paraId="0D29FB6A" w14:textId="77777777" w:rsidR="000A1417" w:rsidRDefault="000A1417">
      <w:pPr>
        <w:rPr>
          <w:ins w:id="1479" w:author="超 杨" w:date="2019-10-30T11:07:00Z"/>
        </w:rPr>
        <w:pPrChange w:id="1480" w:author="超 杨" w:date="2019-10-29T17:26:00Z">
          <w:pPr>
            <w:pStyle w:val="22"/>
          </w:pPr>
        </w:pPrChange>
      </w:pPr>
    </w:p>
    <w:p w14:paraId="1E9ED7DE" w14:textId="77777777" w:rsidR="000A1417" w:rsidRDefault="000A1417">
      <w:pPr>
        <w:rPr>
          <w:ins w:id="1481" w:author="超 杨" w:date="2019-10-30T11:07:00Z"/>
        </w:rPr>
        <w:pPrChange w:id="1482" w:author="超 杨" w:date="2019-10-29T17:26:00Z">
          <w:pPr>
            <w:pStyle w:val="22"/>
          </w:pPr>
        </w:pPrChange>
      </w:pPr>
    </w:p>
    <w:p w14:paraId="7114B549" w14:textId="77777777" w:rsidR="000A1417" w:rsidRDefault="000A1417">
      <w:pPr>
        <w:rPr>
          <w:ins w:id="1483" w:author="超 杨" w:date="2019-10-30T11:08:00Z"/>
        </w:rPr>
        <w:pPrChange w:id="1484" w:author="超 杨" w:date="2019-10-30T11:10:00Z">
          <w:pPr>
            <w:spacing w:before="120" w:after="120"/>
          </w:pPr>
        </w:pPrChange>
      </w:pPr>
      <w:ins w:id="1485" w:author="超 杨" w:date="2019-10-30T11:07:00Z">
        <w:r>
          <w:rPr>
            <w:rFonts w:hint="eastAsia"/>
          </w:rPr>
          <w:t>对于设计</w:t>
        </w:r>
        <w:r>
          <w:t>2</w:t>
        </w:r>
        <w:r>
          <w:rPr>
            <w:rFonts w:hint="eastAsia"/>
          </w:rPr>
          <w:t>:</w:t>
        </w:r>
        <w:r w:rsidRPr="009A17E0">
          <w:rPr>
            <w:rFonts w:hint="eastAsia"/>
          </w:rPr>
          <w:t xml:space="preserve"> </w:t>
        </w:r>
      </w:ins>
      <w:ins w:id="1486" w:author="超 杨" w:date="2019-10-30T11:08:00Z">
        <w:r>
          <w:t>Render</w:t>
        </w:r>
        <w:r>
          <w:rPr>
            <w:rFonts w:hint="eastAsia"/>
          </w:rPr>
          <w:t>应该与具体的</w:t>
        </w:r>
        <w:r>
          <w:t>Shader</w:t>
        </w:r>
        <w:r>
          <w:rPr>
            <w:rFonts w:hint="eastAsia"/>
          </w:rPr>
          <w:t>数据隔离</w:t>
        </w:r>
      </w:ins>
    </w:p>
    <w:p w14:paraId="093F7F2F" w14:textId="212A5BE9" w:rsidR="000A1417" w:rsidRDefault="000A1417">
      <w:pPr>
        <w:rPr>
          <w:ins w:id="1487" w:author="超 杨" w:date="2019-10-30T11:07:00Z"/>
        </w:rPr>
      </w:pPr>
    </w:p>
    <w:p w14:paraId="7DADCFBE" w14:textId="77777777" w:rsidR="000A1417" w:rsidRDefault="000A1417">
      <w:pPr>
        <w:rPr>
          <w:ins w:id="1488" w:author="超 杨" w:date="2019-10-30T11:09:00Z"/>
        </w:rPr>
        <w:pPrChange w:id="1489" w:author="超 杨" w:date="2019-10-30T11:10:00Z">
          <w:pPr>
            <w:pStyle w:val="22"/>
          </w:pPr>
        </w:pPrChange>
      </w:pPr>
      <w:ins w:id="1490" w:author="超 杨" w:date="2019-10-30T11:08:00Z">
        <w:r>
          <w:rPr>
            <w:rFonts w:hint="eastAsia"/>
          </w:rPr>
          <w:t>应该</w:t>
        </w:r>
      </w:ins>
      <w:ins w:id="1491" w:author="超 杨" w:date="2019-10-30T11:09:00Z">
        <w:r>
          <w:rPr>
            <w:rFonts w:hint="eastAsia"/>
          </w:rPr>
          <w:t>：</w:t>
        </w:r>
      </w:ins>
    </w:p>
    <w:p w14:paraId="4ECC28A1" w14:textId="100796E0" w:rsidR="000A1417" w:rsidRDefault="000A1417">
      <w:pPr>
        <w:rPr>
          <w:ins w:id="1492" w:author="超 杨" w:date="2019-10-30T11:09:00Z"/>
        </w:rPr>
        <w:pPrChange w:id="1493" w:author="超 杨" w:date="2019-10-30T11:10:00Z">
          <w:pPr>
            <w:pStyle w:val="22"/>
          </w:pPr>
        </w:pPrChange>
      </w:pPr>
      <w:ins w:id="1494" w:author="超 杨" w:date="2019-10-30T11:08:00Z">
        <w:r>
          <w:rPr>
            <w:rFonts w:hint="eastAsia"/>
          </w:rPr>
          <w:t>在</w:t>
        </w:r>
        <w:proofErr w:type="spellStart"/>
        <w:r>
          <w:t>init</w:t>
        </w:r>
        <w:proofErr w:type="spellEnd"/>
        <w:r>
          <w:t xml:space="preserve"> shader</w:t>
        </w:r>
        <w:r>
          <w:rPr>
            <w:rFonts w:hint="eastAsia"/>
          </w:rPr>
          <w:t>时，根据</w:t>
        </w:r>
        <w:r>
          <w:t>shader name</w:t>
        </w:r>
        <w:r>
          <w:rPr>
            <w:rFonts w:hint="eastAsia"/>
          </w:rPr>
          <w:t>，获得对应</w:t>
        </w:r>
        <w:r>
          <w:t>Shader</w:t>
        </w:r>
        <w:r>
          <w:rPr>
            <w:rFonts w:hint="eastAsia"/>
          </w:rPr>
          <w:t>的顶点和</w:t>
        </w:r>
        <w:r>
          <w:t>uniform</w:t>
        </w:r>
        <w:r>
          <w:rPr>
            <w:rFonts w:hint="eastAsia"/>
          </w:rPr>
          <w:t>数据，以及</w:t>
        </w:r>
        <w:r>
          <w:t>send</w:t>
        </w:r>
        <w:r>
          <w:rPr>
            <w:rFonts w:hint="eastAsia"/>
          </w:rPr>
          <w:t>的方法（如</w:t>
        </w:r>
        <w:r>
          <w:t>uniform3f</w:t>
        </w:r>
        <w:r>
          <w:rPr>
            <w:rFonts w:hint="eastAsia"/>
          </w:rPr>
          <w:t>）</w:t>
        </w:r>
      </w:ins>
      <w:ins w:id="1495" w:author="超 杨" w:date="2019-10-30T11:09:00Z">
        <w:r>
          <w:rPr>
            <w:rFonts w:hint="eastAsia"/>
          </w:rPr>
          <w:t>，将其保存到</w:t>
        </w:r>
        <w:r>
          <w:t>state</w:t>
        </w:r>
        <w:r>
          <w:rPr>
            <w:rFonts w:hint="eastAsia"/>
          </w:rPr>
          <w:t>上；</w:t>
        </w:r>
      </w:ins>
    </w:p>
    <w:p w14:paraId="7E1AE9FA" w14:textId="0CEBDCE8" w:rsidR="000A1417" w:rsidRDefault="000A1417">
      <w:pPr>
        <w:rPr>
          <w:ins w:id="1496" w:author="超 杨" w:date="2019-10-30T10:56:00Z"/>
        </w:rPr>
        <w:pPrChange w:id="1497" w:author="超 杨" w:date="2019-10-30T11:10:00Z">
          <w:pPr>
            <w:pStyle w:val="22"/>
          </w:pPr>
        </w:pPrChange>
      </w:pPr>
      <w:ins w:id="1498" w:author="超 杨" w:date="2019-10-30T11:09:00Z">
        <w:r>
          <w:rPr>
            <w:rFonts w:hint="eastAsia"/>
          </w:rPr>
          <w:t>然后</w:t>
        </w:r>
        <w:r>
          <w:t>render</w:t>
        </w:r>
      </w:ins>
      <w:ins w:id="1499" w:author="超 杨" w:date="2019-10-30T11:12:00Z">
        <w:r w:rsidR="001E7981">
          <w:rPr>
            <w:rFonts w:hint="eastAsia"/>
          </w:rPr>
          <w:t>每个</w:t>
        </w:r>
        <w:proofErr w:type="spellStart"/>
        <w:r w:rsidR="001E7981">
          <w:t>GameObject</w:t>
        </w:r>
      </w:ins>
      <w:proofErr w:type="spellEnd"/>
      <w:ins w:id="1500" w:author="超 杨" w:date="2019-10-30T11:09:00Z">
        <w:r>
          <w:rPr>
            <w:rFonts w:hint="eastAsia"/>
          </w:rPr>
          <w:t>时，</w:t>
        </w:r>
      </w:ins>
      <w:ins w:id="1501" w:author="超 杨" w:date="2019-10-30T11:12:00Z">
        <w:r w:rsidR="00892CDB">
          <w:rPr>
            <w:rFonts w:hint="eastAsia"/>
          </w:rPr>
          <w:t>根据</w:t>
        </w:r>
        <w:r w:rsidR="00892CDB">
          <w:t>shader name</w:t>
        </w:r>
        <w:r w:rsidR="00892CDB">
          <w:rPr>
            <w:rFonts w:hint="eastAsia"/>
          </w:rPr>
          <w:t>，</w:t>
        </w:r>
      </w:ins>
      <w:ins w:id="1502" w:author="超 杨" w:date="2019-10-30T11:09:00Z">
        <w:r>
          <w:rPr>
            <w:rFonts w:hint="eastAsia"/>
          </w:rPr>
          <w:t>遍历它们，调用</w:t>
        </w:r>
        <w:r>
          <w:t>send</w:t>
        </w:r>
        <w:r>
          <w:rPr>
            <w:rFonts w:hint="eastAsia"/>
          </w:rPr>
          <w:t>方法发送对应的</w:t>
        </w:r>
        <w:r>
          <w:t>Shader</w:t>
        </w:r>
        <w:r>
          <w:rPr>
            <w:rFonts w:hint="eastAsia"/>
          </w:rPr>
          <w:t>数据。</w:t>
        </w:r>
      </w:ins>
    </w:p>
    <w:p w14:paraId="2A6845D8" w14:textId="77777777" w:rsidR="008E1FEE" w:rsidRDefault="008E1FEE">
      <w:pPr>
        <w:rPr>
          <w:ins w:id="1503" w:author="超 杨" w:date="2019-10-30T11:01:00Z"/>
        </w:rPr>
        <w:pPrChange w:id="1504" w:author="超 杨" w:date="2019-10-30T11:10:00Z">
          <w:pPr>
            <w:pStyle w:val="22"/>
          </w:pPr>
        </w:pPrChange>
      </w:pPr>
    </w:p>
    <w:p w14:paraId="5A72BDBD" w14:textId="77777777" w:rsidR="004606AC" w:rsidRDefault="004606AC">
      <w:pPr>
        <w:rPr>
          <w:ins w:id="1505" w:author="超 杨" w:date="2019-10-30T11:10:00Z"/>
        </w:rPr>
      </w:pPr>
      <w:ins w:id="1506" w:author="超 杨" w:date="2019-10-30T11:10:00Z">
        <w:r>
          <w:rPr>
            <w:rFonts w:hint="eastAsia"/>
          </w:rPr>
          <w:t>（使用流程图来说明设计方案）</w:t>
        </w:r>
      </w:ins>
    </w:p>
    <w:p w14:paraId="7AE9AAC1" w14:textId="77777777" w:rsidR="00AE6CDF" w:rsidRDefault="00AE6CDF">
      <w:pPr>
        <w:rPr>
          <w:ins w:id="1507" w:author="超 杨" w:date="2019-10-30T11:01:00Z"/>
        </w:rPr>
        <w:pPrChange w:id="1508" w:author="超 杨" w:date="2019-10-29T17:26:00Z">
          <w:pPr>
            <w:pStyle w:val="22"/>
          </w:pPr>
        </w:pPrChange>
      </w:pPr>
    </w:p>
    <w:p w14:paraId="7148AAB7" w14:textId="77777777" w:rsidR="00AE6CDF" w:rsidRDefault="00AE6CDF">
      <w:pPr>
        <w:rPr>
          <w:ins w:id="1509" w:author="超 杨" w:date="2019-10-30T11:01:00Z"/>
        </w:rPr>
        <w:pPrChange w:id="1510" w:author="超 杨" w:date="2019-10-29T17:26:00Z">
          <w:pPr>
            <w:pStyle w:val="22"/>
          </w:pPr>
        </w:pPrChange>
      </w:pPr>
    </w:p>
    <w:p w14:paraId="0BCA3162" w14:textId="77777777" w:rsidR="00AE6CDF" w:rsidRDefault="00AE6CDF">
      <w:pPr>
        <w:rPr>
          <w:ins w:id="1511" w:author="超 杨" w:date="2019-10-30T11:01:00Z"/>
        </w:rPr>
        <w:pPrChange w:id="1512" w:author="超 杨" w:date="2019-10-29T17:26:00Z">
          <w:pPr>
            <w:pStyle w:val="22"/>
          </w:pPr>
        </w:pPrChange>
      </w:pPr>
    </w:p>
    <w:p w14:paraId="66D53CAA" w14:textId="77777777" w:rsidR="00AE6CDF" w:rsidRDefault="00AE6CDF">
      <w:pPr>
        <w:rPr>
          <w:ins w:id="1513" w:author="超 杨" w:date="2019-10-30T11:02:00Z"/>
        </w:rPr>
        <w:pPrChange w:id="1514" w:author="超 杨" w:date="2019-10-29T17:26:00Z">
          <w:pPr>
            <w:pStyle w:val="22"/>
          </w:pPr>
        </w:pPrChange>
      </w:pPr>
    </w:p>
    <w:p w14:paraId="1D852B37" w14:textId="77777777" w:rsidR="00AE6CDF" w:rsidRDefault="00AE6CDF">
      <w:pPr>
        <w:rPr>
          <w:ins w:id="1515" w:author="超 杨" w:date="2019-10-30T11:02:00Z"/>
        </w:rPr>
        <w:pPrChange w:id="1516" w:author="超 杨" w:date="2019-10-29T17:26:00Z">
          <w:pPr>
            <w:pStyle w:val="22"/>
          </w:pPr>
        </w:pPrChange>
      </w:pPr>
    </w:p>
    <w:p w14:paraId="18D78E36" w14:textId="77777777" w:rsidR="00AE6CDF" w:rsidRDefault="00AE6CDF">
      <w:pPr>
        <w:rPr>
          <w:ins w:id="1517" w:author="超 杨" w:date="2019-10-30T11:11:00Z"/>
        </w:rPr>
        <w:pPrChange w:id="1518" w:author="超 杨" w:date="2019-10-29T17:26:00Z">
          <w:pPr>
            <w:pStyle w:val="22"/>
          </w:pPr>
        </w:pPrChange>
      </w:pPr>
    </w:p>
    <w:p w14:paraId="101A555F" w14:textId="77777777" w:rsidR="002934F6" w:rsidRDefault="002934F6">
      <w:pPr>
        <w:rPr>
          <w:ins w:id="1519" w:author="超 杨" w:date="2019-10-30T11:12:00Z"/>
        </w:rPr>
        <w:pPrChange w:id="1520" w:author="超 杨" w:date="2019-10-29T17:26:00Z">
          <w:pPr>
            <w:pStyle w:val="22"/>
          </w:pPr>
        </w:pPrChange>
      </w:pPr>
    </w:p>
    <w:p w14:paraId="0E0D8019" w14:textId="77777777" w:rsidR="00EE75CA" w:rsidRDefault="00EE75CA">
      <w:pPr>
        <w:rPr>
          <w:ins w:id="1521" w:author="超 杨" w:date="2019-10-30T11:11:00Z"/>
        </w:rPr>
        <w:pPrChange w:id="1522" w:author="超 杨" w:date="2019-10-29T17:26:00Z">
          <w:pPr>
            <w:pStyle w:val="22"/>
          </w:pPr>
        </w:pPrChange>
      </w:pPr>
    </w:p>
    <w:p w14:paraId="5D49E18C" w14:textId="77777777" w:rsidR="002934F6" w:rsidRDefault="002934F6">
      <w:pPr>
        <w:rPr>
          <w:ins w:id="1523" w:author="超 杨" w:date="2019-10-30T11:11:00Z"/>
        </w:rPr>
        <w:pPrChange w:id="1524" w:author="超 杨" w:date="2019-10-29T17:26:00Z">
          <w:pPr>
            <w:pStyle w:val="22"/>
          </w:pPr>
        </w:pPrChange>
      </w:pPr>
    </w:p>
    <w:p w14:paraId="15F6D156" w14:textId="0FF559D0" w:rsidR="002934F6" w:rsidRDefault="002934F6" w:rsidP="002934F6">
      <w:pPr>
        <w:rPr>
          <w:ins w:id="1525" w:author="超 杨" w:date="2019-10-30T11:11:00Z"/>
        </w:rPr>
      </w:pPr>
      <w:ins w:id="1526" w:author="超 杨" w:date="2019-10-30T11:11:00Z">
        <w:r>
          <w:rPr>
            <w:rFonts w:hint="eastAsia"/>
          </w:rPr>
          <w:t>（给出整体</w:t>
        </w:r>
      </w:ins>
      <w:ins w:id="1527" w:author="超 杨" w:date="2019-10-30T11:12:00Z">
        <w:r>
          <w:rPr>
            <w:rFonts w:hint="eastAsia"/>
          </w:rPr>
          <w:t>的</w:t>
        </w:r>
      </w:ins>
      <w:ins w:id="1528" w:author="超 杨" w:date="2019-10-30T11:11:00Z">
        <w:r>
          <w:rPr>
            <w:rFonts w:hint="eastAsia"/>
          </w:rPr>
          <w:t>流程图来说明设计方案）</w:t>
        </w:r>
      </w:ins>
    </w:p>
    <w:p w14:paraId="765E8EFF" w14:textId="77777777" w:rsidR="002934F6" w:rsidRDefault="002934F6">
      <w:pPr>
        <w:rPr>
          <w:ins w:id="1529" w:author="超 杨" w:date="2019-10-30T11:12:00Z"/>
        </w:rPr>
        <w:pPrChange w:id="1530" w:author="超 杨" w:date="2019-10-29T17:26:00Z">
          <w:pPr>
            <w:pStyle w:val="22"/>
          </w:pPr>
        </w:pPrChange>
      </w:pPr>
    </w:p>
    <w:p w14:paraId="36F7EE5D" w14:textId="77777777" w:rsidR="00EE75CA" w:rsidRDefault="00EE75CA">
      <w:pPr>
        <w:rPr>
          <w:ins w:id="1531" w:author="超 杨" w:date="2019-10-30T11:12:00Z"/>
        </w:rPr>
        <w:pPrChange w:id="1532" w:author="超 杨" w:date="2019-10-29T17:26:00Z">
          <w:pPr>
            <w:pStyle w:val="22"/>
          </w:pPr>
        </w:pPrChange>
      </w:pPr>
    </w:p>
    <w:p w14:paraId="608030DD" w14:textId="77777777" w:rsidR="00EE75CA" w:rsidRDefault="00EE75CA">
      <w:pPr>
        <w:rPr>
          <w:ins w:id="1533" w:author="超 杨" w:date="2019-10-30T11:11:00Z"/>
        </w:rPr>
        <w:pPrChange w:id="1534" w:author="超 杨" w:date="2019-10-29T17:26:00Z">
          <w:pPr>
            <w:pStyle w:val="22"/>
          </w:pPr>
        </w:pPrChange>
      </w:pPr>
    </w:p>
    <w:p w14:paraId="24A0D65B" w14:textId="77777777" w:rsidR="002934F6" w:rsidRDefault="002934F6">
      <w:pPr>
        <w:rPr>
          <w:ins w:id="1535" w:author="超 杨" w:date="2019-10-30T11:11:00Z"/>
        </w:rPr>
        <w:pPrChange w:id="1536" w:author="超 杨" w:date="2019-10-29T17:26:00Z">
          <w:pPr>
            <w:pStyle w:val="22"/>
          </w:pPr>
        </w:pPrChange>
      </w:pPr>
    </w:p>
    <w:p w14:paraId="494C3581" w14:textId="77777777" w:rsidR="002934F6" w:rsidRDefault="002934F6">
      <w:pPr>
        <w:rPr>
          <w:ins w:id="1537" w:author="超 杨" w:date="2019-10-30T11:11:00Z"/>
        </w:rPr>
        <w:pPrChange w:id="1538" w:author="超 杨" w:date="2019-10-29T17:26:00Z">
          <w:pPr>
            <w:pStyle w:val="22"/>
          </w:pPr>
        </w:pPrChange>
      </w:pPr>
    </w:p>
    <w:p w14:paraId="0BAD648B" w14:textId="77777777" w:rsidR="002934F6" w:rsidRDefault="002934F6">
      <w:pPr>
        <w:rPr>
          <w:ins w:id="1539" w:author="超 杨" w:date="2019-10-30T09:11:00Z"/>
        </w:rPr>
        <w:pPrChange w:id="1540" w:author="超 杨" w:date="2019-10-29T17:26:00Z">
          <w:pPr>
            <w:pStyle w:val="22"/>
          </w:pPr>
        </w:pPrChange>
      </w:pPr>
    </w:p>
    <w:p w14:paraId="218ACD92" w14:textId="77777777" w:rsidR="001205B2" w:rsidRDefault="001205B2">
      <w:pPr>
        <w:rPr>
          <w:ins w:id="1541" w:author="超 杨" w:date="2019-10-30T08:41:00Z"/>
        </w:rPr>
        <w:pPrChange w:id="1542" w:author="超 杨" w:date="2019-10-29T17:26:00Z">
          <w:pPr>
            <w:pStyle w:val="22"/>
          </w:pPr>
        </w:pPrChange>
      </w:pPr>
    </w:p>
    <w:p w14:paraId="05FA12F5" w14:textId="77777777" w:rsidR="0034008D" w:rsidRDefault="0034008D">
      <w:pPr>
        <w:rPr>
          <w:ins w:id="1543" w:author="超 杨" w:date="2019-10-30T08:36:00Z"/>
        </w:rPr>
        <w:pPrChange w:id="1544" w:author="超 杨" w:date="2019-10-29T17:26:00Z">
          <w:pPr>
            <w:pStyle w:val="22"/>
          </w:pPr>
        </w:pPrChange>
      </w:pPr>
    </w:p>
    <w:p w14:paraId="012A5CEA" w14:textId="77777777" w:rsidR="006B6A51" w:rsidRDefault="006B6A51">
      <w:pPr>
        <w:rPr>
          <w:ins w:id="1545" w:author="超 杨" w:date="2019-10-30T08:36:00Z"/>
        </w:rPr>
        <w:pPrChange w:id="1546" w:author="超 杨" w:date="2019-10-29T17:26:00Z">
          <w:pPr>
            <w:pStyle w:val="22"/>
          </w:pPr>
        </w:pPrChange>
      </w:pPr>
    </w:p>
    <w:p w14:paraId="7332482C" w14:textId="44FD5141" w:rsidR="00764260" w:rsidRDefault="00A773C0">
      <w:pPr>
        <w:rPr>
          <w:ins w:id="1547" w:author="超 杨" w:date="2019-10-30T11:13:00Z"/>
        </w:rPr>
        <w:pPrChange w:id="1548" w:author="超 杨" w:date="2019-10-29T17:26:00Z">
          <w:pPr>
            <w:pStyle w:val="22"/>
          </w:pPr>
        </w:pPrChange>
      </w:pPr>
      <w:ins w:id="1549" w:author="超 杨" w:date="2019-10-30T11:03:00Z">
        <w:r>
          <w:rPr>
            <w:rFonts w:hint="eastAsia"/>
          </w:rPr>
          <w:t>实现方案</w:t>
        </w:r>
      </w:ins>
      <w:ins w:id="1550" w:author="超 杨" w:date="2019-10-30T08:36:00Z">
        <w:r w:rsidR="00764260">
          <w:t>:</w:t>
        </w:r>
      </w:ins>
    </w:p>
    <w:p w14:paraId="1D814C5B" w14:textId="193CB58D" w:rsidR="00571F78" w:rsidRDefault="002A0F9B">
      <w:pPr>
        <w:rPr>
          <w:ins w:id="1551" w:author="超 杨" w:date="2019-10-30T16:30:00Z"/>
        </w:rPr>
        <w:pPrChange w:id="1552" w:author="超 杨" w:date="2019-10-30T16:30:00Z">
          <w:pPr>
            <w:pStyle w:val="22"/>
          </w:pPr>
        </w:pPrChange>
      </w:pPr>
      <w:ins w:id="1553" w:author="超 杨" w:date="2019-10-30T11:13:00Z">
        <w:r>
          <w:rPr>
            <w:rFonts w:hint="eastAsia"/>
          </w:rPr>
          <w:t>（</w:t>
        </w:r>
      </w:ins>
      <w:ins w:id="1554" w:author="超 杨" w:date="2019-10-30T16:30:00Z">
        <w:r w:rsidR="00571F78">
          <w:rPr>
            <w:rFonts w:hint="eastAsia"/>
          </w:rPr>
          <w:t>注意：</w:t>
        </w:r>
      </w:ins>
    </w:p>
    <w:p w14:paraId="30AEACB9" w14:textId="77777777" w:rsidR="00622FDB" w:rsidRDefault="00622FDB">
      <w:pPr>
        <w:rPr>
          <w:ins w:id="1555" w:author="超 杨" w:date="2019-10-30T11:13:00Z"/>
        </w:rPr>
        <w:pPrChange w:id="1556" w:author="超 杨" w:date="2019-10-30T16:30:00Z">
          <w:pPr>
            <w:pStyle w:val="22"/>
          </w:pPr>
        </w:pPrChange>
      </w:pPr>
    </w:p>
    <w:p w14:paraId="79A0DAD8" w14:textId="3824FECA" w:rsidR="00516AF5" w:rsidRDefault="002A0F9B">
      <w:pPr>
        <w:rPr>
          <w:ins w:id="1557" w:author="超 杨" w:date="2019-10-30T16:30:00Z"/>
        </w:rPr>
        <w:pPrChange w:id="1558" w:author="超 杨" w:date="2019-10-30T16:30:00Z">
          <w:pPr>
            <w:pStyle w:val="22"/>
          </w:pPr>
        </w:pPrChange>
      </w:pPr>
      <w:proofErr w:type="spellStart"/>
      <w:ins w:id="1559" w:author="超 杨" w:date="2019-10-30T11:13:00Z">
        <w:r>
          <w:t>shader.json</w:t>
        </w:r>
        <w:proofErr w:type="spellEnd"/>
        <w:r>
          <w:t xml:space="preserve"> </w:t>
        </w:r>
        <w:r>
          <w:rPr>
            <w:rFonts w:hint="eastAsia"/>
          </w:rPr>
          <w:t>只有</w:t>
        </w:r>
        <w:proofErr w:type="spellStart"/>
        <w:r>
          <w:t>shaders,groups</w:t>
        </w:r>
        <w:proofErr w:type="spellEnd"/>
        <w:r>
          <w:t>,</w:t>
        </w:r>
      </w:ins>
    </w:p>
    <w:p w14:paraId="32AF8BFC" w14:textId="77777777" w:rsidR="00516AF5" w:rsidRDefault="00516AF5">
      <w:pPr>
        <w:spacing w:before="120" w:after="120"/>
        <w:rPr>
          <w:ins w:id="1560" w:author="超 杨" w:date="2019-10-30T11:14:00Z"/>
        </w:rPr>
      </w:pPr>
      <w:proofErr w:type="spellStart"/>
      <w:ins w:id="1561" w:author="超 杨" w:date="2019-10-30T11:14:00Z">
        <w:r>
          <w:t>glsl</w:t>
        </w:r>
        <w:proofErr w:type="spellEnd"/>
        <w:r>
          <w:rPr>
            <w:rFonts w:hint="eastAsia"/>
          </w:rPr>
          <w:t>：</w:t>
        </w:r>
      </w:ins>
    </w:p>
    <w:p w14:paraId="2DE2BA11" w14:textId="139A217C" w:rsidR="00516AF5" w:rsidRDefault="00516AF5">
      <w:pPr>
        <w:spacing w:before="120" w:after="120"/>
        <w:rPr>
          <w:ins w:id="1562" w:author="超 杨" w:date="2019-10-30T11:14:00Z"/>
        </w:rPr>
      </w:pPr>
      <w:ins w:id="1563" w:author="超 杨" w:date="2019-10-30T11:14:00Z">
        <w:r>
          <w:rPr>
            <w:rFonts w:hint="eastAsia"/>
          </w:rPr>
          <w:t>分成6段（</w:t>
        </w:r>
        <w:r>
          <w:t>top</w:t>
        </w:r>
        <w:r>
          <w:rPr>
            <w:rFonts w:hint="eastAsia"/>
          </w:rPr>
          <w:t>、。。。。。。）</w:t>
        </w:r>
      </w:ins>
    </w:p>
    <w:p w14:paraId="2AF8911F" w14:textId="38B43172" w:rsidR="00516AF5" w:rsidRDefault="00516AF5">
      <w:pPr>
        <w:rPr>
          <w:ins w:id="1564" w:author="超 杨" w:date="2019-10-30T11:14:00Z"/>
        </w:rPr>
        <w:pPrChange w:id="1565" w:author="超 杨" w:date="2019-10-29T17:26:00Z">
          <w:pPr>
            <w:pStyle w:val="22"/>
          </w:pPr>
        </w:pPrChange>
      </w:pPr>
      <w:ins w:id="1566" w:author="超 杨" w:date="2019-10-30T11:15:00Z">
        <w:r>
          <w:rPr>
            <w:rFonts w:hint="eastAsia"/>
          </w:rPr>
          <w:t>增加</w:t>
        </w:r>
        <w:proofErr w:type="spellStart"/>
        <w:r w:rsidRPr="00516AF5">
          <w:t>createShaderChunkSystemFile</w:t>
        </w:r>
        <w:proofErr w:type="spellEnd"/>
        <w:r>
          <w:t xml:space="preserve"> gulp task</w:t>
        </w:r>
        <w:r>
          <w:rPr>
            <w:rFonts w:hint="eastAsia"/>
          </w:rPr>
          <w:t>，预处理</w:t>
        </w:r>
        <w:proofErr w:type="spellStart"/>
        <w:r>
          <w:t>glsl</w:t>
        </w:r>
        <w:proofErr w:type="spellEnd"/>
        <w:r>
          <w:rPr>
            <w:rFonts w:hint="eastAsia"/>
          </w:rPr>
          <w:t xml:space="preserve"> </w:t>
        </w:r>
      </w:ins>
    </w:p>
    <w:p w14:paraId="5D14E766" w14:textId="05FE21E7" w:rsidR="002A0F9B" w:rsidRDefault="002A0F9B">
      <w:pPr>
        <w:rPr>
          <w:ins w:id="1567" w:author="超 杨" w:date="2019-10-30T16:30:00Z"/>
        </w:rPr>
        <w:pPrChange w:id="1568" w:author="超 杨" w:date="2019-10-29T17:26:00Z">
          <w:pPr>
            <w:pStyle w:val="22"/>
          </w:pPr>
        </w:pPrChange>
      </w:pPr>
      <w:ins w:id="1569" w:author="超 杨" w:date="2019-10-30T11:13:00Z">
        <w:r>
          <w:rPr>
            <w:rFonts w:hint="eastAsia"/>
          </w:rPr>
          <w:t>）</w:t>
        </w:r>
      </w:ins>
    </w:p>
    <w:p w14:paraId="718B04ED" w14:textId="77777777" w:rsidR="00571F78" w:rsidRDefault="00571F78">
      <w:pPr>
        <w:rPr>
          <w:ins w:id="1570" w:author="超 杨" w:date="2019-10-30T16:30:00Z"/>
        </w:rPr>
        <w:pPrChange w:id="1571" w:author="超 杨" w:date="2019-10-29T17:26:00Z">
          <w:pPr>
            <w:pStyle w:val="22"/>
          </w:pPr>
        </w:pPrChange>
      </w:pPr>
    </w:p>
    <w:p w14:paraId="7D48F0BB" w14:textId="77777777" w:rsidR="00571F78" w:rsidRDefault="00571F78">
      <w:pPr>
        <w:rPr>
          <w:ins w:id="1572" w:author="超 杨" w:date="2019-10-30T16:30:00Z"/>
        </w:rPr>
        <w:pPrChange w:id="1573" w:author="超 杨" w:date="2019-10-29T17:26:00Z">
          <w:pPr>
            <w:pStyle w:val="22"/>
          </w:pPr>
        </w:pPrChange>
      </w:pPr>
    </w:p>
    <w:p w14:paraId="724820DB" w14:textId="65C7E58F" w:rsidR="00571F78" w:rsidRDefault="00784E58">
      <w:pPr>
        <w:rPr>
          <w:ins w:id="1574" w:author="超 杨" w:date="2019-10-30T17:18:00Z"/>
        </w:rPr>
        <w:pPrChange w:id="1575" w:author="超 杨" w:date="2019-10-29T17:26:00Z">
          <w:pPr>
            <w:pStyle w:val="22"/>
          </w:pPr>
        </w:pPrChange>
      </w:pPr>
      <w:ins w:id="1576" w:author="超 杨" w:date="2019-10-30T17:18:00Z">
        <w:r w:rsidRPr="00784E58">
          <w:t xml:space="preserve">add </w:t>
        </w:r>
        <w:proofErr w:type="spellStart"/>
        <w:r w:rsidRPr="00784E58">
          <w:t>glsl</w:t>
        </w:r>
        <w:proofErr w:type="spellEnd"/>
        <w:r w:rsidRPr="00784E58">
          <w:t xml:space="preserve"> and </w:t>
        </w:r>
        <w:proofErr w:type="spellStart"/>
        <w:r w:rsidRPr="00784E58">
          <w:t>createShaderChunkSystemFile</w:t>
        </w:r>
        <w:proofErr w:type="spellEnd"/>
        <w:r w:rsidRPr="00784E58">
          <w:t xml:space="preserve"> gulp task</w:t>
        </w:r>
        <w:r>
          <w:t>:</w:t>
        </w:r>
      </w:ins>
    </w:p>
    <w:p w14:paraId="7815576D" w14:textId="694BCB1A" w:rsidR="00784E58" w:rsidRDefault="00784E58">
      <w:pPr>
        <w:rPr>
          <w:ins w:id="1577" w:author="超 杨" w:date="2019-10-30T17:18:00Z"/>
        </w:rPr>
        <w:pPrChange w:id="1578" w:author="超 杨" w:date="2019-10-29T17:26:00Z">
          <w:pPr>
            <w:pStyle w:val="22"/>
          </w:pPr>
        </w:pPrChange>
      </w:pPr>
      <w:ins w:id="1579" w:author="超 杨" w:date="2019-10-30T17:18:00Z">
        <w:r>
          <w:rPr>
            <w:rFonts w:hint="eastAsia"/>
          </w:rPr>
          <w:t>提出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t xml:space="preserve"> repo</w:t>
        </w:r>
      </w:ins>
    </w:p>
    <w:p w14:paraId="30BEC801" w14:textId="77777777" w:rsidR="00784E58" w:rsidRDefault="00784E58">
      <w:pPr>
        <w:rPr>
          <w:ins w:id="1580" w:author="超 杨" w:date="2019-10-30T17:18:00Z"/>
        </w:rPr>
        <w:pPrChange w:id="1581" w:author="超 杨" w:date="2019-10-29T17:26:00Z">
          <w:pPr>
            <w:pStyle w:val="22"/>
          </w:pPr>
        </w:pPrChange>
      </w:pPr>
      <w:ins w:id="1582" w:author="超 杨" w:date="2019-10-30T17:18:00Z">
        <w:r>
          <w:rPr>
            <w:rFonts w:hint="eastAsia"/>
          </w:rPr>
          <w:lastRenderedPageBreak/>
          <w:t>（</w:t>
        </w:r>
      </w:ins>
    </w:p>
    <w:p w14:paraId="32DC349A" w14:textId="6B4AA067" w:rsidR="00784E58" w:rsidRDefault="00784E58">
      <w:pPr>
        <w:rPr>
          <w:ins w:id="1583" w:author="超 杨" w:date="2019-10-30T17:18:00Z"/>
        </w:rPr>
        <w:pPrChange w:id="1584" w:author="超 杨" w:date="2019-10-29T17:26:00Z">
          <w:pPr>
            <w:pStyle w:val="22"/>
          </w:pPr>
        </w:pPrChange>
      </w:pPr>
      <w:ins w:id="1585" w:author="超 杨" w:date="2019-10-30T17:18:00Z">
        <w:r>
          <w:rPr>
            <w:rFonts w:hint="eastAsia"/>
          </w:rPr>
          <w:t>不能将其写到</w:t>
        </w:r>
        <w:proofErr w:type="spellStart"/>
        <w:r>
          <w:t>src</w:t>
        </w:r>
        <w:proofErr w:type="spellEnd"/>
        <w:r>
          <w:t>/</w:t>
        </w:r>
        <w:r>
          <w:rPr>
            <w:rFonts w:hint="eastAsia"/>
          </w:rPr>
          <w:t>文件中！因为它需要编译为</w:t>
        </w:r>
        <w:proofErr w:type="spellStart"/>
        <w:r>
          <w:t>commonjs</w:t>
        </w:r>
        <w:proofErr w:type="spellEnd"/>
        <w:r>
          <w:rPr>
            <w:rFonts w:hint="eastAsia"/>
          </w:rPr>
          <w:t>，而引擎是编译为</w:t>
        </w:r>
        <w:r>
          <w:t>es6_global</w:t>
        </w:r>
        <w:r>
          <w:rPr>
            <w:rFonts w:hint="eastAsia"/>
          </w:rPr>
          <w:t>！</w:t>
        </w:r>
      </w:ins>
    </w:p>
    <w:p w14:paraId="1BBB8315" w14:textId="220B9EEA" w:rsidR="00784E58" w:rsidRDefault="00784E58">
      <w:pPr>
        <w:rPr>
          <w:ins w:id="1586" w:author="超 杨" w:date="2019-10-30T17:19:00Z"/>
        </w:rPr>
        <w:pPrChange w:id="1587" w:author="超 杨" w:date="2019-10-29T17:26:00Z">
          <w:pPr>
            <w:pStyle w:val="22"/>
          </w:pPr>
        </w:pPrChange>
      </w:pPr>
      <w:ins w:id="1588" w:author="超 杨" w:date="2019-10-30T17:18:00Z">
        <w:r>
          <w:rPr>
            <w:rFonts w:hint="eastAsia"/>
          </w:rPr>
          <w:t>）</w:t>
        </w:r>
      </w:ins>
    </w:p>
    <w:p w14:paraId="28F88E93" w14:textId="3DCFC91E" w:rsidR="00784E58" w:rsidRDefault="00784E58">
      <w:pPr>
        <w:rPr>
          <w:ins w:id="1589" w:author="超 杨" w:date="2019-10-30T17:19:00Z"/>
        </w:rPr>
        <w:pPrChange w:id="1590" w:author="超 杨" w:date="2019-10-29T17:26:00Z">
          <w:pPr>
            <w:pStyle w:val="22"/>
          </w:pPr>
        </w:pPrChange>
      </w:pPr>
      <w:ins w:id="1591" w:author="超 杨" w:date="2019-10-30T17:19:00Z">
        <w:r>
          <w:rPr>
            <w:rFonts w:hint="eastAsia"/>
          </w:rPr>
          <w:t>提出</w:t>
        </w:r>
        <w:r>
          <w:t>tiny-wonder-</w:t>
        </w:r>
        <w:proofErr w:type="spellStart"/>
        <w:r>
          <w:t>commonlib</w:t>
        </w:r>
        <w:proofErr w:type="spellEnd"/>
      </w:ins>
    </w:p>
    <w:p w14:paraId="676348C1" w14:textId="41D40D8B" w:rsidR="00784E58" w:rsidRDefault="00784E58">
      <w:pPr>
        <w:rPr>
          <w:ins w:id="1592" w:author="超 杨" w:date="2019-10-30T16:30:00Z"/>
        </w:rPr>
        <w:pPrChange w:id="1593" w:author="超 杨" w:date="2019-10-29T17:26:00Z">
          <w:pPr>
            <w:pStyle w:val="22"/>
          </w:pPr>
        </w:pPrChange>
      </w:pPr>
      <w:ins w:id="1594" w:author="超 杨" w:date="2019-10-30T17:19:00Z">
        <w:r>
          <w:rPr>
            <w:rFonts w:hint="eastAsia"/>
          </w:rPr>
          <w:t>（因为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rPr>
            <w:rFonts w:hint="eastAsia"/>
          </w:rPr>
          <w:t>也需要用到</w:t>
        </w:r>
        <w:proofErr w:type="spellStart"/>
        <w:r>
          <w:t>immutableHashMap</w:t>
        </w:r>
        <w:proofErr w:type="spellEnd"/>
        <w:r>
          <w:rPr>
            <w:rFonts w:hint="eastAsia"/>
          </w:rPr>
          <w:t>！）</w:t>
        </w:r>
      </w:ins>
    </w:p>
    <w:p w14:paraId="54215330" w14:textId="77777777" w:rsidR="00571F78" w:rsidRDefault="00571F78">
      <w:pPr>
        <w:rPr>
          <w:ins w:id="1595" w:author="超 杨" w:date="2019-10-30T11:13:00Z"/>
        </w:rPr>
        <w:pPrChange w:id="1596" w:author="超 杨" w:date="2019-10-29T17:26:00Z">
          <w:pPr>
            <w:pStyle w:val="22"/>
          </w:pPr>
        </w:pPrChange>
      </w:pPr>
    </w:p>
    <w:p w14:paraId="212BCAF1" w14:textId="77777777" w:rsidR="002A0F9B" w:rsidRDefault="002A0F9B">
      <w:pPr>
        <w:rPr>
          <w:ins w:id="1597" w:author="超 杨" w:date="2019-10-31T11:13:00Z"/>
        </w:rPr>
        <w:pPrChange w:id="1598" w:author="超 杨" w:date="2019-10-29T17:26:00Z">
          <w:pPr>
            <w:pStyle w:val="22"/>
          </w:pPr>
        </w:pPrChange>
      </w:pPr>
    </w:p>
    <w:p w14:paraId="6D7EB5B3" w14:textId="77777777" w:rsidR="008A0971" w:rsidRDefault="008A0971">
      <w:pPr>
        <w:rPr>
          <w:ins w:id="1599" w:author="超 杨" w:date="2019-10-31T11:13:00Z"/>
        </w:rPr>
        <w:pPrChange w:id="1600" w:author="超 杨" w:date="2019-10-29T17:26:00Z">
          <w:pPr>
            <w:pStyle w:val="22"/>
          </w:pPr>
        </w:pPrChange>
      </w:pPr>
    </w:p>
    <w:p w14:paraId="310D84F2" w14:textId="77777777" w:rsidR="008A0971" w:rsidRDefault="008A0971">
      <w:pPr>
        <w:rPr>
          <w:ins w:id="1601" w:author="超 杨" w:date="2019-10-31T11:13:00Z"/>
        </w:rPr>
        <w:pPrChange w:id="1602" w:author="超 杨" w:date="2019-10-29T17:26:00Z">
          <w:pPr>
            <w:pStyle w:val="22"/>
          </w:pPr>
        </w:pPrChange>
      </w:pPr>
    </w:p>
    <w:p w14:paraId="5BFED982" w14:textId="77777777" w:rsidR="008A0971" w:rsidRDefault="008A0971">
      <w:pPr>
        <w:rPr>
          <w:ins w:id="1603" w:author="超 杨" w:date="2019-10-31T11:13:00Z"/>
        </w:rPr>
        <w:pPrChange w:id="1604" w:author="超 杨" w:date="2019-10-29T17:26:00Z">
          <w:pPr>
            <w:pStyle w:val="22"/>
          </w:pPr>
        </w:pPrChange>
      </w:pPr>
    </w:p>
    <w:p w14:paraId="6EB2078F" w14:textId="77777777" w:rsidR="008A0971" w:rsidRDefault="008A0971">
      <w:pPr>
        <w:rPr>
          <w:ins w:id="1605" w:author="超 杨" w:date="2019-10-31T11:13:00Z"/>
        </w:rPr>
        <w:pPrChange w:id="1606" w:author="超 杨" w:date="2019-10-29T17:26:00Z">
          <w:pPr>
            <w:pStyle w:val="22"/>
          </w:pPr>
        </w:pPrChange>
      </w:pPr>
    </w:p>
    <w:p w14:paraId="3ED8FC60" w14:textId="77777777" w:rsidR="008A0971" w:rsidRDefault="008A0971">
      <w:pPr>
        <w:rPr>
          <w:ins w:id="1607" w:author="超 杨" w:date="2019-10-31T11:13:00Z"/>
        </w:rPr>
        <w:pPrChange w:id="1608" w:author="超 杨" w:date="2019-10-29T17:26:00Z">
          <w:pPr>
            <w:pStyle w:val="22"/>
          </w:pPr>
        </w:pPrChange>
      </w:pPr>
    </w:p>
    <w:p w14:paraId="2556B96E" w14:textId="3FB335CF" w:rsidR="008A0971" w:rsidRDefault="008A0971">
      <w:pPr>
        <w:rPr>
          <w:ins w:id="1609" w:author="超 杨" w:date="2019-10-31T11:13:00Z"/>
        </w:rPr>
        <w:pPrChange w:id="1610" w:author="超 杨" w:date="2019-10-29T17:26:00Z">
          <w:pPr>
            <w:pStyle w:val="22"/>
          </w:pPr>
        </w:pPrChange>
      </w:pPr>
      <w:ins w:id="1611" w:author="超 杨" w:date="2019-10-31T11:13:00Z">
        <w:r w:rsidRPr="008A0971">
          <w:t xml:space="preserve">add </w:t>
        </w:r>
        <w:proofErr w:type="spellStart"/>
        <w:r w:rsidRPr="008A0971">
          <w:t>shaders.json</w:t>
        </w:r>
        <w:proofErr w:type="spellEnd"/>
        <w:r w:rsidRPr="008A0971">
          <w:t xml:space="preserve">, </w:t>
        </w:r>
        <w:proofErr w:type="spellStart"/>
        <w:r w:rsidRPr="008A0971">
          <w:t>shader_libs.json</w:t>
        </w:r>
        <w:proofErr w:type="spellEnd"/>
        <w:r w:rsidRPr="008A0971">
          <w:t xml:space="preserve"> and load shader json</w:t>
        </w:r>
        <w:r>
          <w:rPr>
            <w:rFonts w:hint="eastAsia"/>
          </w:rPr>
          <w:t>：</w:t>
        </w:r>
      </w:ins>
    </w:p>
    <w:p w14:paraId="59242DD3" w14:textId="0F59A07E" w:rsidR="008A0971" w:rsidRDefault="008A0971">
      <w:pPr>
        <w:rPr>
          <w:ins w:id="1612" w:author="超 杨" w:date="2019-10-30T08:36:00Z"/>
        </w:rPr>
        <w:pPrChange w:id="1613" w:author="超 杨" w:date="2019-10-29T17:26:00Z">
          <w:pPr>
            <w:pStyle w:val="22"/>
          </w:pPr>
        </w:pPrChange>
      </w:pPr>
      <w:ins w:id="1614" w:author="超 杨" w:date="2019-10-31T11:13:00Z">
        <w:r>
          <w:t>state-.</w:t>
        </w:r>
        <w:proofErr w:type="spellStart"/>
        <w:r>
          <w:t>renderConfigData</w:t>
        </w:r>
        <w:proofErr w:type="spellEnd"/>
        <w:r>
          <w:t xml:space="preserve">-.shaders, </w:t>
        </w:r>
        <w:proofErr w:type="spellStart"/>
        <w:r>
          <w:t>shaderLibs</w:t>
        </w:r>
        <w:proofErr w:type="spellEnd"/>
        <w:r>
          <w:rPr>
            <w:rFonts w:hint="eastAsia"/>
          </w:rPr>
          <w:t>不使用</w:t>
        </w:r>
        <w:r>
          <w:t>Wrap type</w:t>
        </w:r>
        <w:r>
          <w:rPr>
            <w:rFonts w:hint="eastAsia"/>
          </w:rPr>
          <w:t>，因为它们只在</w:t>
        </w:r>
        <w:r>
          <w:t xml:space="preserve">build </w:t>
        </w:r>
        <w:proofErr w:type="spellStart"/>
        <w:r>
          <w:t>glsl</w:t>
        </w:r>
        <w:proofErr w:type="spellEnd"/>
        <w:r>
          <w:t xml:space="preserve"> source</w:t>
        </w:r>
      </w:ins>
      <w:ins w:id="1615" w:author="超 杨" w:date="2019-10-31T11:14:00Z">
        <w:r>
          <w:rPr>
            <w:rFonts w:hint="eastAsia"/>
          </w:rPr>
          <w:t>时使用，使用得很少。</w:t>
        </w:r>
      </w:ins>
    </w:p>
    <w:p w14:paraId="2E3E41F7" w14:textId="77777777" w:rsidR="00820D85" w:rsidRDefault="00820D85">
      <w:pPr>
        <w:rPr>
          <w:ins w:id="1616" w:author="超 杨" w:date="2019-11-14T08:25:00Z"/>
        </w:rPr>
        <w:pPrChange w:id="1617" w:author="超 杨" w:date="2019-10-29T17:26:00Z">
          <w:pPr>
            <w:pStyle w:val="22"/>
          </w:pPr>
        </w:pPrChange>
      </w:pPr>
    </w:p>
    <w:p w14:paraId="2C623282" w14:textId="77777777" w:rsidR="0043253C" w:rsidRDefault="0043253C">
      <w:pPr>
        <w:rPr>
          <w:ins w:id="1618" w:author="超 杨" w:date="2019-11-14T08:25:00Z"/>
        </w:rPr>
        <w:pPrChange w:id="1619" w:author="超 杨" w:date="2019-10-29T17:26:00Z">
          <w:pPr>
            <w:pStyle w:val="22"/>
          </w:pPr>
        </w:pPrChange>
      </w:pPr>
    </w:p>
    <w:p w14:paraId="4E385F72" w14:textId="77777777" w:rsidR="0043253C" w:rsidRDefault="0043253C">
      <w:pPr>
        <w:rPr>
          <w:ins w:id="1620" w:author="超 杨" w:date="2019-11-14T08:25:00Z"/>
        </w:rPr>
        <w:pPrChange w:id="1621" w:author="超 杨" w:date="2019-10-29T17:26:00Z">
          <w:pPr>
            <w:pStyle w:val="22"/>
          </w:pPr>
        </w:pPrChange>
      </w:pPr>
    </w:p>
    <w:p w14:paraId="63B2776C" w14:textId="77777777" w:rsidR="0043253C" w:rsidRDefault="0043253C">
      <w:pPr>
        <w:rPr>
          <w:ins w:id="1622" w:author="超 杨" w:date="2019-11-14T08:25:00Z"/>
        </w:rPr>
        <w:pPrChange w:id="1623" w:author="超 杨" w:date="2019-10-29T17:26:00Z">
          <w:pPr>
            <w:pStyle w:val="22"/>
          </w:pPr>
        </w:pPrChange>
      </w:pPr>
    </w:p>
    <w:p w14:paraId="509C505C" w14:textId="5E8644A3" w:rsidR="0043253C" w:rsidRDefault="0043253C">
      <w:pPr>
        <w:rPr>
          <w:ins w:id="1624" w:author="超 杨" w:date="2019-11-14T08:25:00Z"/>
        </w:rPr>
        <w:pPrChange w:id="1625" w:author="超 杨" w:date="2019-10-29T17:26:00Z">
          <w:pPr>
            <w:pStyle w:val="22"/>
          </w:pPr>
        </w:pPrChange>
      </w:pPr>
      <w:ins w:id="1626" w:author="超 杨" w:date="2019-11-14T08:25:00Z">
        <w:r>
          <w:t xml:space="preserve">Extract </w:t>
        </w:r>
        <w:proofErr w:type="spellStart"/>
        <w:r>
          <w:t>Glsl</w:t>
        </w:r>
        <w:proofErr w:type="spellEnd"/>
        <w:r>
          <w:t xml:space="preserve"> sender data:</w:t>
        </w:r>
      </w:ins>
    </w:p>
    <w:p w14:paraId="01B6D7ED" w14:textId="13C610A2" w:rsidR="0043253C" w:rsidRDefault="0043253C">
      <w:pPr>
        <w:rPr>
          <w:ins w:id="1627" w:author="超 杨" w:date="2019-11-14T08:25:00Z"/>
        </w:rPr>
        <w:pPrChange w:id="1628" w:author="超 杨" w:date="2019-10-29T17:26:00Z">
          <w:pPr>
            <w:pStyle w:val="22"/>
          </w:pPr>
        </w:pPrChange>
      </w:pPr>
      <w:ins w:id="1629" w:author="超 杨" w:date="2019-11-14T08:25:00Z">
        <w:r>
          <w:rPr>
            <w:rFonts w:hint="eastAsia"/>
          </w:rPr>
          <w:t>讨论：</w:t>
        </w:r>
      </w:ins>
    </w:p>
    <w:p w14:paraId="3078E30E" w14:textId="2C2EE90C" w:rsidR="0043253C" w:rsidRDefault="0043253C">
      <w:pPr>
        <w:rPr>
          <w:ins w:id="1630" w:author="超 杨" w:date="2019-11-14T08:25:00Z"/>
        </w:rPr>
        <w:pPrChange w:id="1631" w:author="超 杨" w:date="2019-10-29T17:26:00Z">
          <w:pPr>
            <w:pStyle w:val="22"/>
          </w:pPr>
        </w:pPrChange>
      </w:pPr>
      <w:ins w:id="1632" w:author="超 杨" w:date="2019-11-14T08:25:00Z">
        <w:r>
          <w:t xml:space="preserve">store </w:t>
        </w:r>
        <w:proofErr w:type="spellStart"/>
        <w:r>
          <w:t>pos,size</w:t>
        </w:r>
        <w:proofErr w:type="spellEnd"/>
        <w:r>
          <w:t xml:space="preserve"> in data or not</w:t>
        </w:r>
        <w:r>
          <w:rPr>
            <w:rFonts w:hint="eastAsia"/>
          </w:rPr>
          <w:t>！</w:t>
        </w:r>
      </w:ins>
    </w:p>
    <w:p w14:paraId="17C3C95E" w14:textId="77777777" w:rsidR="0043253C" w:rsidRDefault="0043253C">
      <w:pPr>
        <w:rPr>
          <w:ins w:id="1633" w:author="超 杨" w:date="2019-10-29T19:06:00Z"/>
        </w:rPr>
        <w:pPrChange w:id="1634" w:author="超 杨" w:date="2019-10-29T17:26:00Z">
          <w:pPr>
            <w:pStyle w:val="22"/>
          </w:pPr>
        </w:pPrChange>
      </w:pPr>
    </w:p>
    <w:p w14:paraId="0E8C6CCE" w14:textId="3C36CEE9" w:rsidR="00ED6E43" w:rsidRDefault="00ED6E43">
      <w:pPr>
        <w:rPr>
          <w:ins w:id="1635" w:author="超 杨" w:date="2019-10-29T17:26:00Z"/>
        </w:rPr>
        <w:pPrChange w:id="1636" w:author="超 杨" w:date="2019-10-29T17:26:00Z">
          <w:pPr>
            <w:pStyle w:val="22"/>
          </w:pPr>
        </w:pPrChange>
      </w:pPr>
      <w:ins w:id="1637" w:author="超 杨" w:date="2019-10-29T17:29:00Z">
        <w:r>
          <w:rPr>
            <w:rFonts w:hint="eastAsia"/>
          </w:rPr>
          <w:t>）</w:t>
        </w:r>
      </w:ins>
    </w:p>
    <w:p w14:paraId="268076B7" w14:textId="77777777" w:rsidR="00ED6E43" w:rsidRPr="00A25B7C" w:rsidRDefault="00ED6E43">
      <w:pPr>
        <w:pPrChange w:id="1638" w:author="超 杨" w:date="2019-10-29T17:26:00Z">
          <w:pPr>
            <w:pStyle w:val="22"/>
          </w:pPr>
        </w:pPrChange>
      </w:pPr>
    </w:p>
    <w:p w14:paraId="5A296F00" w14:textId="77777777" w:rsidR="007D35AE" w:rsidRDefault="007D35AE" w:rsidP="007D35AE">
      <w:pPr>
        <w:pStyle w:val="3"/>
        <w:rPr>
          <w:noProof/>
        </w:rPr>
      </w:pPr>
      <w:moveTo w:id="1639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分析现有架构</w:t>
        </w:r>
      </w:moveTo>
    </w:p>
    <w:p w14:paraId="0294353C" w14:textId="77777777" w:rsidR="007D35AE" w:rsidRPr="00F6426C" w:rsidRDefault="007D35AE" w:rsidP="007D35AE"/>
    <w:p w14:paraId="0ACAF74C" w14:textId="77777777" w:rsidR="007D35AE" w:rsidRDefault="007D35AE" w:rsidP="007D35AE">
      <w:pPr>
        <w:pStyle w:val="3"/>
        <w:rPr>
          <w:noProof/>
        </w:rPr>
      </w:pPr>
      <w:moveTo w:id="1640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设计</w:t>
        </w:r>
      </w:moveTo>
    </w:p>
    <w:p w14:paraId="277DD071" w14:textId="77777777" w:rsidR="007D35AE" w:rsidRPr="00F6426C" w:rsidRDefault="007D35AE" w:rsidP="007D35AE"/>
    <w:p w14:paraId="20B24181" w14:textId="77777777" w:rsidR="007D35AE" w:rsidRDefault="007D35AE" w:rsidP="007D35AE">
      <w:pPr>
        <w:pStyle w:val="3"/>
        <w:rPr>
          <w:noProof/>
        </w:rPr>
      </w:pPr>
      <w:moveTo w:id="1641" w:author="超 杨" w:date="2019-10-25T07:03:00Z">
        <w:r w:rsidRPr="00F6426C">
          <w:rPr>
            <w:noProof/>
          </w:rPr>
          <w:t>8.3.3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实现</w:t>
        </w:r>
      </w:moveTo>
    </w:p>
    <w:p w14:paraId="7187C0DF" w14:textId="77777777" w:rsidR="007D35AE" w:rsidRPr="00F6426C" w:rsidRDefault="007D35AE" w:rsidP="007D35AE"/>
    <w:p w14:paraId="7FFF2CBF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642" w:author="超 杨" w:date="2019-10-25T07:03:00Z">
        <w:r w:rsidRPr="00F6426C">
          <w:rPr>
            <w:noProof/>
          </w:rPr>
          <w:t>8.3.4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实例：扩展</w:t>
        </w:r>
        <w:r w:rsidRPr="00F6426C">
          <w:rPr>
            <w:noProof/>
            <w:shd w:val="clear" w:color="auto" w:fill="auto"/>
          </w:rPr>
          <w:t>Shader</w:t>
        </w:r>
      </w:moveTo>
    </w:p>
    <w:p w14:paraId="7B649C09" w14:textId="77777777" w:rsidR="007D35AE" w:rsidRPr="00F6426C" w:rsidRDefault="007D35AE" w:rsidP="007D35AE"/>
    <w:p w14:paraId="5DC300D3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643" w:author="超 杨" w:date="2019-10-25T07:03:00Z">
        <w:r w:rsidRPr="00F6426C">
          <w:rPr>
            <w:noProof/>
          </w:rPr>
          <w:t>8.3.5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实现新需求</w:t>
        </w:r>
      </w:moveTo>
    </w:p>
    <w:moveToRangeEnd w:id="1158"/>
    <w:p w14:paraId="0C044597" w14:textId="77777777" w:rsidR="00F6426C" w:rsidRDefault="00F6426C" w:rsidP="00F6426C">
      <w:pPr>
        <w:rPr>
          <w:ins w:id="1644" w:author="超 杨" w:date="2019-11-16T10:04:00Z"/>
        </w:rPr>
      </w:pPr>
    </w:p>
    <w:p w14:paraId="542BA5FB" w14:textId="069891EE" w:rsidR="00270B9F" w:rsidDel="008256D4" w:rsidRDefault="00270B9F">
      <w:pPr>
        <w:pStyle w:val="1"/>
        <w:rPr>
          <w:ins w:id="1645" w:author="超 杨" w:date="2019-11-16T10:04:00Z"/>
          <w:del w:id="1646" w:author="Microsoft Office User" w:date="2020-01-02T09:00:00Z"/>
        </w:rPr>
        <w:pPrChange w:id="1647" w:author="超 杨" w:date="2019-11-21T12:06:00Z">
          <w:pPr>
            <w:pStyle w:val="22"/>
          </w:pPr>
        </w:pPrChange>
      </w:pPr>
      <w:ins w:id="1648" w:author="超 杨" w:date="2019-11-16T10:04:00Z">
        <w:del w:id="1649" w:author="Microsoft Office User" w:date="2020-01-02T09:00:00Z">
          <w:r w:rsidRPr="00F6426C" w:rsidDel="008256D4">
            <w:rPr>
              <w:rFonts w:hint="eastAsia"/>
            </w:rPr>
            <w:delText>第</w:delText>
          </w:r>
          <w:r w:rsidRPr="00F6426C" w:rsidDel="008256D4">
            <w:delText>16</w:delText>
          </w:r>
          <w:r w:rsidRPr="00F6426C" w:rsidDel="008256D4">
            <w:rPr>
              <w:rFonts w:hint="eastAsia"/>
            </w:rPr>
            <w:delText>章</w:delText>
          </w:r>
          <w:r w:rsidRPr="00F6426C" w:rsidDel="008256D4">
            <w:delText xml:space="preserve">  </w:delText>
          </w:r>
          <w:r w:rsidDel="008256D4">
            <w:rPr>
              <w:rFonts w:hint="eastAsia"/>
            </w:rPr>
            <w:delText>升级为</w:delText>
          </w:r>
          <w:r w:rsidDel="008256D4">
            <w:delText>webgl2</w:delText>
          </w:r>
        </w:del>
      </w:ins>
    </w:p>
    <w:p w14:paraId="6360C6FE" w14:textId="276D819F" w:rsidR="002C2407" w:rsidDel="008256D4" w:rsidRDefault="002C2407" w:rsidP="00270B9F">
      <w:pPr>
        <w:rPr>
          <w:ins w:id="1650" w:author="超 杨" w:date="2019-11-21T16:47:00Z"/>
          <w:del w:id="1651" w:author="Microsoft Office User" w:date="2020-01-02T09:00:00Z"/>
        </w:rPr>
      </w:pPr>
      <w:ins w:id="1652" w:author="超 杨" w:date="2019-11-21T16:47:00Z">
        <w:del w:id="1653" w:author="Microsoft Office User" w:date="2020-01-02T09:00:00Z">
          <w:r w:rsidDel="008256D4">
            <w:delText>vao</w:delText>
          </w:r>
        </w:del>
      </w:ins>
    </w:p>
    <w:p w14:paraId="04B6FABE" w14:textId="2F12868E" w:rsidR="002C2407" w:rsidDel="008256D4" w:rsidRDefault="002C2407" w:rsidP="00270B9F">
      <w:pPr>
        <w:rPr>
          <w:ins w:id="1654" w:author="超 杨" w:date="2019-11-21T16:48:00Z"/>
          <w:del w:id="1655" w:author="Microsoft Office User" w:date="2020-01-02T09:00:00Z"/>
        </w:rPr>
      </w:pPr>
    </w:p>
    <w:p w14:paraId="6723D74C" w14:textId="23C2BBB2" w:rsidR="002C2407" w:rsidDel="008256D4" w:rsidRDefault="002C2407" w:rsidP="00270B9F">
      <w:pPr>
        <w:rPr>
          <w:ins w:id="1656" w:author="超 杨" w:date="2019-11-21T16:47:00Z"/>
          <w:del w:id="1657" w:author="Microsoft Office User" w:date="2020-01-02T09:00:00Z"/>
        </w:rPr>
      </w:pPr>
      <w:ins w:id="1658" w:author="超 杨" w:date="2019-11-21T16:48:00Z">
        <w:del w:id="1659" w:author="Microsoft Office User" w:date="2020-01-02T09:00:00Z">
          <w:r w:rsidDel="008256D4">
            <w:delText>glsl 300 es</w:delText>
          </w:r>
        </w:del>
      </w:ins>
    </w:p>
    <w:p w14:paraId="12BEDC29" w14:textId="00A755BD" w:rsidR="002C2407" w:rsidDel="008256D4" w:rsidRDefault="002C2407" w:rsidP="00270B9F">
      <w:pPr>
        <w:rPr>
          <w:ins w:id="1660" w:author="超 杨" w:date="2019-11-21T16:47:00Z"/>
          <w:del w:id="1661" w:author="Microsoft Office User" w:date="2020-01-02T09:00:00Z"/>
        </w:rPr>
      </w:pPr>
    </w:p>
    <w:p w14:paraId="3F10DB39" w14:textId="06AFAA86" w:rsidR="002C2407" w:rsidDel="008256D4" w:rsidRDefault="0062109B" w:rsidP="00270B9F">
      <w:pPr>
        <w:rPr>
          <w:ins w:id="1662" w:author="超 杨" w:date="2019-11-21T16:47:00Z"/>
          <w:del w:id="1663" w:author="Microsoft Office User" w:date="2020-01-02T09:00:00Z"/>
        </w:rPr>
      </w:pPr>
      <w:ins w:id="1664" w:author="超 杨" w:date="2019-11-21T16:48:00Z">
        <w:del w:id="1665" w:author="Microsoft Office User" w:date="2020-01-02T09:00:00Z">
          <w:r w:rsidDel="008256D4">
            <w:delText>ubo</w:delText>
          </w:r>
        </w:del>
      </w:ins>
    </w:p>
    <w:p w14:paraId="7F7CC745" w14:textId="1946ABB6" w:rsidR="00900629" w:rsidDel="008256D4" w:rsidRDefault="00900629" w:rsidP="00270B9F">
      <w:pPr>
        <w:rPr>
          <w:ins w:id="1666" w:author="超 杨" w:date="2019-11-16T17:26:00Z"/>
          <w:del w:id="1667" w:author="Microsoft Office User" w:date="2020-01-02T09:00:00Z"/>
        </w:rPr>
      </w:pPr>
      <w:ins w:id="1668" w:author="超 杨" w:date="2019-11-16T17:26:00Z">
        <w:del w:id="1669" w:author="Microsoft Office User" w:date="2020-01-02T09:00:00Z">
          <w:r w:rsidDel="008256D4">
            <w:rPr>
              <w:rFonts w:hint="eastAsia"/>
            </w:rPr>
            <w:delText>（</w:delText>
          </w:r>
        </w:del>
      </w:ins>
    </w:p>
    <w:p w14:paraId="0DB508C1" w14:textId="19BAF0B9" w:rsidR="00D47C37" w:rsidDel="008256D4" w:rsidRDefault="00D47C37">
      <w:pPr>
        <w:rPr>
          <w:ins w:id="1670" w:author="超 杨" w:date="2019-11-21T13:33:00Z"/>
          <w:del w:id="1671" w:author="Microsoft Office User" w:date="2020-01-02T09:00:00Z"/>
          <w:rFonts w:ascii="Helvetica" w:hAnsi="Helvetica"/>
          <w:color w:val="303236"/>
        </w:rPr>
        <w:pPrChange w:id="1672" w:author="超 杨" w:date="2019-11-21T12:54:00Z">
          <w:pPr>
            <w:pStyle w:val="1"/>
            <w:shd w:val="clear" w:color="auto" w:fill="EEEEEE"/>
          </w:pPr>
        </w:pPrChange>
      </w:pPr>
      <w:ins w:id="1673" w:author="超 杨" w:date="2019-11-21T12:54:00Z">
        <w:del w:id="1674" w:author="Microsoft Office User" w:date="2020-01-02T09:00:00Z">
          <w:r w:rsidDel="008256D4">
            <w:delText xml:space="preserve">refer to </w:delText>
          </w:r>
          <w:r w:rsidDel="008256D4">
            <w:fldChar w:fldCharType="begin"/>
          </w:r>
          <w:r w:rsidDel="008256D4">
            <w:delInstrText xml:space="preserve"> HYPERLINK "https://learnopengl.com/Advanced-OpenGL/Advanced-GLSL" </w:delInstrText>
          </w:r>
          <w:r w:rsidDel="008256D4">
            <w:fldChar w:fldCharType="separate"/>
          </w:r>
          <w:r w:rsidDel="008256D4">
            <w:rPr>
              <w:rStyle w:val="afffe"/>
              <w:rFonts w:eastAsia="Times New Roman"/>
            </w:rPr>
            <w:delText>https://learnopengl.com/Advanced-OpenGL/Advanced-GLSL</w:delText>
          </w:r>
          <w:r w:rsidDel="008256D4">
            <w:fldChar w:fldCharType="end"/>
          </w:r>
          <w:r w:rsidDel="008256D4">
            <w:delText xml:space="preserve"> -</w:delText>
          </w:r>
          <w:r w:rsidDel="008256D4">
            <w:rPr>
              <w:rFonts w:hint="eastAsia"/>
            </w:rPr>
            <w:delText>》</w:delText>
          </w:r>
          <w:r w:rsidDel="008256D4">
            <w:rPr>
              <w:rFonts w:ascii="Helvetica" w:hAnsi="Helvetica"/>
              <w:color w:val="303236"/>
            </w:rPr>
            <w:delText>Uniform buffer objects</w:delText>
          </w:r>
        </w:del>
      </w:ins>
    </w:p>
    <w:p w14:paraId="31B7810B" w14:textId="33B198F0" w:rsidR="00F30B25" w:rsidDel="008256D4" w:rsidRDefault="00F30B25">
      <w:pPr>
        <w:rPr>
          <w:ins w:id="1675" w:author="超 杨" w:date="2019-11-21T13:33:00Z"/>
          <w:del w:id="1676" w:author="Microsoft Office User" w:date="2020-01-02T09:00:00Z"/>
          <w:rFonts w:ascii="Helvetica" w:hAnsi="Helvetica"/>
          <w:color w:val="303236"/>
        </w:rPr>
        <w:pPrChange w:id="1677" w:author="超 杨" w:date="2019-11-21T12:54:00Z">
          <w:pPr>
            <w:pStyle w:val="1"/>
            <w:shd w:val="clear" w:color="auto" w:fill="EEEEEE"/>
          </w:pPr>
        </w:pPrChange>
      </w:pPr>
    </w:p>
    <w:p w14:paraId="57A2B45B" w14:textId="1C4C42AF" w:rsidR="00F30B25" w:rsidDel="008256D4" w:rsidRDefault="00F30B25" w:rsidP="00F30B25">
      <w:pPr>
        <w:rPr>
          <w:ins w:id="1678" w:author="超 杨" w:date="2019-11-21T13:33:00Z"/>
          <w:del w:id="1679" w:author="Microsoft Office User" w:date="2020-01-02T09:00:00Z"/>
          <w:rFonts w:eastAsia="Times New Roman"/>
        </w:rPr>
      </w:pPr>
      <w:ins w:id="1680" w:author="超 杨" w:date="2019-11-21T13:33:00Z">
        <w:del w:id="1681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"https://paroj.github.io/gltut/Positioning/Tut07%20Shared%20Uniforms.html"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https://paroj.github.io/gltut/Positioning/Tut07%20Shared%20Uniforms.html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67DE5A83" w14:textId="34A6F477" w:rsidR="00F30B25" w:rsidDel="008256D4" w:rsidRDefault="00F30B25">
      <w:pPr>
        <w:rPr>
          <w:ins w:id="1682" w:author="超 杨" w:date="2019-11-21T13:41:00Z"/>
          <w:del w:id="1683" w:author="Microsoft Office User" w:date="2020-01-02T09:00:00Z"/>
          <w:rFonts w:ascii="Helvetica" w:hAnsi="Helvetica"/>
          <w:color w:val="303236"/>
        </w:rPr>
        <w:pPrChange w:id="1684" w:author="超 杨" w:date="2019-11-21T12:54:00Z">
          <w:pPr>
            <w:pStyle w:val="1"/>
            <w:shd w:val="clear" w:color="auto" w:fill="EEEEEE"/>
          </w:pPr>
        </w:pPrChange>
      </w:pPr>
    </w:p>
    <w:p w14:paraId="2BF645D3" w14:textId="611D8429" w:rsidR="00716966" w:rsidDel="008256D4" w:rsidRDefault="00716966" w:rsidP="00716966">
      <w:pPr>
        <w:rPr>
          <w:ins w:id="1685" w:author="超 杨" w:date="2019-11-21T13:41:00Z"/>
          <w:del w:id="1686" w:author="Microsoft Office User" w:date="2020-01-02T09:00:00Z"/>
          <w:rFonts w:eastAsia="Times New Roman"/>
        </w:rPr>
      </w:pPr>
      <w:ins w:id="1687" w:author="超 杨" w:date="2019-11-21T13:41:00Z">
        <w:del w:id="1688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"https://stackoverflow.com/questions/56996202/batch-model-matrixes-to-single-uniform-buffer-object"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https://stackoverflow.com/questions/56996202/batch-model-matrixes-to-single-uniform-buffer-object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0B3E9D72" w14:textId="44640DB5" w:rsidR="00716966" w:rsidDel="008256D4" w:rsidRDefault="00716966">
      <w:pPr>
        <w:rPr>
          <w:ins w:id="1689" w:author="超 杨" w:date="2019-11-27T10:06:00Z"/>
          <w:del w:id="1690" w:author="Microsoft Office User" w:date="2020-01-02T09:00:00Z"/>
          <w:rFonts w:ascii="Helvetica" w:hAnsi="Helvetica"/>
          <w:color w:val="303236"/>
        </w:rPr>
        <w:pPrChange w:id="1691" w:author="超 杨" w:date="2019-11-21T12:54:00Z">
          <w:pPr>
            <w:pStyle w:val="1"/>
            <w:shd w:val="clear" w:color="auto" w:fill="EEEEEE"/>
          </w:pPr>
        </w:pPrChange>
      </w:pPr>
    </w:p>
    <w:p w14:paraId="2096188F" w14:textId="56164725" w:rsidR="00C02B5A" w:rsidDel="008256D4" w:rsidRDefault="00C02B5A" w:rsidP="00C02B5A">
      <w:pPr>
        <w:rPr>
          <w:ins w:id="1692" w:author="超 杨" w:date="2019-11-27T10:06:00Z"/>
          <w:del w:id="1693" w:author="Microsoft Office User" w:date="2020-01-02T09:00:00Z"/>
          <w:rFonts w:eastAsia="Times New Roman"/>
        </w:rPr>
      </w:pPr>
      <w:ins w:id="1694" w:author="超 杨" w:date="2019-11-27T10:06:00Z">
        <w:del w:id="1695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"https://www.gamedev.net/forums/topic/655969-speed-gluniform-vs-uniform-buffer-objects/?page=1"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https://www.gamedev.net/forums/topic/655969-speed-gluniform-vs-uniform-buffer-objects/?page=1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6E7C8317" w14:textId="2FB433E1" w:rsidR="00C02B5A" w:rsidDel="008256D4" w:rsidRDefault="00C02B5A">
      <w:pPr>
        <w:rPr>
          <w:ins w:id="1696" w:author="超 杨" w:date="2019-11-21T13:41:00Z"/>
          <w:del w:id="1697" w:author="Microsoft Office User" w:date="2020-01-02T09:00:00Z"/>
          <w:rFonts w:ascii="Helvetica" w:hAnsi="Helvetica"/>
          <w:color w:val="303236"/>
        </w:rPr>
        <w:pPrChange w:id="1698" w:author="超 杨" w:date="2019-11-21T12:54:00Z">
          <w:pPr>
            <w:pStyle w:val="1"/>
            <w:shd w:val="clear" w:color="auto" w:fill="EEEEEE"/>
          </w:pPr>
        </w:pPrChange>
      </w:pPr>
    </w:p>
    <w:p w14:paraId="3CEDD62F" w14:textId="2F37059F" w:rsidR="00716966" w:rsidDel="008256D4" w:rsidRDefault="00716966">
      <w:pPr>
        <w:rPr>
          <w:ins w:id="1699" w:author="超 杨" w:date="2019-11-21T12:54:00Z"/>
          <w:del w:id="1700" w:author="Microsoft Office User" w:date="2020-01-02T09:00:00Z"/>
          <w:rFonts w:ascii="Helvetica" w:hAnsi="Helvetica"/>
          <w:color w:val="303236"/>
        </w:rPr>
        <w:pPrChange w:id="1701" w:author="超 杨" w:date="2019-11-21T12:54:00Z">
          <w:pPr>
            <w:pStyle w:val="1"/>
            <w:shd w:val="clear" w:color="auto" w:fill="EEEEEE"/>
          </w:pPr>
        </w:pPrChange>
      </w:pPr>
    </w:p>
    <w:p w14:paraId="0FB5E499" w14:textId="6CDF7828" w:rsidR="00D47C37" w:rsidDel="008256D4" w:rsidRDefault="00D47C37" w:rsidP="00D47C37">
      <w:pPr>
        <w:rPr>
          <w:ins w:id="1702" w:author="超 杨" w:date="2019-11-21T12:54:00Z"/>
          <w:del w:id="1703" w:author="Microsoft Office User" w:date="2020-01-02T09:00:00Z"/>
          <w:rFonts w:eastAsia="Times New Roman"/>
        </w:rPr>
      </w:pPr>
    </w:p>
    <w:p w14:paraId="2623885A" w14:textId="541176BD" w:rsidR="00D47C37" w:rsidDel="008256D4" w:rsidRDefault="00D47C37" w:rsidP="00270B9F">
      <w:pPr>
        <w:rPr>
          <w:ins w:id="1704" w:author="超 杨" w:date="2019-11-21T12:54:00Z"/>
          <w:del w:id="1705" w:author="Microsoft Office User" w:date="2020-01-02T09:00:00Z"/>
        </w:rPr>
      </w:pPr>
    </w:p>
    <w:p w14:paraId="3C32A7C2" w14:textId="3D051331" w:rsidR="00D47C37" w:rsidDel="008256D4" w:rsidRDefault="00D47C37" w:rsidP="00270B9F">
      <w:pPr>
        <w:rPr>
          <w:ins w:id="1706" w:author="超 杨" w:date="2019-11-16T10:04:00Z"/>
          <w:del w:id="1707" w:author="Microsoft Office User" w:date="2020-01-02T09:00:00Z"/>
        </w:rPr>
      </w:pPr>
    </w:p>
    <w:p w14:paraId="67FF535C" w14:textId="73C020A9" w:rsidR="00270B9F" w:rsidDel="008256D4" w:rsidRDefault="00270B9F" w:rsidP="00270B9F">
      <w:pPr>
        <w:rPr>
          <w:ins w:id="1708" w:author="超 杨" w:date="2019-11-16T10:04:00Z"/>
          <w:del w:id="1709" w:author="Microsoft Office User" w:date="2020-01-02T09:00:00Z"/>
        </w:rPr>
      </w:pPr>
      <w:ins w:id="1710" w:author="超 杨" w:date="2019-11-16T10:04:00Z">
        <w:del w:id="1711" w:author="Microsoft Office User" w:date="2020-01-02T09:00:00Z">
          <w:r w:rsidDel="008256D4">
            <w:rPr>
              <w:rFonts w:hint="eastAsia"/>
            </w:rPr>
            <w:delText>需要讨论</w:delText>
          </w:r>
          <w:r w:rsidDel="008256D4">
            <w:delText>bufferSubData</w:delText>
          </w:r>
          <w:r w:rsidDel="008256D4">
            <w:rPr>
              <w:rFonts w:hint="eastAsia"/>
            </w:rPr>
            <w:delText>和</w:delText>
          </w:r>
          <w:r w:rsidDel="008256D4">
            <w:delText>bufferData</w:delText>
          </w:r>
          <w:r w:rsidDel="008256D4">
            <w:rPr>
              <w:rFonts w:hint="eastAsia"/>
            </w:rPr>
            <w:delText>的区别</w:delText>
          </w:r>
        </w:del>
      </w:ins>
    </w:p>
    <w:p w14:paraId="492DF1F9" w14:textId="75B2AAC9" w:rsidR="00270B9F" w:rsidDel="008256D4" w:rsidRDefault="00270B9F" w:rsidP="00270B9F">
      <w:pPr>
        <w:rPr>
          <w:ins w:id="1712" w:author="超 杨" w:date="2019-11-16T10:04:00Z"/>
          <w:del w:id="1713" w:author="Microsoft Office User" w:date="2020-01-02T09:00:00Z"/>
          <w:rFonts w:eastAsia="Times New Roman"/>
        </w:rPr>
      </w:pPr>
      <w:ins w:id="1714" w:author="超 杨" w:date="2019-11-16T10:04:00Z">
        <w:del w:id="1715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"https://community.khronos.org/t/bufferdata-or-buffersubdata-vbo/61674"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https://community.khronos.org/t/bufferdata-or-buffersubdata-vbo/61674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02A8B979" w14:textId="624EDADA" w:rsidR="00270B9F" w:rsidDel="008256D4" w:rsidRDefault="00270B9F" w:rsidP="00270B9F">
      <w:pPr>
        <w:rPr>
          <w:ins w:id="1716" w:author="超 杨" w:date="2019-11-16T10:04:00Z"/>
          <w:del w:id="1717" w:author="Microsoft Office User" w:date="2020-01-02T09:00:00Z"/>
        </w:rPr>
      </w:pPr>
    </w:p>
    <w:p w14:paraId="1DE00C88" w14:textId="062EC486" w:rsidR="00270B9F" w:rsidDel="008256D4" w:rsidRDefault="00270B9F" w:rsidP="00270B9F">
      <w:pPr>
        <w:rPr>
          <w:ins w:id="1718" w:author="超 杨" w:date="2019-11-21T16:27:00Z"/>
          <w:del w:id="1719" w:author="Microsoft Office User" w:date="2020-01-02T09:00:00Z"/>
        </w:rPr>
      </w:pPr>
    </w:p>
    <w:p w14:paraId="70EEB168" w14:textId="73DD5C42" w:rsidR="00D64B3F" w:rsidDel="008256D4" w:rsidRDefault="00D64B3F" w:rsidP="00270B9F">
      <w:pPr>
        <w:rPr>
          <w:ins w:id="1720" w:author="超 杨" w:date="2019-11-16T10:04:00Z"/>
          <w:del w:id="1721" w:author="Microsoft Office User" w:date="2020-01-02T09:00:00Z"/>
        </w:rPr>
      </w:pPr>
      <w:ins w:id="1722" w:author="超 杨" w:date="2019-11-21T16:27:00Z">
        <w:del w:id="1723" w:author="Microsoft Office User" w:date="2020-01-02T09:00:00Z">
          <w:r w:rsidDel="008256D4">
            <w:rPr>
              <w:rFonts w:hint="eastAsia"/>
            </w:rPr>
            <w:delText>／＊</w:delText>
          </w:r>
        </w:del>
      </w:ins>
    </w:p>
    <w:p w14:paraId="374D9261" w14:textId="6D48E4D6" w:rsidR="00270B9F" w:rsidDel="008256D4" w:rsidRDefault="00270B9F" w:rsidP="00270B9F">
      <w:pPr>
        <w:rPr>
          <w:ins w:id="1724" w:author="超 杨" w:date="2019-11-16T10:04:00Z"/>
          <w:del w:id="1725" w:author="Microsoft Office User" w:date="2020-01-02T09:00:00Z"/>
        </w:rPr>
      </w:pPr>
      <w:ins w:id="1726" w:author="超 杨" w:date="2019-11-16T10:04:00Z">
        <w:del w:id="1727" w:author="Microsoft Office User" w:date="2020-01-02T09:00:00Z">
          <w:r w:rsidDel="008256D4">
            <w:rPr>
              <w:rFonts w:hint="eastAsia"/>
            </w:rPr>
            <w:delText>讨论：是否要将</w:delText>
          </w:r>
          <w:r w:rsidDel="008256D4">
            <w:delText>model ubo</w:delText>
          </w:r>
          <w:r w:rsidDel="008256D4">
            <w:rPr>
              <w:rFonts w:hint="eastAsia"/>
            </w:rPr>
            <w:delText>和</w:delText>
          </w:r>
          <w:r w:rsidDel="008256D4">
            <w:delText>material ubo</w:delText>
          </w:r>
          <w:r w:rsidDel="008256D4">
            <w:rPr>
              <w:rFonts w:hint="eastAsia"/>
            </w:rPr>
            <w:delText>合为一个</w:delText>
          </w:r>
          <w:r w:rsidDel="008256D4">
            <w:delText>material ubo</w:delText>
          </w:r>
          <w:r w:rsidDel="008256D4">
            <w:rPr>
              <w:rFonts w:hint="eastAsia"/>
            </w:rPr>
            <w:delText>：</w:delText>
          </w:r>
        </w:del>
      </w:ins>
    </w:p>
    <w:p w14:paraId="35F55CF8" w14:textId="64AB31D6" w:rsidR="00270B9F" w:rsidDel="008256D4" w:rsidRDefault="00270B9F" w:rsidP="00270B9F">
      <w:pPr>
        <w:rPr>
          <w:ins w:id="1728" w:author="超 杨" w:date="2019-11-16T10:04:00Z"/>
          <w:del w:id="1729" w:author="Microsoft Office User" w:date="2020-01-02T09:00:00Z"/>
        </w:rPr>
      </w:pPr>
      <w:ins w:id="1730" w:author="超 杨" w:date="2019-11-16T10:04:00Z">
        <w:del w:id="1731" w:author="Microsoft Office User" w:date="2020-01-02T09:00:00Z">
          <w:r w:rsidDel="008256D4">
            <w:rPr>
              <w:rFonts w:hint="eastAsia"/>
            </w:rPr>
            <w:delText>不需要。</w:delText>
          </w:r>
        </w:del>
      </w:ins>
    </w:p>
    <w:p w14:paraId="20FC65BF" w14:textId="025CD130" w:rsidR="00270B9F" w:rsidDel="008256D4" w:rsidRDefault="00270B9F" w:rsidP="00270B9F">
      <w:pPr>
        <w:rPr>
          <w:ins w:id="1732" w:author="超 杨" w:date="2019-11-16T10:04:00Z"/>
          <w:del w:id="1733" w:author="Microsoft Office User" w:date="2020-01-02T09:00:00Z"/>
        </w:rPr>
      </w:pPr>
      <w:ins w:id="1734" w:author="超 杨" w:date="2019-11-16T10:04:00Z">
        <w:del w:id="1735" w:author="Microsoft Office User" w:date="2020-01-02T09:00:00Z">
          <w:r w:rsidDel="008256D4">
            <w:rPr>
              <w:rFonts w:hint="eastAsia"/>
            </w:rPr>
            <w:delText>虽然两者都是</w:delText>
          </w:r>
          <w:r w:rsidDel="008256D4">
            <w:delText>per model</w:delText>
          </w:r>
          <w:r w:rsidDel="008256D4">
            <w:rPr>
              <w:rFonts w:hint="eastAsia"/>
            </w:rPr>
            <w:delText>；</w:delText>
          </w:r>
        </w:del>
      </w:ins>
    </w:p>
    <w:p w14:paraId="0DD80716" w14:textId="6524B0F9" w:rsidR="00270B9F" w:rsidDel="008256D4" w:rsidRDefault="00270B9F" w:rsidP="00270B9F">
      <w:pPr>
        <w:rPr>
          <w:ins w:id="1736" w:author="超 杨" w:date="2019-11-16T10:04:00Z"/>
          <w:del w:id="1737" w:author="Microsoft Office User" w:date="2020-01-02T09:00:00Z"/>
        </w:rPr>
      </w:pPr>
      <w:ins w:id="1738" w:author="超 杨" w:date="2019-11-16T10:04:00Z">
        <w:del w:id="1739" w:author="Microsoft Office User" w:date="2020-01-02T09:00:00Z">
          <w:r w:rsidDel="008256D4">
            <w:rPr>
              <w:rFonts w:hint="eastAsia"/>
            </w:rPr>
            <w:delText>但是两者的设置数据的方式不一样（设置</w:delText>
          </w:r>
          <w:r w:rsidDel="008256D4">
            <w:delText>model ubo</w:delText>
          </w:r>
          <w:r w:rsidDel="008256D4">
            <w:rPr>
              <w:rFonts w:hint="eastAsia"/>
            </w:rPr>
            <w:delText>不需要判断</w:delText>
          </w:r>
          <w:r w:rsidDel="008256D4">
            <w:delText>last value</w:delText>
          </w:r>
          <w:r w:rsidDel="008256D4">
            <w:rPr>
              <w:rFonts w:hint="eastAsia"/>
            </w:rPr>
            <w:delText>！）</w:delText>
          </w:r>
        </w:del>
      </w:ins>
    </w:p>
    <w:p w14:paraId="3394A166" w14:textId="1E6008AE" w:rsidR="00270B9F" w:rsidDel="008256D4" w:rsidRDefault="008E7CB9">
      <w:pPr>
        <w:ind w:firstLineChars="0"/>
        <w:rPr>
          <w:ins w:id="1740" w:author="超 杨" w:date="2019-11-21T16:27:00Z"/>
          <w:del w:id="1741" w:author="Microsoft Office User" w:date="2020-01-02T09:00:00Z"/>
        </w:rPr>
        <w:pPrChange w:id="1742" w:author="超 杨" w:date="2019-11-21T16:27:00Z">
          <w:pPr>
            <w:pStyle w:val="22"/>
          </w:pPr>
        </w:pPrChange>
      </w:pPr>
      <w:ins w:id="1743" w:author="超 杨" w:date="2019-11-21T16:27:00Z">
        <w:del w:id="1744" w:author="Microsoft Office User" w:date="2020-01-02T09:00:00Z">
          <w:r w:rsidDel="008256D4">
            <w:rPr>
              <w:rFonts w:hint="eastAsia"/>
            </w:rPr>
            <w:delText>＊</w:delText>
          </w:r>
          <w:r w:rsidR="00D64B3F" w:rsidDel="008256D4">
            <w:rPr>
              <w:rFonts w:hint="eastAsia"/>
            </w:rPr>
            <w:delText>／</w:delText>
          </w:r>
        </w:del>
      </w:ins>
    </w:p>
    <w:p w14:paraId="5F206376" w14:textId="6539C7A3" w:rsidR="00D64B3F" w:rsidDel="008256D4" w:rsidRDefault="00D64B3F">
      <w:pPr>
        <w:ind w:firstLineChars="0"/>
        <w:rPr>
          <w:ins w:id="1745" w:author="超 杨" w:date="2019-11-16T10:04:00Z"/>
          <w:del w:id="1746" w:author="Microsoft Office User" w:date="2020-01-02T09:00:00Z"/>
        </w:rPr>
        <w:pPrChange w:id="1747" w:author="超 杨" w:date="2019-11-21T16:27:00Z">
          <w:pPr>
            <w:pStyle w:val="22"/>
          </w:pPr>
        </w:pPrChange>
      </w:pPr>
    </w:p>
    <w:p w14:paraId="471912A3" w14:textId="1CFE62A8" w:rsidR="00900629" w:rsidDel="008256D4" w:rsidRDefault="00900629" w:rsidP="00900629">
      <w:pPr>
        <w:rPr>
          <w:ins w:id="1748" w:author="超 杨" w:date="2019-11-16T17:26:00Z"/>
          <w:del w:id="1749" w:author="Microsoft Office User" w:date="2020-01-02T09:00:00Z"/>
        </w:rPr>
      </w:pPr>
      <w:ins w:id="1750" w:author="超 杨" w:date="2019-11-16T17:26:00Z">
        <w:del w:id="1751" w:author="Microsoft Office User" w:date="2020-01-02T09:00:00Z">
          <w:r w:rsidDel="008256D4">
            <w:delText>shouldn't check material ubo-&gt;typeArray:</w:delText>
          </w:r>
        </w:del>
      </w:ins>
    </w:p>
    <w:p w14:paraId="27ECCA76" w14:textId="46F2A201" w:rsidR="00900629" w:rsidDel="008256D4" w:rsidRDefault="00900629" w:rsidP="00900629">
      <w:pPr>
        <w:rPr>
          <w:ins w:id="1752" w:author="超 杨" w:date="2019-11-16T17:26:00Z"/>
          <w:del w:id="1753" w:author="Microsoft Office User" w:date="2020-01-02T09:00:00Z"/>
        </w:rPr>
      </w:pPr>
      <w:ins w:id="1754" w:author="超 杨" w:date="2019-11-16T17:26:00Z">
        <w:del w:id="1755" w:author="Microsoft Office User" w:date="2020-01-02T09:00:00Z">
          <w:r w:rsidDel="008256D4">
            <w:delText>because the colors-&gt;float precision &lt; float32Array-&gt;float precision</w:delText>
          </w:r>
        </w:del>
      </w:ins>
    </w:p>
    <w:p w14:paraId="421FE323" w14:textId="653DC991" w:rsidR="00900629" w:rsidDel="008256D4" w:rsidRDefault="00900629" w:rsidP="00900629">
      <w:pPr>
        <w:rPr>
          <w:ins w:id="1756" w:author="超 杨" w:date="2019-11-16T17:26:00Z"/>
          <w:del w:id="1757" w:author="Microsoft Office User" w:date="2020-01-02T09:00:00Z"/>
        </w:rPr>
      </w:pPr>
    </w:p>
    <w:p w14:paraId="118FC956" w14:textId="0E6AAB47" w:rsidR="00270B9F" w:rsidDel="008256D4" w:rsidRDefault="00270B9F" w:rsidP="00F6426C">
      <w:pPr>
        <w:rPr>
          <w:ins w:id="1758" w:author="超 杨" w:date="2019-11-21T16:27:00Z"/>
          <w:del w:id="1759" w:author="Microsoft Office User" w:date="2020-01-02T09:00:00Z"/>
        </w:rPr>
      </w:pPr>
    </w:p>
    <w:p w14:paraId="2D9ED82A" w14:textId="2D396FFA" w:rsidR="00DF296E" w:rsidDel="008256D4" w:rsidRDefault="00DF296E" w:rsidP="00F6426C">
      <w:pPr>
        <w:rPr>
          <w:ins w:id="1760" w:author="超 杨" w:date="2019-11-21T16:46:00Z"/>
          <w:del w:id="1761" w:author="Microsoft Office User" w:date="2020-01-02T09:00:00Z"/>
        </w:rPr>
      </w:pPr>
    </w:p>
    <w:p w14:paraId="4625198E" w14:textId="0F89919B" w:rsidR="003576D6" w:rsidDel="008256D4" w:rsidRDefault="003576D6" w:rsidP="00F6426C">
      <w:pPr>
        <w:rPr>
          <w:ins w:id="1762" w:author="超 杨" w:date="2019-11-21T16:46:00Z"/>
          <w:del w:id="1763" w:author="Microsoft Office User" w:date="2020-01-02T09:00:00Z"/>
        </w:rPr>
      </w:pPr>
    </w:p>
    <w:p w14:paraId="18522B0A" w14:textId="2BA39B3C" w:rsidR="003576D6" w:rsidDel="008256D4" w:rsidRDefault="003576D6" w:rsidP="00F6426C">
      <w:pPr>
        <w:rPr>
          <w:ins w:id="1764" w:author="超 杨" w:date="2019-11-21T16:46:00Z"/>
          <w:del w:id="1765" w:author="Microsoft Office User" w:date="2020-01-02T09:00:00Z"/>
        </w:rPr>
      </w:pPr>
    </w:p>
    <w:p w14:paraId="2349D8EE" w14:textId="3E8721EA" w:rsidR="003576D6" w:rsidDel="008256D4" w:rsidRDefault="003576D6" w:rsidP="00F6426C">
      <w:pPr>
        <w:rPr>
          <w:ins w:id="1766" w:author="超 杨" w:date="2019-11-21T16:27:00Z"/>
          <w:del w:id="1767" w:author="Microsoft Office User" w:date="2020-01-02T09:00:00Z"/>
        </w:rPr>
      </w:pPr>
    </w:p>
    <w:p w14:paraId="41D78934" w14:textId="239717A0" w:rsidR="00DF296E" w:rsidDel="008256D4" w:rsidRDefault="00DF296E" w:rsidP="00F6426C">
      <w:pPr>
        <w:rPr>
          <w:ins w:id="1768" w:author="超 杨" w:date="2019-11-21T16:45:00Z"/>
          <w:del w:id="1769" w:author="Microsoft Office User" w:date="2020-01-02T09:00:00Z"/>
        </w:rPr>
      </w:pPr>
      <w:ins w:id="1770" w:author="超 杨" w:date="2019-11-21T16:27:00Z">
        <w:del w:id="1771" w:author="Microsoft Office User" w:date="2020-01-02T09:00:00Z">
          <w:r w:rsidDel="008256D4">
            <w:rPr>
              <w:rFonts w:hint="eastAsia"/>
            </w:rPr>
            <w:delText>先实现</w:delText>
          </w:r>
          <w:r w:rsidDel="008256D4">
            <w:delText>ubo demo</w:delText>
          </w:r>
        </w:del>
      </w:ins>
      <w:ins w:id="1772" w:author="超 杨" w:date="2019-11-21T16:28:00Z">
        <w:del w:id="1773" w:author="Microsoft Office User" w:date="2020-01-02T09:00:00Z">
          <w:r w:rsidDel="008256D4">
            <w:rPr>
              <w:rFonts w:hint="eastAsia"/>
            </w:rPr>
            <w:delText>（</w:delText>
          </w:r>
          <w:r w:rsidDel="008256D4">
            <w:delText>use webgl api</w:delText>
          </w:r>
          <w:r w:rsidDel="008256D4">
            <w:rPr>
              <w:rFonts w:hint="eastAsia"/>
            </w:rPr>
            <w:delText>）</w:delText>
          </w:r>
        </w:del>
      </w:ins>
      <w:ins w:id="1774" w:author="超 杨" w:date="2019-11-21T16:45:00Z">
        <w:del w:id="1775" w:author="Microsoft Office User" w:date="2020-01-02T09:00:00Z">
          <w:r w:rsidR="00344FB2" w:rsidDel="008256D4">
            <w:rPr>
              <w:rFonts w:hint="eastAsia"/>
            </w:rPr>
            <w:delText>；</w:delText>
          </w:r>
        </w:del>
      </w:ins>
    </w:p>
    <w:p w14:paraId="494AAFB9" w14:textId="51980AF1" w:rsidR="00C7508F" w:rsidDel="008256D4" w:rsidRDefault="00C7508F" w:rsidP="00F6426C">
      <w:pPr>
        <w:rPr>
          <w:ins w:id="1776" w:author="超 杨" w:date="2019-11-26T12:05:00Z"/>
          <w:del w:id="1777" w:author="Microsoft Office User" w:date="2020-01-02T09:00:00Z"/>
        </w:rPr>
      </w:pPr>
      <w:ins w:id="1778" w:author="超 杨" w:date="2019-11-21T16:45:00Z">
        <w:del w:id="1779" w:author="Microsoft Office User" w:date="2020-01-02T09:00:00Z">
          <w:r w:rsidDel="008256D4">
            <w:rPr>
              <w:rFonts w:hint="eastAsia"/>
            </w:rPr>
            <w:delText>（根据</w:delText>
          </w:r>
          <w:r w:rsidDel="008256D4">
            <w:delText>demo</w:delText>
          </w:r>
          <w:r w:rsidDel="008256D4">
            <w:rPr>
              <w:rFonts w:hint="eastAsia"/>
            </w:rPr>
            <w:delText>，向读者讲解</w:delText>
          </w:r>
          <w:r w:rsidR="00080A2F" w:rsidDel="008256D4">
            <w:rPr>
              <w:rFonts w:hint="eastAsia"/>
            </w:rPr>
            <w:delText>原理</w:delText>
          </w:r>
          <w:r w:rsidDel="008256D4">
            <w:rPr>
              <w:rFonts w:hint="eastAsia"/>
            </w:rPr>
            <w:delText>！）</w:delText>
          </w:r>
        </w:del>
      </w:ins>
    </w:p>
    <w:p w14:paraId="7C8488ED" w14:textId="50E89CFD" w:rsidR="00F6042A" w:rsidDel="008256D4" w:rsidRDefault="00F6042A" w:rsidP="00F6426C">
      <w:pPr>
        <w:rPr>
          <w:ins w:id="1780" w:author="超 杨" w:date="2019-11-26T12:05:00Z"/>
          <w:del w:id="1781" w:author="Microsoft Office User" w:date="2020-01-02T09:00:00Z"/>
        </w:rPr>
      </w:pPr>
    </w:p>
    <w:p w14:paraId="0385E616" w14:textId="06DB73CD" w:rsidR="00F6042A" w:rsidDel="008256D4" w:rsidRDefault="00F6042A" w:rsidP="00F6426C">
      <w:pPr>
        <w:rPr>
          <w:ins w:id="1782" w:author="超 杨" w:date="2019-11-26T12:05:00Z"/>
          <w:del w:id="1783" w:author="Microsoft Office User" w:date="2020-01-02T09:00:00Z"/>
        </w:rPr>
      </w:pPr>
    </w:p>
    <w:p w14:paraId="2A0E930F" w14:textId="1CBA60B9" w:rsidR="00F6042A" w:rsidDel="008256D4" w:rsidRDefault="00F6042A" w:rsidP="00F6426C">
      <w:pPr>
        <w:rPr>
          <w:ins w:id="1784" w:author="超 杨" w:date="2019-11-26T12:05:00Z"/>
          <w:del w:id="1785" w:author="Microsoft Office User" w:date="2020-01-02T09:00:00Z"/>
        </w:rPr>
      </w:pPr>
      <w:ins w:id="1786" w:author="超 杨" w:date="2019-11-26T12:05:00Z">
        <w:del w:id="1787" w:author="Microsoft Office User" w:date="2020-01-02T09:00:00Z">
          <w:r w:rsidDel="008256D4">
            <w:rPr>
              <w:rFonts w:hint="eastAsia"/>
            </w:rPr>
            <w:delText>（</w:delText>
          </w:r>
        </w:del>
      </w:ins>
    </w:p>
    <w:p w14:paraId="1D43421B" w14:textId="415E3860" w:rsidR="00F6042A" w:rsidDel="008256D4" w:rsidRDefault="00F6042A" w:rsidP="00F6426C">
      <w:pPr>
        <w:rPr>
          <w:ins w:id="1788" w:author="超 杨" w:date="2019-11-26T12:05:00Z"/>
          <w:del w:id="1789" w:author="Microsoft Office User" w:date="2020-01-02T09:00:00Z"/>
        </w:rPr>
      </w:pPr>
      <w:ins w:id="1790" w:author="超 杨" w:date="2019-11-26T12:05:00Z">
        <w:del w:id="1791" w:author="Microsoft Office User" w:date="2020-01-02T09:00:00Z">
          <w:r w:rsidDel="008256D4">
            <w:delText>bindBufferRange:</w:delText>
          </w:r>
        </w:del>
      </w:ins>
    </w:p>
    <w:p w14:paraId="06586F75" w14:textId="56A586B4" w:rsidR="00F6042A" w:rsidDel="008256D4" w:rsidRDefault="00F6042A" w:rsidP="00F6042A">
      <w:pPr>
        <w:rPr>
          <w:ins w:id="1792" w:author="超 杨" w:date="2019-11-26T12:05:00Z"/>
          <w:del w:id="1793" w:author="Microsoft Office User" w:date="2020-01-02T09:00:00Z"/>
          <w:rFonts w:eastAsia="Times New Roman"/>
        </w:rPr>
      </w:pPr>
    </w:p>
    <w:p w14:paraId="07D915AF" w14:textId="59BDE13B" w:rsidR="00F6042A" w:rsidDel="008256D4" w:rsidRDefault="00F6042A" w:rsidP="00F6042A">
      <w:pPr>
        <w:rPr>
          <w:ins w:id="1794" w:author="超 杨" w:date="2019-11-26T12:05:00Z"/>
          <w:del w:id="1795" w:author="Microsoft Office User" w:date="2020-01-02T09:00:00Z"/>
          <w:rFonts w:eastAsia="Times New Roman"/>
        </w:rPr>
      </w:pPr>
      <w:ins w:id="1796" w:author="超 杨" w:date="2019-11-26T12:05:00Z">
        <w:del w:id="1797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"https://stackoverflow.com/questions/13028852/issue-with-glbindbufferrange-opengl-3-1"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https://stackoverflow.com/questions/13028852/issue-with-glbindbufferrange-opengl-3-1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09B8A1DD" w14:textId="647688CC" w:rsidR="00F6042A" w:rsidDel="008256D4" w:rsidRDefault="00F6042A" w:rsidP="00F6042A">
      <w:pPr>
        <w:rPr>
          <w:ins w:id="1798" w:author="超 杨" w:date="2019-11-26T12:05:00Z"/>
          <w:del w:id="1799" w:author="Microsoft Office User" w:date="2020-01-02T09:00:00Z"/>
          <w:rFonts w:eastAsia="Times New Roman"/>
        </w:rPr>
      </w:pPr>
    </w:p>
    <w:p w14:paraId="6BA07940" w14:textId="485BF1ED" w:rsidR="00F6042A" w:rsidDel="008256D4" w:rsidRDefault="00F6042A" w:rsidP="00F6042A">
      <w:pPr>
        <w:rPr>
          <w:ins w:id="1800" w:author="超 杨" w:date="2019-11-26T12:05:00Z"/>
          <w:del w:id="1801" w:author="Microsoft Office User" w:date="2020-01-02T09:00:00Z"/>
          <w:rFonts w:eastAsia="Times New Roman"/>
        </w:rPr>
      </w:pPr>
      <w:ins w:id="1802" w:author="超 杨" w:date="2019-11-26T12:05:00Z">
        <w:del w:id="1803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"https://github.com/KhronosGroup/WebGL/blob/master/sdk/tests/conformance2/buffers/uniform-buffers.html"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https://github.com/KhronosGroup/WebGL/blob/master/sdk/tests/conformance2/buffers/uniform-buffers.html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384BD7A2" w14:textId="0A5CF308" w:rsidR="00F6042A" w:rsidDel="008256D4" w:rsidRDefault="00F6042A" w:rsidP="00F6426C">
      <w:pPr>
        <w:rPr>
          <w:ins w:id="1804" w:author="超 杨" w:date="2019-11-26T12:05:00Z"/>
          <w:del w:id="1805" w:author="Microsoft Office User" w:date="2020-01-02T09:00:00Z"/>
        </w:rPr>
      </w:pPr>
    </w:p>
    <w:p w14:paraId="42D88261" w14:textId="1100DF82" w:rsidR="00F6042A" w:rsidDel="008256D4" w:rsidRDefault="00F6042A" w:rsidP="00F6426C">
      <w:pPr>
        <w:rPr>
          <w:ins w:id="1806" w:author="超 杨" w:date="2019-11-26T12:05:00Z"/>
          <w:del w:id="1807" w:author="Microsoft Office User" w:date="2020-01-02T09:00:00Z"/>
        </w:rPr>
      </w:pPr>
      <w:ins w:id="1808" w:author="超 杨" w:date="2019-11-26T12:05:00Z">
        <w:del w:id="1809" w:author="Microsoft Office User" w:date="2020-01-02T09:00:00Z">
          <w:r w:rsidDel="008256D4">
            <w:rPr>
              <w:rFonts w:hint="eastAsia"/>
            </w:rPr>
            <w:delText>）</w:delText>
          </w:r>
        </w:del>
      </w:ins>
    </w:p>
    <w:p w14:paraId="070E9969" w14:textId="698B282F" w:rsidR="00F6042A" w:rsidDel="008256D4" w:rsidRDefault="00F6042A" w:rsidP="00F6426C">
      <w:pPr>
        <w:rPr>
          <w:ins w:id="1810" w:author="超 杨" w:date="2019-11-21T16:45:00Z"/>
          <w:del w:id="1811" w:author="Microsoft Office User" w:date="2020-01-02T09:00:00Z"/>
        </w:rPr>
      </w:pPr>
    </w:p>
    <w:p w14:paraId="768D5E32" w14:textId="1A91887D" w:rsidR="00344FB2" w:rsidDel="008256D4" w:rsidRDefault="00344FB2" w:rsidP="00F6426C">
      <w:pPr>
        <w:rPr>
          <w:ins w:id="1812" w:author="超 杨" w:date="2019-11-21T16:45:00Z"/>
          <w:del w:id="1813" w:author="Microsoft Office User" w:date="2020-01-02T09:00:00Z"/>
        </w:rPr>
      </w:pPr>
    </w:p>
    <w:p w14:paraId="28639109" w14:textId="5D55F787" w:rsidR="00344FB2" w:rsidDel="008256D4" w:rsidRDefault="00344FB2">
      <w:pPr>
        <w:ind w:firstLineChars="0"/>
        <w:rPr>
          <w:ins w:id="1814" w:author="超 杨" w:date="2019-11-21T16:46:00Z"/>
          <w:del w:id="1815" w:author="Microsoft Office User" w:date="2020-01-02T09:00:00Z"/>
        </w:rPr>
        <w:pPrChange w:id="1816" w:author="超 杨" w:date="2019-11-21T16:46:00Z">
          <w:pPr/>
        </w:pPrChange>
      </w:pPr>
      <w:ins w:id="1817" w:author="超 杨" w:date="2019-11-21T16:46:00Z">
        <w:del w:id="1818" w:author="Microsoft Office User" w:date="2020-01-02T09:00:00Z">
          <w:r w:rsidDel="008256D4">
            <w:rPr>
              <w:rFonts w:hint="eastAsia"/>
            </w:rPr>
            <w:delText>然后</w:delText>
          </w:r>
        </w:del>
      </w:ins>
      <w:ins w:id="1819" w:author="超 杨" w:date="2019-11-21T16:45:00Z">
        <w:del w:id="1820" w:author="Microsoft Office User" w:date="2020-01-02T09:00:00Z">
          <w:r w:rsidDel="008256D4">
            <w:rPr>
              <w:rFonts w:hint="eastAsia"/>
            </w:rPr>
            <w:delText>集成到</w:delText>
          </w:r>
        </w:del>
      </w:ins>
      <w:ins w:id="1821" w:author="超 杨" w:date="2019-11-21T16:46:00Z">
        <w:del w:id="1822" w:author="Microsoft Office User" w:date="2020-01-02T09:00:00Z">
          <w:r w:rsidDel="008256D4">
            <w:rPr>
              <w:rFonts w:hint="eastAsia"/>
            </w:rPr>
            <w:delText>引擎中；</w:delText>
          </w:r>
        </w:del>
      </w:ins>
    </w:p>
    <w:p w14:paraId="6FC7A186" w14:textId="67EDE3CE" w:rsidR="00F86FCD" w:rsidDel="008256D4" w:rsidRDefault="00F86FCD">
      <w:pPr>
        <w:ind w:firstLineChars="0"/>
        <w:rPr>
          <w:ins w:id="1823" w:author="超 杨" w:date="2019-11-21T16:46:00Z"/>
          <w:del w:id="1824" w:author="Microsoft Office User" w:date="2020-01-02T09:00:00Z"/>
        </w:rPr>
        <w:pPrChange w:id="1825" w:author="超 杨" w:date="2019-11-21T16:46:00Z">
          <w:pPr/>
        </w:pPrChange>
      </w:pPr>
      <w:ins w:id="1826" w:author="超 杨" w:date="2019-11-21T16:46:00Z">
        <w:del w:id="1827" w:author="Microsoft Office User" w:date="2020-01-02T09:00:00Z">
          <w:r w:rsidDel="008256D4">
            <w:rPr>
              <w:rFonts w:hint="eastAsia"/>
            </w:rPr>
            <w:delText>（</w:delText>
          </w:r>
        </w:del>
      </w:ins>
    </w:p>
    <w:p w14:paraId="22DC8767" w14:textId="2E139190" w:rsidR="00F86FCD" w:rsidDel="008256D4" w:rsidRDefault="00F86FCD">
      <w:pPr>
        <w:ind w:firstLineChars="0"/>
        <w:rPr>
          <w:ins w:id="1828" w:author="超 杨" w:date="2019-11-21T16:47:00Z"/>
          <w:del w:id="1829" w:author="Microsoft Office User" w:date="2020-01-02T09:00:00Z"/>
        </w:rPr>
        <w:pPrChange w:id="1830" w:author="超 杨" w:date="2019-11-21T16:46:00Z">
          <w:pPr/>
        </w:pPrChange>
      </w:pPr>
      <w:ins w:id="1831" w:author="超 杨" w:date="2019-11-21T16:46:00Z">
        <w:del w:id="1832" w:author="Microsoft Office User" w:date="2020-01-02T09:00:00Z">
          <w:r w:rsidDel="008256D4">
            <w:rPr>
              <w:rFonts w:hint="eastAsia"/>
            </w:rPr>
            <w:delText>先给出初步设计（</w:delText>
          </w:r>
        </w:del>
      </w:ins>
      <w:ins w:id="1833" w:author="超 杨" w:date="2019-11-21T16:47:00Z">
        <w:del w:id="1834" w:author="Microsoft Office User" w:date="2020-01-02T09:00:00Z">
          <w:r w:rsidDel="008256D4">
            <w:delText>type</w:delText>
          </w:r>
          <w:r w:rsidDel="008256D4">
            <w:rPr>
              <w:rFonts w:hint="eastAsia"/>
            </w:rPr>
            <w:delText>伪代码？</w:delText>
          </w:r>
        </w:del>
      </w:ins>
      <w:ins w:id="1835" w:author="超 杨" w:date="2019-11-21T16:46:00Z">
        <w:del w:id="1836" w:author="Microsoft Office User" w:date="2020-01-02T09:00:00Z">
          <w:r w:rsidDel="008256D4">
            <w:rPr>
              <w:rFonts w:hint="eastAsia"/>
            </w:rPr>
            <w:delText>）</w:delText>
          </w:r>
        </w:del>
      </w:ins>
      <w:ins w:id="1837" w:author="超 杨" w:date="2019-11-21T16:47:00Z">
        <w:del w:id="1838" w:author="Microsoft Office User" w:date="2020-01-02T09:00:00Z">
          <w:r w:rsidDel="008256D4">
            <w:rPr>
              <w:rFonts w:hint="eastAsia"/>
            </w:rPr>
            <w:delText>；</w:delText>
          </w:r>
        </w:del>
      </w:ins>
    </w:p>
    <w:p w14:paraId="07640A04" w14:textId="5DBAA239" w:rsidR="009E4122" w:rsidDel="008256D4" w:rsidRDefault="00F86FCD">
      <w:pPr>
        <w:ind w:firstLineChars="0"/>
        <w:rPr>
          <w:ins w:id="1839" w:author="超 杨" w:date="2019-11-21T16:59:00Z"/>
          <w:del w:id="1840" w:author="Microsoft Office User" w:date="2020-01-02T09:00:00Z"/>
        </w:rPr>
        <w:pPrChange w:id="1841" w:author="超 杨" w:date="2019-11-21T16:47:00Z">
          <w:pPr/>
        </w:pPrChange>
      </w:pPr>
      <w:ins w:id="1842" w:author="超 杨" w:date="2019-11-21T16:47:00Z">
        <w:del w:id="1843" w:author="Microsoft Office User" w:date="2020-01-02T09:00:00Z">
          <w:r w:rsidDel="008256D4">
            <w:rPr>
              <w:rFonts w:hint="eastAsia"/>
            </w:rPr>
            <w:delText>然后具体实现；</w:delText>
          </w:r>
        </w:del>
      </w:ins>
    </w:p>
    <w:p w14:paraId="54C78354" w14:textId="5BEE4C7B" w:rsidR="005912B8" w:rsidDel="008256D4" w:rsidRDefault="005912B8">
      <w:pPr>
        <w:ind w:firstLineChars="0"/>
        <w:rPr>
          <w:ins w:id="1844" w:author="超 杨" w:date="2019-11-21T16:59:00Z"/>
          <w:del w:id="1845" w:author="Microsoft Office User" w:date="2020-01-02T09:00:00Z"/>
        </w:rPr>
        <w:pPrChange w:id="1846" w:author="超 杨" w:date="2019-11-21T16:47:00Z">
          <w:pPr/>
        </w:pPrChange>
      </w:pPr>
    </w:p>
    <w:p w14:paraId="050617D8" w14:textId="185508F5" w:rsidR="005912B8" w:rsidDel="008256D4" w:rsidRDefault="005912B8">
      <w:pPr>
        <w:ind w:firstLineChars="0"/>
        <w:rPr>
          <w:ins w:id="1847" w:author="超 杨" w:date="2019-11-21T16:46:00Z"/>
          <w:del w:id="1848" w:author="Microsoft Office User" w:date="2020-01-02T09:00:00Z"/>
        </w:rPr>
        <w:pPrChange w:id="1849" w:author="超 杨" w:date="2019-11-21T16:47:00Z">
          <w:pPr/>
        </w:pPrChange>
      </w:pPr>
      <w:ins w:id="1850" w:author="超 杨" w:date="2019-11-21T16:59:00Z">
        <w:del w:id="1851" w:author="Microsoft Office User" w:date="2020-01-02T09:00:00Z">
          <w:r w:rsidDel="008256D4">
            <w:rPr>
              <w:rFonts w:hint="eastAsia"/>
            </w:rPr>
            <w:delText>（</w:delText>
          </w:r>
          <w:r w:rsidRPr="005912B8" w:rsidDel="008256D4">
            <w:delText>perf: merge all ubo buffer to one single buffer!</w:delText>
          </w:r>
          <w:r w:rsidDel="008256D4">
            <w:rPr>
              <w:rFonts w:hint="eastAsia"/>
            </w:rPr>
            <w:delText>）</w:delText>
          </w:r>
        </w:del>
      </w:ins>
    </w:p>
    <w:p w14:paraId="6661D169" w14:textId="2BC4C6FF" w:rsidR="00F86FCD" w:rsidDel="008256D4" w:rsidRDefault="00F86FCD">
      <w:pPr>
        <w:ind w:firstLineChars="0"/>
        <w:rPr>
          <w:ins w:id="1852" w:author="超 杨" w:date="2019-11-21T16:47:00Z"/>
          <w:del w:id="1853" w:author="Microsoft Office User" w:date="2020-01-02T09:00:00Z"/>
        </w:rPr>
        <w:pPrChange w:id="1854" w:author="超 杨" w:date="2019-11-21T16:46:00Z">
          <w:pPr/>
        </w:pPrChange>
      </w:pPr>
      <w:ins w:id="1855" w:author="超 杨" w:date="2019-11-21T16:46:00Z">
        <w:del w:id="1856" w:author="Microsoft Office User" w:date="2020-01-02T09:00:00Z">
          <w:r w:rsidDel="008256D4">
            <w:rPr>
              <w:rFonts w:hint="eastAsia"/>
            </w:rPr>
            <w:delText>）</w:delText>
          </w:r>
        </w:del>
      </w:ins>
    </w:p>
    <w:p w14:paraId="3A4D9E4C" w14:textId="3712DF9B" w:rsidR="009E4122" w:rsidDel="008256D4" w:rsidRDefault="009E4122">
      <w:pPr>
        <w:ind w:firstLineChars="0"/>
        <w:rPr>
          <w:ins w:id="1857" w:author="超 杨" w:date="2019-11-21T16:47:00Z"/>
          <w:del w:id="1858" w:author="Microsoft Office User" w:date="2020-01-02T09:00:00Z"/>
        </w:rPr>
        <w:pPrChange w:id="1859" w:author="超 杨" w:date="2019-11-21T16:46:00Z">
          <w:pPr/>
        </w:pPrChange>
      </w:pPr>
    </w:p>
    <w:p w14:paraId="4EBEA76B" w14:textId="5F5201B5" w:rsidR="009E4122" w:rsidDel="008256D4" w:rsidRDefault="009E4122">
      <w:pPr>
        <w:ind w:firstLineChars="0"/>
        <w:rPr>
          <w:ins w:id="1860" w:author="超 杨" w:date="2019-11-21T16:46:00Z"/>
          <w:del w:id="1861" w:author="Microsoft Office User" w:date="2020-01-02T09:00:00Z"/>
        </w:rPr>
        <w:pPrChange w:id="1862" w:author="超 杨" w:date="2019-11-21T16:46:00Z">
          <w:pPr/>
        </w:pPrChange>
      </w:pPr>
      <w:ins w:id="1863" w:author="超 杨" w:date="2019-11-21T16:47:00Z">
        <w:del w:id="1864" w:author="Microsoft Office User" w:date="2020-01-02T09:00:00Z">
          <w:r w:rsidDel="008256D4">
            <w:rPr>
              <w:rFonts w:hint="eastAsia"/>
            </w:rPr>
            <w:delText>最后测试性能并比较；</w:delText>
          </w:r>
        </w:del>
      </w:ins>
    </w:p>
    <w:p w14:paraId="6DB0DF34" w14:textId="68187071" w:rsidR="00344FB2" w:rsidDel="008256D4" w:rsidRDefault="00344FB2">
      <w:pPr>
        <w:ind w:firstLineChars="0"/>
        <w:rPr>
          <w:ins w:id="1865" w:author="超 杨" w:date="2019-11-21T16:46:00Z"/>
          <w:del w:id="1866" w:author="Microsoft Office User" w:date="2020-01-02T09:00:00Z"/>
        </w:rPr>
        <w:pPrChange w:id="1867" w:author="超 杨" w:date="2019-11-21T16:46:00Z">
          <w:pPr/>
        </w:pPrChange>
      </w:pPr>
    </w:p>
    <w:p w14:paraId="356FB033" w14:textId="0C9E8A47" w:rsidR="00344FB2" w:rsidDel="008256D4" w:rsidRDefault="00344FB2">
      <w:pPr>
        <w:ind w:firstLineChars="0"/>
        <w:rPr>
          <w:ins w:id="1868" w:author="超 杨" w:date="2019-11-16T17:26:00Z"/>
          <w:del w:id="1869" w:author="Microsoft Office User" w:date="2020-01-02T09:00:00Z"/>
        </w:rPr>
        <w:pPrChange w:id="1870" w:author="超 杨" w:date="2019-11-21T16:46:00Z">
          <w:pPr/>
        </w:pPrChange>
      </w:pPr>
    </w:p>
    <w:p w14:paraId="1AC39E5D" w14:textId="536DC286" w:rsidR="00900629" w:rsidDel="008256D4" w:rsidRDefault="00900629" w:rsidP="00F6426C">
      <w:pPr>
        <w:rPr>
          <w:ins w:id="1871" w:author="超 杨" w:date="2019-11-20T17:31:00Z"/>
          <w:del w:id="1872" w:author="Microsoft Office User" w:date="2020-01-02T09:00:00Z"/>
        </w:rPr>
      </w:pPr>
      <w:ins w:id="1873" w:author="超 杨" w:date="2019-11-16T17:26:00Z">
        <w:del w:id="1874" w:author="Microsoft Office User" w:date="2020-01-02T09:00:00Z">
          <w:r w:rsidDel="008256D4">
            <w:rPr>
              <w:rFonts w:hint="eastAsia"/>
            </w:rPr>
            <w:delText>）</w:delText>
          </w:r>
        </w:del>
      </w:ins>
    </w:p>
    <w:p w14:paraId="0AA3986E" w14:textId="34CC6719" w:rsidR="007C3FAC" w:rsidDel="008256D4" w:rsidRDefault="007C3FAC" w:rsidP="00F6426C">
      <w:pPr>
        <w:rPr>
          <w:ins w:id="1875" w:author="超 杨" w:date="2019-11-14T08:45:00Z"/>
          <w:del w:id="1876" w:author="Microsoft Office User" w:date="2020-01-02T09:00:00Z"/>
        </w:rPr>
      </w:pPr>
    </w:p>
    <w:p w14:paraId="5CC22613" w14:textId="77777777" w:rsidR="006B4422" w:rsidRPr="00F6426C" w:rsidRDefault="006B4422" w:rsidP="00F6426C"/>
    <w:p w14:paraId="627F7ECA" w14:textId="77777777" w:rsidR="00C523A8" w:rsidRDefault="00C523A8">
      <w:pPr>
        <w:pStyle w:val="1"/>
        <w:rPr>
          <w:ins w:id="1877" w:author="超 杨" w:date="2019-11-12T12:39:00Z"/>
        </w:rPr>
      </w:pPr>
      <w:ins w:id="1878" w:author="超 杨" w:date="2019-11-12T12:39:00Z">
        <w:r w:rsidRPr="00F6426C">
          <w:rPr>
            <w:rFonts w:hint="eastAsia"/>
          </w:rPr>
          <w:t>第</w:t>
        </w:r>
        <w:r w:rsidRPr="00F6426C">
          <w:t>16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支持光照</w:t>
        </w:r>
      </w:ins>
    </w:p>
    <w:p w14:paraId="502FFD0C" w14:textId="77777777" w:rsidR="00C523A8" w:rsidRDefault="00C523A8" w:rsidP="00C523A8">
      <w:pPr>
        <w:rPr>
          <w:ins w:id="1879" w:author="超 杨" w:date="2019-11-12T12:39:00Z"/>
        </w:rPr>
      </w:pPr>
      <w:ins w:id="1880" w:author="超 杨" w:date="2019-11-12T12:39:00Z">
        <w:r>
          <w:rPr>
            <w:rFonts w:hint="eastAsia"/>
          </w:rPr>
          <w:t>（</w:t>
        </w:r>
      </w:ins>
    </w:p>
    <w:p w14:paraId="5C0BA440" w14:textId="77777777" w:rsidR="00C523A8" w:rsidRDefault="00C523A8" w:rsidP="00C523A8">
      <w:pPr>
        <w:rPr>
          <w:ins w:id="1881" w:author="超 杨" w:date="2019-11-12T12:39:00Z"/>
        </w:rPr>
      </w:pPr>
      <w:ins w:id="1882" w:author="超 杨" w:date="2019-11-12T12:39:00Z">
        <w:r>
          <w:rPr>
            <w:rFonts w:hint="eastAsia"/>
          </w:rPr>
          <w:t>修改</w:t>
        </w:r>
        <w:r>
          <w:t>shader json</w:t>
        </w:r>
        <w:r>
          <w:rPr>
            <w:rFonts w:hint="eastAsia"/>
          </w:rPr>
          <w:t>：</w:t>
        </w:r>
      </w:ins>
    </w:p>
    <w:p w14:paraId="45A924DC" w14:textId="77777777" w:rsidR="00C523A8" w:rsidRDefault="00C523A8" w:rsidP="00C523A8">
      <w:pPr>
        <w:rPr>
          <w:ins w:id="1883" w:author="超 杨" w:date="2019-11-12T12:39:00Z"/>
        </w:rPr>
      </w:pPr>
      <w:proofErr w:type="spellStart"/>
      <w:ins w:id="1884" w:author="超 杨" w:date="2019-11-12T12:39:00Z">
        <w:r>
          <w:t>shader_</w:t>
        </w:r>
        <w:proofErr w:type="gramStart"/>
        <w:r>
          <w:t>libs.json</w:t>
        </w:r>
        <w:proofErr w:type="spellEnd"/>
        <w:proofErr w:type="gramEnd"/>
        <w:r>
          <w:t>:</w:t>
        </w:r>
      </w:ins>
    </w:p>
    <w:p w14:paraId="04F7DE32" w14:textId="05D077CF" w:rsidR="00C523A8" w:rsidRDefault="004136C3" w:rsidP="00C523A8">
      <w:pPr>
        <w:rPr>
          <w:ins w:id="1885" w:author="超 杨" w:date="2019-11-12T12:39:00Z"/>
        </w:rPr>
      </w:pPr>
      <w:ins w:id="1886" w:author="超 杨" w:date="2019-11-13T14:29:00Z">
        <w:r>
          <w:lastRenderedPageBreak/>
          <w:t>////</w:t>
        </w:r>
      </w:ins>
      <w:ins w:id="1887" w:author="超 杨" w:date="2019-11-12T12:39:00Z">
        <w:r w:rsidR="00C523A8">
          <w:t>add “from”</w:t>
        </w:r>
      </w:ins>
    </w:p>
    <w:p w14:paraId="3413E893" w14:textId="77777777" w:rsidR="00C523A8" w:rsidRDefault="00C523A8" w:rsidP="00C523A8">
      <w:pPr>
        <w:rPr>
          <w:ins w:id="1888" w:author="超 杨" w:date="2019-11-12T12:39:00Z"/>
        </w:rPr>
      </w:pPr>
      <w:ins w:id="1889" w:author="超 杨" w:date="2019-11-12T12:39:00Z">
        <w:r>
          <w:t>add normal buffer</w:t>
        </w:r>
      </w:ins>
    </w:p>
    <w:p w14:paraId="7ACE2305" w14:textId="77777777" w:rsidR="00C523A8" w:rsidRDefault="00C523A8" w:rsidP="00C523A8">
      <w:pPr>
        <w:rPr>
          <w:ins w:id="1890" w:author="超 杨" w:date="2019-11-12T12:39:00Z"/>
        </w:rPr>
      </w:pPr>
    </w:p>
    <w:p w14:paraId="51226BEE" w14:textId="77777777" w:rsidR="00C523A8" w:rsidRDefault="00C523A8" w:rsidP="00C523A8">
      <w:pPr>
        <w:rPr>
          <w:ins w:id="1891" w:author="超 杨" w:date="2019-11-12T12:39:00Z"/>
        </w:rPr>
      </w:pPr>
      <w:proofErr w:type="spellStart"/>
      <w:proofErr w:type="gramStart"/>
      <w:ins w:id="1892" w:author="超 杨" w:date="2019-11-12T12:39:00Z">
        <w:r>
          <w:t>shaders.json</w:t>
        </w:r>
        <w:proofErr w:type="spellEnd"/>
        <w:proofErr w:type="gramEnd"/>
        <w:r>
          <w:t>:</w:t>
        </w:r>
      </w:ins>
    </w:p>
    <w:p w14:paraId="30935FB4" w14:textId="77777777" w:rsidR="00C523A8" w:rsidRDefault="00C523A8" w:rsidP="00C523A8">
      <w:pPr>
        <w:rPr>
          <w:ins w:id="1893" w:author="超 杨" w:date="2019-11-12T12:39:00Z"/>
        </w:rPr>
      </w:pPr>
      <w:ins w:id="1894" w:author="超 杨" w:date="2019-11-12T12:39:00Z">
        <w:r>
          <w:t>add light material shader</w:t>
        </w:r>
      </w:ins>
    </w:p>
    <w:p w14:paraId="20CB58DB" w14:textId="77777777" w:rsidR="00C523A8" w:rsidRPr="00817B08" w:rsidRDefault="00C523A8" w:rsidP="00C523A8">
      <w:pPr>
        <w:rPr>
          <w:ins w:id="1895" w:author="超 杨" w:date="2019-11-12T12:39:00Z"/>
        </w:rPr>
      </w:pPr>
      <w:ins w:id="1896" w:author="超 杨" w:date="2019-11-12T12:39:00Z">
        <w:r>
          <w:rPr>
            <w:rFonts w:hint="eastAsia"/>
          </w:rPr>
          <w:t>）</w:t>
        </w:r>
      </w:ins>
    </w:p>
    <w:p w14:paraId="341C8295" w14:textId="77777777" w:rsidR="00C523A8" w:rsidRDefault="00C523A8">
      <w:pPr>
        <w:pStyle w:val="3"/>
        <w:rPr>
          <w:ins w:id="1897" w:author="超 杨" w:date="2019-11-12T12:39:00Z"/>
        </w:rPr>
        <w:pPrChange w:id="1898" w:author="超 杨" w:date="2019-11-12T12:39:00Z">
          <w:pPr>
            <w:pStyle w:val="22"/>
          </w:pPr>
        </w:pPrChange>
      </w:pPr>
      <w:ins w:id="1899" w:author="超 杨" w:date="2019-11-12T12:39:00Z">
        <w:r w:rsidRPr="00817B08">
          <w:t xml:space="preserve">16.1  </w:t>
        </w:r>
        <w:r w:rsidRPr="00817B08">
          <w:rPr>
            <w:rFonts w:hint="eastAsia"/>
          </w:rPr>
          <w:t>需求分析</w:t>
        </w:r>
      </w:ins>
    </w:p>
    <w:p w14:paraId="44CA4A5F" w14:textId="77777777" w:rsidR="00C523A8" w:rsidRPr="00817B08" w:rsidRDefault="00C523A8">
      <w:pPr>
        <w:pStyle w:val="3"/>
        <w:rPr>
          <w:ins w:id="1900" w:author="超 杨" w:date="2019-11-12T12:39:00Z"/>
        </w:rPr>
        <w:pPrChange w:id="1901" w:author="超 杨" w:date="2019-11-12T12:39:00Z">
          <w:pPr/>
        </w:pPrChange>
      </w:pPr>
    </w:p>
    <w:p w14:paraId="1F93F9DA" w14:textId="77777777" w:rsidR="00C523A8" w:rsidRDefault="00C523A8">
      <w:pPr>
        <w:pStyle w:val="3"/>
        <w:rPr>
          <w:ins w:id="1902" w:author="超 杨" w:date="2019-11-12T12:39:00Z"/>
        </w:rPr>
        <w:pPrChange w:id="1903" w:author="超 杨" w:date="2019-11-12T12:39:00Z">
          <w:pPr>
            <w:pStyle w:val="22"/>
          </w:pPr>
        </w:pPrChange>
      </w:pPr>
      <w:ins w:id="1904" w:author="超 杨" w:date="2019-11-12T12:39:00Z">
        <w:r w:rsidRPr="00817B08">
          <w:t xml:space="preserve">16.2  </w:t>
        </w:r>
        <w:r w:rsidRPr="00817B08">
          <w:rPr>
            <w:rFonts w:hint="eastAsia"/>
          </w:rPr>
          <w:t>更新引擎</w:t>
        </w:r>
      </w:ins>
    </w:p>
    <w:p w14:paraId="0AE4E3C9" w14:textId="77777777" w:rsidR="00C523A8" w:rsidRPr="00817B08" w:rsidRDefault="00C523A8">
      <w:pPr>
        <w:pStyle w:val="3"/>
        <w:rPr>
          <w:ins w:id="1905" w:author="超 杨" w:date="2019-11-12T12:39:00Z"/>
        </w:rPr>
        <w:pPrChange w:id="1906" w:author="超 杨" w:date="2019-11-12T12:39:00Z">
          <w:pPr/>
        </w:pPrChange>
      </w:pPr>
    </w:p>
    <w:p w14:paraId="0A03435B" w14:textId="77777777" w:rsidR="00C523A8" w:rsidRDefault="00C523A8">
      <w:pPr>
        <w:pStyle w:val="3"/>
        <w:rPr>
          <w:ins w:id="1907" w:author="超 杨" w:date="2019-11-12T12:39:00Z"/>
          <w:noProof/>
        </w:rPr>
      </w:pPr>
      <w:ins w:id="1908" w:author="超 杨" w:date="2019-11-12T12:39:00Z">
        <w:r w:rsidRPr="00F6426C">
          <w:rPr>
            <w:noProof/>
          </w:rPr>
          <w:t xml:space="preserve">16.2.1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DirectionLight</w:t>
        </w:r>
        <w:r w:rsidRPr="00F6426C">
          <w:rPr>
            <w:rFonts w:hint="eastAsia"/>
            <w:noProof/>
          </w:rPr>
          <w:t>组件</w:t>
        </w:r>
      </w:ins>
    </w:p>
    <w:p w14:paraId="3A3BA96A" w14:textId="77777777" w:rsidR="00C523A8" w:rsidRPr="00817B08" w:rsidRDefault="00C523A8">
      <w:pPr>
        <w:pStyle w:val="3"/>
        <w:rPr>
          <w:ins w:id="1909" w:author="超 杨" w:date="2019-11-12T12:39:00Z"/>
        </w:rPr>
        <w:pPrChange w:id="1910" w:author="超 杨" w:date="2019-11-12T12:39:00Z">
          <w:pPr/>
        </w:pPrChange>
      </w:pPr>
    </w:p>
    <w:p w14:paraId="1DDF198F" w14:textId="77777777" w:rsidR="00C523A8" w:rsidRDefault="00C523A8">
      <w:pPr>
        <w:pStyle w:val="3"/>
        <w:rPr>
          <w:ins w:id="1911" w:author="超 杨" w:date="2019-11-12T12:39:00Z"/>
          <w:noProof/>
        </w:rPr>
      </w:pPr>
      <w:ins w:id="1912" w:author="超 杨" w:date="2019-11-12T12:39:00Z">
        <w:r w:rsidRPr="00F6426C">
          <w:rPr>
            <w:noProof/>
          </w:rPr>
          <w:t xml:space="preserve">16.2.2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LightMaterial</w:t>
        </w:r>
        <w:r w:rsidRPr="00F6426C">
          <w:rPr>
            <w:rFonts w:hint="eastAsia"/>
            <w:noProof/>
          </w:rPr>
          <w:t>组件</w:t>
        </w:r>
      </w:ins>
    </w:p>
    <w:p w14:paraId="12E43275" w14:textId="01BCF864" w:rsidR="00C523A8" w:rsidRPr="00817B08" w:rsidDel="00B530DB" w:rsidRDefault="00C523A8">
      <w:pPr>
        <w:pStyle w:val="3"/>
        <w:rPr>
          <w:ins w:id="1913" w:author="超 杨" w:date="2019-11-12T12:39:00Z"/>
          <w:del w:id="1914" w:author="Microsoft Office User" w:date="2020-01-02T14:34:00Z"/>
        </w:rPr>
        <w:pPrChange w:id="1915" w:author="超 杨" w:date="2019-11-12T12:39:00Z">
          <w:pPr/>
        </w:pPrChange>
      </w:pPr>
    </w:p>
    <w:p w14:paraId="57706C1F" w14:textId="65E1DA94" w:rsidR="00C523A8" w:rsidDel="00B530DB" w:rsidRDefault="00C523A8">
      <w:pPr>
        <w:pStyle w:val="3"/>
        <w:rPr>
          <w:ins w:id="1916" w:author="超 杨" w:date="2019-11-12T12:39:00Z"/>
          <w:del w:id="1917" w:author="Microsoft Office User" w:date="2020-01-02T14:34:00Z"/>
        </w:rPr>
        <w:pPrChange w:id="1918" w:author="超 杨" w:date="2019-11-12T12:39:00Z">
          <w:pPr>
            <w:pStyle w:val="22"/>
          </w:pPr>
        </w:pPrChange>
      </w:pPr>
      <w:ins w:id="1919" w:author="超 杨" w:date="2019-11-12T12:39:00Z">
        <w:del w:id="1920" w:author="Microsoft Office User" w:date="2020-01-02T14:34:00Z">
          <w:r w:rsidRPr="00817B08" w:rsidDel="00B530DB">
            <w:delText xml:space="preserve">16.3  </w:delText>
          </w:r>
          <w:r w:rsidRPr="00817B08" w:rsidDel="00B530DB">
            <w:rPr>
              <w:rFonts w:hint="eastAsia"/>
            </w:rPr>
            <w:delText>更新编辑器</w:delText>
          </w:r>
        </w:del>
      </w:ins>
    </w:p>
    <w:p w14:paraId="0EF0D541" w14:textId="248B3C74" w:rsidR="00C523A8" w:rsidRPr="00817B08" w:rsidDel="00B530DB" w:rsidRDefault="00C523A8">
      <w:pPr>
        <w:pStyle w:val="3"/>
        <w:rPr>
          <w:ins w:id="1921" w:author="超 杨" w:date="2019-11-12T12:39:00Z"/>
          <w:del w:id="1922" w:author="Microsoft Office User" w:date="2020-01-02T14:34:00Z"/>
        </w:rPr>
        <w:pPrChange w:id="1923" w:author="超 杨" w:date="2019-11-12T12:39:00Z">
          <w:pPr/>
        </w:pPrChange>
      </w:pPr>
    </w:p>
    <w:p w14:paraId="4831D8FB" w14:textId="12D51E41" w:rsidR="00C523A8" w:rsidDel="00B530DB" w:rsidRDefault="00C523A8">
      <w:pPr>
        <w:pStyle w:val="3"/>
        <w:rPr>
          <w:ins w:id="1924" w:author="超 杨" w:date="2019-11-12T12:39:00Z"/>
          <w:del w:id="1925" w:author="Microsoft Office User" w:date="2020-01-02T14:34:00Z"/>
          <w:noProof/>
        </w:rPr>
      </w:pPr>
      <w:ins w:id="1926" w:author="超 杨" w:date="2019-11-12T12:39:00Z">
        <w:del w:id="1927" w:author="Microsoft Office User" w:date="2020-01-02T14:34:00Z">
          <w:r w:rsidRPr="00F6426C" w:rsidDel="00B530DB">
            <w:rPr>
              <w:noProof/>
            </w:rPr>
            <w:delText>16.3</w:delText>
          </w:r>
          <w:r w:rsidRPr="00F6426C" w:rsidDel="00B530DB">
            <w:rPr>
              <w:rFonts w:hint="eastAsia"/>
              <w:noProof/>
            </w:rPr>
            <w:delText xml:space="preserve">.1 </w:delText>
          </w:r>
          <w:r w:rsidRPr="00F6426C" w:rsidDel="00B530DB">
            <w:rPr>
              <w:noProof/>
            </w:rPr>
            <w:delText xml:space="preserve"> </w:delText>
          </w:r>
          <w:r w:rsidRPr="00F6426C" w:rsidDel="00B530DB">
            <w:rPr>
              <w:rFonts w:hint="eastAsia"/>
              <w:noProof/>
            </w:rPr>
            <w:delText>更新</w:delText>
          </w:r>
          <w:r w:rsidRPr="00F6426C" w:rsidDel="00B530DB">
            <w:rPr>
              <w:noProof/>
            </w:rPr>
            <w:delText>Inspector</w:delText>
          </w:r>
        </w:del>
      </w:ins>
    </w:p>
    <w:p w14:paraId="3B5E0221" w14:textId="14F66734" w:rsidR="00C523A8" w:rsidRPr="00817B08" w:rsidDel="00B530DB" w:rsidRDefault="00C523A8">
      <w:pPr>
        <w:pStyle w:val="3"/>
        <w:rPr>
          <w:ins w:id="1928" w:author="超 杨" w:date="2019-11-12T12:39:00Z"/>
          <w:del w:id="1929" w:author="Microsoft Office User" w:date="2020-01-02T14:34:00Z"/>
        </w:rPr>
        <w:pPrChange w:id="1930" w:author="超 杨" w:date="2019-11-12T12:39:00Z">
          <w:pPr/>
        </w:pPrChange>
      </w:pPr>
    </w:p>
    <w:p w14:paraId="208489E0" w14:textId="7FE90CB4" w:rsidR="00C523A8" w:rsidDel="00B530DB" w:rsidRDefault="00C523A8">
      <w:pPr>
        <w:pStyle w:val="3"/>
        <w:rPr>
          <w:ins w:id="1931" w:author="超 杨" w:date="2019-11-12T12:39:00Z"/>
          <w:del w:id="1932" w:author="Microsoft Office User" w:date="2020-01-02T14:34:00Z"/>
          <w:noProof/>
        </w:rPr>
      </w:pPr>
      <w:ins w:id="1933" w:author="超 杨" w:date="2019-11-12T12:39:00Z">
        <w:del w:id="1934" w:author="Microsoft Office User" w:date="2020-01-02T14:34:00Z">
          <w:r w:rsidRPr="00F6426C" w:rsidDel="00B530DB">
            <w:rPr>
              <w:noProof/>
            </w:rPr>
            <w:delText>16.3</w:delText>
          </w:r>
          <w:r w:rsidRPr="00F6426C" w:rsidDel="00B530DB">
            <w:rPr>
              <w:rFonts w:hint="eastAsia"/>
              <w:noProof/>
            </w:rPr>
            <w:delText>.</w:delText>
          </w:r>
          <w:r w:rsidRPr="00F6426C" w:rsidDel="00B530DB">
            <w:rPr>
              <w:noProof/>
            </w:rPr>
            <w:delText>2</w:delText>
          </w:r>
          <w:r w:rsidRPr="00F6426C" w:rsidDel="00B530DB">
            <w:rPr>
              <w:rFonts w:hint="eastAsia"/>
              <w:noProof/>
            </w:rPr>
            <w:delText xml:space="preserve"> </w:delText>
          </w:r>
          <w:r w:rsidRPr="00F6426C" w:rsidDel="00B530DB">
            <w:rPr>
              <w:noProof/>
            </w:rPr>
            <w:delText xml:space="preserve"> </w:delText>
          </w:r>
          <w:r w:rsidRPr="00F6426C" w:rsidDel="00B530DB">
            <w:rPr>
              <w:rFonts w:hint="eastAsia"/>
              <w:noProof/>
            </w:rPr>
            <w:delText>更新</w:delText>
          </w:r>
          <w:r w:rsidRPr="00F6426C" w:rsidDel="00B530DB">
            <w:rPr>
              <w:noProof/>
            </w:rPr>
            <w:delText>Asset</w:delText>
          </w:r>
        </w:del>
      </w:ins>
    </w:p>
    <w:p w14:paraId="17AA20B5" w14:textId="2A99585E" w:rsidR="00C523A8" w:rsidRPr="00817B08" w:rsidDel="00B530DB" w:rsidRDefault="00C523A8">
      <w:pPr>
        <w:pStyle w:val="3"/>
        <w:rPr>
          <w:ins w:id="1935" w:author="超 杨" w:date="2019-11-12T12:39:00Z"/>
          <w:del w:id="1936" w:author="Microsoft Office User" w:date="2020-01-02T14:34:00Z"/>
        </w:rPr>
        <w:pPrChange w:id="1937" w:author="超 杨" w:date="2019-11-12T12:39:00Z">
          <w:pPr/>
        </w:pPrChange>
      </w:pPr>
    </w:p>
    <w:p w14:paraId="74B57A6B" w14:textId="47F70F8A" w:rsidR="00C523A8" w:rsidDel="00B530DB" w:rsidRDefault="00C523A8">
      <w:pPr>
        <w:pStyle w:val="3"/>
        <w:rPr>
          <w:ins w:id="1938" w:author="超 杨" w:date="2019-11-12T12:39:00Z"/>
          <w:del w:id="1939" w:author="Microsoft Office User" w:date="2020-01-02T14:34:00Z"/>
          <w:noProof/>
        </w:rPr>
      </w:pPr>
      <w:ins w:id="1940" w:author="超 杨" w:date="2019-11-12T12:39:00Z">
        <w:del w:id="1941" w:author="Microsoft Office User" w:date="2020-01-02T14:34:00Z">
          <w:r w:rsidRPr="00F6426C" w:rsidDel="00B530DB">
            <w:rPr>
              <w:noProof/>
            </w:rPr>
            <w:delText>16.3</w:delText>
          </w:r>
          <w:r w:rsidRPr="00F6426C" w:rsidDel="00B530DB">
            <w:rPr>
              <w:rFonts w:hint="eastAsia"/>
              <w:noProof/>
            </w:rPr>
            <w:delText>.</w:delText>
          </w:r>
          <w:r w:rsidRPr="00F6426C" w:rsidDel="00B530DB">
            <w:rPr>
              <w:noProof/>
            </w:rPr>
            <w:delText>3</w:delText>
          </w:r>
          <w:r w:rsidRPr="00F6426C" w:rsidDel="00B530DB">
            <w:rPr>
              <w:rFonts w:hint="eastAsia"/>
              <w:noProof/>
            </w:rPr>
            <w:delText xml:space="preserve"> </w:delText>
          </w:r>
          <w:r w:rsidRPr="00F6426C" w:rsidDel="00B530DB">
            <w:rPr>
              <w:noProof/>
            </w:rPr>
            <w:delText xml:space="preserve"> </w:delText>
          </w:r>
          <w:r w:rsidRPr="00F6426C" w:rsidDel="00B530DB">
            <w:rPr>
              <w:rFonts w:hint="eastAsia"/>
              <w:noProof/>
            </w:rPr>
            <w:delText>更新</w:delText>
          </w:r>
          <w:r w:rsidRPr="00F6426C" w:rsidDel="00B530DB">
            <w:rPr>
              <w:noProof/>
            </w:rPr>
            <w:delText>Icon Gizmo</w:delText>
          </w:r>
        </w:del>
      </w:ins>
    </w:p>
    <w:p w14:paraId="712663B0" w14:textId="77777777" w:rsidR="00C523A8" w:rsidRDefault="00C523A8">
      <w:pPr>
        <w:pStyle w:val="3"/>
        <w:rPr>
          <w:ins w:id="1942" w:author="超 杨" w:date="2019-11-12T12:39:00Z"/>
        </w:rPr>
        <w:pPrChange w:id="1943" w:author="超 杨" w:date="2019-11-12T12:39:00Z">
          <w:pPr/>
        </w:pPrChange>
      </w:pPr>
    </w:p>
    <w:p w14:paraId="68CB4AD9" w14:textId="77777777" w:rsidR="00C523A8" w:rsidRDefault="00C523A8">
      <w:pPr>
        <w:pStyle w:val="3"/>
        <w:rPr>
          <w:ins w:id="1944" w:author="超 杨" w:date="2019-11-12T12:39:00Z"/>
        </w:rPr>
        <w:pPrChange w:id="1945" w:author="超 杨" w:date="2019-11-12T12:39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946" w:author="超 杨" w:date="2019-11-12T12:39:00Z">
        <w:r>
          <w:br w:type="page"/>
        </w:r>
      </w:ins>
    </w:p>
    <w:p w14:paraId="42A5822B" w14:textId="77777777" w:rsidR="00C523A8" w:rsidRDefault="00C523A8" w:rsidP="00F6426C">
      <w:pPr>
        <w:pStyle w:val="22"/>
        <w:rPr>
          <w:ins w:id="1947" w:author="超 杨" w:date="2019-11-12T12:39:00Z"/>
        </w:rPr>
      </w:pPr>
    </w:p>
    <w:p w14:paraId="065E8C7A" w14:textId="51C64D83" w:rsidR="00F6426C" w:rsidRDefault="00F6426C">
      <w:pPr>
        <w:pStyle w:val="1"/>
        <w:rPr>
          <w:ins w:id="1948" w:author="超 杨" w:date="2019-10-31T11:48:00Z"/>
        </w:rPr>
        <w:pPrChange w:id="1949" w:author="超 杨" w:date="2019-11-21T12:06:00Z">
          <w:pPr>
            <w:pStyle w:val="22"/>
          </w:pPr>
        </w:pPrChange>
      </w:pPr>
      <w:r w:rsidRPr="00F6426C">
        <w:t xml:space="preserve">8.1  </w:t>
      </w:r>
      <w:ins w:id="1950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31AA2CF1" w14:textId="77777777" w:rsidR="00972817" w:rsidRDefault="00972817">
      <w:pPr>
        <w:rPr>
          <w:ins w:id="1951" w:author="超 杨" w:date="2019-10-31T11:48:00Z"/>
        </w:rPr>
        <w:pPrChange w:id="1952" w:author="超 杨" w:date="2019-10-31T11:48:00Z">
          <w:pPr>
            <w:pStyle w:val="22"/>
          </w:pPr>
        </w:pPrChange>
      </w:pPr>
    </w:p>
    <w:p w14:paraId="688AF5B6" w14:textId="66C14CFF" w:rsidR="00972817" w:rsidRDefault="00972817">
      <w:pPr>
        <w:rPr>
          <w:ins w:id="1953" w:author="超 杨" w:date="2019-10-31T11:48:00Z"/>
        </w:rPr>
        <w:pPrChange w:id="1954" w:author="超 杨" w:date="2019-10-31T11:48:00Z">
          <w:pPr>
            <w:pStyle w:val="22"/>
          </w:pPr>
        </w:pPrChange>
      </w:pPr>
      <w:ins w:id="1955" w:author="超 杨" w:date="2019-10-31T11:48:00Z">
        <w:r>
          <w:rPr>
            <w:rFonts w:hint="eastAsia"/>
          </w:rPr>
          <w:t>（</w:t>
        </w:r>
      </w:ins>
    </w:p>
    <w:p w14:paraId="6140D20A" w14:textId="6E67F39D" w:rsidR="00972817" w:rsidRDefault="00972817">
      <w:pPr>
        <w:rPr>
          <w:ins w:id="1956" w:author="超 杨" w:date="2019-10-31T11:48:00Z"/>
        </w:rPr>
        <w:pPrChange w:id="1957" w:author="超 杨" w:date="2019-10-31T11:48:00Z">
          <w:pPr>
            <w:pStyle w:val="22"/>
          </w:pPr>
        </w:pPrChange>
      </w:pPr>
      <w:ins w:id="1958" w:author="超 杨" w:date="2019-10-31T11:48:00Z">
        <w:r>
          <w:rPr>
            <w:rFonts w:hint="eastAsia"/>
          </w:rPr>
          <w:t>提出</w:t>
        </w:r>
        <w:proofErr w:type="spellStart"/>
        <w:r>
          <w:t>BasicMaterial</w:t>
        </w:r>
        <w:proofErr w:type="spellEnd"/>
        <w:r>
          <w:rPr>
            <w:rFonts w:hint="eastAsia"/>
          </w:rPr>
          <w:t>组件：</w:t>
        </w:r>
      </w:ins>
    </w:p>
    <w:p w14:paraId="0EC6C5A4" w14:textId="186ED181" w:rsidR="00972817" w:rsidRDefault="00972817">
      <w:pPr>
        <w:rPr>
          <w:ins w:id="1959" w:author="超 杨" w:date="2019-10-31T11:48:00Z"/>
        </w:rPr>
        <w:pPrChange w:id="1960" w:author="超 杨" w:date="2019-10-31T11:48:00Z">
          <w:pPr>
            <w:pStyle w:val="22"/>
          </w:pPr>
        </w:pPrChange>
      </w:pPr>
      <w:ins w:id="1961" w:author="超 杨" w:date="2019-10-31T11:48:00Z">
        <w:r>
          <w:rPr>
            <w:rFonts w:hint="eastAsia"/>
          </w:rPr>
          <w:t>对应修改</w:t>
        </w:r>
        <w:r>
          <w:t>shader</w:t>
        </w:r>
      </w:ins>
    </w:p>
    <w:p w14:paraId="20B3D2D7" w14:textId="2DAC53C7" w:rsidR="00972817" w:rsidRDefault="00972817">
      <w:pPr>
        <w:rPr>
          <w:ins w:id="1962" w:author="超 杨" w:date="2019-10-31T11:48:00Z"/>
        </w:rPr>
        <w:pPrChange w:id="1963" w:author="超 杨" w:date="2019-10-31T11:48:00Z">
          <w:pPr>
            <w:pStyle w:val="22"/>
          </w:pPr>
        </w:pPrChange>
      </w:pPr>
      <w:ins w:id="1964" w:author="超 杨" w:date="2019-10-31T11:48:00Z">
        <w:r>
          <w:rPr>
            <w:rFonts w:hint="eastAsia"/>
          </w:rPr>
          <w:t>）</w:t>
        </w:r>
      </w:ins>
    </w:p>
    <w:p w14:paraId="360130FE" w14:textId="77777777" w:rsidR="00972817" w:rsidRPr="00A25B7C" w:rsidRDefault="00972817">
      <w:pPr>
        <w:pPrChange w:id="1965" w:author="超 杨" w:date="2019-10-31T11:48:00Z">
          <w:pPr>
            <w:pStyle w:val="22"/>
          </w:pPr>
        </w:pPrChange>
      </w:pPr>
    </w:p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5B6E4FF9" w14:textId="554FE43C" w:rsidR="005C6605" w:rsidDel="002C1629" w:rsidRDefault="005C6605" w:rsidP="00F6426C">
      <w:pPr>
        <w:pStyle w:val="22"/>
        <w:rPr>
          <w:ins w:id="1966" w:author="超 杨" w:date="2019-11-21T10:35:00Z"/>
          <w:del w:id="1967" w:author="Microsoft Office User" w:date="2020-01-02T14:35:00Z"/>
        </w:rPr>
      </w:pPr>
    </w:p>
    <w:p w14:paraId="5F62BF96" w14:textId="06A4CCD4" w:rsidR="005C6605" w:rsidDel="002C1629" w:rsidRDefault="005C6605">
      <w:pPr>
        <w:pStyle w:val="1"/>
        <w:rPr>
          <w:ins w:id="1968" w:author="超 杨" w:date="2019-11-21T10:35:00Z"/>
          <w:del w:id="1969" w:author="Microsoft Office User" w:date="2020-01-02T14:35:00Z"/>
        </w:rPr>
        <w:pPrChange w:id="1970" w:author="超 杨" w:date="2019-11-21T12:06:00Z">
          <w:pPr>
            <w:pStyle w:val="22"/>
          </w:pPr>
        </w:pPrChange>
      </w:pPr>
      <w:ins w:id="1971" w:author="超 杨" w:date="2019-11-21T10:35:00Z">
        <w:del w:id="1972" w:author="Microsoft Office User" w:date="2020-01-02T14:35:00Z">
          <w:r w:rsidDel="002C1629">
            <w:rPr>
              <w:rFonts w:hint="eastAsia"/>
            </w:rPr>
            <w:delText>（加入测试）（注意：不是章节，而是步骤）</w:delText>
          </w:r>
        </w:del>
      </w:ins>
    </w:p>
    <w:p w14:paraId="6A5CC5A4" w14:textId="2AEC2DE0" w:rsidR="005C6605" w:rsidDel="002C1629" w:rsidRDefault="005C6605" w:rsidP="005C6605">
      <w:pPr>
        <w:pStyle w:val="22"/>
        <w:ind w:firstLine="400"/>
        <w:rPr>
          <w:ins w:id="1973" w:author="超 杨" w:date="2019-11-21T10:35:00Z"/>
          <w:del w:id="1974" w:author="Microsoft Office User" w:date="2020-01-02T14:35:00Z"/>
        </w:rPr>
      </w:pPr>
      <w:ins w:id="1975" w:author="超 杨" w:date="2019-11-21T10:35:00Z">
        <w:del w:id="1976" w:author="Microsoft Office User" w:date="2020-01-02T14:35:00Z">
          <w:r w:rsidDel="002C1629">
            <w:rPr>
              <w:rFonts w:hint="eastAsia"/>
            </w:rPr>
            <w:delText>（</w:delText>
          </w:r>
        </w:del>
      </w:ins>
    </w:p>
    <w:p w14:paraId="041710DA" w14:textId="02B5C112" w:rsidR="005C6605" w:rsidDel="002C1629" w:rsidRDefault="005C6605" w:rsidP="005C6605">
      <w:pPr>
        <w:pStyle w:val="22"/>
        <w:ind w:firstLine="400"/>
        <w:rPr>
          <w:ins w:id="1977" w:author="超 杨" w:date="2019-11-21T10:35:00Z"/>
          <w:del w:id="1978" w:author="Microsoft Office User" w:date="2020-01-02T14:35:00Z"/>
        </w:rPr>
      </w:pPr>
      <w:ins w:id="1979" w:author="超 杨" w:date="2019-11-21T10:35:00Z">
        <w:del w:id="1980" w:author="Microsoft Office User" w:date="2020-01-02T14:35:00Z">
          <w:r w:rsidDel="002C1629">
            <w:delText>unit test</w:delText>
          </w:r>
        </w:del>
      </w:ins>
    </w:p>
    <w:p w14:paraId="03EE40BC" w14:textId="11BC7CE0" w:rsidR="005C6605" w:rsidDel="002C1629" w:rsidRDefault="005C6605" w:rsidP="005C6605">
      <w:pPr>
        <w:pStyle w:val="22"/>
        <w:ind w:firstLine="400"/>
        <w:rPr>
          <w:ins w:id="1981" w:author="超 杨" w:date="2019-11-21T10:35:00Z"/>
          <w:del w:id="1982" w:author="Microsoft Office User" w:date="2020-01-02T14:35:00Z"/>
        </w:rPr>
      </w:pPr>
    </w:p>
    <w:p w14:paraId="66360EFD" w14:textId="70FF8AFB" w:rsidR="005C6605" w:rsidDel="002C1629" w:rsidRDefault="005C6605" w:rsidP="005C6605">
      <w:pPr>
        <w:pStyle w:val="22"/>
        <w:ind w:firstLine="400"/>
        <w:rPr>
          <w:ins w:id="1983" w:author="超 杨" w:date="2019-11-21T10:35:00Z"/>
          <w:del w:id="1984" w:author="Microsoft Office User" w:date="2020-01-02T14:35:00Z"/>
        </w:rPr>
      </w:pPr>
      <w:ins w:id="1985" w:author="超 杨" w:date="2019-11-21T10:35:00Z">
        <w:del w:id="1986" w:author="Microsoft Office User" w:date="2020-01-02T14:35:00Z">
          <w:r w:rsidDel="002C1629">
            <w:delText>integration test</w:delText>
          </w:r>
        </w:del>
      </w:ins>
    </w:p>
    <w:p w14:paraId="42E9DD92" w14:textId="1683B25A" w:rsidR="005C6605" w:rsidDel="002C1629" w:rsidRDefault="005C6605" w:rsidP="005C6605">
      <w:pPr>
        <w:pStyle w:val="22"/>
        <w:ind w:firstLine="400"/>
        <w:rPr>
          <w:ins w:id="1987" w:author="超 杨" w:date="2019-11-21T10:35:00Z"/>
          <w:del w:id="1988" w:author="Microsoft Office User" w:date="2020-01-02T14:35:00Z"/>
        </w:rPr>
      </w:pPr>
    </w:p>
    <w:p w14:paraId="20E605D4" w14:textId="47463725" w:rsidR="005C6605" w:rsidDel="002C1629" w:rsidRDefault="004F6A46" w:rsidP="005C6605">
      <w:pPr>
        <w:pStyle w:val="22"/>
        <w:ind w:firstLine="400"/>
        <w:rPr>
          <w:ins w:id="1989" w:author="超 杨" w:date="2019-11-21T10:35:00Z"/>
          <w:del w:id="1990" w:author="Microsoft Office User" w:date="2020-01-02T14:35:00Z"/>
        </w:rPr>
      </w:pPr>
      <w:ins w:id="1991" w:author="超 杨" w:date="2019-11-21T16:52:00Z">
        <w:del w:id="1992" w:author="Microsoft Office User" w:date="2020-01-02T14:35:00Z">
          <w:r w:rsidDel="002C1629">
            <w:delText>////</w:delText>
          </w:r>
        </w:del>
      </w:ins>
      <w:ins w:id="1993" w:author="超 杨" w:date="2019-11-21T10:35:00Z">
        <w:del w:id="1994" w:author="Microsoft Office User" w:date="2020-01-02T14:35:00Z">
          <w:r w:rsidR="005C6605" w:rsidDel="002C1629">
            <w:delText>e2e test</w:delText>
          </w:r>
        </w:del>
      </w:ins>
    </w:p>
    <w:p w14:paraId="337A5D0C" w14:textId="7F4A354D" w:rsidR="005C6605" w:rsidDel="002C1629" w:rsidRDefault="005C6605" w:rsidP="005C6605">
      <w:pPr>
        <w:pStyle w:val="22"/>
        <w:ind w:firstLine="400"/>
        <w:rPr>
          <w:ins w:id="1995" w:author="超 杨" w:date="2019-11-21T10:35:00Z"/>
          <w:del w:id="1996" w:author="Microsoft Office User" w:date="2020-01-02T14:35:00Z"/>
        </w:rPr>
      </w:pPr>
      <w:ins w:id="1997" w:author="超 杨" w:date="2019-11-21T10:35:00Z">
        <w:del w:id="1998" w:author="Microsoft Office User" w:date="2020-01-02T14:35:00Z">
          <w:r w:rsidDel="002C1629">
            <w:rPr>
              <w:rFonts w:hint="eastAsia"/>
            </w:rPr>
            <w:delText>）</w:delText>
          </w:r>
        </w:del>
      </w:ins>
    </w:p>
    <w:p w14:paraId="31FEF1D4" w14:textId="5CEBD105" w:rsidR="005C6605" w:rsidDel="002C1629" w:rsidRDefault="005C6605" w:rsidP="00F6426C">
      <w:pPr>
        <w:pStyle w:val="22"/>
        <w:rPr>
          <w:ins w:id="1999" w:author="超 杨" w:date="2019-11-21T10:35:00Z"/>
          <w:del w:id="2000" w:author="Microsoft Office User" w:date="2020-01-02T14:35:00Z"/>
        </w:rPr>
      </w:pPr>
    </w:p>
    <w:p w14:paraId="1C901AD9" w14:textId="5DBE8501" w:rsidR="005C6605" w:rsidDel="002C1629" w:rsidRDefault="005C6605" w:rsidP="00F6426C">
      <w:pPr>
        <w:pStyle w:val="22"/>
        <w:rPr>
          <w:ins w:id="2001" w:author="超 杨" w:date="2019-11-21T10:35:00Z"/>
          <w:del w:id="2002" w:author="Microsoft Office User" w:date="2020-01-02T14:35:00Z"/>
        </w:rPr>
      </w:pPr>
    </w:p>
    <w:p w14:paraId="648342B8" w14:textId="3F987E52" w:rsidR="00F6426C" w:rsidRDefault="00F6426C">
      <w:pPr>
        <w:pStyle w:val="1"/>
        <w:rPr>
          <w:ins w:id="2003" w:author="超 杨" w:date="2019-10-30T11:25:00Z"/>
        </w:rPr>
        <w:pPrChange w:id="2004" w:author="超 杨" w:date="2019-11-21T12:06:00Z">
          <w:pPr>
            <w:pStyle w:val="22"/>
          </w:pPr>
        </w:pPrChange>
      </w:pPr>
      <w:r w:rsidRPr="00F6426C">
        <w:t xml:space="preserve">8.2  </w:t>
      </w:r>
      <w:ins w:id="2005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2CECC2E4" w14:textId="77777777" w:rsidR="00E676B0" w:rsidRDefault="00E676B0" w:rsidP="00E676B0">
      <w:pPr>
        <w:spacing w:before="120" w:after="120"/>
        <w:rPr>
          <w:ins w:id="2006" w:author="超 杨" w:date="2019-10-30T11:25:00Z"/>
        </w:rPr>
      </w:pPr>
      <w:ins w:id="2007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3ED5D8D9" w14:textId="77777777" w:rsidR="00E676B0" w:rsidRPr="00A25B7C" w:rsidRDefault="00E676B0">
      <w:pPr>
        <w:pPrChange w:id="2008" w:author="超 杨" w:date="2019-10-30T11:25:00Z">
          <w:pPr>
            <w:pStyle w:val="22"/>
          </w:pPr>
        </w:pPrChange>
      </w:pPr>
    </w:p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>
      <w:pPr>
        <w:rPr>
          <w:ins w:id="2009" w:author="超 杨" w:date="2019-10-24T07:49:00Z"/>
        </w:rPr>
      </w:pPr>
    </w:p>
    <w:p w14:paraId="21DC8D97" w14:textId="77777777" w:rsidR="00CD26BF" w:rsidRDefault="00CD26BF" w:rsidP="00F6426C">
      <w:pPr>
        <w:rPr>
          <w:ins w:id="2010" w:author="超 杨" w:date="2019-10-24T07:49:00Z"/>
        </w:rPr>
      </w:pPr>
    </w:p>
    <w:p w14:paraId="2530A17D" w14:textId="77777777" w:rsidR="00CD26BF" w:rsidRDefault="00CD26BF" w:rsidP="00F6426C">
      <w:pPr>
        <w:rPr>
          <w:ins w:id="2011" w:author="超 杨" w:date="2019-10-24T07:49:00Z"/>
        </w:rPr>
      </w:pPr>
    </w:p>
    <w:p w14:paraId="55B004C3" w14:textId="6EC9ACCD" w:rsidR="00CD26BF" w:rsidRDefault="00CD26BF" w:rsidP="00F6426C">
      <w:pPr>
        <w:rPr>
          <w:ins w:id="2012" w:author="超 杨" w:date="2019-10-24T07:49:00Z"/>
        </w:rPr>
      </w:pPr>
      <w:ins w:id="2013" w:author="超 杨" w:date="2019-10-24T07:49:00Z">
        <w:r>
          <w:rPr>
            <w:rFonts w:hint="eastAsia"/>
          </w:rPr>
          <w:t>（</w:t>
        </w:r>
      </w:ins>
    </w:p>
    <w:p w14:paraId="3E5CCF19" w14:textId="4FFDD67F" w:rsidR="00CD26BF" w:rsidRDefault="00CD26BF" w:rsidP="00F6426C">
      <w:pPr>
        <w:rPr>
          <w:ins w:id="2014" w:author="超 杨" w:date="2019-10-24T07:49:00Z"/>
        </w:rPr>
      </w:pPr>
      <w:ins w:id="2015" w:author="超 杨" w:date="2019-10-24T07:49:00Z">
        <w:r>
          <w:t xml:space="preserve">8.2.4 </w:t>
        </w:r>
        <w:r>
          <w:rPr>
            <w:rFonts w:hint="eastAsia"/>
          </w:rPr>
          <w:t>优化</w:t>
        </w:r>
      </w:ins>
    </w:p>
    <w:p w14:paraId="581AAB10" w14:textId="6548DE84" w:rsidR="00CD26BF" w:rsidRDefault="00CD26BF" w:rsidP="00F6426C">
      <w:pPr>
        <w:rPr>
          <w:ins w:id="2016" w:author="超 杨" w:date="2019-10-24T07:52:00Z"/>
        </w:rPr>
      </w:pPr>
      <w:ins w:id="2017" w:author="超 杨" w:date="2019-10-24T07:49:00Z">
        <w:r>
          <w:rPr>
            <w:rFonts w:hint="eastAsia"/>
          </w:rPr>
          <w:t>性能重要</w:t>
        </w:r>
      </w:ins>
      <w:ins w:id="2018" w:author="超 杨" w:date="2019-10-24T07:50:00Z">
        <w:r>
          <w:rPr>
            <w:rFonts w:hint="eastAsia"/>
          </w:rPr>
          <w:t>处：</w:t>
        </w:r>
      </w:ins>
    </w:p>
    <w:p w14:paraId="56247EBD" w14:textId="511EF8DE" w:rsidR="00CD26BF" w:rsidRDefault="00CD26BF" w:rsidP="00F6426C">
      <w:pPr>
        <w:rPr>
          <w:ins w:id="2019" w:author="超 杨" w:date="2019-10-24T07:50:00Z"/>
        </w:rPr>
      </w:pPr>
      <w:ins w:id="2020" w:author="超 杨" w:date="2019-10-24T07:52:00Z">
        <w:r>
          <w:rPr>
            <w:rFonts w:hint="eastAsia"/>
          </w:rPr>
          <w:t>初始化</w:t>
        </w:r>
      </w:ins>
    </w:p>
    <w:p w14:paraId="378D6B89" w14:textId="47632ABB" w:rsidR="00CD26BF" w:rsidRDefault="00CD26BF" w:rsidP="00F6426C">
      <w:pPr>
        <w:rPr>
          <w:ins w:id="2021" w:author="超 杨" w:date="2019-10-24T07:51:00Z"/>
        </w:rPr>
      </w:pPr>
      <w:ins w:id="2022" w:author="超 杨" w:date="2019-10-24T07:50:00Z">
        <w:r>
          <w:rPr>
            <w:rFonts w:hint="eastAsia"/>
          </w:rPr>
          <w:t>渲染</w:t>
        </w:r>
      </w:ins>
    </w:p>
    <w:p w14:paraId="1CE9F338" w14:textId="77777777" w:rsidR="00CD26BF" w:rsidRDefault="00CD26BF" w:rsidP="00CD26BF">
      <w:pPr>
        <w:rPr>
          <w:ins w:id="2023" w:author="超 杨" w:date="2019-10-24T07:52:00Z"/>
        </w:rPr>
      </w:pPr>
      <w:ins w:id="2024" w:author="超 杨" w:date="2019-10-24T07:52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426B181B" w14:textId="491504BF" w:rsidR="00CD26BF" w:rsidRDefault="00CD26BF" w:rsidP="00F6426C">
      <w:pPr>
        <w:rPr>
          <w:ins w:id="2025" w:author="超 杨" w:date="2019-10-24T07:50:00Z"/>
        </w:rPr>
      </w:pPr>
      <w:ins w:id="2026" w:author="超 杨" w:date="2019-10-24T07:50:00Z">
        <w:r>
          <w:t>transform:</w:t>
        </w:r>
      </w:ins>
    </w:p>
    <w:p w14:paraId="49652A4F" w14:textId="08F04609" w:rsidR="00CD26BF" w:rsidRDefault="00CD26BF" w:rsidP="00F6426C">
      <w:pPr>
        <w:rPr>
          <w:ins w:id="2027" w:author="超 杨" w:date="2019-10-24T07:50:00Z"/>
        </w:rPr>
      </w:pPr>
      <w:ins w:id="2028" w:author="超 杨" w:date="2019-10-24T07:50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23FE992" w14:textId="0E0F8C6D" w:rsidR="00CD26BF" w:rsidRDefault="00CD26BF" w:rsidP="00F6426C">
      <w:pPr>
        <w:rPr>
          <w:ins w:id="2029" w:author="超 杨" w:date="2019-10-24T07:52:00Z"/>
        </w:rPr>
      </w:pPr>
      <w:ins w:id="2030" w:author="超 杨" w:date="2019-10-24T07:50:00Z">
        <w:r>
          <w:tab/>
          <w:t xml:space="preserve">   </w:t>
        </w:r>
      </w:ins>
      <w:ins w:id="2031" w:author="超 杨" w:date="2019-10-24T07:53:00Z">
        <w:r w:rsidR="00121191">
          <w:t>////</w:t>
        </w:r>
      </w:ins>
      <w:ins w:id="2032" w:author="超 杨" w:date="2019-10-24T07:51:00Z">
        <w:r>
          <w:rPr>
            <w:rFonts w:hint="eastAsia"/>
          </w:rPr>
          <w:t>设置父子关系</w:t>
        </w:r>
      </w:ins>
    </w:p>
    <w:p w14:paraId="20F09812" w14:textId="77777777" w:rsidR="00CD26BF" w:rsidRDefault="00CD26BF" w:rsidP="00F6426C">
      <w:pPr>
        <w:rPr>
          <w:ins w:id="2033" w:author="超 杨" w:date="2019-10-24T07:52:00Z"/>
        </w:rPr>
      </w:pPr>
    </w:p>
    <w:p w14:paraId="4906C175" w14:textId="77777777" w:rsidR="00CD26BF" w:rsidRDefault="00CD26BF" w:rsidP="00F6426C">
      <w:pPr>
        <w:rPr>
          <w:ins w:id="2034" w:author="超 杨" w:date="2019-10-24T07:52:00Z"/>
        </w:rPr>
      </w:pPr>
    </w:p>
    <w:p w14:paraId="233873F5" w14:textId="31FC799D" w:rsidR="00CD26BF" w:rsidRDefault="00CD26BF" w:rsidP="00F6426C">
      <w:pPr>
        <w:rPr>
          <w:ins w:id="2035" w:author="超 杨" w:date="2019-10-24T07:52:00Z"/>
        </w:rPr>
      </w:pPr>
      <w:ins w:id="2036" w:author="超 杨" w:date="2019-10-24T07:52:00Z">
        <w:r>
          <w:rPr>
            <w:rFonts w:hint="eastAsia"/>
          </w:rPr>
          <w:t>内存重要处</w:t>
        </w:r>
        <w:r w:rsidR="00152617">
          <w:rPr>
            <w:rFonts w:hint="eastAsia"/>
          </w:rPr>
          <w:t>-</w:t>
        </w:r>
      </w:ins>
      <w:ins w:id="2037" w:author="超 杨" w:date="2019-10-24T07:55:00Z">
        <w:r w:rsidR="00152617">
          <w:rPr>
            <w:rFonts w:hint="eastAsia"/>
          </w:rPr>
          <w:t>检查 内存泄漏和回收：</w:t>
        </w:r>
      </w:ins>
    </w:p>
    <w:p w14:paraId="01079DF1" w14:textId="77777777" w:rsidR="00152617" w:rsidRDefault="00152617" w:rsidP="00152617">
      <w:pPr>
        <w:rPr>
          <w:ins w:id="2038" w:author="超 杨" w:date="2019-10-24T07:55:00Z"/>
        </w:rPr>
      </w:pPr>
      <w:ins w:id="2039" w:author="超 杨" w:date="2019-10-24T07:55:00Z">
        <w:r>
          <w:rPr>
            <w:rFonts w:hint="eastAsia"/>
          </w:rPr>
          <w:t>初始化</w:t>
        </w:r>
      </w:ins>
    </w:p>
    <w:p w14:paraId="1C42C9FF" w14:textId="77777777" w:rsidR="00152617" w:rsidRDefault="00152617" w:rsidP="00152617">
      <w:pPr>
        <w:rPr>
          <w:ins w:id="2040" w:author="超 杨" w:date="2019-10-24T07:55:00Z"/>
        </w:rPr>
      </w:pPr>
      <w:ins w:id="2041" w:author="超 杨" w:date="2019-10-24T07:55:00Z">
        <w:r>
          <w:rPr>
            <w:rFonts w:hint="eastAsia"/>
          </w:rPr>
          <w:t>渲染</w:t>
        </w:r>
      </w:ins>
    </w:p>
    <w:p w14:paraId="494BEBE4" w14:textId="77777777" w:rsidR="00152617" w:rsidRDefault="00152617" w:rsidP="00152617">
      <w:pPr>
        <w:rPr>
          <w:ins w:id="2042" w:author="超 杨" w:date="2019-10-24T07:55:00Z"/>
        </w:rPr>
      </w:pPr>
      <w:ins w:id="2043" w:author="超 杨" w:date="2019-10-24T07:55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00A56E46" w14:textId="77777777" w:rsidR="00152617" w:rsidRDefault="00152617" w:rsidP="00152617">
      <w:pPr>
        <w:rPr>
          <w:ins w:id="2044" w:author="超 杨" w:date="2019-10-24T07:55:00Z"/>
        </w:rPr>
      </w:pPr>
      <w:ins w:id="2045" w:author="超 杨" w:date="2019-10-24T07:55:00Z">
        <w:r>
          <w:t>transform:</w:t>
        </w:r>
      </w:ins>
    </w:p>
    <w:p w14:paraId="65842687" w14:textId="77777777" w:rsidR="00152617" w:rsidRDefault="00152617" w:rsidP="00152617">
      <w:pPr>
        <w:rPr>
          <w:ins w:id="2046" w:author="超 杨" w:date="2019-10-24T07:55:00Z"/>
        </w:rPr>
      </w:pPr>
      <w:ins w:id="2047" w:author="超 杨" w:date="2019-10-24T07:55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D733500" w14:textId="77777777" w:rsidR="00CD26BF" w:rsidRDefault="00CD26BF" w:rsidP="00F6426C">
      <w:pPr>
        <w:rPr>
          <w:ins w:id="2048" w:author="超 杨" w:date="2019-10-24T07:49:00Z"/>
        </w:rPr>
      </w:pPr>
    </w:p>
    <w:p w14:paraId="49F7325A" w14:textId="2B538688" w:rsidR="00CD26BF" w:rsidRDefault="00CD26BF" w:rsidP="00F6426C">
      <w:pPr>
        <w:rPr>
          <w:ins w:id="2049" w:author="超 杨" w:date="2019-10-24T07:49:00Z"/>
        </w:rPr>
      </w:pPr>
      <w:ins w:id="2050" w:author="超 杨" w:date="2019-10-24T07:49:00Z">
        <w:r>
          <w:rPr>
            <w:rFonts w:hint="eastAsia"/>
          </w:rPr>
          <w:t>）</w:t>
        </w:r>
      </w:ins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616936B4" w14:textId="1A39FF76" w:rsidR="00F6426C" w:rsidRPr="00F6426C" w:rsidDel="007D35AE" w:rsidRDefault="00F6426C" w:rsidP="00F6426C">
      <w:pPr>
        <w:pStyle w:val="22"/>
      </w:pPr>
      <w:moveFromRangeStart w:id="2051" w:author="超 杨" w:date="2019-10-25T07:03:00Z" w:name="move433606324"/>
      <w:moveFrom w:id="2052" w:author="超 杨" w:date="2019-10-25T07:03:00Z">
        <w:r w:rsidRPr="00F6426C" w:rsidDel="007D35AE">
          <w:t xml:space="preserve">8.3  </w:t>
        </w:r>
        <w:r w:rsidRPr="00F6426C" w:rsidDel="007D35AE">
          <w:rPr>
            <w:rFonts w:hint="eastAsia"/>
          </w:rPr>
          <w:t>改进</w:t>
        </w:r>
        <w:r w:rsidRPr="00F6426C" w:rsidDel="007D35AE">
          <w:t>Shader</w:t>
        </w:r>
      </w:moveFrom>
    </w:p>
    <w:p w14:paraId="1C647162" w14:textId="4F69B310" w:rsidR="00F6426C" w:rsidDel="007D35AE" w:rsidRDefault="00F6426C" w:rsidP="00F6426C">
      <w:pPr>
        <w:pStyle w:val="3"/>
        <w:rPr>
          <w:noProof/>
        </w:rPr>
      </w:pPr>
      <w:moveFrom w:id="2053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 xml:space="preserve">.1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分析现有架构</w:t>
        </w:r>
      </w:moveFrom>
    </w:p>
    <w:p w14:paraId="6DF4E7C9" w14:textId="25074F7F" w:rsidR="00F6426C" w:rsidRPr="00F6426C" w:rsidDel="007D35AE" w:rsidRDefault="00F6426C" w:rsidP="00F6426C"/>
    <w:p w14:paraId="545E75D9" w14:textId="4E103708" w:rsidR="00F6426C" w:rsidDel="007D35AE" w:rsidRDefault="00F6426C" w:rsidP="00F6426C">
      <w:pPr>
        <w:pStyle w:val="3"/>
        <w:rPr>
          <w:noProof/>
        </w:rPr>
      </w:pPr>
      <w:moveFrom w:id="2054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>.</w:t>
        </w:r>
        <w:r w:rsidRPr="00F6426C" w:rsidDel="007D35AE">
          <w:rPr>
            <w:noProof/>
          </w:rPr>
          <w:t>2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设计</w:t>
        </w:r>
      </w:moveFrom>
    </w:p>
    <w:p w14:paraId="5A7C1D7E" w14:textId="5F1C0798" w:rsidR="00F6426C" w:rsidRPr="00F6426C" w:rsidDel="007D35AE" w:rsidRDefault="00F6426C" w:rsidP="00F6426C"/>
    <w:p w14:paraId="46DBD6FB" w14:textId="3204DF04" w:rsidR="00F6426C" w:rsidDel="007D35AE" w:rsidRDefault="00F6426C" w:rsidP="00F6426C">
      <w:pPr>
        <w:pStyle w:val="3"/>
        <w:rPr>
          <w:noProof/>
        </w:rPr>
      </w:pPr>
      <w:moveFrom w:id="2055" w:author="超 杨" w:date="2019-10-25T07:03:00Z">
        <w:r w:rsidRPr="00F6426C" w:rsidDel="007D35AE">
          <w:rPr>
            <w:noProof/>
          </w:rPr>
          <w:t>8.3.3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实现</w:t>
        </w:r>
      </w:moveFrom>
    </w:p>
    <w:p w14:paraId="676CF83D" w14:textId="7FEC7996" w:rsidR="00F6426C" w:rsidRPr="00F6426C" w:rsidDel="007D35AE" w:rsidRDefault="00F6426C" w:rsidP="00F6426C"/>
    <w:p w14:paraId="7AD32A28" w14:textId="37D13B1B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2056" w:author="超 杨" w:date="2019-10-25T07:03:00Z">
        <w:r w:rsidRPr="00F6426C" w:rsidDel="007D35AE">
          <w:rPr>
            <w:noProof/>
          </w:rPr>
          <w:t>8.3.4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实例：扩展</w:t>
        </w:r>
        <w:r w:rsidRPr="00F6426C" w:rsidDel="007D35AE">
          <w:rPr>
            <w:noProof/>
            <w:shd w:val="clear" w:color="auto" w:fill="auto"/>
          </w:rPr>
          <w:t>Shader</w:t>
        </w:r>
      </w:moveFrom>
    </w:p>
    <w:p w14:paraId="668442BD" w14:textId="70D544FC" w:rsidR="00F6426C" w:rsidRPr="00F6426C" w:rsidDel="007D35AE" w:rsidRDefault="00F6426C" w:rsidP="00F6426C"/>
    <w:p w14:paraId="12052B9B" w14:textId="13A8EB72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2057" w:author="超 杨" w:date="2019-10-25T07:03:00Z">
        <w:r w:rsidRPr="00F6426C" w:rsidDel="007D35AE">
          <w:rPr>
            <w:noProof/>
          </w:rPr>
          <w:t>8.3.5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实现新需求</w:t>
        </w:r>
      </w:moveFrom>
    </w:p>
    <w:moveFromRangeEnd w:id="2051"/>
    <w:p w14:paraId="7B012FF0" w14:textId="77777777" w:rsidR="00F6426C" w:rsidRPr="00F6426C" w:rsidRDefault="00F6426C" w:rsidP="00F6426C"/>
    <w:p w14:paraId="6B66A283" w14:textId="5832EC06" w:rsidR="00F6426C" w:rsidRDefault="00F6426C">
      <w:pPr>
        <w:pStyle w:val="1"/>
        <w:rPr>
          <w:ins w:id="2058" w:author="超 杨" w:date="2019-10-30T11:25:00Z"/>
        </w:rPr>
        <w:pPrChange w:id="2059" w:author="超 杨" w:date="2019-11-21T12:06:00Z">
          <w:pPr>
            <w:pStyle w:val="22"/>
          </w:pPr>
        </w:pPrChange>
      </w:pPr>
      <w:r w:rsidRPr="00F6426C">
        <w:t xml:space="preserve">8.4  </w:t>
      </w:r>
      <w:ins w:id="2060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渲染队列</w:t>
      </w:r>
    </w:p>
    <w:p w14:paraId="43FCE2C9" w14:textId="77777777" w:rsidR="00E676B0" w:rsidRDefault="00E676B0" w:rsidP="00E676B0">
      <w:pPr>
        <w:spacing w:before="120" w:after="120"/>
        <w:rPr>
          <w:ins w:id="2061" w:author="超 杨" w:date="2019-10-30T11:25:00Z"/>
        </w:rPr>
      </w:pPr>
      <w:ins w:id="2062" w:author="超 杨" w:date="2019-10-30T11:25:00Z">
        <w:r>
          <w:rPr>
            <w:rFonts w:hint="eastAsia"/>
          </w:rPr>
          <w:lastRenderedPageBreak/>
          <w:t>（不改动编辑器，等这几个引擎改进都完成后，再一起修改编辑器！）</w:t>
        </w:r>
      </w:ins>
    </w:p>
    <w:p w14:paraId="11FD784D" w14:textId="77777777" w:rsidR="00E676B0" w:rsidRPr="00A25B7C" w:rsidRDefault="00E676B0">
      <w:pPr>
        <w:pPrChange w:id="2063" w:author="超 杨" w:date="2019-10-30T11:25:00Z">
          <w:pPr>
            <w:pStyle w:val="22"/>
          </w:pPr>
        </w:pPrChange>
      </w:pPr>
    </w:p>
    <w:p w14:paraId="5B75672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34959306" w:rsidR="00F6426C" w:rsidRDefault="00F6426C">
      <w:pPr>
        <w:pStyle w:val="1"/>
        <w:rPr>
          <w:ins w:id="2064" w:author="超 杨" w:date="2019-10-30T11:25:00Z"/>
        </w:rPr>
        <w:pPrChange w:id="2065" w:author="超 杨" w:date="2019-11-21T12:06:00Z">
          <w:pPr>
            <w:pStyle w:val="22"/>
          </w:pPr>
        </w:pPrChange>
      </w:pPr>
      <w:r w:rsidRPr="00F6426C">
        <w:t xml:space="preserve">8.5  </w:t>
      </w:r>
      <w:ins w:id="2066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  <w:rPr>
          <w:ins w:id="2067" w:author="超 杨" w:date="2019-10-30T11:25:00Z"/>
        </w:rPr>
      </w:pPr>
      <w:ins w:id="2068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35C6B3B4" w14:textId="22E8E0E6" w:rsidR="00365824" w:rsidRDefault="00365824">
      <w:pPr>
        <w:rPr>
          <w:ins w:id="2069" w:author="Microsoft Office User" w:date="2020-01-02T16:09:00Z"/>
        </w:rPr>
      </w:pPr>
    </w:p>
    <w:p w14:paraId="5B08AF98" w14:textId="77777777" w:rsidR="00365824" w:rsidRPr="00A25B7C" w:rsidRDefault="00365824">
      <w:pPr>
        <w:rPr>
          <w:rFonts w:hint="eastAsia"/>
        </w:rPr>
        <w:pPrChange w:id="2070" w:author="超 杨" w:date="2019-10-30T11:25:00Z">
          <w:pPr>
            <w:pStyle w:val="22"/>
          </w:pPr>
        </w:pPrChange>
      </w:pPr>
    </w:p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693615C8" w:rsidR="00F6426C" w:rsidRDefault="00F6426C">
      <w:pPr>
        <w:pStyle w:val="1"/>
        <w:rPr>
          <w:ins w:id="2071" w:author="超 杨" w:date="2019-10-30T11:25:00Z"/>
        </w:rPr>
        <w:pPrChange w:id="2072" w:author="超 杨" w:date="2019-11-21T12:06:00Z">
          <w:pPr>
            <w:pStyle w:val="22"/>
          </w:pPr>
        </w:pPrChange>
      </w:pPr>
      <w:r w:rsidRPr="00F6426C">
        <w:t xml:space="preserve">8.6  </w:t>
      </w:r>
      <w:ins w:id="2073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  <w:rPr>
          <w:ins w:id="2074" w:author="超 杨" w:date="2019-10-30T11:25:00Z"/>
        </w:rPr>
      </w:pPr>
      <w:ins w:id="2075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4DB802F0" w14:textId="77777777" w:rsidR="00E676B0" w:rsidRDefault="00E676B0">
      <w:pPr>
        <w:rPr>
          <w:ins w:id="2076" w:author="超 杨" w:date="2019-10-30T11:25:00Z"/>
        </w:rPr>
        <w:pPrChange w:id="2077" w:author="超 杨" w:date="2019-10-30T11:25:00Z">
          <w:pPr>
            <w:pStyle w:val="22"/>
          </w:pPr>
        </w:pPrChange>
      </w:pPr>
    </w:p>
    <w:p w14:paraId="197289D2" w14:textId="77777777" w:rsidR="00E676B0" w:rsidRPr="00A25B7C" w:rsidRDefault="00E676B0">
      <w:pPr>
        <w:rPr>
          <w:ins w:id="2078" w:author="超 杨" w:date="2019-10-25T21:21:00Z"/>
        </w:rPr>
        <w:pPrChange w:id="2079" w:author="超 杨" w:date="2019-10-30T11:25:00Z">
          <w:pPr>
            <w:pStyle w:val="22"/>
          </w:pPr>
        </w:pPrChange>
      </w:pPr>
    </w:p>
    <w:p w14:paraId="23094807" w14:textId="4E5D606F" w:rsidR="003C55B9" w:rsidRDefault="003C55B9">
      <w:pPr>
        <w:rPr>
          <w:ins w:id="2080" w:author="超 杨" w:date="2019-10-25T21:21:00Z"/>
        </w:rPr>
        <w:pPrChange w:id="2081" w:author="超 杨" w:date="2019-10-25T21:21:00Z">
          <w:pPr>
            <w:pStyle w:val="22"/>
          </w:pPr>
        </w:pPrChange>
      </w:pPr>
      <w:ins w:id="2082" w:author="超 杨" w:date="2019-10-25T21:21:00Z">
        <w:r>
          <w:rPr>
            <w:rFonts w:hint="eastAsia"/>
          </w:rPr>
          <w:t>（</w:t>
        </w:r>
      </w:ins>
    </w:p>
    <w:p w14:paraId="0293C484" w14:textId="6055E4C2" w:rsidR="003C55B9" w:rsidRDefault="003C55B9">
      <w:pPr>
        <w:pStyle w:val="3"/>
        <w:rPr>
          <w:ins w:id="2083" w:author="超 杨" w:date="2019-10-25T21:21:00Z"/>
        </w:rPr>
        <w:pPrChange w:id="2084" w:author="超 杨" w:date="2019-10-25T21:21:00Z">
          <w:pPr>
            <w:pStyle w:val="22"/>
          </w:pPr>
        </w:pPrChange>
      </w:pPr>
      <w:ins w:id="2085" w:author="超 杨" w:date="2019-10-25T21:21:00Z">
        <w:r>
          <w:rPr>
            <w:rFonts w:hint="eastAsia"/>
          </w:rPr>
          <w:t>引擎</w:t>
        </w:r>
        <w:r w:rsidRPr="00F6426C">
          <w:t>提炼</w:t>
        </w:r>
        <w:r w:rsidRPr="00F6426C">
          <w:rPr>
            <w:rFonts w:hint="eastAsia"/>
          </w:rPr>
          <w:t>子</w:t>
        </w:r>
        <w:r w:rsidRPr="00F6426C">
          <w:t>State</w:t>
        </w:r>
        <w:r>
          <w:rPr>
            <w:rFonts w:hint="eastAsia"/>
          </w:rPr>
          <w:t>：</w:t>
        </w:r>
      </w:ins>
    </w:p>
    <w:p w14:paraId="79E6C0BC" w14:textId="77777777" w:rsidR="003C55B9" w:rsidRDefault="003C55B9" w:rsidP="003C55B9">
      <w:pPr>
        <w:spacing w:before="240" w:after="120"/>
        <w:rPr>
          <w:ins w:id="2086" w:author="超 杨" w:date="2019-10-25T21:21:00Z"/>
        </w:rPr>
      </w:pPr>
      <w:ins w:id="2087" w:author="超 杨" w:date="2019-10-25T21:21:00Z">
        <w:r>
          <w:rPr>
            <w:rFonts w:hint="eastAsia"/>
          </w:rPr>
          <w:t>（</w:t>
        </w:r>
      </w:ins>
    </w:p>
    <w:p w14:paraId="247CE2C3" w14:textId="77777777" w:rsidR="003C55B9" w:rsidRDefault="003C55B9" w:rsidP="003C55B9">
      <w:pPr>
        <w:spacing w:before="240" w:after="120"/>
        <w:rPr>
          <w:ins w:id="2088" w:author="超 杨" w:date="2019-10-25T21:21:00Z"/>
        </w:rPr>
      </w:pPr>
      <w:ins w:id="2089" w:author="超 杨" w:date="2019-10-25T21:21:00Z">
        <w:r>
          <w:rPr>
            <w:rFonts w:hint="eastAsia"/>
          </w:rPr>
          <w:lastRenderedPageBreak/>
          <w:t>区分：</w:t>
        </w:r>
      </w:ins>
    </w:p>
    <w:p w14:paraId="661423FC" w14:textId="77777777" w:rsidR="003C55B9" w:rsidRDefault="003C55B9" w:rsidP="003C55B9">
      <w:pPr>
        <w:spacing w:before="240" w:after="120"/>
        <w:rPr>
          <w:ins w:id="2090" w:author="超 杨" w:date="2019-10-25T21:21:00Z"/>
        </w:rPr>
      </w:pPr>
      <w:ins w:id="2091" w:author="超 杨" w:date="2019-10-25T21:21:00Z">
        <w:r>
          <w:t>Main State</w:t>
        </w:r>
      </w:ins>
    </w:p>
    <w:p w14:paraId="2DB56FE3" w14:textId="77777777" w:rsidR="003C55B9" w:rsidRDefault="003C55B9" w:rsidP="003C55B9">
      <w:pPr>
        <w:spacing w:before="240" w:after="120"/>
        <w:rPr>
          <w:ins w:id="2092" w:author="超 杨" w:date="2019-10-25T21:21:00Z"/>
        </w:rPr>
      </w:pPr>
      <w:ins w:id="2093" w:author="超 杨" w:date="2019-10-25T21:21:00Z">
        <w:r>
          <w:t>Render State</w:t>
        </w:r>
      </w:ins>
    </w:p>
    <w:p w14:paraId="24921C2D" w14:textId="77777777" w:rsidR="003C55B9" w:rsidRDefault="003C55B9" w:rsidP="003C55B9">
      <w:pPr>
        <w:spacing w:before="240" w:after="120"/>
        <w:rPr>
          <w:ins w:id="2094" w:author="超 杨" w:date="2019-10-25T21:21:00Z"/>
        </w:rPr>
      </w:pPr>
    </w:p>
    <w:p w14:paraId="144FB37B" w14:textId="77777777" w:rsidR="003C55B9" w:rsidRDefault="003C55B9" w:rsidP="003C55B9">
      <w:pPr>
        <w:spacing w:before="240" w:after="120"/>
        <w:rPr>
          <w:ins w:id="2095" w:author="超 杨" w:date="2019-10-25T21:21:00Z"/>
        </w:rPr>
      </w:pPr>
    </w:p>
    <w:p w14:paraId="50A533F3" w14:textId="77777777" w:rsidR="003C55B9" w:rsidRDefault="003C55B9" w:rsidP="003C55B9">
      <w:pPr>
        <w:spacing w:before="240" w:after="120"/>
        <w:rPr>
          <w:ins w:id="2096" w:author="超 杨" w:date="2019-10-25T21:21:00Z"/>
        </w:rPr>
      </w:pPr>
      <w:ins w:id="2097" w:author="超 杨" w:date="2019-10-25T21:21:00Z">
        <w:r>
          <w:rPr>
            <w:rFonts w:hint="eastAsia"/>
          </w:rPr>
          <w:t>提出</w:t>
        </w:r>
        <w:proofErr w:type="spellStart"/>
        <w:r>
          <w:t>allXXXData</w:t>
        </w:r>
        <w:proofErr w:type="spellEnd"/>
        <w:r>
          <w:rPr>
            <w:rFonts w:hint="eastAsia"/>
          </w:rPr>
          <w:t>，放置不同</w:t>
        </w:r>
        <w:r>
          <w:t>state</w:t>
        </w:r>
        <w:r>
          <w:rPr>
            <w:rFonts w:hint="eastAsia"/>
          </w:rPr>
          <w:t>的子</w:t>
        </w:r>
        <w:r>
          <w:t>Data</w:t>
        </w:r>
        <w:r>
          <w:rPr>
            <w:rFonts w:hint="eastAsia"/>
          </w:rPr>
          <w:t>的公共类型</w:t>
        </w:r>
      </w:ins>
    </w:p>
    <w:p w14:paraId="6CC6C8F1" w14:textId="77777777" w:rsidR="003C55B9" w:rsidRDefault="003C55B9" w:rsidP="003C55B9">
      <w:pPr>
        <w:spacing w:before="240" w:after="120"/>
        <w:rPr>
          <w:ins w:id="2098" w:author="超 杨" w:date="2019-10-25T21:21:00Z"/>
        </w:rPr>
      </w:pPr>
    </w:p>
    <w:p w14:paraId="2117B353" w14:textId="77777777" w:rsidR="003C55B9" w:rsidRDefault="003C55B9" w:rsidP="003C55B9">
      <w:pPr>
        <w:spacing w:before="240" w:after="120"/>
        <w:rPr>
          <w:ins w:id="2099" w:author="超 杨" w:date="2019-10-25T21:21:00Z"/>
        </w:rPr>
      </w:pPr>
    </w:p>
    <w:p w14:paraId="25472EAD" w14:textId="77777777" w:rsidR="003C55B9" w:rsidRDefault="003C55B9" w:rsidP="003C55B9">
      <w:pPr>
        <w:spacing w:before="240" w:after="120"/>
        <w:rPr>
          <w:ins w:id="2100" w:author="超 杨" w:date="2019-10-25T21:21:00Z"/>
        </w:rPr>
      </w:pPr>
      <w:ins w:id="2101" w:author="超 杨" w:date="2019-10-25T21:21:00Z">
        <w:r>
          <w:t>/</w:t>
        </w:r>
        <w:r>
          <w:rPr>
            <w:rFonts w:hint="eastAsia"/>
          </w:rPr>
          <w:t>＊</w:t>
        </w:r>
      </w:ins>
    </w:p>
    <w:p w14:paraId="36D66D2D" w14:textId="77777777" w:rsidR="003C55B9" w:rsidRDefault="003C55B9" w:rsidP="003C55B9">
      <w:pPr>
        <w:spacing w:before="240" w:after="120"/>
        <w:rPr>
          <w:ins w:id="2102" w:author="超 杨" w:date="2019-10-25T21:21:00Z"/>
        </w:rPr>
      </w:pPr>
      <w:ins w:id="2103" w:author="超 杨" w:date="2019-10-25T21:21:00Z">
        <w:r>
          <w:rPr>
            <w:rFonts w:hint="eastAsia"/>
          </w:rPr>
          <w:t>子</w:t>
        </w:r>
        <w:r>
          <w:t>State</w:t>
        </w:r>
        <w:r>
          <w:rPr>
            <w:rFonts w:hint="eastAsia"/>
          </w:rPr>
          <w:t>的上下文为性能重要的地方：</w:t>
        </w:r>
      </w:ins>
    </w:p>
    <w:p w14:paraId="5B273861" w14:textId="77777777" w:rsidR="003C55B9" w:rsidRDefault="003C55B9" w:rsidP="003C55B9">
      <w:pPr>
        <w:spacing w:before="240" w:after="120"/>
        <w:rPr>
          <w:ins w:id="2104" w:author="超 杨" w:date="2019-10-25T21:21:00Z"/>
        </w:rPr>
      </w:pPr>
      <w:ins w:id="2105" w:author="超 杨" w:date="2019-10-25T21:21:00Z">
        <w:r>
          <w:rPr>
            <w:rFonts w:hint="eastAsia"/>
          </w:rPr>
          <w:t>如</w:t>
        </w:r>
        <w:r>
          <w:t xml:space="preserve">Render-.iterate, </w:t>
        </w:r>
        <w:proofErr w:type="spellStart"/>
        <w:r>
          <w:t>init</w:t>
        </w:r>
        <w:proofErr w:type="spellEnd"/>
        <w:r>
          <w:t xml:space="preserve"> shader-.iterate</w:t>
        </w:r>
      </w:ins>
    </w:p>
    <w:p w14:paraId="0AAAC3B3" w14:textId="527D55C6" w:rsidR="003C55B9" w:rsidRDefault="003C55B9">
      <w:pPr>
        <w:pStyle w:val="afffff8"/>
        <w:numPr>
          <w:ilvl w:val="0"/>
          <w:numId w:val="21"/>
        </w:numPr>
        <w:spacing w:before="240" w:after="120"/>
        <w:ind w:firstLineChars="0"/>
        <w:rPr>
          <w:ins w:id="2106" w:author="超 杨" w:date="2019-10-29T18:03:00Z"/>
        </w:rPr>
        <w:pPrChange w:id="2107" w:author="超 杨" w:date="2019-10-29T18:03:00Z">
          <w:pPr>
            <w:spacing w:before="240" w:after="120"/>
          </w:pPr>
        </w:pPrChange>
      </w:pPr>
      <w:ins w:id="2108" w:author="超 杨" w:date="2019-10-25T21:21:00Z">
        <w:r>
          <w:t>/</w:t>
        </w:r>
      </w:ins>
    </w:p>
    <w:p w14:paraId="54225110" w14:textId="77777777" w:rsidR="003C55B9" w:rsidRPr="00126F50" w:rsidRDefault="003C55B9" w:rsidP="003C55B9">
      <w:pPr>
        <w:spacing w:before="240" w:after="120"/>
        <w:rPr>
          <w:ins w:id="2109" w:author="超 杨" w:date="2019-10-25T21:21:00Z"/>
        </w:rPr>
      </w:pPr>
      <w:ins w:id="2110" w:author="超 杨" w:date="2019-10-25T21:21:00Z">
        <w:r>
          <w:rPr>
            <w:rFonts w:hint="eastAsia"/>
          </w:rPr>
          <w:t>）</w:t>
        </w:r>
      </w:ins>
    </w:p>
    <w:p w14:paraId="45951001" w14:textId="77777777" w:rsidR="003C55B9" w:rsidRDefault="003C55B9">
      <w:pPr>
        <w:rPr>
          <w:ins w:id="2111" w:author="超 杨" w:date="2019-10-25T21:21:00Z"/>
        </w:rPr>
        <w:pPrChange w:id="2112" w:author="超 杨" w:date="2019-10-25T21:21:00Z">
          <w:pPr>
            <w:pStyle w:val="22"/>
          </w:pPr>
        </w:pPrChange>
      </w:pPr>
    </w:p>
    <w:p w14:paraId="6F495ABD" w14:textId="6C2AEB62" w:rsidR="003C55B9" w:rsidRDefault="003C55B9">
      <w:pPr>
        <w:rPr>
          <w:ins w:id="2113" w:author="超 杨" w:date="2019-10-25T21:21:00Z"/>
        </w:rPr>
        <w:pPrChange w:id="2114" w:author="超 杨" w:date="2019-10-25T21:21:00Z">
          <w:pPr>
            <w:pStyle w:val="22"/>
          </w:pPr>
        </w:pPrChange>
      </w:pPr>
      <w:ins w:id="2115" w:author="超 杨" w:date="2019-10-25T21:21:00Z">
        <w:r>
          <w:rPr>
            <w:rFonts w:hint="eastAsia"/>
          </w:rPr>
          <w:t>）</w:t>
        </w:r>
      </w:ins>
    </w:p>
    <w:p w14:paraId="5A35DEF6" w14:textId="77777777" w:rsidR="003C55B9" w:rsidRDefault="003C55B9">
      <w:pPr>
        <w:rPr>
          <w:ins w:id="2116" w:author="超 杨" w:date="2019-10-25T21:21:00Z"/>
        </w:rPr>
        <w:pPrChange w:id="2117" w:author="超 杨" w:date="2019-10-25T21:21:00Z">
          <w:pPr>
            <w:pStyle w:val="22"/>
          </w:pPr>
        </w:pPrChange>
      </w:pPr>
    </w:p>
    <w:p w14:paraId="5FB76034" w14:textId="77777777" w:rsidR="003C55B9" w:rsidRDefault="003C55B9">
      <w:pPr>
        <w:rPr>
          <w:ins w:id="2118" w:author="超 杨" w:date="2019-10-25T21:21:00Z"/>
        </w:rPr>
        <w:pPrChange w:id="2119" w:author="超 杨" w:date="2019-10-25T21:21:00Z">
          <w:pPr>
            <w:pStyle w:val="22"/>
          </w:pPr>
        </w:pPrChange>
      </w:pPr>
    </w:p>
    <w:p w14:paraId="18F286C1" w14:textId="77777777" w:rsidR="003C55B9" w:rsidRDefault="003C55B9">
      <w:pPr>
        <w:rPr>
          <w:ins w:id="2120" w:author="超 杨" w:date="2019-10-25T21:21:00Z"/>
        </w:rPr>
        <w:pPrChange w:id="2121" w:author="超 杨" w:date="2019-10-25T21:21:00Z">
          <w:pPr>
            <w:pStyle w:val="22"/>
          </w:pPr>
        </w:pPrChange>
      </w:pPr>
    </w:p>
    <w:p w14:paraId="2B28681D" w14:textId="77777777" w:rsidR="003C55B9" w:rsidRDefault="003C55B9">
      <w:pPr>
        <w:rPr>
          <w:ins w:id="2122" w:author="超 杨" w:date="2019-10-25T21:21:00Z"/>
        </w:rPr>
        <w:pPrChange w:id="2123" w:author="超 杨" w:date="2019-10-25T21:21:00Z">
          <w:pPr>
            <w:pStyle w:val="22"/>
          </w:pPr>
        </w:pPrChange>
      </w:pPr>
    </w:p>
    <w:p w14:paraId="361CF967" w14:textId="77777777" w:rsidR="003C55B9" w:rsidRDefault="003C55B9">
      <w:pPr>
        <w:rPr>
          <w:ins w:id="2124" w:author="超 杨" w:date="2019-10-25T21:21:00Z"/>
        </w:rPr>
        <w:pPrChange w:id="2125" w:author="超 杨" w:date="2019-10-25T21:21:00Z">
          <w:pPr>
            <w:pStyle w:val="22"/>
          </w:pPr>
        </w:pPrChange>
      </w:pPr>
    </w:p>
    <w:p w14:paraId="1098BB7D" w14:textId="77777777" w:rsidR="003C55B9" w:rsidRPr="00ED6E43" w:rsidRDefault="003C55B9">
      <w:pPr>
        <w:pPrChange w:id="2126" w:author="超 杨" w:date="2019-10-25T21:21:00Z">
          <w:pPr>
            <w:pStyle w:val="22"/>
          </w:pPr>
        </w:pPrChange>
      </w:pPr>
    </w:p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277AD376" w:rsidR="007D18DA" w:rsidRPr="00ED6E43" w:rsidRDefault="00F6426C">
      <w:pPr>
        <w:pPrChange w:id="2127" w:author="超 杨" w:date="2019-10-24T18:29:00Z">
          <w:pPr>
            <w:pStyle w:val="22"/>
          </w:pPr>
        </w:pPrChange>
      </w:pPr>
      <w:del w:id="2128" w:author="超 杨" w:date="2019-10-24T18:30:00Z">
        <w:r w:rsidRPr="00F6426C" w:rsidDel="007D18DA">
          <w:delText>8.7  提炼</w:delText>
        </w:r>
        <w:r w:rsidRPr="00F6426C" w:rsidDel="007D18DA">
          <w:rPr>
            <w:rFonts w:hint="eastAsia"/>
          </w:rPr>
          <w:delText>子</w:delText>
        </w:r>
        <w:r w:rsidRPr="00F6426C" w:rsidDel="007D18DA">
          <w:delText>State</w:delText>
        </w:r>
      </w:del>
    </w:p>
    <w:p w14:paraId="6AC996EB" w14:textId="77777777" w:rsidR="00F6426C" w:rsidRPr="00F6426C" w:rsidRDefault="00F6426C" w:rsidP="00F6426C"/>
    <w:p w14:paraId="0B20D9AD" w14:textId="5AEE9A3B" w:rsidR="00F6426C" w:rsidRDefault="00F6426C">
      <w:pPr>
        <w:pStyle w:val="1"/>
        <w:rPr>
          <w:ins w:id="2129" w:author="超 杨" w:date="2019-10-30T11:25:00Z"/>
        </w:rPr>
        <w:pPrChange w:id="2130" w:author="超 杨" w:date="2019-11-21T12:06:00Z">
          <w:pPr>
            <w:pStyle w:val="22"/>
          </w:pPr>
        </w:pPrChange>
      </w:pPr>
      <w:r w:rsidRPr="00F6426C">
        <w:t xml:space="preserve">8.8  </w:t>
      </w:r>
      <w:ins w:id="2131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使用函数式反应式编程实现主循环</w:t>
      </w:r>
    </w:p>
    <w:p w14:paraId="178B1073" w14:textId="77777777" w:rsidR="00B84B53" w:rsidRDefault="00B84B53" w:rsidP="00B84B53">
      <w:pPr>
        <w:spacing w:before="120" w:after="120"/>
        <w:rPr>
          <w:ins w:id="2132" w:author="超 杨" w:date="2019-10-30T11:25:00Z"/>
        </w:rPr>
      </w:pPr>
      <w:ins w:id="2133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70EEE318" w14:textId="77777777" w:rsidR="00B84B53" w:rsidRPr="00A25B7C" w:rsidRDefault="00B84B53">
      <w:pPr>
        <w:pPrChange w:id="2134" w:author="超 杨" w:date="2019-10-30T11:25:00Z">
          <w:pPr>
            <w:pStyle w:val="22"/>
          </w:pPr>
        </w:pPrChange>
      </w:pPr>
    </w:p>
    <w:p w14:paraId="52AFAFCE" w14:textId="77777777" w:rsidR="00F6426C" w:rsidRPr="00F6426C" w:rsidRDefault="00F6426C" w:rsidP="00F6426C"/>
    <w:p w14:paraId="064B71E1" w14:textId="19DDF7DE" w:rsidR="00F6426C" w:rsidDel="007D18DA" w:rsidRDefault="00F6426C" w:rsidP="00F6426C">
      <w:pPr>
        <w:pStyle w:val="22"/>
        <w:rPr>
          <w:del w:id="2135" w:author="超 杨" w:date="2019-10-24T18:29:00Z"/>
          <w:rFonts w:ascii="黑体" w:eastAsia="黑体" w:hAnsi="黑体" w:cs="Times New Roman"/>
          <w:kern w:val="2"/>
          <w:sz w:val="24"/>
          <w:szCs w:val="24"/>
        </w:rPr>
      </w:pPr>
      <w:del w:id="2136" w:author="超 杨" w:date="2019-10-24T18:29:00Z">
        <w:r w:rsidRPr="00F6426C" w:rsidDel="007D18DA">
          <w:delText xml:space="preserve">8.9  </w:delText>
        </w:r>
        <w:r w:rsidRPr="00F6426C" w:rsidDel="007D18DA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38F8442F" w14:textId="77777777" w:rsidR="00F6426C" w:rsidRPr="00F6426C" w:rsidRDefault="00F6426C" w:rsidP="00F6426C"/>
    <w:p w14:paraId="4C94D233" w14:textId="77777777" w:rsidR="00933F52" w:rsidRDefault="00933F52">
      <w:pPr>
        <w:rPr>
          <w:ins w:id="2137" w:author="超 杨" w:date="2019-11-20T11:11:00Z"/>
        </w:rPr>
        <w:pPrChange w:id="2138" w:author="超 杨" w:date="2019-11-20T11:11:00Z">
          <w:pPr>
            <w:pStyle w:val="22"/>
          </w:pPr>
        </w:pPrChange>
      </w:pPr>
    </w:p>
    <w:p w14:paraId="175C88C7" w14:textId="1CA13972" w:rsidR="00F6426C" w:rsidDel="00A82DF9" w:rsidRDefault="00F6426C" w:rsidP="00F6426C">
      <w:pPr>
        <w:pStyle w:val="22"/>
        <w:rPr>
          <w:del w:id="2139" w:author="超 杨" w:date="2019-11-20T12:34:00Z"/>
        </w:rPr>
      </w:pPr>
      <w:del w:id="2140" w:author="超 杨" w:date="2019-11-20T12:34:00Z">
        <w:r w:rsidRPr="00F6426C" w:rsidDel="00A82DF9">
          <w:delText xml:space="preserve">8.10  </w:delText>
        </w:r>
        <w:r w:rsidRPr="00F6426C" w:rsidDel="00A82DF9">
          <w:rPr>
            <w:rFonts w:hint="eastAsia"/>
          </w:rPr>
          <w:delText>错误处理</w:delText>
        </w:r>
      </w:del>
    </w:p>
    <w:p w14:paraId="275C8A74" w14:textId="70258C80" w:rsidR="00F6426C" w:rsidDel="00A82DF9" w:rsidRDefault="00F6426C">
      <w:pPr>
        <w:rPr>
          <w:del w:id="2141" w:author="超 杨" w:date="2019-11-20T12:34:00Z"/>
        </w:rPr>
      </w:pPr>
    </w:p>
    <w:p w14:paraId="243853A4" w14:textId="6B8BEC47" w:rsidR="00F6426C" w:rsidDel="00A82DF9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142" w:author="超 杨" w:date="2019-11-20T12:34:00Z"/>
        </w:rPr>
      </w:pPr>
      <w:del w:id="2143" w:author="超 杨" w:date="2019-11-20T12:34:00Z">
        <w:r w:rsidDel="00A82DF9">
          <w:br w:type="page"/>
        </w:r>
      </w:del>
    </w:p>
    <w:p w14:paraId="53F7EB12" w14:textId="663B8317" w:rsidR="00F6426C" w:rsidRPr="00F6426C" w:rsidDel="00A82DF9" w:rsidRDefault="00F6426C">
      <w:pPr>
        <w:pStyle w:val="22"/>
        <w:rPr>
          <w:del w:id="2144" w:author="超 杨" w:date="2019-11-20T12:34:00Z"/>
        </w:rPr>
        <w:pPrChange w:id="2145" w:author="超 杨" w:date="2019-10-25T20:50:00Z">
          <w:pPr>
            <w:pStyle w:val="1"/>
          </w:pPr>
        </w:pPrChange>
      </w:pPr>
      <w:del w:id="2146" w:author="超 杨" w:date="2019-10-25T20:50:00Z">
        <w:r w:rsidRPr="00F6426C" w:rsidDel="00DB47AB">
          <w:rPr>
            <w:rFonts w:hint="eastAsia"/>
          </w:rPr>
          <w:delText>第</w:delText>
        </w:r>
        <w:r w:rsidRPr="00F6426C" w:rsidDel="00DB47AB">
          <w:delText>9</w:delText>
        </w:r>
        <w:r w:rsidRPr="00F6426C" w:rsidDel="00DB47AB">
          <w:rPr>
            <w:rFonts w:hint="eastAsia"/>
          </w:rPr>
          <w:delText>章</w:delText>
        </w:r>
      </w:del>
      <w:del w:id="2147" w:author="超 杨" w:date="2019-11-20T12:34:00Z">
        <w:r w:rsidRPr="00F6426C" w:rsidDel="00A82DF9">
          <w:delText xml:space="preserve">  </w:delText>
        </w:r>
        <w:r w:rsidRPr="00F6426C" w:rsidDel="00A82DF9">
          <w:rPr>
            <w:rFonts w:hint="eastAsia"/>
          </w:rPr>
          <w:delText>改进编辑器</w:delText>
        </w:r>
      </w:del>
    </w:p>
    <w:p w14:paraId="6901F4E4" w14:textId="29EF9DB2" w:rsidR="00F6426C" w:rsidDel="00A82DF9" w:rsidRDefault="00F6426C">
      <w:pPr>
        <w:rPr>
          <w:del w:id="2148" w:author="超 杨" w:date="2019-11-20T12:34:00Z"/>
          <w:rFonts w:ascii="黑体" w:eastAsia="黑体" w:hAnsi="黑体" w:cs="Times New Roman"/>
          <w:kern w:val="2"/>
          <w:sz w:val="24"/>
          <w:szCs w:val="24"/>
        </w:rPr>
        <w:pPrChange w:id="2149" w:author="超 杨" w:date="2019-10-25T20:51:00Z">
          <w:pPr>
            <w:pStyle w:val="22"/>
          </w:pPr>
        </w:pPrChange>
      </w:pPr>
      <w:del w:id="2150" w:author="超 杨" w:date="2019-11-20T12:34:00Z">
        <w:r w:rsidRPr="00F6426C" w:rsidDel="00A82DF9">
          <w:delText xml:space="preserve">9.1  </w:delText>
        </w:r>
        <w:r w:rsidRPr="00F6426C" w:rsidDel="00A82DF9">
          <w:rPr>
            <w:rFonts w:ascii="黑体" w:eastAsia="黑体" w:hAnsi="黑体" w:cs="Times New Roman" w:hint="eastAsia"/>
            <w:kern w:val="2"/>
            <w:sz w:val="24"/>
            <w:szCs w:val="24"/>
          </w:rPr>
          <w:delText>更新引擎</w:delText>
        </w:r>
      </w:del>
    </w:p>
    <w:p w14:paraId="0770ED86" w14:textId="77777777" w:rsidR="00F6426C" w:rsidRPr="00F6426C" w:rsidRDefault="00F6426C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  <w:pPrChange w:id="2151" w:author="超 杨" w:date="2019-10-25T20:50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0B1CC97D" w14:textId="520DAE74" w:rsidR="00F6426C" w:rsidRDefault="00F6426C">
      <w:pPr>
        <w:pPrChange w:id="2152" w:author="超 杨" w:date="2019-10-25T20:51:00Z">
          <w:pPr>
            <w:pStyle w:val="22"/>
          </w:pPr>
        </w:pPrChange>
      </w:pPr>
      <w:del w:id="2153" w:author="超 杨" w:date="2019-10-25T20:51:00Z">
        <w:r w:rsidRPr="00F6426C" w:rsidDel="009825A8">
          <w:delText xml:space="preserve">9.2  </w:delText>
        </w:r>
      </w:del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2154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6A6A8125" w14:textId="71EA7FEA" w:rsidR="00F6426C" w:rsidRDefault="00F6426C">
      <w:pPr>
        <w:pPrChange w:id="2155" w:author="超 杨" w:date="2019-10-25T20:51:00Z">
          <w:pPr>
            <w:pStyle w:val="22"/>
          </w:pPr>
        </w:pPrChange>
      </w:pPr>
      <w:del w:id="2156" w:author="超 杨" w:date="2019-10-25T20:51:00Z">
        <w:r w:rsidRPr="00F6426C" w:rsidDel="009825A8">
          <w:delText xml:space="preserve">9.3  </w:delText>
        </w:r>
      </w:del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2157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2E96640" w14:textId="14A63290" w:rsidR="00F6426C" w:rsidDel="00DB47AB" w:rsidRDefault="00F6426C">
      <w:pPr>
        <w:rPr>
          <w:del w:id="2158" w:author="超 杨" w:date="2019-10-25T20:50:00Z"/>
          <w:rFonts w:ascii="黑体" w:eastAsia="黑体" w:hAnsi="黑体" w:cs="Times New Roman"/>
          <w:kern w:val="2"/>
          <w:sz w:val="24"/>
          <w:szCs w:val="24"/>
        </w:rPr>
        <w:pPrChange w:id="2159" w:author="超 杨" w:date="2019-10-25T20:51:00Z">
          <w:pPr>
            <w:pStyle w:val="22"/>
          </w:pPr>
        </w:pPrChange>
      </w:pPr>
      <w:del w:id="2160" w:author="超 杨" w:date="2019-10-25T20:50:00Z">
        <w:r w:rsidRPr="00F6426C" w:rsidDel="00DB47AB">
          <w:delText xml:space="preserve">9.4  </w:delText>
        </w:r>
        <w:r w:rsidRPr="00F6426C" w:rsidDel="00DB47AB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5C746439" w14:textId="77777777" w:rsidR="00F6426C" w:rsidRPr="00F6426C" w:rsidDel="00DB47AB" w:rsidRDefault="00F6426C">
      <w:pPr>
        <w:ind w:firstLine="475"/>
        <w:rPr>
          <w:del w:id="2161" w:author="超 杨" w:date="2019-10-25T20:50:00Z"/>
          <w:rFonts w:ascii="黑体" w:eastAsia="黑体" w:hAnsi="黑体" w:cs="Times New Roman"/>
          <w:noProof/>
          <w:kern w:val="2"/>
          <w:sz w:val="24"/>
          <w:szCs w:val="24"/>
        </w:rPr>
        <w:pPrChange w:id="2162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F0457C1" w14:textId="4C3A23CD" w:rsidR="00F6426C" w:rsidRPr="00F6426C" w:rsidRDefault="00F6426C">
      <w:pPr>
        <w:pPrChange w:id="2163" w:author="超 杨" w:date="2019-10-25T20:51:00Z">
          <w:pPr>
            <w:pStyle w:val="22"/>
          </w:pPr>
        </w:pPrChange>
      </w:pPr>
      <w:del w:id="2164" w:author="超 杨" w:date="2019-10-25T20:51:00Z">
        <w:r w:rsidRPr="00F6426C" w:rsidDel="009825A8">
          <w:delText xml:space="preserve">9.5  </w:delText>
        </w:r>
      </w:del>
      <w:r w:rsidRPr="00F6426C">
        <w:rPr>
          <w:rFonts w:hint="eastAsia"/>
        </w:rPr>
        <w:t>错误处理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F3E9624" w14:textId="5DEFA161" w:rsidR="00D60B3E" w:rsidRDefault="00D60B3E">
      <w:pPr>
        <w:pStyle w:val="1"/>
        <w:rPr>
          <w:ins w:id="2165" w:author="超 杨" w:date="2019-11-21T10:36:00Z"/>
        </w:rPr>
      </w:pPr>
      <w:ins w:id="2166" w:author="超 杨" w:date="2019-11-21T10:36:00Z">
        <w:r w:rsidRPr="00F6426C">
          <w:rPr>
            <w:rFonts w:hint="eastAsia"/>
          </w:rPr>
          <w:lastRenderedPageBreak/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</w:t>
        </w:r>
        <w:r>
          <w:t>defer shading</w:t>
        </w:r>
      </w:ins>
    </w:p>
    <w:p w14:paraId="3F129ECC" w14:textId="77777777" w:rsidR="00D60B3E" w:rsidRPr="00D11AE0" w:rsidRDefault="00D60B3E" w:rsidP="00D60B3E">
      <w:pPr>
        <w:spacing w:before="120" w:after="120"/>
        <w:rPr>
          <w:ins w:id="2167" w:author="超 杨" w:date="2019-11-21T10:36:00Z"/>
        </w:rPr>
      </w:pPr>
    </w:p>
    <w:p w14:paraId="4862C908" w14:textId="77777777" w:rsidR="00D60B3E" w:rsidRPr="00F6426C" w:rsidRDefault="00D60B3E" w:rsidP="00D60B3E">
      <w:pPr>
        <w:rPr>
          <w:ins w:id="2168" w:author="超 杨" w:date="2019-11-21T10:36:00Z"/>
        </w:rPr>
      </w:pPr>
    </w:p>
    <w:p w14:paraId="10C71858" w14:textId="77777777" w:rsidR="00D60B3E" w:rsidRPr="00F6426C" w:rsidRDefault="00D60B3E" w:rsidP="00D60B3E">
      <w:pPr>
        <w:rPr>
          <w:ins w:id="2169" w:author="超 杨" w:date="2019-11-21T10:36:00Z"/>
        </w:rPr>
      </w:pPr>
    </w:p>
    <w:p w14:paraId="40FD92AE" w14:textId="77777777" w:rsidR="00D60B3E" w:rsidRDefault="00D60B3E" w:rsidP="00D60B3E">
      <w:pPr>
        <w:rPr>
          <w:ins w:id="2170" w:author="超 杨" w:date="2019-11-21T10:36:00Z"/>
          <w:rFonts w:eastAsia="Times New Roman"/>
        </w:rPr>
      </w:pPr>
      <w:ins w:id="2171" w:author="超 杨" w:date="2019-11-21T10:36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"https://zhuanlan.zhihu.com/p/66884611" </w:instrText>
        </w:r>
        <w:r>
          <w:rPr>
            <w:rFonts w:eastAsia="Times New Roman"/>
          </w:rPr>
          <w:fldChar w:fldCharType="separate"/>
        </w:r>
        <w:r>
          <w:rPr>
            <w:rStyle w:val="afffe"/>
            <w:rFonts w:eastAsia="Times New Roman"/>
          </w:rPr>
          <w:t>https://zhuanlan.zhihu.com/p/66884611</w:t>
        </w:r>
        <w:r>
          <w:rPr>
            <w:rFonts w:eastAsia="Times New Roman"/>
          </w:rPr>
          <w:fldChar w:fldCharType="end"/>
        </w:r>
      </w:ins>
    </w:p>
    <w:p w14:paraId="5AF0E537" w14:textId="77777777" w:rsidR="00D60B3E" w:rsidRDefault="00D60B3E" w:rsidP="00D60B3E">
      <w:pPr>
        <w:spacing w:before="120" w:after="120"/>
        <w:rPr>
          <w:ins w:id="2172" w:author="超 杨" w:date="2019-11-21T10:36:00Z"/>
        </w:rPr>
      </w:pPr>
      <w:ins w:id="2173" w:author="超 杨" w:date="2019-11-21T10:36:00Z">
        <w:r>
          <w:rPr>
            <w:rFonts w:hint="eastAsia"/>
          </w:rPr>
          <w:t>使用分簇？</w:t>
        </w:r>
      </w:ins>
    </w:p>
    <w:p w14:paraId="1F071A3C" w14:textId="60A30D4B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ins w:id="2174" w:author="超 杨" w:date="2019-11-16T06:4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2E260205" w14:textId="77777777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ins w:id="2175" w:author="超 杨" w:date="2019-11-16T06:4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04A74AED" w14:textId="6717C757" w:rsidR="00F6426C" w:rsidDel="003C2703" w:rsidRDefault="00F6426C" w:rsidP="00F6426C">
      <w:pPr>
        <w:spacing w:line="240" w:lineRule="auto"/>
        <w:ind w:firstLineChars="0" w:firstLine="0"/>
        <w:jc w:val="center"/>
        <w:outlineLvl w:val="0"/>
        <w:rPr>
          <w:del w:id="2176" w:author="超 杨" w:date="2019-11-20T12:1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2177" w:author="超 杨" w:date="2019-11-20T12:17:00Z">
        <w:r w:rsidRPr="00F6426C" w:rsidDel="003C2703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第</w:delText>
        </w:r>
        <w:r w:rsidRPr="00F6426C" w:rsidDel="003C2703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delText xml:space="preserve"> 4 </w:delText>
        </w:r>
        <w:r w:rsidRPr="00F6426C" w:rsidDel="003C2703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篇</w:delText>
        </w:r>
        <w:r w:rsidRPr="00F6426C" w:rsidDel="003C2703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 xml:space="preserve">  </w:delText>
        </w:r>
        <w:r w:rsidRPr="00F6426C" w:rsidDel="003C2703"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delText>增加核心</w:delText>
        </w:r>
        <w:r w:rsidRPr="00F6426C" w:rsidDel="003C2703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>功能</w:delText>
        </w:r>
      </w:del>
    </w:p>
    <w:p w14:paraId="477D7D1E" w14:textId="16473710" w:rsidR="00F6426C" w:rsidDel="003C2703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178" w:author="超 杨" w:date="2019-11-20T12:1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2179" w:author="超 杨" w:date="2019-11-20T12:17:00Z">
        <w:r w:rsidDel="003C2703"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4967B4F3" w14:textId="50E31269" w:rsidR="00FD7AB1" w:rsidRDefault="00FD7AB1" w:rsidP="00FD7AB1">
      <w:pPr>
        <w:spacing w:line="240" w:lineRule="auto"/>
        <w:ind w:firstLineChars="0" w:firstLine="0"/>
        <w:jc w:val="center"/>
        <w:outlineLvl w:val="0"/>
        <w:rPr>
          <w:ins w:id="2180" w:author="超 杨" w:date="2019-11-15T18:13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181" w:author="超 杨" w:date="2019-11-15T18:13:00Z"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第</w:t>
        </w:r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4 </w:t>
        </w:r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篇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 xml:space="preserve">  </w:t>
        </w:r>
        <w:r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t>增加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>功能</w:t>
        </w:r>
      </w:ins>
    </w:p>
    <w:p w14:paraId="2A95BBAD" w14:textId="77777777" w:rsidR="00FD7AB1" w:rsidRDefault="00FD7AB1" w:rsidP="00FD7AB1">
      <w:pPr>
        <w:widowControl/>
        <w:topLinePunct w:val="0"/>
        <w:spacing w:line="240" w:lineRule="auto"/>
        <w:ind w:firstLineChars="0" w:firstLine="0"/>
        <w:jc w:val="left"/>
        <w:rPr>
          <w:ins w:id="2182" w:author="超 杨" w:date="2019-11-15T18:13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183" w:author="超 杨" w:date="2019-11-15T18:13:00Z">
        <w:r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ins>
    </w:p>
    <w:p w14:paraId="4A920CB3" w14:textId="7A3C4184" w:rsidR="00A83422" w:rsidRDefault="00A83422" w:rsidP="00A83422">
      <w:pPr>
        <w:pStyle w:val="1"/>
        <w:rPr>
          <w:ins w:id="2184" w:author="超 杨" w:date="2019-11-16T06:39:00Z"/>
        </w:rPr>
      </w:pPr>
      <w:ins w:id="2185" w:author="超 杨" w:date="2019-11-16T06:39:00Z">
        <w:r w:rsidRPr="00F6426C">
          <w:rPr>
            <w:rFonts w:hint="eastAsia"/>
          </w:rPr>
          <w:lastRenderedPageBreak/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</w:t>
        </w:r>
      </w:ins>
      <w:ins w:id="2186" w:author="超 杨" w:date="2019-11-16T06:40:00Z">
        <w:r>
          <w:rPr>
            <w:rFonts w:hint="eastAsia"/>
          </w:rPr>
          <w:t>克隆</w:t>
        </w:r>
      </w:ins>
      <w:ins w:id="2187" w:author="超 杨" w:date="2019-11-16T06:42:00Z">
        <w:r w:rsidR="00BC7A94">
          <w:rPr>
            <w:rFonts w:hint="eastAsia"/>
          </w:rPr>
          <w:t>和删除</w:t>
        </w:r>
      </w:ins>
      <w:ins w:id="2188" w:author="超 杨" w:date="2019-11-16T06:39:00Z">
        <w:r w:rsidRPr="00F6426C">
          <w:rPr>
            <w:rFonts w:hint="eastAsia"/>
          </w:rPr>
          <w:t>功能</w:t>
        </w:r>
      </w:ins>
    </w:p>
    <w:p w14:paraId="5FFE02F2" w14:textId="77777777" w:rsidR="00A83422" w:rsidRPr="00F6426C" w:rsidRDefault="00A83422" w:rsidP="00A83422">
      <w:pPr>
        <w:rPr>
          <w:ins w:id="2189" w:author="超 杨" w:date="2019-11-16T06:39:00Z"/>
        </w:rPr>
      </w:pPr>
    </w:p>
    <w:p w14:paraId="2EC3E88A" w14:textId="77777777" w:rsidR="00A83422" w:rsidRDefault="00A83422" w:rsidP="00A83422">
      <w:pPr>
        <w:pStyle w:val="22"/>
        <w:rPr>
          <w:ins w:id="2190" w:author="超 杨" w:date="2019-11-16T06:39:00Z"/>
        </w:rPr>
      </w:pPr>
      <w:ins w:id="2191" w:author="超 杨" w:date="2019-11-16T06:39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2CBCBBD1" w14:textId="77777777" w:rsidR="00A83422" w:rsidRPr="00F6426C" w:rsidRDefault="00A83422" w:rsidP="00A83422">
      <w:pPr>
        <w:rPr>
          <w:ins w:id="2192" w:author="超 杨" w:date="2019-11-16T06:39:00Z"/>
        </w:rPr>
      </w:pPr>
    </w:p>
    <w:p w14:paraId="0717C14B" w14:textId="663DD724" w:rsidR="00B5044A" w:rsidRDefault="003B327E" w:rsidP="00B5044A">
      <w:pPr>
        <w:pStyle w:val="22"/>
        <w:rPr>
          <w:ins w:id="2193" w:author="超 杨" w:date="2019-11-16T07:18:00Z"/>
        </w:rPr>
      </w:pPr>
      <w:ins w:id="2194" w:author="Microsoft Office User" w:date="2020-01-02T14:19:00Z">
        <w:r>
          <w:t>////</w:t>
        </w:r>
      </w:ins>
      <w:ins w:id="2195" w:author="超 杨" w:date="2019-11-16T07:18:00Z">
        <w:r w:rsidR="00B5044A" w:rsidRPr="00F6426C">
          <w:t xml:space="preserve">13.1  </w:t>
        </w:r>
        <w:r w:rsidR="00B5044A">
          <w:rPr>
            <w:rFonts w:hint="eastAsia"/>
          </w:rPr>
          <w:t>加入测试</w:t>
        </w:r>
      </w:ins>
    </w:p>
    <w:p w14:paraId="2FD3833D" w14:textId="77777777" w:rsidR="00B5044A" w:rsidRDefault="00B5044A">
      <w:pPr>
        <w:rPr>
          <w:ins w:id="2196" w:author="超 杨" w:date="2019-11-16T07:18:00Z"/>
        </w:rPr>
        <w:pPrChange w:id="2197" w:author="超 杨" w:date="2019-11-16T07:18:00Z">
          <w:pPr>
            <w:pStyle w:val="22"/>
          </w:pPr>
        </w:pPrChange>
      </w:pPr>
      <w:ins w:id="2198" w:author="超 杨" w:date="2019-11-16T07:18:00Z">
        <w:r>
          <w:rPr>
            <w:rFonts w:hint="eastAsia"/>
          </w:rPr>
          <w:t>（</w:t>
        </w:r>
      </w:ins>
    </w:p>
    <w:p w14:paraId="258749B2" w14:textId="05C200A6" w:rsidR="00B5044A" w:rsidRDefault="00B5044A">
      <w:pPr>
        <w:rPr>
          <w:ins w:id="2199" w:author="超 杨" w:date="2019-11-16T07:19:00Z"/>
        </w:rPr>
        <w:pPrChange w:id="2200" w:author="超 杨" w:date="2019-11-16T07:18:00Z">
          <w:pPr>
            <w:pStyle w:val="22"/>
          </w:pPr>
        </w:pPrChange>
      </w:pPr>
      <w:ins w:id="2201" w:author="超 杨" w:date="2019-11-16T07:18:00Z">
        <w:r>
          <w:rPr>
            <w:rFonts w:hint="eastAsia"/>
          </w:rPr>
          <w:t>大概介绍</w:t>
        </w:r>
      </w:ins>
      <w:ins w:id="2202" w:author="超 杨" w:date="2019-11-16T07:19:00Z">
        <w:r>
          <w:rPr>
            <w:rFonts w:hint="eastAsia"/>
          </w:rPr>
          <w:t>下加入了哪些</w:t>
        </w:r>
        <w:r>
          <w:t xml:space="preserve"> unit test</w:t>
        </w:r>
        <w:r>
          <w:rPr>
            <w:rFonts w:hint="eastAsia"/>
          </w:rPr>
          <w:t>和</w:t>
        </w:r>
        <w:r>
          <w:t>integration test</w:t>
        </w:r>
        <w:r>
          <w:rPr>
            <w:rFonts w:hint="eastAsia"/>
          </w:rPr>
          <w:t>；</w:t>
        </w:r>
      </w:ins>
    </w:p>
    <w:p w14:paraId="7E9FA529" w14:textId="77777777" w:rsidR="00B5044A" w:rsidRDefault="00B5044A">
      <w:pPr>
        <w:rPr>
          <w:ins w:id="2203" w:author="超 杨" w:date="2019-11-16T07:19:00Z"/>
        </w:rPr>
        <w:pPrChange w:id="2204" w:author="超 杨" w:date="2019-11-16T07:18:00Z">
          <w:pPr>
            <w:pStyle w:val="22"/>
          </w:pPr>
        </w:pPrChange>
      </w:pPr>
    </w:p>
    <w:p w14:paraId="4D901353" w14:textId="01B8DC1D" w:rsidR="00B5044A" w:rsidRDefault="00B5044A">
      <w:pPr>
        <w:rPr>
          <w:ins w:id="2205" w:author="超 杨" w:date="2019-11-16T07:18:00Z"/>
        </w:rPr>
        <w:pPrChange w:id="2206" w:author="超 杨" w:date="2019-11-16T07:18:00Z">
          <w:pPr>
            <w:pStyle w:val="22"/>
          </w:pPr>
        </w:pPrChange>
      </w:pPr>
      <w:ins w:id="2207" w:author="超 杨" w:date="2019-11-16T07:19:00Z">
        <w:r>
          <w:rPr>
            <w:rFonts w:hint="eastAsia"/>
          </w:rPr>
          <w:t>重点介绍加入的</w:t>
        </w:r>
        <w:r>
          <w:t>e2e test</w:t>
        </w:r>
        <w:r w:rsidR="00B60FEF">
          <w:rPr>
            <w:rFonts w:hint="eastAsia"/>
          </w:rPr>
          <w:t>；</w:t>
        </w:r>
      </w:ins>
    </w:p>
    <w:p w14:paraId="48B0725F" w14:textId="605E87A9" w:rsidR="00B5044A" w:rsidRPr="00B5044A" w:rsidRDefault="00B5044A">
      <w:pPr>
        <w:rPr>
          <w:ins w:id="2208" w:author="超 杨" w:date="2019-11-16T07:18:00Z"/>
          <w:rFonts w:eastAsia="宋体"/>
          <w:rPrChange w:id="2209" w:author="超 杨" w:date="2019-11-16T07:18:00Z">
            <w:rPr>
              <w:ins w:id="2210" w:author="超 杨" w:date="2019-11-16T07:18:00Z"/>
            </w:rPr>
          </w:rPrChange>
        </w:rPr>
        <w:pPrChange w:id="2211" w:author="超 杨" w:date="2019-11-16T07:18:00Z">
          <w:pPr>
            <w:pStyle w:val="22"/>
          </w:pPr>
        </w:pPrChange>
      </w:pPr>
      <w:ins w:id="2212" w:author="超 杨" w:date="2019-11-16T07:18:00Z">
        <w:r>
          <w:rPr>
            <w:rFonts w:hint="eastAsia"/>
          </w:rPr>
          <w:t>）</w:t>
        </w:r>
      </w:ins>
    </w:p>
    <w:p w14:paraId="3719AD4E" w14:textId="77777777" w:rsidR="00BC7A94" w:rsidRDefault="00BC7A94" w:rsidP="00F6426C">
      <w:pPr>
        <w:pStyle w:val="1"/>
        <w:rPr>
          <w:ins w:id="2213" w:author="超 杨" w:date="2019-11-16T06:42:00Z"/>
        </w:rPr>
      </w:pPr>
    </w:p>
    <w:p w14:paraId="20F22856" w14:textId="583033FA" w:rsidR="00F6426C" w:rsidRPr="00F6426C" w:rsidRDefault="001C22CD" w:rsidP="00F6426C">
      <w:pPr>
        <w:pStyle w:val="1"/>
      </w:pPr>
      <w:ins w:id="2214" w:author="超 杨" w:date="2019-11-16T16:39:00Z">
        <w:r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10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增加</w:t>
      </w:r>
      <w:r w:rsidR="00F6426C" w:rsidRPr="00F6426C">
        <w:rPr>
          <w:rFonts w:hint="eastAsia"/>
        </w:rPr>
        <w:t>Redo/Undo</w:t>
      </w:r>
      <w:r w:rsidR="00F6426C"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544143ED" w14:textId="77777777" w:rsidR="00D173AA" w:rsidRDefault="00D173AA" w:rsidP="00F6426C">
      <w:pPr>
        <w:pStyle w:val="1"/>
        <w:rPr>
          <w:ins w:id="2215" w:author="超 杨" w:date="2019-11-16T06:40:00Z"/>
        </w:rPr>
      </w:pPr>
    </w:p>
    <w:p w14:paraId="5CB5C342" w14:textId="0DED94DE" w:rsidR="00D173AA" w:rsidRDefault="00D173AA" w:rsidP="00D173AA">
      <w:pPr>
        <w:pStyle w:val="1"/>
        <w:rPr>
          <w:ins w:id="2216" w:author="超 杨" w:date="2019-11-16T06:40:00Z"/>
        </w:rPr>
      </w:pPr>
      <w:ins w:id="2217" w:author="超 杨" w:date="2019-11-16T06:40:00Z">
        <w:r w:rsidRPr="00F6426C">
          <w:rPr>
            <w:rFonts w:hint="eastAsia"/>
          </w:rPr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增加相机</w:t>
        </w:r>
      </w:ins>
    </w:p>
    <w:p w14:paraId="4410A107" w14:textId="77777777" w:rsidR="00D173AA" w:rsidRPr="00F6426C" w:rsidRDefault="00D173AA" w:rsidP="00D173AA">
      <w:pPr>
        <w:rPr>
          <w:ins w:id="2218" w:author="超 杨" w:date="2019-11-16T06:40:00Z"/>
        </w:rPr>
      </w:pPr>
    </w:p>
    <w:p w14:paraId="4CFE7284" w14:textId="77777777" w:rsidR="00D173AA" w:rsidRDefault="00D173AA" w:rsidP="00D173AA">
      <w:pPr>
        <w:pStyle w:val="22"/>
        <w:rPr>
          <w:ins w:id="2219" w:author="超 杨" w:date="2019-11-16T06:40:00Z"/>
        </w:rPr>
      </w:pPr>
      <w:ins w:id="2220" w:author="超 杨" w:date="2019-11-16T06:40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587C1E26" w14:textId="77777777" w:rsidR="00D173AA" w:rsidRPr="00F6426C" w:rsidRDefault="00D173AA" w:rsidP="00D173AA">
      <w:pPr>
        <w:rPr>
          <w:ins w:id="2221" w:author="超 杨" w:date="2019-11-16T06:40:00Z"/>
        </w:rPr>
      </w:pPr>
    </w:p>
    <w:p w14:paraId="2C9D7CBC" w14:textId="1EA376D4" w:rsidR="00D173AA" w:rsidRDefault="00D173AA" w:rsidP="00D173AA">
      <w:pPr>
        <w:pStyle w:val="22"/>
        <w:rPr>
          <w:ins w:id="2222" w:author="超 杨" w:date="2019-11-16T06:40:00Z"/>
        </w:rPr>
      </w:pPr>
      <w:ins w:id="2223" w:author="超 杨" w:date="2019-11-16T06:40:00Z">
        <w:r w:rsidRPr="00F6426C">
          <w:t xml:space="preserve">13.2  </w:t>
        </w:r>
        <w:r w:rsidRPr="00F6426C">
          <w:rPr>
            <w:rFonts w:hint="eastAsia"/>
          </w:rPr>
          <w:t>增加相机组件</w:t>
        </w:r>
      </w:ins>
    </w:p>
    <w:p w14:paraId="30C70579" w14:textId="77777777" w:rsidR="00D173AA" w:rsidRPr="00F6426C" w:rsidRDefault="00D173AA" w:rsidP="00D173AA">
      <w:pPr>
        <w:rPr>
          <w:ins w:id="2224" w:author="超 杨" w:date="2019-11-16T06:40:00Z"/>
        </w:rPr>
      </w:pPr>
    </w:p>
    <w:p w14:paraId="2C68E780" w14:textId="77777777" w:rsidR="00BF6CE7" w:rsidRDefault="00BF6CE7" w:rsidP="00E6591D">
      <w:pPr>
        <w:pStyle w:val="1"/>
        <w:rPr>
          <w:ins w:id="2225" w:author="超 杨" w:date="2019-11-16T13:31:00Z"/>
        </w:rPr>
      </w:pPr>
    </w:p>
    <w:p w14:paraId="6D956A11" w14:textId="0D9BBDBC" w:rsidR="0032465C" w:rsidRDefault="0032465C" w:rsidP="0032465C">
      <w:pPr>
        <w:pStyle w:val="1"/>
        <w:rPr>
          <w:ins w:id="2226" w:author="超 杨" w:date="2019-11-16T13:31:00Z"/>
        </w:rPr>
      </w:pPr>
      <w:ins w:id="2227" w:author="超 杨" w:date="2019-11-16T13:31:00Z">
        <w:r w:rsidRPr="00F6426C">
          <w:rPr>
            <w:rFonts w:hint="eastAsia"/>
          </w:rPr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增加相机</w:t>
        </w:r>
        <w:r>
          <w:rPr>
            <w:rFonts w:hint="eastAsia"/>
          </w:rPr>
          <w:t>控制</w:t>
        </w:r>
      </w:ins>
    </w:p>
    <w:p w14:paraId="18130FF4" w14:textId="77777777" w:rsidR="0032465C" w:rsidRPr="00F6426C" w:rsidRDefault="0032465C" w:rsidP="0032465C">
      <w:pPr>
        <w:rPr>
          <w:ins w:id="2228" w:author="超 杨" w:date="2019-11-16T13:31:00Z"/>
        </w:rPr>
      </w:pPr>
    </w:p>
    <w:p w14:paraId="2E57CE32" w14:textId="77777777" w:rsidR="0032465C" w:rsidRDefault="0032465C" w:rsidP="0032465C">
      <w:pPr>
        <w:pStyle w:val="22"/>
        <w:rPr>
          <w:ins w:id="2229" w:author="超 杨" w:date="2019-11-16T13:31:00Z"/>
        </w:rPr>
      </w:pPr>
      <w:ins w:id="2230" w:author="超 杨" w:date="2019-11-16T13:31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798E23BC" w14:textId="77777777" w:rsidR="0032465C" w:rsidRPr="00F6426C" w:rsidRDefault="0032465C" w:rsidP="0032465C">
      <w:pPr>
        <w:rPr>
          <w:ins w:id="2231" w:author="超 杨" w:date="2019-11-16T13:31:00Z"/>
        </w:rPr>
      </w:pPr>
    </w:p>
    <w:p w14:paraId="5CFDDFC0" w14:textId="420DD886" w:rsidR="0032465C" w:rsidRDefault="0032465C" w:rsidP="0032465C">
      <w:pPr>
        <w:pStyle w:val="22"/>
        <w:rPr>
          <w:ins w:id="2232" w:author="超 杨" w:date="2019-11-16T13:31:00Z"/>
        </w:rPr>
      </w:pPr>
      <w:ins w:id="2233" w:author="超 杨" w:date="2019-11-16T13:31:00Z">
        <w:r w:rsidRPr="00F6426C">
          <w:t xml:space="preserve">13.2  </w:t>
        </w:r>
        <w:r>
          <w:rPr>
            <w:rFonts w:hint="eastAsia"/>
          </w:rPr>
          <w:t>支持事件</w:t>
        </w:r>
      </w:ins>
    </w:p>
    <w:p w14:paraId="127DBDB7" w14:textId="77777777" w:rsidR="0032465C" w:rsidRPr="00F6426C" w:rsidRDefault="0032465C" w:rsidP="0032465C">
      <w:pPr>
        <w:rPr>
          <w:ins w:id="2234" w:author="超 杨" w:date="2019-11-16T13:31:00Z"/>
        </w:rPr>
      </w:pPr>
    </w:p>
    <w:p w14:paraId="7CE3DDB5" w14:textId="7130DF6C" w:rsidR="0032465C" w:rsidRDefault="0032465C" w:rsidP="0032465C">
      <w:pPr>
        <w:pStyle w:val="22"/>
        <w:rPr>
          <w:ins w:id="2235" w:author="超 杨" w:date="2019-11-16T13:31:00Z"/>
        </w:rPr>
      </w:pPr>
      <w:ins w:id="2236" w:author="超 杨" w:date="2019-11-16T13:31:00Z">
        <w:r w:rsidRPr="00F6426C">
          <w:t xml:space="preserve">22.3  </w:t>
        </w:r>
        <w:r w:rsidRPr="00F6426C">
          <w:rPr>
            <w:rFonts w:hint="eastAsia"/>
          </w:rPr>
          <w:t>增加</w:t>
        </w:r>
        <w:r w:rsidRPr="00F6426C">
          <w:t>FlyCamera</w:t>
        </w:r>
        <w:r w:rsidRPr="00F6426C">
          <w:rPr>
            <w:rFonts w:hint="eastAsia"/>
          </w:rPr>
          <w:t>C</w:t>
        </w:r>
        <w:r w:rsidRPr="00F6426C">
          <w:t>ontroller</w:t>
        </w:r>
        <w:r w:rsidRPr="00F6426C">
          <w:rPr>
            <w:rFonts w:hint="eastAsia"/>
          </w:rPr>
          <w:t>组件</w:t>
        </w:r>
      </w:ins>
    </w:p>
    <w:p w14:paraId="4CBD6CDA" w14:textId="77777777" w:rsidR="0032465C" w:rsidRPr="00817B08" w:rsidRDefault="0032465C" w:rsidP="0032465C">
      <w:pPr>
        <w:rPr>
          <w:ins w:id="2237" w:author="超 杨" w:date="2019-11-16T13:31:00Z"/>
        </w:rPr>
      </w:pPr>
    </w:p>
    <w:p w14:paraId="1A05CA07" w14:textId="77777777" w:rsidR="0032465C" w:rsidRDefault="0032465C" w:rsidP="0032465C">
      <w:pPr>
        <w:pStyle w:val="3"/>
        <w:rPr>
          <w:ins w:id="2238" w:author="超 杨" w:date="2019-11-16T13:31:00Z"/>
          <w:noProof/>
        </w:rPr>
      </w:pPr>
      <w:ins w:id="2239" w:author="超 杨" w:date="2019-11-16T13:31:00Z">
        <w:r w:rsidRPr="00F6426C">
          <w:rPr>
            <w:noProof/>
          </w:rPr>
          <w:t xml:space="preserve">22.3.1  </w:t>
        </w:r>
        <w:r w:rsidRPr="00F6426C">
          <w:rPr>
            <w:rFonts w:hint="eastAsia"/>
            <w:noProof/>
          </w:rPr>
          <w:t>需求分析</w:t>
        </w:r>
      </w:ins>
    </w:p>
    <w:p w14:paraId="6B24386C" w14:textId="77777777" w:rsidR="0032465C" w:rsidRPr="00F6426C" w:rsidRDefault="0032465C" w:rsidP="0032465C">
      <w:pPr>
        <w:rPr>
          <w:ins w:id="2240" w:author="超 杨" w:date="2019-11-16T13:31:00Z"/>
        </w:rPr>
      </w:pPr>
    </w:p>
    <w:p w14:paraId="679564D1" w14:textId="77777777" w:rsidR="0032465C" w:rsidRDefault="0032465C" w:rsidP="0032465C">
      <w:pPr>
        <w:pStyle w:val="3"/>
        <w:rPr>
          <w:ins w:id="2241" w:author="超 杨" w:date="2019-11-16T13:31:00Z"/>
          <w:noProof/>
        </w:rPr>
      </w:pPr>
      <w:ins w:id="2242" w:author="超 杨" w:date="2019-11-16T13:31:00Z">
        <w:r w:rsidRPr="00F6426C">
          <w:rPr>
            <w:noProof/>
          </w:rPr>
          <w:t xml:space="preserve">22.3.2  </w:t>
        </w:r>
        <w:r w:rsidRPr="00F6426C">
          <w:rPr>
            <w:rFonts w:hint="eastAsia"/>
            <w:noProof/>
          </w:rPr>
          <w:t>给引擎增加</w:t>
        </w:r>
        <w:r w:rsidRPr="00F6426C">
          <w:rPr>
            <w:noProof/>
          </w:rPr>
          <w:t>FlyCameraController</w:t>
        </w:r>
        <w:r w:rsidRPr="00F6426C">
          <w:rPr>
            <w:rFonts w:hint="eastAsia"/>
            <w:noProof/>
          </w:rPr>
          <w:t>组件</w:t>
        </w:r>
      </w:ins>
    </w:p>
    <w:p w14:paraId="6949A12E" w14:textId="77777777" w:rsidR="0032465C" w:rsidRPr="00F6426C" w:rsidRDefault="0032465C" w:rsidP="0032465C">
      <w:pPr>
        <w:rPr>
          <w:ins w:id="2243" w:author="超 杨" w:date="2019-11-16T13:31:00Z"/>
        </w:rPr>
      </w:pPr>
    </w:p>
    <w:p w14:paraId="48B95A32" w14:textId="77777777" w:rsidR="0032465C" w:rsidRDefault="0032465C" w:rsidP="0032465C">
      <w:pPr>
        <w:pStyle w:val="3"/>
        <w:rPr>
          <w:ins w:id="2244" w:author="超 杨" w:date="2019-11-16T13:31:00Z"/>
          <w:noProof/>
        </w:rPr>
      </w:pPr>
      <w:ins w:id="2245" w:author="超 杨" w:date="2019-11-16T13:31:00Z">
        <w:r w:rsidRPr="00F6426C">
          <w:rPr>
            <w:noProof/>
          </w:rPr>
          <w:t xml:space="preserve">22.3.3  </w:t>
        </w:r>
        <w:r w:rsidRPr="00F6426C">
          <w:rPr>
            <w:rFonts w:hint="eastAsia"/>
            <w:noProof/>
          </w:rPr>
          <w:t>让编辑器支持</w:t>
        </w:r>
        <w:r w:rsidRPr="00F6426C">
          <w:rPr>
            <w:noProof/>
          </w:rPr>
          <w:t>FlyCameraController</w:t>
        </w:r>
        <w:r w:rsidRPr="00F6426C">
          <w:rPr>
            <w:rFonts w:hint="eastAsia"/>
            <w:noProof/>
          </w:rPr>
          <w:t>组件</w:t>
        </w:r>
      </w:ins>
    </w:p>
    <w:p w14:paraId="09C60D01" w14:textId="77777777" w:rsidR="0032465C" w:rsidRPr="00F6426C" w:rsidRDefault="0032465C" w:rsidP="0032465C">
      <w:pPr>
        <w:rPr>
          <w:ins w:id="2246" w:author="超 杨" w:date="2019-11-16T13:31:00Z"/>
        </w:rPr>
      </w:pPr>
    </w:p>
    <w:p w14:paraId="257E6178" w14:textId="77777777" w:rsidR="0032465C" w:rsidRDefault="0032465C" w:rsidP="00E6591D">
      <w:pPr>
        <w:pStyle w:val="1"/>
        <w:rPr>
          <w:ins w:id="2247" w:author="超 杨" w:date="2019-11-16T13:31:00Z"/>
        </w:rPr>
      </w:pPr>
    </w:p>
    <w:p w14:paraId="7C6DF4FC" w14:textId="77777777" w:rsidR="0032465C" w:rsidRDefault="0032465C" w:rsidP="00E6591D">
      <w:pPr>
        <w:pStyle w:val="1"/>
        <w:rPr>
          <w:ins w:id="2248" w:author="超 杨" w:date="2019-11-16T13:31:00Z"/>
        </w:rPr>
      </w:pPr>
    </w:p>
    <w:p w14:paraId="215C50D3" w14:textId="77777777" w:rsidR="0032465C" w:rsidRDefault="0032465C" w:rsidP="00E6591D">
      <w:pPr>
        <w:pStyle w:val="1"/>
        <w:rPr>
          <w:ins w:id="2249" w:author="超 杨" w:date="2019-11-16T06:41:00Z"/>
        </w:rPr>
      </w:pPr>
    </w:p>
    <w:p w14:paraId="28ED4349" w14:textId="77777777" w:rsidR="00E6591D" w:rsidRDefault="00E6591D" w:rsidP="00E6591D">
      <w:pPr>
        <w:pStyle w:val="1"/>
        <w:rPr>
          <w:ins w:id="2250" w:author="超 杨" w:date="2019-11-16T06:41:00Z"/>
        </w:rPr>
      </w:pPr>
      <w:ins w:id="2251" w:author="超 杨" w:date="2019-11-16T06:41:00Z">
        <w:r w:rsidRPr="00F6426C">
          <w:rPr>
            <w:rFonts w:hint="eastAsia"/>
          </w:rPr>
          <w:lastRenderedPageBreak/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支持纹理</w:t>
        </w:r>
      </w:ins>
    </w:p>
    <w:p w14:paraId="313B0F61" w14:textId="77777777" w:rsidR="00E6591D" w:rsidRDefault="00E6591D" w:rsidP="00E6591D">
      <w:pPr>
        <w:rPr>
          <w:ins w:id="2252" w:author="超 杨" w:date="2019-11-16T06:41:00Z"/>
        </w:rPr>
      </w:pPr>
      <w:ins w:id="2253" w:author="超 杨" w:date="2019-11-16T06:41:00Z">
        <w:r>
          <w:rPr>
            <w:rFonts w:hint="eastAsia"/>
          </w:rPr>
          <w:t>（</w:t>
        </w:r>
      </w:ins>
    </w:p>
    <w:p w14:paraId="41C9B722" w14:textId="77777777" w:rsidR="00E6591D" w:rsidRDefault="00E6591D" w:rsidP="00E6591D">
      <w:pPr>
        <w:rPr>
          <w:ins w:id="2254" w:author="超 杨" w:date="2019-11-16T06:41:00Z"/>
        </w:rPr>
      </w:pPr>
      <w:ins w:id="2255" w:author="超 杨" w:date="2019-11-16T06:41:00Z">
        <w:r>
          <w:rPr>
            <w:rFonts w:hint="eastAsia"/>
          </w:rPr>
          <w:t>修改</w:t>
        </w:r>
        <w:r>
          <w:t>shader json</w:t>
        </w:r>
      </w:ins>
    </w:p>
    <w:p w14:paraId="72836459" w14:textId="77777777" w:rsidR="00E6591D" w:rsidRPr="00817B08" w:rsidRDefault="00E6591D" w:rsidP="00E6591D">
      <w:pPr>
        <w:rPr>
          <w:ins w:id="2256" w:author="超 杨" w:date="2019-11-16T06:41:00Z"/>
        </w:rPr>
      </w:pPr>
      <w:ins w:id="2257" w:author="超 杨" w:date="2019-11-16T06:41:00Z">
        <w:r>
          <w:rPr>
            <w:rFonts w:hint="eastAsia"/>
          </w:rPr>
          <w:t>）</w:t>
        </w:r>
      </w:ins>
    </w:p>
    <w:p w14:paraId="35AD91BC" w14:textId="77777777" w:rsidR="00E6591D" w:rsidRPr="00817B08" w:rsidRDefault="00E6591D" w:rsidP="00E6591D">
      <w:pPr>
        <w:rPr>
          <w:ins w:id="2258" w:author="超 杨" w:date="2019-11-16T06:41:00Z"/>
        </w:rPr>
      </w:pPr>
    </w:p>
    <w:p w14:paraId="5EBCA63F" w14:textId="77777777" w:rsidR="00E6591D" w:rsidRDefault="00E6591D" w:rsidP="00E6591D">
      <w:pPr>
        <w:pStyle w:val="22"/>
        <w:rPr>
          <w:ins w:id="2259" w:author="超 杨" w:date="2019-11-16T06:41:00Z"/>
        </w:rPr>
      </w:pPr>
      <w:ins w:id="2260" w:author="超 杨" w:date="2019-11-16T06:41:00Z">
        <w:r w:rsidRPr="00817B08">
          <w:t xml:space="preserve">17.1  </w:t>
        </w:r>
        <w:r w:rsidRPr="00817B08">
          <w:rPr>
            <w:rFonts w:hint="eastAsia"/>
          </w:rPr>
          <w:t>需求分析</w:t>
        </w:r>
      </w:ins>
    </w:p>
    <w:p w14:paraId="0642ADA2" w14:textId="77777777" w:rsidR="00E6591D" w:rsidRPr="00817B08" w:rsidRDefault="00E6591D" w:rsidP="00E6591D">
      <w:pPr>
        <w:rPr>
          <w:ins w:id="2261" w:author="超 杨" w:date="2019-11-16T06:41:00Z"/>
        </w:rPr>
      </w:pPr>
    </w:p>
    <w:p w14:paraId="470BE529" w14:textId="77777777" w:rsidR="00E6591D" w:rsidRDefault="00E6591D" w:rsidP="00E6591D">
      <w:pPr>
        <w:pStyle w:val="22"/>
        <w:rPr>
          <w:ins w:id="2262" w:author="超 杨" w:date="2019-11-16T06:41:00Z"/>
        </w:rPr>
      </w:pPr>
      <w:ins w:id="2263" w:author="超 杨" w:date="2019-11-16T06:41:00Z">
        <w:r w:rsidRPr="00817B08">
          <w:t xml:space="preserve">17.2  </w:t>
        </w:r>
        <w:r w:rsidRPr="00817B08">
          <w:rPr>
            <w:rFonts w:hint="eastAsia"/>
          </w:rPr>
          <w:t>更新引擎</w:t>
        </w:r>
      </w:ins>
    </w:p>
    <w:p w14:paraId="2E633069" w14:textId="77777777" w:rsidR="00E6591D" w:rsidRPr="00817B08" w:rsidRDefault="00E6591D" w:rsidP="00E6591D">
      <w:pPr>
        <w:rPr>
          <w:ins w:id="2264" w:author="超 杨" w:date="2019-11-16T06:41:00Z"/>
        </w:rPr>
      </w:pPr>
    </w:p>
    <w:p w14:paraId="2E44EFCE" w14:textId="77777777" w:rsidR="00E6591D" w:rsidRDefault="00E6591D" w:rsidP="00E6591D">
      <w:pPr>
        <w:pStyle w:val="3"/>
        <w:rPr>
          <w:ins w:id="2265" w:author="超 杨" w:date="2019-11-16T06:41:00Z"/>
          <w:noProof/>
        </w:rPr>
      </w:pPr>
      <w:ins w:id="2266" w:author="超 杨" w:date="2019-11-16T06:41:00Z">
        <w:r w:rsidRPr="00F6426C">
          <w:rPr>
            <w:noProof/>
          </w:rPr>
          <w:t xml:space="preserve">17.2.1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BasicSourceTexture</w:t>
        </w:r>
        <w:r w:rsidRPr="00F6426C">
          <w:rPr>
            <w:rFonts w:hint="eastAsia"/>
            <w:noProof/>
          </w:rPr>
          <w:t>组件</w:t>
        </w:r>
      </w:ins>
    </w:p>
    <w:p w14:paraId="25B08C80" w14:textId="77777777" w:rsidR="00E6591D" w:rsidRPr="00817B08" w:rsidRDefault="00E6591D" w:rsidP="00E6591D">
      <w:pPr>
        <w:rPr>
          <w:ins w:id="2267" w:author="超 杨" w:date="2019-11-16T06:41:00Z"/>
        </w:rPr>
      </w:pPr>
    </w:p>
    <w:p w14:paraId="010ADC1A" w14:textId="77777777" w:rsidR="00E6591D" w:rsidRDefault="00E6591D" w:rsidP="00E6591D">
      <w:pPr>
        <w:pStyle w:val="3"/>
        <w:rPr>
          <w:ins w:id="2268" w:author="超 杨" w:date="2019-11-16T06:41:00Z"/>
          <w:noProof/>
        </w:rPr>
      </w:pPr>
      <w:ins w:id="2269" w:author="超 杨" w:date="2019-11-16T06:41:00Z">
        <w:r w:rsidRPr="00F6426C">
          <w:rPr>
            <w:noProof/>
          </w:rPr>
          <w:t xml:space="preserve">17.2.2  </w:t>
        </w:r>
        <w:r w:rsidRPr="00F6426C">
          <w:rPr>
            <w:rFonts w:hint="eastAsia"/>
            <w:noProof/>
          </w:rPr>
          <w:t>给</w:t>
        </w:r>
        <w:r w:rsidRPr="00F6426C">
          <w:rPr>
            <w:noProof/>
          </w:rPr>
          <w:t>LightMaterial</w:t>
        </w:r>
        <w:r w:rsidRPr="00F6426C">
          <w:rPr>
            <w:rFonts w:hint="eastAsia"/>
            <w:noProof/>
          </w:rPr>
          <w:t>组件增加</w:t>
        </w:r>
        <w:r w:rsidRPr="00F6426C">
          <w:rPr>
            <w:noProof/>
          </w:rPr>
          <w:t>Diffuse Map</w:t>
        </w:r>
      </w:ins>
    </w:p>
    <w:p w14:paraId="18AA7D82" w14:textId="77777777" w:rsidR="00E6591D" w:rsidRDefault="00E6591D" w:rsidP="00E6591D">
      <w:pPr>
        <w:rPr>
          <w:ins w:id="2270" w:author="超 杨" w:date="2019-11-16T06:41:00Z"/>
        </w:rPr>
      </w:pPr>
    </w:p>
    <w:p w14:paraId="5F9D9036" w14:textId="77777777" w:rsidR="00E6591D" w:rsidRPr="00817B08" w:rsidRDefault="00E6591D" w:rsidP="00E6591D">
      <w:pPr>
        <w:rPr>
          <w:ins w:id="2271" w:author="超 杨" w:date="2019-11-16T06:41:00Z"/>
        </w:rPr>
      </w:pPr>
    </w:p>
    <w:p w14:paraId="4A929B75" w14:textId="77777777" w:rsidR="00C16EB8" w:rsidRDefault="00C16EB8" w:rsidP="00E6591D">
      <w:pPr>
        <w:pStyle w:val="1"/>
        <w:rPr>
          <w:ins w:id="2272" w:author="超 杨" w:date="2019-11-21T10:36:00Z"/>
        </w:rPr>
      </w:pPr>
    </w:p>
    <w:p w14:paraId="704746A6" w14:textId="77777777" w:rsidR="00D60B3E" w:rsidRDefault="00D60B3E" w:rsidP="00E6591D">
      <w:pPr>
        <w:pStyle w:val="1"/>
        <w:rPr>
          <w:ins w:id="2273" w:author="超 杨" w:date="2019-11-21T10:36:00Z"/>
        </w:rPr>
      </w:pPr>
    </w:p>
    <w:p w14:paraId="5457C2CA" w14:textId="3F2DF58D" w:rsidR="00D60B3E" w:rsidRDefault="00B246C9" w:rsidP="00D60B3E">
      <w:pPr>
        <w:pStyle w:val="1"/>
        <w:rPr>
          <w:ins w:id="2274" w:author="超 杨" w:date="2019-11-21T10:36:00Z"/>
        </w:rPr>
      </w:pPr>
      <w:ins w:id="2275" w:author="Microsoft Office User" w:date="2020-01-07T16:40:00Z">
        <w:r>
          <w:t>////</w:t>
        </w:r>
      </w:ins>
      <w:ins w:id="2276" w:author="超 杨" w:date="2019-11-25T11:15:00Z">
        <w:del w:id="2277" w:author="Microsoft Office User" w:date="2020-01-02T14:01:00Z">
          <w:r w:rsidR="002B4C00" w:rsidDel="00350006">
            <w:delText>////</w:delText>
          </w:r>
        </w:del>
      </w:ins>
      <w:ins w:id="2278" w:author="超 杨" w:date="2019-11-21T10:36:00Z">
        <w:r w:rsidR="00D60B3E" w:rsidRPr="00F6426C">
          <w:rPr>
            <w:rFonts w:hint="eastAsia"/>
          </w:rPr>
          <w:t>第</w:t>
        </w:r>
        <w:r w:rsidR="00D60B3E" w:rsidRPr="00F6426C">
          <w:t>17</w:t>
        </w:r>
        <w:r w:rsidR="00D60B3E" w:rsidRPr="00F6426C">
          <w:rPr>
            <w:rFonts w:hint="eastAsia"/>
          </w:rPr>
          <w:t>章</w:t>
        </w:r>
        <w:r w:rsidR="00D60B3E" w:rsidRPr="00F6426C">
          <w:t xml:space="preserve">  </w:t>
        </w:r>
        <w:r w:rsidR="00D60B3E">
          <w:rPr>
            <w:rFonts w:hint="eastAsia"/>
          </w:rPr>
          <w:t>支持</w:t>
        </w:r>
        <w:r w:rsidR="00D60B3E">
          <w:t>PBR</w:t>
        </w:r>
      </w:ins>
    </w:p>
    <w:p w14:paraId="45D898FF" w14:textId="77777777" w:rsidR="00D60B3E" w:rsidRDefault="00D60B3E" w:rsidP="00D60B3E">
      <w:pPr>
        <w:rPr>
          <w:ins w:id="2279" w:author="超 杨" w:date="2019-11-21T10:36:00Z"/>
          <w:rFonts w:eastAsia="Times New Roman"/>
        </w:rPr>
      </w:pPr>
      <w:ins w:id="2280" w:author="超 杨" w:date="2019-11-21T10:36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"https://zhuanlan.zhihu.com/p/61962884" </w:instrText>
        </w:r>
        <w:r>
          <w:rPr>
            <w:rFonts w:eastAsia="Times New Roman"/>
          </w:rPr>
          <w:fldChar w:fldCharType="separate"/>
        </w:r>
        <w:r>
          <w:rPr>
            <w:rStyle w:val="afffe"/>
            <w:rFonts w:eastAsia="Times New Roman"/>
          </w:rPr>
          <w:t>https://zhuanlan.zhihu.com/p/61962884</w:t>
        </w:r>
        <w:r>
          <w:rPr>
            <w:rFonts w:eastAsia="Times New Roman"/>
          </w:rPr>
          <w:fldChar w:fldCharType="end"/>
        </w:r>
      </w:ins>
    </w:p>
    <w:p w14:paraId="796E40DE" w14:textId="77777777" w:rsidR="00D60B3E" w:rsidRDefault="00D60B3E" w:rsidP="00E6591D">
      <w:pPr>
        <w:pStyle w:val="1"/>
        <w:rPr>
          <w:ins w:id="2281" w:author="超 杨" w:date="2019-11-21T10:36:00Z"/>
        </w:rPr>
      </w:pPr>
    </w:p>
    <w:p w14:paraId="15BB7A83" w14:textId="77777777" w:rsidR="00D60B3E" w:rsidRDefault="00D60B3E" w:rsidP="00E6591D">
      <w:pPr>
        <w:pStyle w:val="1"/>
        <w:rPr>
          <w:ins w:id="2282" w:author="超 杨" w:date="2019-11-18T07:48:00Z"/>
        </w:rPr>
      </w:pPr>
    </w:p>
    <w:p w14:paraId="6A6BD824" w14:textId="77777777" w:rsidR="00DD62DB" w:rsidRDefault="00DD62DB" w:rsidP="00DD62DB">
      <w:pPr>
        <w:pStyle w:val="1"/>
        <w:rPr>
          <w:ins w:id="2283" w:author="超 杨" w:date="2019-11-20T12:07:00Z"/>
        </w:rPr>
      </w:pPr>
    </w:p>
    <w:p w14:paraId="464FD543" w14:textId="7696A957" w:rsidR="00DD62DB" w:rsidRDefault="0074638C" w:rsidP="00DD62DB">
      <w:pPr>
        <w:pStyle w:val="1"/>
        <w:rPr>
          <w:ins w:id="2284" w:author="超 杨" w:date="2019-11-20T12:07:00Z"/>
        </w:rPr>
      </w:pPr>
      <w:ins w:id="2285" w:author="超 杨" w:date="2019-11-20T15:07:00Z">
        <w:del w:id="2286" w:author="Microsoft Office User" w:date="2020-01-02T14:01:00Z">
          <w:r w:rsidDel="00350006">
            <w:delText>////</w:delText>
          </w:r>
        </w:del>
      </w:ins>
      <w:ins w:id="2287" w:author="超 杨" w:date="2019-11-20T12:07:00Z">
        <w:r w:rsidR="00DD62DB" w:rsidRPr="00F6426C">
          <w:rPr>
            <w:rFonts w:hint="eastAsia"/>
          </w:rPr>
          <w:t>第</w:t>
        </w:r>
        <w:r w:rsidR="00DD62DB" w:rsidRPr="00F6426C">
          <w:t>17</w:t>
        </w:r>
        <w:r w:rsidR="00DD62DB" w:rsidRPr="00F6426C">
          <w:rPr>
            <w:rFonts w:hint="eastAsia"/>
          </w:rPr>
          <w:t>章</w:t>
        </w:r>
        <w:r w:rsidR="00DD62DB" w:rsidRPr="00F6426C">
          <w:t xml:space="preserve">  </w:t>
        </w:r>
        <w:r w:rsidR="00DD62DB">
          <w:rPr>
            <w:rFonts w:hint="eastAsia"/>
          </w:rPr>
          <w:t>加入</w:t>
        </w:r>
        <w:del w:id="2288" w:author="Microsoft Office User" w:date="2020-01-02T14:18:00Z">
          <w:r w:rsidR="00DD62DB" w:rsidDel="00D477EA">
            <w:rPr>
              <w:rFonts w:hint="eastAsia"/>
            </w:rPr>
            <w:delText>基础</w:delText>
          </w:r>
        </w:del>
        <w:r w:rsidR="00DD62DB">
          <w:t>imgui</w:t>
        </w:r>
        <w:del w:id="2289" w:author="Microsoft Office User" w:date="2020-01-02T14:02:00Z">
          <w:r w:rsidR="00DD62DB" w:rsidDel="00350006">
            <w:rPr>
              <w:rFonts w:hint="eastAsia"/>
            </w:rPr>
            <w:delText>（可选）</w:delText>
          </w:r>
        </w:del>
      </w:ins>
    </w:p>
    <w:p w14:paraId="78712949" w14:textId="77777777" w:rsidR="000E715A" w:rsidRDefault="000E715A">
      <w:pPr>
        <w:rPr>
          <w:ins w:id="2290" w:author="超 杨" w:date="2019-11-20T12:07:00Z"/>
        </w:rPr>
        <w:pPrChange w:id="2291" w:author="超 杨" w:date="2019-11-20T12:07:00Z">
          <w:pPr>
            <w:pStyle w:val="1"/>
          </w:pPr>
        </w:pPrChange>
      </w:pPr>
      <w:ins w:id="2292" w:author="超 杨" w:date="2019-11-20T12:07:00Z">
        <w:r>
          <w:rPr>
            <w:rFonts w:hint="eastAsia"/>
          </w:rPr>
          <w:t>（</w:t>
        </w:r>
      </w:ins>
    </w:p>
    <w:p w14:paraId="31A1E283" w14:textId="1D460029" w:rsidR="000E715A" w:rsidRDefault="000E715A">
      <w:pPr>
        <w:rPr>
          <w:ins w:id="2293" w:author="超 杨" w:date="2019-11-20T12:07:00Z"/>
        </w:rPr>
        <w:pPrChange w:id="2294" w:author="超 杨" w:date="2019-11-20T12:07:00Z">
          <w:pPr>
            <w:pStyle w:val="1"/>
          </w:pPr>
        </w:pPrChange>
      </w:pPr>
      <w:ins w:id="2295" w:author="超 杨" w:date="2019-11-20T12:08:00Z">
        <w:r>
          <w:rPr>
            <w:rFonts w:hint="eastAsia"/>
          </w:rPr>
          <w:t>绘制文字等</w:t>
        </w:r>
      </w:ins>
    </w:p>
    <w:p w14:paraId="6C68C4D9" w14:textId="2849C89C" w:rsidR="00DD62DB" w:rsidRDefault="000E715A">
      <w:pPr>
        <w:rPr>
          <w:ins w:id="2296" w:author="超 杨" w:date="2019-11-16T06:41:00Z"/>
        </w:rPr>
        <w:pPrChange w:id="2297" w:author="超 杨" w:date="2019-11-20T12:07:00Z">
          <w:pPr>
            <w:pStyle w:val="1"/>
          </w:pPr>
        </w:pPrChange>
      </w:pPr>
      <w:ins w:id="2298" w:author="超 杨" w:date="2019-11-20T12:07:00Z">
        <w:r>
          <w:rPr>
            <w:rFonts w:hint="eastAsia"/>
          </w:rPr>
          <w:t>）</w:t>
        </w:r>
      </w:ins>
    </w:p>
    <w:p w14:paraId="278809D0" w14:textId="1661901F" w:rsidR="00E6591D" w:rsidRDefault="00E6591D" w:rsidP="00E6591D">
      <w:pPr>
        <w:pStyle w:val="1"/>
        <w:rPr>
          <w:ins w:id="2299" w:author="Microsoft Office User" w:date="2020-01-02T14:01:00Z"/>
        </w:rPr>
      </w:pPr>
    </w:p>
    <w:p w14:paraId="37E2BA46" w14:textId="1010DBBB" w:rsidR="00350006" w:rsidRDefault="00350006" w:rsidP="00E6591D">
      <w:pPr>
        <w:pStyle w:val="1"/>
        <w:rPr>
          <w:ins w:id="2300" w:author="Microsoft Office User" w:date="2020-01-02T14:01:00Z"/>
        </w:rPr>
      </w:pPr>
    </w:p>
    <w:p w14:paraId="71CA3D18" w14:textId="77777777" w:rsidR="00350006" w:rsidRDefault="00350006" w:rsidP="00E6591D">
      <w:pPr>
        <w:pStyle w:val="1"/>
        <w:rPr>
          <w:ins w:id="2301" w:author="超 杨" w:date="2019-11-16T06:41:00Z"/>
          <w:rFonts w:hint="eastAsia"/>
        </w:rPr>
      </w:pPr>
    </w:p>
    <w:p w14:paraId="6598E8B8" w14:textId="787482C8" w:rsidR="00E6591D" w:rsidRDefault="00E6591D" w:rsidP="00E6591D">
      <w:pPr>
        <w:pStyle w:val="1"/>
        <w:rPr>
          <w:ins w:id="2302" w:author="超 杨" w:date="2019-11-16T06:41:00Z"/>
        </w:rPr>
      </w:pPr>
      <w:ins w:id="2303" w:author="超 杨" w:date="2019-11-16T06:41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</w:t>
        </w:r>
      </w:ins>
      <w:ins w:id="2304" w:author="Microsoft Office User" w:date="2020-01-02T14:26:00Z">
        <w:r w:rsidR="00076CC5">
          <w:t xml:space="preserve"> </w:t>
        </w:r>
      </w:ins>
      <w:ins w:id="2305" w:author="超 杨" w:date="2019-11-16T06:41:00Z">
        <w:del w:id="2306" w:author="Microsoft Office User" w:date="2020-01-02T14:26:00Z">
          <w:r w:rsidRPr="00F6426C" w:rsidDel="00076CC5">
            <w:delText xml:space="preserve"> </w:delText>
          </w:r>
        </w:del>
      </w:ins>
      <w:ins w:id="2307" w:author="Microsoft Office User" w:date="2020-01-02T14:26:00Z">
        <w:r w:rsidR="00076CC5">
          <w:rPr>
            <w:rFonts w:hint="eastAsia"/>
          </w:rPr>
          <w:t>加入</w:t>
        </w:r>
      </w:ins>
      <w:ins w:id="2308" w:author="超 杨" w:date="2019-11-20T12:00:00Z">
        <w:r w:rsidR="00AF3DE4">
          <w:t>Scene Graph</w:t>
        </w:r>
        <w:r w:rsidR="00AF3DE4">
          <w:rPr>
            <w:rFonts w:hint="eastAsia"/>
          </w:rPr>
          <w:t>（</w:t>
        </w:r>
      </w:ins>
      <w:ins w:id="2309" w:author="超 杨" w:date="2019-11-16T06:41:00Z">
        <w:r>
          <w:t>WDB</w:t>
        </w:r>
      </w:ins>
      <w:ins w:id="2310" w:author="超 杨" w:date="2019-11-20T12:00:00Z">
        <w:r w:rsidR="00AF3DE4">
          <w:rPr>
            <w:rFonts w:hint="eastAsia"/>
          </w:rPr>
          <w:t>）</w:t>
        </w:r>
      </w:ins>
    </w:p>
    <w:p w14:paraId="19CAC57E" w14:textId="77777777" w:rsidR="005651A7" w:rsidRDefault="005651A7" w:rsidP="005651A7">
      <w:pPr>
        <w:pStyle w:val="1"/>
        <w:rPr>
          <w:ins w:id="2311" w:author="超 杨" w:date="2019-11-16T07:07:00Z"/>
        </w:rPr>
      </w:pPr>
    </w:p>
    <w:p w14:paraId="3F9863C8" w14:textId="77777777" w:rsidR="005651A7" w:rsidRDefault="005651A7" w:rsidP="005651A7">
      <w:pPr>
        <w:rPr>
          <w:ins w:id="2312" w:author="超 杨" w:date="2019-11-16T07:07:00Z"/>
        </w:rPr>
      </w:pPr>
      <w:ins w:id="2313" w:author="超 杨" w:date="2019-11-16T07:07:00Z">
        <w:r>
          <w:rPr>
            <w:rFonts w:hint="eastAsia"/>
          </w:rPr>
          <w:t>（</w:t>
        </w:r>
      </w:ins>
    </w:p>
    <w:p w14:paraId="5438D3D6" w14:textId="0FCB8D28" w:rsidR="005651A7" w:rsidRDefault="00D225BD" w:rsidP="005651A7">
      <w:pPr>
        <w:rPr>
          <w:ins w:id="2314" w:author="超 杨" w:date="2019-11-16T07:10:00Z"/>
        </w:rPr>
      </w:pPr>
      <w:ins w:id="2315" w:author="超 杨" w:date="2019-11-16T07:10:00Z">
        <w:r>
          <w:rPr>
            <w:rFonts w:hint="eastAsia"/>
          </w:rPr>
          <w:t>文字</w:t>
        </w:r>
      </w:ins>
    </w:p>
    <w:p w14:paraId="0EF2E038" w14:textId="77777777" w:rsidR="00D225BD" w:rsidRDefault="00D225BD" w:rsidP="005651A7">
      <w:pPr>
        <w:rPr>
          <w:ins w:id="2316" w:author="超 杨" w:date="2019-11-16T07:10:00Z"/>
        </w:rPr>
      </w:pPr>
    </w:p>
    <w:p w14:paraId="16909006" w14:textId="67FAD431" w:rsidR="00D225BD" w:rsidRDefault="00D225BD" w:rsidP="005651A7">
      <w:pPr>
        <w:rPr>
          <w:ins w:id="2317" w:author="超 杨" w:date="2019-11-16T07:07:00Z"/>
        </w:rPr>
      </w:pPr>
      <w:ins w:id="2318" w:author="超 杨" w:date="2019-11-16T07:10:00Z">
        <w:r>
          <w:rPr>
            <w:rFonts w:hint="eastAsia"/>
          </w:rPr>
          <w:t>自由组合</w:t>
        </w:r>
        <w:proofErr w:type="spellStart"/>
        <w:r>
          <w:t>imgui</w:t>
        </w:r>
      </w:ins>
      <w:proofErr w:type="spellEnd"/>
    </w:p>
    <w:p w14:paraId="23238CF7" w14:textId="77777777" w:rsidR="005651A7" w:rsidRPr="00817B08" w:rsidRDefault="005651A7" w:rsidP="005651A7">
      <w:pPr>
        <w:rPr>
          <w:ins w:id="2319" w:author="超 杨" w:date="2019-11-16T07:07:00Z"/>
        </w:rPr>
      </w:pPr>
      <w:ins w:id="2320" w:author="超 杨" w:date="2019-11-16T07:07:00Z">
        <w:r>
          <w:rPr>
            <w:rFonts w:hint="eastAsia"/>
          </w:rPr>
          <w:t>）</w:t>
        </w:r>
      </w:ins>
    </w:p>
    <w:p w14:paraId="25E39981" w14:textId="77777777" w:rsidR="005651A7" w:rsidRPr="00817B08" w:rsidRDefault="005651A7" w:rsidP="005651A7">
      <w:pPr>
        <w:rPr>
          <w:ins w:id="2321" w:author="超 杨" w:date="2019-11-16T07:07:00Z"/>
        </w:rPr>
      </w:pPr>
    </w:p>
    <w:p w14:paraId="501C1AC5" w14:textId="77777777" w:rsidR="00E52F8D" w:rsidRDefault="00E52F8D" w:rsidP="005651A7">
      <w:pPr>
        <w:pStyle w:val="1"/>
        <w:rPr>
          <w:ins w:id="2322" w:author="超 杨" w:date="2019-11-18T11:55:00Z"/>
        </w:rPr>
      </w:pPr>
    </w:p>
    <w:p w14:paraId="56A4AF22" w14:textId="77777777" w:rsidR="00C65047" w:rsidRDefault="00C65047" w:rsidP="00C65047">
      <w:pPr>
        <w:pStyle w:val="1"/>
        <w:rPr>
          <w:ins w:id="2323" w:author="超 杨" w:date="2019-11-20T12:00:00Z"/>
        </w:rPr>
      </w:pPr>
    </w:p>
    <w:p w14:paraId="24425DFB" w14:textId="234081CE" w:rsidR="00D477EA" w:rsidRDefault="00D477EA" w:rsidP="00D477EA">
      <w:pPr>
        <w:pStyle w:val="1"/>
        <w:rPr>
          <w:ins w:id="2324" w:author="Microsoft Office User" w:date="2020-01-02T14:16:00Z"/>
        </w:rPr>
      </w:pPr>
      <w:ins w:id="2325" w:author="Microsoft Office User" w:date="2020-01-02T14:16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326" w:author="Microsoft Office User" w:date="2020-01-02T14:26:00Z">
        <w:r w:rsidR="00076CC5">
          <w:rPr>
            <w:rFonts w:hint="eastAsia"/>
          </w:rPr>
          <w:t>支持</w:t>
        </w:r>
      </w:ins>
      <w:ins w:id="2327" w:author="Microsoft Office User" w:date="2020-01-02T14:16:00Z">
        <w:r>
          <w:rPr>
            <w:rFonts w:hint="eastAsia"/>
          </w:rPr>
          <w:t>流加载</w:t>
        </w:r>
      </w:ins>
    </w:p>
    <w:p w14:paraId="01F56A31" w14:textId="77777777" w:rsidR="00C65047" w:rsidRDefault="00C65047" w:rsidP="005C2B6E">
      <w:pPr>
        <w:pStyle w:val="1"/>
        <w:rPr>
          <w:ins w:id="2328" w:author="超 杨" w:date="2019-11-20T12:00:00Z"/>
        </w:rPr>
      </w:pPr>
    </w:p>
    <w:p w14:paraId="3EF7996A" w14:textId="77777777" w:rsidR="00C65047" w:rsidRDefault="00C65047" w:rsidP="005C2B6E">
      <w:pPr>
        <w:pStyle w:val="1"/>
        <w:rPr>
          <w:ins w:id="2329" w:author="超 杨" w:date="2019-11-20T11:59:00Z"/>
        </w:rPr>
      </w:pPr>
    </w:p>
    <w:p w14:paraId="16593420" w14:textId="7FA29BEF" w:rsidR="001D131B" w:rsidRDefault="001D131B" w:rsidP="001D131B">
      <w:pPr>
        <w:spacing w:line="240" w:lineRule="auto"/>
        <w:ind w:firstLineChars="0" w:firstLine="0"/>
        <w:jc w:val="center"/>
        <w:outlineLvl w:val="0"/>
        <w:rPr>
          <w:ins w:id="2330" w:author="超 杨" w:date="2019-11-20T11:59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331" w:author="超 杨" w:date="2019-11-20T11:59:00Z"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第</w:t>
        </w:r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</w:t>
        </w:r>
        <w:del w:id="2332" w:author="Microsoft Office User" w:date="2020-01-02T16:07:00Z">
          <w:r w:rsidRPr="00F6426C" w:rsidDel="00365824">
            <w:rPr>
              <w:rFonts w:ascii="Arial Unicode MS" w:eastAsia="Arial Unicode MS" w:cs="Arial Unicode MS"/>
              <w:color w:val="000000"/>
              <w:sz w:val="52"/>
              <w:szCs w:val="52"/>
              <w:shd w:val="clear" w:color="auto" w:fill="auto"/>
            </w:rPr>
            <w:delText>4</w:delText>
          </w:r>
        </w:del>
      </w:ins>
      <w:ins w:id="2333" w:author="Microsoft Office User" w:date="2020-01-02T16:07:00Z">
        <w:r w:rsidR="00365824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>5</w:t>
        </w:r>
      </w:ins>
      <w:ins w:id="2334" w:author="超 杨" w:date="2019-11-20T11:59:00Z"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</w:t>
        </w:r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篇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 xml:space="preserve">  </w:t>
        </w:r>
        <w:r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t>增强扩展性</w:t>
        </w:r>
      </w:ins>
    </w:p>
    <w:p w14:paraId="77316127" w14:textId="77777777" w:rsidR="001D131B" w:rsidRDefault="001D131B" w:rsidP="001D131B">
      <w:pPr>
        <w:widowControl/>
        <w:topLinePunct w:val="0"/>
        <w:spacing w:line="240" w:lineRule="auto"/>
        <w:ind w:firstLineChars="0" w:firstLine="0"/>
        <w:jc w:val="left"/>
        <w:rPr>
          <w:ins w:id="2335" w:author="超 杨" w:date="2019-11-20T11:59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336" w:author="超 杨" w:date="2019-11-20T11:59:00Z">
        <w:r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ins>
    </w:p>
    <w:p w14:paraId="34284553" w14:textId="77777777" w:rsidR="00DA08AF" w:rsidRDefault="00DA08AF" w:rsidP="00DA08AF">
      <w:pPr>
        <w:pStyle w:val="1"/>
        <w:rPr>
          <w:ins w:id="2337" w:author="超 杨" w:date="2019-11-20T11:59:00Z"/>
        </w:rPr>
      </w:pPr>
    </w:p>
    <w:p w14:paraId="7A13F7D2" w14:textId="7737E943" w:rsidR="00DA08AF" w:rsidDel="00365824" w:rsidRDefault="00DA08AF" w:rsidP="00B246C9">
      <w:pPr>
        <w:pStyle w:val="1"/>
        <w:rPr>
          <w:ins w:id="2338" w:author="超 杨" w:date="2019-11-20T11:59:00Z"/>
          <w:del w:id="2339" w:author="Microsoft Office User" w:date="2020-01-02T16:09:00Z"/>
        </w:rPr>
        <w:pPrChange w:id="2340" w:author="Microsoft Office User" w:date="2020-01-07T16:41:00Z">
          <w:pPr>
            <w:pStyle w:val="1"/>
          </w:pPr>
        </w:pPrChange>
      </w:pPr>
      <w:ins w:id="2341" w:author="超 杨" w:date="2019-11-20T11:59:00Z">
        <w:del w:id="2342" w:author="Microsoft Office User" w:date="2020-01-02T16:09:00Z">
          <w:r w:rsidRPr="00F6426C" w:rsidDel="00365824">
            <w:rPr>
              <w:rFonts w:hint="eastAsia"/>
            </w:rPr>
            <w:delText>第</w:delText>
          </w:r>
          <w:r w:rsidRPr="00F6426C" w:rsidDel="00365824">
            <w:delText>17</w:delText>
          </w:r>
          <w:r w:rsidRPr="00F6426C" w:rsidDel="00365824">
            <w:rPr>
              <w:rFonts w:hint="eastAsia"/>
            </w:rPr>
            <w:delText>章</w:delText>
          </w:r>
          <w:r w:rsidRPr="00F6426C" w:rsidDel="00365824">
            <w:delText xml:space="preserve">  </w:delText>
          </w:r>
        </w:del>
      </w:ins>
      <w:ins w:id="2343" w:author="超 杨" w:date="2019-11-20T12:35:00Z">
        <w:del w:id="2344" w:author="Microsoft Office User" w:date="2020-01-02T16:09:00Z">
          <w:r w:rsidR="00610B8C" w:rsidDel="00365824">
            <w:rPr>
              <w:rFonts w:hint="eastAsia"/>
            </w:rPr>
            <w:delText>支持</w:delText>
          </w:r>
        </w:del>
      </w:ins>
      <w:ins w:id="2345" w:author="超 杨" w:date="2019-11-20T11:59:00Z">
        <w:del w:id="2346" w:author="Microsoft Office User" w:date="2020-01-02T16:09:00Z">
          <w:r w:rsidDel="00365824">
            <w:rPr>
              <w:rFonts w:hint="eastAsia"/>
            </w:rPr>
            <w:delText>自定义管道</w:delText>
          </w:r>
          <w:r w:rsidDel="00365824">
            <w:delText>job</w:delText>
          </w:r>
        </w:del>
      </w:ins>
    </w:p>
    <w:p w14:paraId="6B172FBE" w14:textId="6E80ADF6" w:rsidR="00DA08AF" w:rsidRPr="00817B08" w:rsidDel="00365824" w:rsidRDefault="00DA08AF" w:rsidP="00B246C9">
      <w:pPr>
        <w:pStyle w:val="1"/>
        <w:rPr>
          <w:ins w:id="2347" w:author="超 杨" w:date="2019-11-20T11:59:00Z"/>
          <w:del w:id="2348" w:author="Microsoft Office User" w:date="2020-01-02T16:09:00Z"/>
          <w:rFonts w:hint="eastAsia"/>
        </w:rPr>
        <w:pPrChange w:id="2349" w:author="Microsoft Office User" w:date="2020-01-07T16:41:00Z">
          <w:pPr/>
        </w:pPrChange>
      </w:pPr>
    </w:p>
    <w:p w14:paraId="0E9E2658" w14:textId="77777777" w:rsidR="00B246C9" w:rsidRDefault="00B246C9" w:rsidP="00B246C9">
      <w:pPr>
        <w:pStyle w:val="1"/>
        <w:rPr>
          <w:ins w:id="2350" w:author="Microsoft Office User" w:date="2020-01-07T16:41:00Z"/>
        </w:rPr>
        <w:pPrChange w:id="2351" w:author="Microsoft Office User" w:date="2020-01-07T16:41:00Z">
          <w:pPr>
            <w:ind w:left="395" w:firstLineChars="0" w:firstLine="0"/>
          </w:pPr>
        </w:pPrChange>
      </w:pPr>
      <w:ins w:id="2352" w:author="Microsoft Office User" w:date="2020-01-07T16:41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支持自定义管道</w:t>
        </w:r>
        <w:r>
          <w:t>job</w:t>
        </w:r>
      </w:ins>
    </w:p>
    <w:p w14:paraId="6431AD19" w14:textId="77777777" w:rsidR="00B246C9" w:rsidRPr="00817B08" w:rsidRDefault="00B246C9" w:rsidP="00B246C9">
      <w:pPr>
        <w:rPr>
          <w:ins w:id="2353" w:author="Microsoft Office User" w:date="2020-01-07T16:41:00Z"/>
          <w:rFonts w:hint="eastAsia"/>
        </w:rPr>
      </w:pPr>
      <w:ins w:id="2354" w:author="Microsoft Office User" w:date="2020-01-07T16:41:00Z">
        <w:r>
          <w:t>Support custom No worker, worker job</w:t>
        </w:r>
      </w:ins>
    </w:p>
    <w:p w14:paraId="3FD8C540" w14:textId="77777777" w:rsidR="00DA08AF" w:rsidRPr="00D176AA" w:rsidRDefault="00DA08AF" w:rsidP="00DA08AF">
      <w:pPr>
        <w:pStyle w:val="1"/>
        <w:rPr>
          <w:ins w:id="2355" w:author="超 杨" w:date="2019-11-20T11:59:00Z"/>
          <w:rPrChange w:id="2356" w:author="Microsoft Office User" w:date="2020-01-02T13:58:00Z">
            <w:rPr>
              <w:ins w:id="2357" w:author="超 杨" w:date="2019-11-20T11:59:00Z"/>
            </w:rPr>
          </w:rPrChange>
        </w:rPr>
      </w:pPr>
    </w:p>
    <w:p w14:paraId="07F8602A" w14:textId="77777777" w:rsidR="00DA08AF" w:rsidRDefault="00DA08AF" w:rsidP="00DA08AF">
      <w:pPr>
        <w:pStyle w:val="1"/>
        <w:rPr>
          <w:ins w:id="2358" w:author="超 杨" w:date="2019-11-20T11:59:00Z"/>
        </w:rPr>
      </w:pPr>
    </w:p>
    <w:p w14:paraId="5E8DEB05" w14:textId="67A42785" w:rsidR="00DA08AF" w:rsidRDefault="00DA08AF" w:rsidP="00DA08AF">
      <w:pPr>
        <w:pStyle w:val="1"/>
        <w:rPr>
          <w:ins w:id="2359" w:author="超 杨" w:date="2019-11-20T11:59:00Z"/>
        </w:rPr>
      </w:pPr>
      <w:ins w:id="2360" w:author="超 杨" w:date="2019-11-20T11:59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加入脚本</w:t>
        </w:r>
      </w:ins>
      <w:ins w:id="2361" w:author="超 杨" w:date="2019-11-20T12:02:00Z">
        <w:r w:rsidR="007E29B3">
          <w:rPr>
            <w:rFonts w:hint="eastAsia"/>
          </w:rPr>
          <w:t>组件</w:t>
        </w:r>
      </w:ins>
    </w:p>
    <w:p w14:paraId="057E0EC3" w14:textId="77777777" w:rsidR="00DA08AF" w:rsidRPr="00817B08" w:rsidRDefault="00DA08AF" w:rsidP="00DA08AF">
      <w:pPr>
        <w:rPr>
          <w:ins w:id="2362" w:author="超 杨" w:date="2019-11-20T11:59:00Z"/>
        </w:rPr>
      </w:pPr>
    </w:p>
    <w:p w14:paraId="0549001E" w14:textId="77777777" w:rsidR="0057255A" w:rsidRDefault="0057255A">
      <w:pPr>
        <w:rPr>
          <w:ins w:id="2363" w:author="超 杨" w:date="2019-11-20T12:36:00Z"/>
        </w:rPr>
        <w:pPrChange w:id="2364" w:author="超 杨" w:date="2019-11-20T12:37:00Z">
          <w:pPr>
            <w:pStyle w:val="1"/>
          </w:pPr>
        </w:pPrChange>
      </w:pPr>
      <w:ins w:id="2365" w:author="超 杨" w:date="2019-11-20T12:36:00Z">
        <w:r>
          <w:rPr>
            <w:rFonts w:hint="eastAsia"/>
          </w:rPr>
          <w:t>（</w:t>
        </w:r>
      </w:ins>
    </w:p>
    <w:p w14:paraId="09BE170D" w14:textId="3F0CA6D7" w:rsidR="0057255A" w:rsidRDefault="0057255A">
      <w:pPr>
        <w:rPr>
          <w:ins w:id="2366" w:author="超 杨" w:date="2019-11-20T12:36:00Z"/>
        </w:rPr>
        <w:pPrChange w:id="2367" w:author="超 杨" w:date="2019-11-20T12:37:00Z">
          <w:pPr>
            <w:pStyle w:val="1"/>
          </w:pPr>
        </w:pPrChange>
      </w:pPr>
      <w:ins w:id="2368" w:author="超 杨" w:date="2019-11-20T12:36:00Z">
        <w:r>
          <w:rPr>
            <w:rFonts w:hint="eastAsia"/>
          </w:rPr>
          <w:t>结合</w:t>
        </w:r>
        <w:r>
          <w:t>job</w:t>
        </w:r>
        <w:r>
          <w:rPr>
            <w:rFonts w:hint="eastAsia"/>
          </w:rPr>
          <w:t>和</w:t>
        </w:r>
        <w:r>
          <w:t>script</w:t>
        </w:r>
        <w:r>
          <w:rPr>
            <w:rFonts w:hint="eastAsia"/>
          </w:rPr>
          <w:t>，可</w:t>
        </w:r>
      </w:ins>
      <w:ins w:id="2369" w:author="超 杨" w:date="2019-11-20T12:37:00Z">
        <w:r>
          <w:rPr>
            <w:rFonts w:hint="eastAsia"/>
          </w:rPr>
          <w:t>实现</w:t>
        </w:r>
        <w:r>
          <w:t>picking</w:t>
        </w:r>
      </w:ins>
    </w:p>
    <w:p w14:paraId="01E3AC64" w14:textId="5C9636B8" w:rsidR="001D131B" w:rsidRDefault="0057255A">
      <w:pPr>
        <w:rPr>
          <w:ins w:id="2370" w:author="超 杨" w:date="2019-11-20T12:02:00Z"/>
        </w:rPr>
        <w:pPrChange w:id="2371" w:author="超 杨" w:date="2019-11-20T12:37:00Z">
          <w:pPr>
            <w:pStyle w:val="1"/>
          </w:pPr>
        </w:pPrChange>
      </w:pPr>
      <w:ins w:id="2372" w:author="超 杨" w:date="2019-11-20T12:36:00Z">
        <w:r>
          <w:rPr>
            <w:rFonts w:hint="eastAsia"/>
          </w:rPr>
          <w:t>）</w:t>
        </w:r>
      </w:ins>
    </w:p>
    <w:p w14:paraId="31DB1B9F" w14:textId="77777777" w:rsidR="003C2703" w:rsidRDefault="003C2703" w:rsidP="003C2703">
      <w:pPr>
        <w:pStyle w:val="1"/>
        <w:rPr>
          <w:ins w:id="2373" w:author="超 杨" w:date="2019-11-20T12:17:00Z"/>
        </w:rPr>
      </w:pPr>
    </w:p>
    <w:p w14:paraId="3DBF7901" w14:textId="76B078D6" w:rsidR="003C2703" w:rsidRDefault="003C2703" w:rsidP="003C2703">
      <w:pPr>
        <w:pStyle w:val="1"/>
        <w:rPr>
          <w:ins w:id="2374" w:author="超 杨" w:date="2019-11-20T12:17:00Z"/>
        </w:rPr>
      </w:pPr>
      <w:ins w:id="2375" w:author="超 杨" w:date="2019-11-20T12:17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376" w:author="Microsoft Office User" w:date="2020-01-02T16:10:00Z">
        <w:r w:rsidR="003522C8">
          <w:rPr>
            <w:rFonts w:hint="eastAsia"/>
          </w:rPr>
          <w:t>加入</w:t>
        </w:r>
      </w:ins>
      <w:ins w:id="2377" w:author="超 杨" w:date="2019-11-20T12:35:00Z">
        <w:del w:id="2378" w:author="Microsoft Office User" w:date="2020-01-02T16:10:00Z">
          <w:r w:rsidR="00610B8C" w:rsidDel="003522C8">
            <w:rPr>
              <w:rFonts w:hint="eastAsia"/>
            </w:rPr>
            <w:delText>支持</w:delText>
          </w:r>
        </w:del>
      </w:ins>
      <w:ins w:id="2379" w:author="超 杨" w:date="2019-11-20T12:17:00Z">
        <w:r>
          <w:rPr>
            <w:rFonts w:hint="eastAsia"/>
          </w:rPr>
          <w:t>自定义材质</w:t>
        </w:r>
      </w:ins>
    </w:p>
    <w:p w14:paraId="7591F7D2" w14:textId="77777777" w:rsidR="003C2703" w:rsidRPr="00817B08" w:rsidRDefault="003C2703" w:rsidP="003C2703">
      <w:pPr>
        <w:rPr>
          <w:ins w:id="2380" w:author="超 杨" w:date="2019-11-20T12:17:00Z"/>
        </w:rPr>
      </w:pPr>
    </w:p>
    <w:p w14:paraId="0D0C6576" w14:textId="77777777" w:rsidR="00E54CEB" w:rsidRDefault="00E54CEB">
      <w:pPr>
        <w:rPr>
          <w:ins w:id="2381" w:author="超 杨" w:date="2019-11-20T12:18:00Z"/>
        </w:rPr>
        <w:pPrChange w:id="2382" w:author="超 杨" w:date="2019-11-20T12:37:00Z">
          <w:pPr>
            <w:pStyle w:val="1"/>
          </w:pPr>
        </w:pPrChange>
      </w:pPr>
      <w:ins w:id="2383" w:author="超 杨" w:date="2019-11-20T12:18:00Z">
        <w:r>
          <w:rPr>
            <w:rFonts w:hint="eastAsia"/>
          </w:rPr>
          <w:t>（</w:t>
        </w:r>
      </w:ins>
    </w:p>
    <w:p w14:paraId="39CD93B1" w14:textId="1A81D452" w:rsidR="00E54CEB" w:rsidRDefault="00E54CEB">
      <w:pPr>
        <w:rPr>
          <w:ins w:id="2384" w:author="超 杨" w:date="2019-11-20T12:31:00Z"/>
        </w:rPr>
        <w:pPrChange w:id="2385" w:author="超 杨" w:date="2019-11-20T12:37:00Z">
          <w:pPr>
            <w:pStyle w:val="1"/>
          </w:pPr>
        </w:pPrChange>
      </w:pPr>
      <w:ins w:id="2386" w:author="超 杨" w:date="2019-11-20T12:19:00Z">
        <w:r>
          <w:rPr>
            <w:rFonts w:hint="eastAsia"/>
          </w:rPr>
          <w:t>对应需要自定义</w:t>
        </w:r>
        <w:r>
          <w:t>shader</w:t>
        </w:r>
      </w:ins>
    </w:p>
    <w:p w14:paraId="517AFF9E" w14:textId="77777777" w:rsidR="00223181" w:rsidRDefault="00223181">
      <w:pPr>
        <w:rPr>
          <w:ins w:id="2387" w:author="超 杨" w:date="2019-11-20T12:31:00Z"/>
        </w:rPr>
        <w:pPrChange w:id="2388" w:author="超 杨" w:date="2019-11-20T12:37:00Z">
          <w:pPr>
            <w:pStyle w:val="1"/>
          </w:pPr>
        </w:pPrChange>
      </w:pPr>
    </w:p>
    <w:p w14:paraId="76AD200B" w14:textId="50DBE754" w:rsidR="00223181" w:rsidRDefault="00223181">
      <w:pPr>
        <w:rPr>
          <w:ins w:id="2389" w:author="超 杨" w:date="2019-11-20T12:18:00Z"/>
        </w:rPr>
        <w:pPrChange w:id="2390" w:author="超 杨" w:date="2019-11-20T12:37:00Z">
          <w:pPr>
            <w:pStyle w:val="1"/>
          </w:pPr>
        </w:pPrChange>
      </w:pPr>
      <w:ins w:id="2391" w:author="超 杨" w:date="2019-11-20T12:31:00Z">
        <w:r>
          <w:rPr>
            <w:rFonts w:hint="eastAsia"/>
          </w:rPr>
          <w:t>可实现轮廓功能（自定义</w:t>
        </w:r>
        <w:r>
          <w:t>no material shader</w:t>
        </w:r>
        <w:r>
          <w:rPr>
            <w:rFonts w:hint="eastAsia"/>
          </w:rPr>
          <w:t>）</w:t>
        </w:r>
      </w:ins>
    </w:p>
    <w:p w14:paraId="79D2AA80" w14:textId="2F9D1F7C" w:rsidR="002E2E9A" w:rsidRDefault="00E54CEB">
      <w:pPr>
        <w:rPr>
          <w:ins w:id="2392" w:author="超 杨" w:date="2019-11-20T12:02:00Z"/>
        </w:rPr>
        <w:pPrChange w:id="2393" w:author="超 杨" w:date="2019-11-20T12:37:00Z">
          <w:pPr>
            <w:pStyle w:val="1"/>
          </w:pPr>
        </w:pPrChange>
      </w:pPr>
      <w:ins w:id="2394" w:author="超 杨" w:date="2019-11-20T12:18:00Z">
        <w:r>
          <w:rPr>
            <w:rFonts w:hint="eastAsia"/>
          </w:rPr>
          <w:t>）</w:t>
        </w:r>
      </w:ins>
    </w:p>
    <w:p w14:paraId="15F8B2E7" w14:textId="77777777" w:rsidR="004F41BF" w:rsidRDefault="004F41BF">
      <w:pPr>
        <w:rPr>
          <w:ins w:id="2395" w:author="超 杨" w:date="2019-11-20T12:40:00Z"/>
        </w:rPr>
        <w:pPrChange w:id="2396" w:author="超 杨" w:date="2019-11-20T12:40:00Z">
          <w:pPr>
            <w:pStyle w:val="1"/>
          </w:pPr>
        </w:pPrChange>
      </w:pPr>
      <w:ins w:id="2397" w:author="超 杨" w:date="2019-11-20T12:40:00Z">
        <w:r>
          <w:rPr>
            <w:rFonts w:hint="eastAsia"/>
          </w:rPr>
          <w:t>（</w:t>
        </w:r>
      </w:ins>
    </w:p>
    <w:p w14:paraId="2B3A58BF" w14:textId="64C0CB0F" w:rsidR="004F41BF" w:rsidRDefault="004F41BF">
      <w:pPr>
        <w:rPr>
          <w:ins w:id="2398" w:author="超 杨" w:date="2019-11-20T12:40:00Z"/>
        </w:rPr>
        <w:pPrChange w:id="2399" w:author="超 杨" w:date="2019-11-20T12:40:00Z">
          <w:pPr>
            <w:pStyle w:val="1"/>
          </w:pPr>
        </w:pPrChange>
      </w:pPr>
      <w:ins w:id="2400" w:author="超 杨" w:date="2019-11-20T12:40:00Z">
        <w:r>
          <w:t>WDB</w:t>
        </w:r>
        <w:r>
          <w:rPr>
            <w:rFonts w:hint="eastAsia"/>
          </w:rPr>
          <w:t>支持该数据</w:t>
        </w:r>
      </w:ins>
    </w:p>
    <w:p w14:paraId="40CF788D" w14:textId="4C2937E2" w:rsidR="002E2E9A" w:rsidRDefault="004F41BF">
      <w:pPr>
        <w:rPr>
          <w:ins w:id="2401" w:author="Microsoft Office User" w:date="2020-01-02T13:56:00Z"/>
        </w:rPr>
      </w:pPr>
      <w:ins w:id="2402" w:author="超 杨" w:date="2019-11-20T12:40:00Z">
        <w:r>
          <w:rPr>
            <w:rFonts w:hint="eastAsia"/>
          </w:rPr>
          <w:t>）</w:t>
        </w:r>
      </w:ins>
    </w:p>
    <w:p w14:paraId="6451BA5B" w14:textId="2E672C6C" w:rsidR="00A44813" w:rsidRDefault="00A44813">
      <w:pPr>
        <w:rPr>
          <w:ins w:id="2403" w:author="Microsoft Office User" w:date="2020-01-02T13:56:00Z"/>
        </w:rPr>
      </w:pPr>
    </w:p>
    <w:p w14:paraId="756CA112" w14:textId="77777777" w:rsidR="00A44813" w:rsidRDefault="00A44813">
      <w:pPr>
        <w:rPr>
          <w:ins w:id="2404" w:author="Microsoft Office User" w:date="2020-01-02T13:56:00Z"/>
        </w:rPr>
      </w:pPr>
      <w:ins w:id="2405" w:author="Microsoft Office User" w:date="2020-01-02T13:56:00Z">
        <w:r>
          <w:rPr>
            <w:rFonts w:hint="eastAsia"/>
          </w:rPr>
          <w:t>（</w:t>
        </w:r>
      </w:ins>
    </w:p>
    <w:p w14:paraId="451D840D" w14:textId="45354EF0" w:rsidR="00A44813" w:rsidRDefault="00A44813">
      <w:pPr>
        <w:rPr>
          <w:ins w:id="2406" w:author="Microsoft Office User" w:date="2020-01-02T13:56:00Z"/>
        </w:rPr>
      </w:pPr>
      <w:ins w:id="2407" w:author="Microsoft Office User" w:date="2020-01-02T13:56:00Z">
        <w:r>
          <w:rPr>
            <w:rFonts w:hint="eastAsia"/>
          </w:rPr>
          <w:t>支持</w:t>
        </w:r>
        <w:r>
          <w:t>custom material</w:t>
        </w:r>
      </w:ins>
    </w:p>
    <w:p w14:paraId="471FEC46" w14:textId="636C1990" w:rsidR="00A44813" w:rsidRDefault="00A44813">
      <w:pPr>
        <w:rPr>
          <w:ins w:id="2408" w:author="超 杨" w:date="2019-11-20T12:41:00Z"/>
          <w:rFonts w:hint="eastAsia"/>
        </w:rPr>
        <w:pPrChange w:id="2409" w:author="超 杨" w:date="2019-11-20T12:40:00Z">
          <w:pPr>
            <w:pStyle w:val="1"/>
          </w:pPr>
        </w:pPrChange>
      </w:pPr>
      <w:ins w:id="2410" w:author="Microsoft Office User" w:date="2020-01-02T13:56:00Z">
        <w:r>
          <w:rPr>
            <w:rFonts w:hint="eastAsia"/>
          </w:rPr>
          <w:t>）</w:t>
        </w:r>
      </w:ins>
    </w:p>
    <w:p w14:paraId="725093E2" w14:textId="77777777" w:rsidR="002E2E9A" w:rsidRDefault="002E2E9A" w:rsidP="002E2E9A">
      <w:pPr>
        <w:pStyle w:val="1"/>
        <w:rPr>
          <w:ins w:id="2411" w:author="超 杨" w:date="2019-11-20T12:02:00Z"/>
        </w:rPr>
      </w:pPr>
    </w:p>
    <w:p w14:paraId="18463D11" w14:textId="0E136C8F" w:rsidR="002E2E9A" w:rsidRDefault="008167F6" w:rsidP="002E2E9A">
      <w:pPr>
        <w:pStyle w:val="1"/>
        <w:rPr>
          <w:ins w:id="2412" w:author="超 杨" w:date="2019-11-20T12:02:00Z"/>
        </w:rPr>
      </w:pPr>
      <w:ins w:id="2413" w:author="超 杨" w:date="2019-11-20T12:27:00Z">
        <w:r>
          <w:t>////</w:t>
        </w:r>
      </w:ins>
      <w:ins w:id="2414" w:author="超 杨" w:date="2019-11-20T12:02:00Z">
        <w:r w:rsidR="002E2E9A" w:rsidRPr="00F6426C">
          <w:rPr>
            <w:rFonts w:hint="eastAsia"/>
          </w:rPr>
          <w:t>第</w:t>
        </w:r>
        <w:r w:rsidR="002E2E9A" w:rsidRPr="00F6426C">
          <w:t>17</w:t>
        </w:r>
        <w:r w:rsidR="002E2E9A" w:rsidRPr="00F6426C">
          <w:rPr>
            <w:rFonts w:hint="eastAsia"/>
          </w:rPr>
          <w:t>章</w:t>
        </w:r>
        <w:r w:rsidR="002E2E9A" w:rsidRPr="00F6426C">
          <w:t xml:space="preserve">  </w:t>
        </w:r>
        <w:r w:rsidR="002E2E9A">
          <w:rPr>
            <w:rFonts w:hint="eastAsia"/>
          </w:rPr>
          <w:t>自定义</w:t>
        </w:r>
        <w:r w:rsidR="002E2E9A">
          <w:t>Component</w:t>
        </w:r>
        <w:r w:rsidR="002E2E9A">
          <w:rPr>
            <w:rFonts w:hint="eastAsia"/>
          </w:rPr>
          <w:t>？（可选）</w:t>
        </w:r>
      </w:ins>
    </w:p>
    <w:p w14:paraId="59A1614F" w14:textId="77777777" w:rsidR="002E2E9A" w:rsidRPr="00817B08" w:rsidRDefault="002E2E9A" w:rsidP="002E2E9A">
      <w:pPr>
        <w:rPr>
          <w:ins w:id="2415" w:author="超 杨" w:date="2019-11-20T12:02:00Z"/>
        </w:rPr>
      </w:pPr>
    </w:p>
    <w:p w14:paraId="1F1EED04" w14:textId="77777777" w:rsidR="002E2E9A" w:rsidRDefault="002E2E9A" w:rsidP="002E2E9A">
      <w:pPr>
        <w:pStyle w:val="1"/>
        <w:rPr>
          <w:ins w:id="2416" w:author="超 杨" w:date="2019-11-20T12:07:00Z"/>
        </w:rPr>
      </w:pPr>
    </w:p>
    <w:p w14:paraId="3946993B" w14:textId="77777777" w:rsidR="0046448E" w:rsidRDefault="0046448E" w:rsidP="002E2E9A">
      <w:pPr>
        <w:pStyle w:val="1"/>
        <w:rPr>
          <w:ins w:id="2417" w:author="超 杨" w:date="2019-11-20T12:07:00Z"/>
        </w:rPr>
      </w:pPr>
    </w:p>
    <w:p w14:paraId="6970B3CA" w14:textId="3013F9C4" w:rsidR="0046448E" w:rsidRDefault="008C273D" w:rsidP="0046448E">
      <w:pPr>
        <w:pStyle w:val="1"/>
        <w:rPr>
          <w:ins w:id="2418" w:author="超 杨" w:date="2019-11-20T12:07:00Z"/>
        </w:rPr>
      </w:pPr>
      <w:ins w:id="2419" w:author="超 杨" w:date="2019-11-20T15:07:00Z">
        <w:del w:id="2420" w:author="Microsoft Office User" w:date="2020-01-02T14:02:00Z">
          <w:r w:rsidDel="00350006">
            <w:delText>////</w:delText>
          </w:r>
        </w:del>
      </w:ins>
      <w:ins w:id="2421" w:author="超 杨" w:date="2019-11-20T12:07:00Z">
        <w:r w:rsidR="0046448E" w:rsidRPr="00F6426C">
          <w:rPr>
            <w:rFonts w:hint="eastAsia"/>
          </w:rPr>
          <w:t>第</w:t>
        </w:r>
        <w:r w:rsidR="0046448E" w:rsidRPr="00F6426C">
          <w:t>17</w:t>
        </w:r>
        <w:r w:rsidR="0046448E" w:rsidRPr="00F6426C">
          <w:rPr>
            <w:rFonts w:hint="eastAsia"/>
          </w:rPr>
          <w:t>章</w:t>
        </w:r>
        <w:r w:rsidR="0046448E" w:rsidRPr="00F6426C">
          <w:t xml:space="preserve">  </w:t>
        </w:r>
      </w:ins>
      <w:ins w:id="2422" w:author="超 杨" w:date="2019-11-20T12:35:00Z">
        <w:r w:rsidR="00610B8C">
          <w:rPr>
            <w:rFonts w:hint="eastAsia"/>
          </w:rPr>
          <w:t>支持</w:t>
        </w:r>
        <w:r w:rsidR="00F37255">
          <w:rPr>
            <w:rFonts w:hint="eastAsia"/>
          </w:rPr>
          <w:t>自定义</w:t>
        </w:r>
      </w:ins>
      <w:ins w:id="2423" w:author="超 杨" w:date="2019-11-20T12:07:00Z">
        <w:r w:rsidR="0046448E">
          <w:t>imgui</w:t>
        </w:r>
        <w:del w:id="2424" w:author="Microsoft Office User" w:date="2020-01-02T14:02:00Z">
          <w:r w:rsidR="0046448E" w:rsidDel="00350006">
            <w:rPr>
              <w:rFonts w:hint="eastAsia"/>
            </w:rPr>
            <w:delText>（可选）</w:delText>
          </w:r>
        </w:del>
      </w:ins>
    </w:p>
    <w:p w14:paraId="23AE2FF7" w14:textId="77777777" w:rsidR="0046448E" w:rsidRPr="00817B08" w:rsidRDefault="0046448E" w:rsidP="0046448E">
      <w:pPr>
        <w:rPr>
          <w:ins w:id="2425" w:author="超 杨" w:date="2019-11-20T12:07:00Z"/>
        </w:rPr>
      </w:pPr>
    </w:p>
    <w:p w14:paraId="64714BAA" w14:textId="1D312521" w:rsidR="0046448E" w:rsidRDefault="0046448E" w:rsidP="002E2E9A">
      <w:pPr>
        <w:pStyle w:val="1"/>
        <w:rPr>
          <w:ins w:id="2426" w:author="Microsoft Office User" w:date="2020-01-02T14:26:00Z"/>
        </w:rPr>
      </w:pPr>
    </w:p>
    <w:p w14:paraId="62509256" w14:textId="66DB71BE" w:rsidR="004F69BB" w:rsidRDefault="004F69BB" w:rsidP="004F69BB">
      <w:pPr>
        <w:pStyle w:val="1"/>
        <w:rPr>
          <w:ins w:id="2427" w:author="Microsoft Office User" w:date="2020-01-02T14:26:00Z"/>
        </w:rPr>
      </w:pPr>
      <w:ins w:id="2428" w:author="Microsoft Office User" w:date="2020-01-02T14:26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429" w:author="Microsoft Office User" w:date="2020-01-02T14:27:00Z">
        <w:r>
          <w:rPr>
            <w:rFonts w:hint="eastAsia"/>
          </w:rPr>
          <w:t>加入</w:t>
        </w:r>
        <w:r>
          <w:t>AssetBundle</w:t>
        </w:r>
      </w:ins>
    </w:p>
    <w:p w14:paraId="480AC68F" w14:textId="77777777" w:rsidR="004F69BB" w:rsidRPr="00817B08" w:rsidRDefault="004F69BB" w:rsidP="004F69BB">
      <w:pPr>
        <w:rPr>
          <w:ins w:id="2430" w:author="Microsoft Office User" w:date="2020-01-02T14:26:00Z"/>
        </w:rPr>
      </w:pPr>
    </w:p>
    <w:p w14:paraId="016A33C4" w14:textId="77777777" w:rsidR="004F69BB" w:rsidRDefault="004F69BB" w:rsidP="002E2E9A">
      <w:pPr>
        <w:pStyle w:val="1"/>
        <w:rPr>
          <w:ins w:id="2431" w:author="超 杨" w:date="2019-11-20T12:02:00Z"/>
          <w:rFonts w:hint="eastAsia"/>
        </w:rPr>
      </w:pPr>
    </w:p>
    <w:p w14:paraId="21E3F234" w14:textId="77777777" w:rsidR="002E2E9A" w:rsidRDefault="002E2E9A" w:rsidP="005C2B6E">
      <w:pPr>
        <w:pStyle w:val="1"/>
        <w:rPr>
          <w:ins w:id="2432" w:author="超 杨" w:date="2019-11-20T11:49:00Z"/>
        </w:rPr>
      </w:pPr>
    </w:p>
    <w:p w14:paraId="6599CFB3" w14:textId="77777777" w:rsidR="006074C4" w:rsidRDefault="006074C4" w:rsidP="00F6426C">
      <w:pPr>
        <w:pStyle w:val="1"/>
        <w:rPr>
          <w:ins w:id="2433" w:author="超 杨" w:date="2019-11-16T15:34:00Z"/>
        </w:rPr>
      </w:pPr>
    </w:p>
    <w:p w14:paraId="58C1E26A" w14:textId="77777777" w:rsidR="006074C4" w:rsidRDefault="006074C4" w:rsidP="00F6426C">
      <w:pPr>
        <w:pStyle w:val="1"/>
        <w:rPr>
          <w:ins w:id="2434" w:author="超 杨" w:date="2019-11-16T07:09:00Z"/>
        </w:rPr>
      </w:pPr>
    </w:p>
    <w:p w14:paraId="20C54B6B" w14:textId="637D5EAF" w:rsidR="00F6426C" w:rsidDel="002D3065" w:rsidRDefault="00F6426C" w:rsidP="00F6426C">
      <w:pPr>
        <w:pStyle w:val="1"/>
        <w:rPr>
          <w:del w:id="2435" w:author="超 杨" w:date="2019-11-16T07:15:00Z"/>
        </w:rPr>
      </w:pPr>
      <w:del w:id="2436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11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增加“场景管理</w:delText>
        </w:r>
        <w:r w:rsidDel="002D3065">
          <w:rPr>
            <w:rFonts w:hint="eastAsia"/>
          </w:rPr>
          <w:delText>”</w:delText>
        </w:r>
        <w:r w:rsidRPr="00F6426C" w:rsidDel="002D3065">
          <w:rPr>
            <w:rFonts w:hint="eastAsia"/>
          </w:rPr>
          <w:delText>功能</w:delText>
        </w:r>
      </w:del>
    </w:p>
    <w:p w14:paraId="418DD285" w14:textId="5BA63BE2" w:rsidR="00F6426C" w:rsidRPr="00F6426C" w:rsidDel="002D3065" w:rsidRDefault="00F6426C" w:rsidP="00F6426C">
      <w:pPr>
        <w:rPr>
          <w:del w:id="2437" w:author="超 杨" w:date="2019-11-16T07:15:00Z"/>
        </w:rPr>
      </w:pPr>
    </w:p>
    <w:p w14:paraId="4BEB1067" w14:textId="011E976B" w:rsidR="00F6426C" w:rsidDel="002D3065" w:rsidRDefault="00F6426C" w:rsidP="00F6426C">
      <w:pPr>
        <w:pStyle w:val="22"/>
        <w:rPr>
          <w:del w:id="2438" w:author="超 杨" w:date="2019-11-16T07:15:00Z"/>
        </w:rPr>
      </w:pPr>
      <w:del w:id="2439" w:author="超 杨" w:date="2019-11-16T07:15:00Z">
        <w:r w:rsidRPr="00F6426C" w:rsidDel="002D3065">
          <w:delText xml:space="preserve">11.1  </w:delText>
        </w:r>
        <w:r w:rsidRPr="00F6426C" w:rsidDel="002D3065">
          <w:rPr>
            <w:rFonts w:hint="eastAsia"/>
          </w:rPr>
          <w:delText>需求分析</w:delText>
        </w:r>
      </w:del>
    </w:p>
    <w:p w14:paraId="6D35BC83" w14:textId="0DA3940E" w:rsidR="00F6426C" w:rsidRPr="00F6426C" w:rsidDel="002D3065" w:rsidRDefault="00F6426C" w:rsidP="00F6426C">
      <w:pPr>
        <w:rPr>
          <w:del w:id="2440" w:author="超 杨" w:date="2019-11-16T07:15:00Z"/>
        </w:rPr>
      </w:pPr>
    </w:p>
    <w:p w14:paraId="13E112AB" w14:textId="7FFC9745" w:rsidR="00F6426C" w:rsidDel="002D3065" w:rsidRDefault="00F6426C" w:rsidP="00F6426C">
      <w:pPr>
        <w:pStyle w:val="22"/>
        <w:rPr>
          <w:del w:id="2441" w:author="超 杨" w:date="2019-11-16T07:15:00Z"/>
        </w:rPr>
      </w:pPr>
      <w:del w:id="2442" w:author="超 杨" w:date="2019-11-16T07:15:00Z">
        <w:r w:rsidRPr="00F6426C" w:rsidDel="002D3065">
          <w:delText xml:space="preserve">11.2  </w:delText>
        </w:r>
        <w:r w:rsidRPr="00F6426C" w:rsidDel="002D3065">
          <w:rPr>
            <w:rFonts w:hint="eastAsia"/>
          </w:rPr>
          <w:delText>查看场景中的所有</w:delText>
        </w:r>
        <w:r w:rsidRPr="00F6426C" w:rsidDel="002D3065">
          <w:delText>GameObject</w:delText>
        </w:r>
      </w:del>
    </w:p>
    <w:p w14:paraId="6522B724" w14:textId="18443A97" w:rsidR="00F6426C" w:rsidRPr="00F6426C" w:rsidDel="002D3065" w:rsidRDefault="00F6426C" w:rsidP="00F6426C">
      <w:pPr>
        <w:rPr>
          <w:del w:id="2443" w:author="超 杨" w:date="2019-11-16T07:15:00Z"/>
        </w:rPr>
      </w:pPr>
    </w:p>
    <w:p w14:paraId="3C95D608" w14:textId="29B11E65" w:rsidR="00F6426C" w:rsidDel="002D3065" w:rsidRDefault="00F6426C" w:rsidP="00F6426C">
      <w:pPr>
        <w:pStyle w:val="22"/>
        <w:rPr>
          <w:del w:id="2444" w:author="超 杨" w:date="2019-11-16T07:15:00Z"/>
        </w:rPr>
      </w:pPr>
      <w:del w:id="2445" w:author="超 杨" w:date="2019-11-16T07:15:00Z">
        <w:r w:rsidRPr="00F6426C" w:rsidDel="002D3065">
          <w:delText xml:space="preserve">11.3  </w:delText>
        </w:r>
        <w:r w:rsidRPr="00F6426C" w:rsidDel="002D3065">
          <w:rPr>
            <w:rFonts w:hint="eastAsia"/>
          </w:rPr>
          <w:delText>操作</w:delText>
        </w:r>
        <w:r w:rsidRPr="00F6426C" w:rsidDel="002D3065">
          <w:delText>GameObject</w:delText>
        </w:r>
      </w:del>
    </w:p>
    <w:p w14:paraId="7FD8DC3B" w14:textId="0AE7DC3D" w:rsidR="00F6426C" w:rsidRPr="00F6426C" w:rsidDel="002D3065" w:rsidRDefault="00F6426C" w:rsidP="00F6426C">
      <w:pPr>
        <w:rPr>
          <w:del w:id="2446" w:author="超 杨" w:date="2019-11-16T07:15:00Z"/>
        </w:rPr>
      </w:pPr>
    </w:p>
    <w:p w14:paraId="5B40B550" w14:textId="7BF8D7F0" w:rsidR="00F6426C" w:rsidRPr="00F6426C" w:rsidDel="002D3065" w:rsidRDefault="00F6426C" w:rsidP="00F6426C">
      <w:pPr>
        <w:rPr>
          <w:del w:id="2447" w:author="超 杨" w:date="2019-11-16T07:15:00Z"/>
          <w:shd w:val="clear" w:color="auto" w:fill="auto"/>
        </w:rPr>
      </w:pPr>
    </w:p>
    <w:p w14:paraId="5C78B80B" w14:textId="148112D8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448" w:author="超 杨" w:date="2019-11-16T07:15:00Z"/>
          <w:shd w:val="clear" w:color="auto" w:fill="auto"/>
        </w:rPr>
      </w:pPr>
      <w:del w:id="2449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1E39731D" w14:textId="22A9EC99" w:rsidR="00F6426C" w:rsidDel="002D3065" w:rsidRDefault="00F6426C" w:rsidP="00F6426C">
      <w:pPr>
        <w:pStyle w:val="1"/>
        <w:rPr>
          <w:del w:id="2450" w:author="超 杨" w:date="2019-11-16T07:15:00Z"/>
        </w:rPr>
      </w:pPr>
      <w:del w:id="2451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12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</w:delText>
        </w:r>
        <w:r w:rsidRPr="00F6426C" w:rsidDel="002D3065">
          <w:delText>Inspector</w:delText>
        </w:r>
        <w:r w:rsidRPr="00F6426C" w:rsidDel="002D3065">
          <w:rPr>
            <w:rFonts w:hint="eastAsia"/>
          </w:rPr>
          <w:delText>功能</w:delText>
        </w:r>
      </w:del>
    </w:p>
    <w:p w14:paraId="4DE0F20E" w14:textId="6BE67A6D" w:rsidR="00F6426C" w:rsidRPr="00F6426C" w:rsidDel="002D3065" w:rsidRDefault="00F6426C" w:rsidP="00F6426C">
      <w:pPr>
        <w:rPr>
          <w:del w:id="2452" w:author="超 杨" w:date="2019-11-16T07:15:00Z"/>
        </w:rPr>
      </w:pPr>
    </w:p>
    <w:p w14:paraId="1D01CF58" w14:textId="5E9E541E" w:rsidR="00F6426C" w:rsidDel="002D3065" w:rsidRDefault="00F6426C" w:rsidP="00F6426C">
      <w:pPr>
        <w:pStyle w:val="22"/>
        <w:rPr>
          <w:del w:id="2453" w:author="超 杨" w:date="2019-11-16T07:15:00Z"/>
        </w:rPr>
      </w:pPr>
      <w:del w:id="2454" w:author="超 杨" w:date="2019-11-16T07:15:00Z">
        <w:r w:rsidRPr="00F6426C" w:rsidDel="002D3065">
          <w:delText xml:space="preserve">12.1  </w:delText>
        </w:r>
        <w:r w:rsidRPr="00F6426C" w:rsidDel="002D3065">
          <w:rPr>
            <w:rFonts w:hint="eastAsia"/>
          </w:rPr>
          <w:delText>需求分析</w:delText>
        </w:r>
      </w:del>
    </w:p>
    <w:p w14:paraId="49B2F38E" w14:textId="7B0DED5E" w:rsidR="00F6426C" w:rsidRPr="00F6426C" w:rsidDel="002D3065" w:rsidRDefault="00F6426C" w:rsidP="00F6426C">
      <w:pPr>
        <w:rPr>
          <w:del w:id="2455" w:author="超 杨" w:date="2019-11-16T07:15:00Z"/>
        </w:rPr>
      </w:pPr>
    </w:p>
    <w:p w14:paraId="697C1219" w14:textId="45702135" w:rsidR="00F6426C" w:rsidDel="002D3065" w:rsidRDefault="00F6426C" w:rsidP="00F6426C">
      <w:pPr>
        <w:pStyle w:val="22"/>
        <w:rPr>
          <w:del w:id="2456" w:author="超 杨" w:date="2019-11-16T07:15:00Z"/>
        </w:rPr>
      </w:pPr>
      <w:del w:id="2457" w:author="超 杨" w:date="2019-11-16T07:15:00Z">
        <w:r w:rsidRPr="00F6426C" w:rsidDel="002D3065">
          <w:delText xml:space="preserve">12.2  </w:delText>
        </w:r>
        <w:r w:rsidRPr="00F6426C" w:rsidDel="002D3065">
          <w:rPr>
            <w:rFonts w:hint="eastAsia"/>
          </w:rPr>
          <w:delText>显示选中的</w:delText>
        </w:r>
        <w:r w:rsidRPr="00F6426C" w:rsidDel="002D3065">
          <w:delText>GameObject</w:delText>
        </w:r>
        <w:r w:rsidRPr="00F6426C" w:rsidDel="002D3065">
          <w:rPr>
            <w:rFonts w:hint="eastAsia"/>
          </w:rPr>
          <w:delText>的所有组件</w:delText>
        </w:r>
      </w:del>
    </w:p>
    <w:p w14:paraId="71365AB6" w14:textId="79B6C8FD" w:rsidR="00F6426C" w:rsidRPr="00F6426C" w:rsidDel="002D3065" w:rsidRDefault="00F6426C" w:rsidP="00F6426C">
      <w:pPr>
        <w:rPr>
          <w:del w:id="2458" w:author="超 杨" w:date="2019-11-16T07:15:00Z"/>
        </w:rPr>
      </w:pPr>
    </w:p>
    <w:p w14:paraId="57CF2C96" w14:textId="36736652" w:rsidR="00F6426C" w:rsidDel="002D3065" w:rsidRDefault="00F6426C" w:rsidP="00F6426C">
      <w:pPr>
        <w:pStyle w:val="22"/>
        <w:rPr>
          <w:del w:id="2459" w:author="超 杨" w:date="2019-11-16T07:15:00Z"/>
        </w:rPr>
      </w:pPr>
      <w:del w:id="2460" w:author="超 杨" w:date="2019-11-16T07:15:00Z">
        <w:r w:rsidRPr="00F6426C" w:rsidDel="002D3065">
          <w:delText xml:space="preserve">12.3  </w:delText>
        </w:r>
        <w:r w:rsidRPr="00F6426C" w:rsidDel="002D3065">
          <w:rPr>
            <w:rFonts w:hint="eastAsia"/>
          </w:rPr>
          <w:delText>操作组件</w:delText>
        </w:r>
      </w:del>
    </w:p>
    <w:p w14:paraId="4D42E6F0" w14:textId="04291E60" w:rsidR="00F6426C" w:rsidRPr="00F6426C" w:rsidDel="002D3065" w:rsidRDefault="00F6426C" w:rsidP="00F6426C">
      <w:pPr>
        <w:rPr>
          <w:del w:id="2461" w:author="超 杨" w:date="2019-11-16T07:15:00Z"/>
        </w:rPr>
      </w:pPr>
    </w:p>
    <w:p w14:paraId="41EE58B9" w14:textId="387F0066" w:rsidR="00F6426C" w:rsidRPr="00F6426C" w:rsidDel="002D3065" w:rsidRDefault="00F6426C" w:rsidP="00F6426C">
      <w:pPr>
        <w:ind w:firstLine="415"/>
        <w:rPr>
          <w:del w:id="2462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FCE9010" w14:textId="7B3F1361" w:rsidR="00F6426C" w:rsidDel="002D3065" w:rsidRDefault="00F6426C" w:rsidP="00F6426C">
      <w:pPr>
        <w:ind w:firstLine="415"/>
        <w:rPr>
          <w:del w:id="2463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AA2518B" w14:textId="3DD777A2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464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2465" w:author="超 杨" w:date="2019-11-16T07:15:00Z">
        <w:r w:rsidDel="002D3065"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del>
    </w:p>
    <w:p w14:paraId="6279B45D" w14:textId="281C2504" w:rsidR="00F6426C" w:rsidDel="002D3065" w:rsidRDefault="00F6426C" w:rsidP="00F6426C">
      <w:pPr>
        <w:pStyle w:val="1"/>
        <w:rPr>
          <w:del w:id="2466" w:author="超 杨" w:date="2019-11-16T07:15:00Z"/>
        </w:rPr>
      </w:pPr>
      <w:del w:id="2467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13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增加相机功能</w:delText>
        </w:r>
      </w:del>
    </w:p>
    <w:p w14:paraId="0AB32A3E" w14:textId="5AC4DE72" w:rsidR="00F6426C" w:rsidRPr="00F6426C" w:rsidDel="002D3065" w:rsidRDefault="00F6426C" w:rsidP="00F6426C">
      <w:pPr>
        <w:rPr>
          <w:del w:id="2468" w:author="超 杨" w:date="2019-11-16T07:15:00Z"/>
        </w:rPr>
      </w:pPr>
    </w:p>
    <w:p w14:paraId="72094C0B" w14:textId="1AF0D940" w:rsidR="00F6426C" w:rsidDel="002D3065" w:rsidRDefault="00F6426C" w:rsidP="00F6426C">
      <w:pPr>
        <w:pStyle w:val="22"/>
        <w:rPr>
          <w:del w:id="2469" w:author="超 杨" w:date="2019-11-16T07:15:00Z"/>
        </w:rPr>
      </w:pPr>
      <w:del w:id="2470" w:author="超 杨" w:date="2019-11-16T07:15:00Z">
        <w:r w:rsidRPr="00F6426C" w:rsidDel="002D3065">
          <w:delText xml:space="preserve">13.1  </w:delText>
        </w:r>
        <w:r w:rsidRPr="00F6426C" w:rsidDel="002D3065">
          <w:rPr>
            <w:rFonts w:hint="eastAsia"/>
          </w:rPr>
          <w:delText>需求分析</w:delText>
        </w:r>
      </w:del>
    </w:p>
    <w:p w14:paraId="166845FF" w14:textId="24CB3E26" w:rsidR="00F6426C" w:rsidRPr="00F6426C" w:rsidDel="002D3065" w:rsidRDefault="00F6426C" w:rsidP="00F6426C">
      <w:pPr>
        <w:rPr>
          <w:del w:id="2471" w:author="超 杨" w:date="2019-11-16T07:15:00Z"/>
        </w:rPr>
      </w:pPr>
    </w:p>
    <w:p w14:paraId="69B7304A" w14:textId="58435C8E" w:rsidR="00F6426C" w:rsidDel="002D3065" w:rsidRDefault="00F6426C" w:rsidP="00F6426C">
      <w:pPr>
        <w:pStyle w:val="22"/>
        <w:rPr>
          <w:del w:id="2472" w:author="超 杨" w:date="2019-11-16T07:15:00Z"/>
        </w:rPr>
      </w:pPr>
      <w:del w:id="2473" w:author="超 杨" w:date="2019-11-16T07:15:00Z">
        <w:r w:rsidRPr="00F6426C" w:rsidDel="002D3065">
          <w:delText xml:space="preserve">13.2  </w:delText>
        </w:r>
        <w:r w:rsidRPr="00F6426C" w:rsidDel="002D3065">
          <w:rPr>
            <w:rFonts w:hint="eastAsia"/>
          </w:rPr>
          <w:delText>给引擎增加相机组件</w:delText>
        </w:r>
      </w:del>
    </w:p>
    <w:p w14:paraId="39520754" w14:textId="2B429B5D" w:rsidR="00F6426C" w:rsidRPr="00F6426C" w:rsidDel="002D3065" w:rsidRDefault="00F6426C" w:rsidP="00F6426C">
      <w:pPr>
        <w:rPr>
          <w:del w:id="2474" w:author="超 杨" w:date="2019-11-16T07:15:00Z"/>
        </w:rPr>
      </w:pPr>
    </w:p>
    <w:p w14:paraId="33C46F1C" w14:textId="3F406C72" w:rsidR="00F6426C" w:rsidDel="002D3065" w:rsidRDefault="00F6426C" w:rsidP="00F6426C">
      <w:pPr>
        <w:pStyle w:val="22"/>
        <w:rPr>
          <w:del w:id="2475" w:author="超 杨" w:date="2019-11-16T07:15:00Z"/>
        </w:rPr>
      </w:pPr>
      <w:del w:id="2476" w:author="超 杨" w:date="2019-11-16T07:15:00Z">
        <w:r w:rsidRPr="00F6426C" w:rsidDel="002D3065">
          <w:delText xml:space="preserve">13.3  </w:delText>
        </w:r>
        <w:r w:rsidRPr="00F6426C" w:rsidDel="002D3065">
          <w:rPr>
            <w:rFonts w:hint="eastAsia"/>
          </w:rPr>
          <w:delText>更新编辑器</w:delText>
        </w:r>
      </w:del>
    </w:p>
    <w:p w14:paraId="1AEFE421" w14:textId="258D1A52" w:rsidR="00F6426C" w:rsidRPr="00F6426C" w:rsidDel="002D3065" w:rsidRDefault="00F6426C" w:rsidP="00F6426C">
      <w:pPr>
        <w:rPr>
          <w:del w:id="2477" w:author="超 杨" w:date="2019-11-16T07:15:00Z"/>
        </w:rPr>
      </w:pPr>
    </w:p>
    <w:p w14:paraId="11E7520D" w14:textId="31378B84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478" w:author="超 杨" w:date="2019-11-16T07:15:00Z"/>
          <w:shd w:val="clear" w:color="auto" w:fill="auto"/>
        </w:rPr>
      </w:pPr>
      <w:del w:id="2479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72437E22" w14:textId="4DDC281C" w:rsidR="00F6426C" w:rsidRPr="00F6426C" w:rsidDel="002D3065" w:rsidRDefault="00F6426C" w:rsidP="00F6426C">
      <w:pPr>
        <w:pStyle w:val="1"/>
        <w:rPr>
          <w:del w:id="2480" w:author="超 杨" w:date="2019-11-16T07:15:00Z"/>
        </w:rPr>
      </w:pPr>
      <w:del w:id="2481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14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编辑器增加“运行”</w:delText>
        </w:r>
        <w:r w:rsidRPr="00F6426C" w:rsidDel="002D3065">
          <w:delText>/</w:delText>
        </w:r>
        <w:r w:rsidRPr="00F6426C" w:rsidDel="002D3065">
          <w:rPr>
            <w:rFonts w:hint="eastAsia"/>
          </w:rPr>
          <w:delText>“停止”功能</w:delText>
        </w:r>
      </w:del>
    </w:p>
    <w:p w14:paraId="224ACE26" w14:textId="0C90EC4B" w:rsidR="00F6426C" w:rsidDel="002D3065" w:rsidRDefault="00F6426C" w:rsidP="00817B08">
      <w:pPr>
        <w:pStyle w:val="22"/>
        <w:rPr>
          <w:del w:id="2482" w:author="超 杨" w:date="2019-11-16T07:15:00Z"/>
        </w:rPr>
      </w:pPr>
      <w:del w:id="2483" w:author="超 杨" w:date="2019-11-16T07:15:00Z">
        <w:r w:rsidRPr="00817B08" w:rsidDel="002D3065">
          <w:delText xml:space="preserve">14.1  </w:delText>
        </w:r>
        <w:r w:rsidRPr="00817B08" w:rsidDel="002D3065">
          <w:rPr>
            <w:rFonts w:hint="eastAsia"/>
          </w:rPr>
          <w:delText>需求分析</w:delText>
        </w:r>
      </w:del>
    </w:p>
    <w:p w14:paraId="47472039" w14:textId="2EC5A515" w:rsidR="00817B08" w:rsidRPr="00817B08" w:rsidDel="002D3065" w:rsidRDefault="00817B08" w:rsidP="00817B08">
      <w:pPr>
        <w:rPr>
          <w:del w:id="2484" w:author="超 杨" w:date="2019-11-16T07:15:00Z"/>
        </w:rPr>
      </w:pPr>
    </w:p>
    <w:p w14:paraId="2AD33B95" w14:textId="670D2E9B" w:rsidR="00F6426C" w:rsidDel="002D3065" w:rsidRDefault="00F6426C" w:rsidP="00817B08">
      <w:pPr>
        <w:pStyle w:val="22"/>
        <w:rPr>
          <w:del w:id="2485" w:author="超 杨" w:date="2019-11-16T07:15:00Z"/>
        </w:rPr>
      </w:pPr>
      <w:del w:id="2486" w:author="超 杨" w:date="2019-11-16T07:15:00Z">
        <w:r w:rsidRPr="00817B08" w:rsidDel="002D3065">
          <w:delText xml:space="preserve">14.2  </w:delText>
        </w:r>
        <w:r w:rsidRPr="00817B08" w:rsidDel="002D3065">
          <w:rPr>
            <w:rFonts w:hint="eastAsia"/>
          </w:rPr>
          <w:delText>初步设计</w:delText>
        </w:r>
      </w:del>
    </w:p>
    <w:p w14:paraId="0EAC078C" w14:textId="7FC1D0F6" w:rsidR="00817B08" w:rsidRPr="00817B08" w:rsidDel="002D3065" w:rsidRDefault="00817B08" w:rsidP="00817B08">
      <w:pPr>
        <w:rPr>
          <w:del w:id="2487" w:author="超 杨" w:date="2019-11-16T07:15:00Z"/>
        </w:rPr>
      </w:pPr>
    </w:p>
    <w:p w14:paraId="04A18A51" w14:textId="3FB21AE0" w:rsidR="00F6426C" w:rsidDel="002D3065" w:rsidRDefault="00F6426C" w:rsidP="00817B08">
      <w:pPr>
        <w:pStyle w:val="22"/>
        <w:rPr>
          <w:del w:id="2488" w:author="超 杨" w:date="2019-11-16T07:15:00Z"/>
        </w:rPr>
      </w:pPr>
      <w:del w:id="2489" w:author="超 杨" w:date="2019-11-16T07:15:00Z">
        <w:r w:rsidRPr="00817B08" w:rsidDel="002D3065">
          <w:delText xml:space="preserve">14.3  </w:delText>
        </w:r>
        <w:r w:rsidRPr="00817B08" w:rsidDel="002D3065">
          <w:rPr>
            <w:rFonts w:hint="eastAsia"/>
          </w:rPr>
          <w:delText>重构：</w:delText>
        </w:r>
        <w:r w:rsidRPr="00817B08" w:rsidDel="002D3065">
          <w:delText>提炼</w:delText>
        </w:r>
        <w:r w:rsidRPr="00817B08" w:rsidDel="002D3065">
          <w:rPr>
            <w:rFonts w:hint="eastAsia"/>
          </w:rPr>
          <w:delText>新设计</w:delText>
        </w:r>
      </w:del>
    </w:p>
    <w:p w14:paraId="78AA3B5B" w14:textId="2EBDCB62" w:rsidR="00817B08" w:rsidRPr="00817B08" w:rsidDel="002D3065" w:rsidRDefault="00817B08" w:rsidP="00817B08">
      <w:pPr>
        <w:rPr>
          <w:del w:id="2490" w:author="超 杨" w:date="2019-11-16T07:15:00Z"/>
        </w:rPr>
      </w:pPr>
    </w:p>
    <w:p w14:paraId="4443E7F8" w14:textId="6E2ECFC7" w:rsidR="00F6426C" w:rsidRPr="00817B08" w:rsidDel="002D3065" w:rsidRDefault="00F6426C" w:rsidP="00817B08">
      <w:pPr>
        <w:pStyle w:val="22"/>
        <w:rPr>
          <w:del w:id="2491" w:author="超 杨" w:date="2019-11-16T07:15:00Z"/>
        </w:rPr>
      </w:pPr>
      <w:del w:id="2492" w:author="超 杨" w:date="2019-11-16T07:15:00Z">
        <w:r w:rsidRPr="00817B08" w:rsidDel="002D3065">
          <w:delText xml:space="preserve">14.4  </w:delText>
        </w:r>
        <w:r w:rsidRPr="00817B08" w:rsidDel="002D3065">
          <w:rPr>
            <w:rFonts w:hint="eastAsia"/>
          </w:rPr>
          <w:delText>具体实现</w:delText>
        </w:r>
      </w:del>
    </w:p>
    <w:p w14:paraId="35B4066C" w14:textId="14E5F145" w:rsidR="00817B08" w:rsidDel="002D3065" w:rsidRDefault="00817B08" w:rsidP="00817B08">
      <w:pPr>
        <w:rPr>
          <w:del w:id="2493" w:author="超 杨" w:date="2019-11-16T07:15:00Z"/>
        </w:rPr>
      </w:pPr>
    </w:p>
    <w:p w14:paraId="56673A85" w14:textId="54658DCD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494" w:author="超 杨" w:date="2019-11-16T07:15:00Z"/>
        </w:rPr>
      </w:pPr>
      <w:del w:id="2495" w:author="超 杨" w:date="2019-11-16T07:15:00Z">
        <w:r w:rsidDel="002D3065">
          <w:br w:type="page"/>
        </w:r>
      </w:del>
    </w:p>
    <w:p w14:paraId="56FBC25C" w14:textId="0A93B0CF" w:rsidR="00F6426C" w:rsidDel="002D3065" w:rsidRDefault="00F6426C" w:rsidP="00F6426C">
      <w:pPr>
        <w:pStyle w:val="1"/>
        <w:rPr>
          <w:del w:id="2496" w:author="超 杨" w:date="2019-11-16T07:15:00Z"/>
        </w:rPr>
      </w:pPr>
      <w:del w:id="2497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15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编辑器增加“资产管理”功能</w:delText>
        </w:r>
      </w:del>
    </w:p>
    <w:p w14:paraId="16879D30" w14:textId="5EF2A946" w:rsidR="00817B08" w:rsidRPr="00817B08" w:rsidDel="002D3065" w:rsidRDefault="00817B08" w:rsidP="00817B08">
      <w:pPr>
        <w:rPr>
          <w:del w:id="2498" w:author="超 杨" w:date="2019-11-16T07:15:00Z"/>
        </w:rPr>
      </w:pPr>
    </w:p>
    <w:p w14:paraId="135C32D8" w14:textId="01AB309B" w:rsidR="00F6426C" w:rsidDel="002D3065" w:rsidRDefault="00F6426C" w:rsidP="00817B08">
      <w:pPr>
        <w:pStyle w:val="22"/>
        <w:rPr>
          <w:del w:id="2499" w:author="超 杨" w:date="2019-11-16T07:15:00Z"/>
        </w:rPr>
      </w:pPr>
      <w:del w:id="2500" w:author="超 杨" w:date="2019-11-16T07:15:00Z">
        <w:r w:rsidRPr="00817B08" w:rsidDel="002D3065">
          <w:delText xml:space="preserve">15.1  </w:delText>
        </w:r>
        <w:r w:rsidRPr="00817B08" w:rsidDel="002D3065">
          <w:rPr>
            <w:rFonts w:hint="eastAsia"/>
          </w:rPr>
          <w:delText>需求分析</w:delText>
        </w:r>
      </w:del>
    </w:p>
    <w:p w14:paraId="0997904D" w14:textId="1F7459E4" w:rsidR="00817B08" w:rsidRPr="00817B08" w:rsidDel="002D3065" w:rsidRDefault="00817B08" w:rsidP="00817B08">
      <w:pPr>
        <w:rPr>
          <w:del w:id="2501" w:author="超 杨" w:date="2019-11-16T07:15:00Z"/>
        </w:rPr>
      </w:pPr>
    </w:p>
    <w:p w14:paraId="53173FC4" w14:textId="7855DB25" w:rsidR="00F6426C" w:rsidDel="002D3065" w:rsidRDefault="00F6426C" w:rsidP="00817B08">
      <w:pPr>
        <w:pStyle w:val="22"/>
        <w:rPr>
          <w:del w:id="2502" w:author="超 杨" w:date="2019-11-16T07:15:00Z"/>
        </w:rPr>
      </w:pPr>
      <w:del w:id="2503" w:author="超 杨" w:date="2019-11-16T07:15:00Z">
        <w:r w:rsidRPr="00817B08" w:rsidDel="002D3065">
          <w:delText xml:space="preserve">15.2  </w:delText>
        </w:r>
        <w:r w:rsidRPr="00817B08" w:rsidDel="002D3065">
          <w:rPr>
            <w:rFonts w:hint="eastAsia"/>
          </w:rPr>
          <w:delText>增加</w:delText>
        </w:r>
        <w:r w:rsidRPr="00817B08" w:rsidDel="002D3065">
          <w:delText>Material</w:delText>
        </w:r>
        <w:r w:rsidRPr="00817B08" w:rsidDel="002D3065">
          <w:rPr>
            <w:rFonts w:hint="eastAsia"/>
          </w:rPr>
          <w:delText>资产</w:delText>
        </w:r>
      </w:del>
    </w:p>
    <w:p w14:paraId="6BA5EB4A" w14:textId="10C508F7" w:rsidR="00817B08" w:rsidRPr="00817B08" w:rsidDel="002D3065" w:rsidRDefault="00817B08" w:rsidP="00817B08">
      <w:pPr>
        <w:rPr>
          <w:del w:id="2504" w:author="超 杨" w:date="2019-11-16T07:15:00Z"/>
        </w:rPr>
      </w:pPr>
    </w:p>
    <w:p w14:paraId="3DF61DFE" w14:textId="2522F758" w:rsidR="00F6426C" w:rsidDel="002D3065" w:rsidRDefault="00F6426C" w:rsidP="00817B08">
      <w:pPr>
        <w:pStyle w:val="22"/>
        <w:rPr>
          <w:del w:id="2505" w:author="超 杨" w:date="2019-11-16T07:15:00Z"/>
        </w:rPr>
      </w:pPr>
      <w:del w:id="2506" w:author="超 杨" w:date="2019-11-16T07:15:00Z">
        <w:r w:rsidRPr="00817B08" w:rsidDel="002D3065">
          <w:delText xml:space="preserve">15.3  </w:delText>
        </w:r>
        <w:r w:rsidRPr="00817B08" w:rsidDel="002D3065">
          <w:rPr>
            <w:rFonts w:hint="eastAsia"/>
          </w:rPr>
          <w:delText>重构：使用</w:delText>
        </w:r>
        <w:r w:rsidRPr="00817B08" w:rsidDel="002D3065">
          <w:delText>Recursive Type</w:delText>
        </w:r>
      </w:del>
    </w:p>
    <w:p w14:paraId="57406034" w14:textId="4977A8DC" w:rsidR="00817B08" w:rsidRPr="00817B08" w:rsidDel="002D3065" w:rsidRDefault="00817B08" w:rsidP="00817B08">
      <w:pPr>
        <w:rPr>
          <w:del w:id="2507" w:author="超 杨" w:date="2019-11-16T07:15:00Z"/>
        </w:rPr>
      </w:pPr>
    </w:p>
    <w:p w14:paraId="25E9604F" w14:textId="73B1F002" w:rsidR="00F6426C" w:rsidDel="002D3065" w:rsidRDefault="00F6426C" w:rsidP="00817B08">
      <w:pPr>
        <w:pStyle w:val="22"/>
        <w:rPr>
          <w:del w:id="2508" w:author="超 杨" w:date="2019-11-16T07:15:00Z"/>
        </w:rPr>
      </w:pPr>
      <w:del w:id="2509" w:author="超 杨" w:date="2019-11-16T07:15:00Z">
        <w:r w:rsidRPr="00817B08" w:rsidDel="002D3065">
          <w:delText xml:space="preserve">15.4  </w:delText>
        </w:r>
        <w:r w:rsidRPr="00817B08" w:rsidDel="002D3065">
          <w:rPr>
            <w:rFonts w:hint="eastAsia"/>
          </w:rPr>
          <w:delText>具体实现</w:delText>
        </w:r>
      </w:del>
    </w:p>
    <w:p w14:paraId="5BB7A180" w14:textId="0C517810" w:rsidR="00817B08" w:rsidRPr="00817B08" w:rsidDel="002D3065" w:rsidRDefault="00817B08" w:rsidP="00817B08">
      <w:pPr>
        <w:rPr>
          <w:del w:id="2510" w:author="超 杨" w:date="2019-11-16T07:15:00Z"/>
        </w:rPr>
      </w:pPr>
    </w:p>
    <w:p w14:paraId="052071AC" w14:textId="75775742" w:rsidR="00F6426C" w:rsidDel="002D3065" w:rsidRDefault="00F6426C" w:rsidP="00F6426C">
      <w:pPr>
        <w:pStyle w:val="3"/>
        <w:rPr>
          <w:del w:id="2511" w:author="超 杨" w:date="2019-11-16T07:15:00Z"/>
          <w:noProof/>
        </w:rPr>
      </w:pPr>
      <w:del w:id="2512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 xml:space="preserve">.1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Tree</w:delText>
        </w:r>
      </w:del>
    </w:p>
    <w:p w14:paraId="2EBB99F2" w14:textId="7E5B773C" w:rsidR="00817B08" w:rsidRPr="00817B08" w:rsidDel="002D3065" w:rsidRDefault="00817B08" w:rsidP="00817B08">
      <w:pPr>
        <w:rPr>
          <w:del w:id="2513" w:author="超 杨" w:date="2019-11-16T07:15:00Z"/>
        </w:rPr>
      </w:pPr>
    </w:p>
    <w:p w14:paraId="48B58516" w14:textId="118FD6DD" w:rsidR="00F6426C" w:rsidDel="002D3065" w:rsidRDefault="00F6426C" w:rsidP="00F6426C">
      <w:pPr>
        <w:pStyle w:val="3"/>
        <w:rPr>
          <w:del w:id="2514" w:author="超 杨" w:date="2019-11-16T07:15:00Z"/>
          <w:noProof/>
        </w:rPr>
      </w:pPr>
      <w:del w:id="2515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2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Children</w:delText>
        </w:r>
      </w:del>
    </w:p>
    <w:p w14:paraId="6E0DA8B6" w14:textId="5632A677" w:rsidR="00817B08" w:rsidRPr="00817B08" w:rsidDel="002D3065" w:rsidRDefault="00817B08" w:rsidP="00817B08">
      <w:pPr>
        <w:rPr>
          <w:del w:id="2516" w:author="超 杨" w:date="2019-11-16T07:15:00Z"/>
        </w:rPr>
      </w:pPr>
    </w:p>
    <w:p w14:paraId="76BF8045" w14:textId="41838A2C" w:rsidR="00F6426C" w:rsidDel="002D3065" w:rsidRDefault="00F6426C" w:rsidP="00F6426C">
      <w:pPr>
        <w:pStyle w:val="3"/>
        <w:rPr>
          <w:del w:id="2517" w:author="超 杨" w:date="2019-11-16T07:15:00Z"/>
          <w:noProof/>
        </w:rPr>
      </w:pPr>
      <w:del w:id="2518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3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Inspector</w:delText>
        </w:r>
      </w:del>
    </w:p>
    <w:p w14:paraId="1D0E391E" w14:textId="6E5895EB" w:rsidR="00817B08" w:rsidDel="002D3065" w:rsidRDefault="00817B08" w:rsidP="00817B08">
      <w:pPr>
        <w:rPr>
          <w:del w:id="2519" w:author="超 杨" w:date="2019-11-16T07:15:00Z"/>
        </w:rPr>
      </w:pPr>
    </w:p>
    <w:p w14:paraId="45B1F60F" w14:textId="577C53B4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520" w:author="超 杨" w:date="2019-11-16T07:15:00Z"/>
        </w:rPr>
      </w:pPr>
      <w:del w:id="2521" w:author="超 杨" w:date="2019-11-16T07:15:00Z">
        <w:r w:rsidDel="002D3065">
          <w:br w:type="page"/>
        </w:r>
      </w:del>
    </w:p>
    <w:p w14:paraId="2BA8CAC2" w14:textId="1DD206FB" w:rsidR="00F6426C" w:rsidDel="00C523A8" w:rsidRDefault="00F6426C" w:rsidP="00F6426C">
      <w:pPr>
        <w:pStyle w:val="1"/>
        <w:rPr>
          <w:del w:id="2522" w:author="超 杨" w:date="2019-11-12T12:39:00Z"/>
        </w:rPr>
      </w:pPr>
      <w:del w:id="2523" w:author="超 杨" w:date="2019-11-12T12:39:00Z">
        <w:r w:rsidRPr="00F6426C" w:rsidDel="00C523A8">
          <w:rPr>
            <w:rFonts w:hint="eastAsia"/>
          </w:rPr>
          <w:delText>第</w:delText>
        </w:r>
        <w:r w:rsidRPr="00F6426C" w:rsidDel="00C523A8">
          <w:delText>16</w:delText>
        </w:r>
        <w:r w:rsidRPr="00F6426C" w:rsidDel="00C523A8">
          <w:rPr>
            <w:rFonts w:hint="eastAsia"/>
          </w:rPr>
          <w:delText>章</w:delText>
        </w:r>
        <w:r w:rsidRPr="00F6426C" w:rsidDel="00C523A8">
          <w:delText xml:space="preserve">  </w:delText>
        </w:r>
        <w:r w:rsidRPr="00F6426C" w:rsidDel="00C523A8">
          <w:rPr>
            <w:rFonts w:hint="eastAsia"/>
          </w:rPr>
          <w:delText>支持光照</w:delText>
        </w:r>
      </w:del>
    </w:p>
    <w:p w14:paraId="7B59DEF8" w14:textId="02ECC09F" w:rsidR="00E112A0" w:rsidRPr="00817B08" w:rsidDel="00C523A8" w:rsidRDefault="00E112A0">
      <w:pPr>
        <w:rPr>
          <w:del w:id="2524" w:author="超 杨" w:date="2019-11-12T12:39:00Z"/>
        </w:rPr>
      </w:pPr>
    </w:p>
    <w:p w14:paraId="05773957" w14:textId="1EF6C92A" w:rsidR="00F6426C" w:rsidDel="00C523A8" w:rsidRDefault="00F6426C" w:rsidP="00817B08">
      <w:pPr>
        <w:pStyle w:val="22"/>
        <w:rPr>
          <w:del w:id="2525" w:author="超 杨" w:date="2019-11-12T12:39:00Z"/>
        </w:rPr>
      </w:pPr>
      <w:del w:id="2526" w:author="超 杨" w:date="2019-11-12T12:39:00Z">
        <w:r w:rsidRPr="00817B08" w:rsidDel="00C523A8">
          <w:delText xml:space="preserve">16.1  </w:delText>
        </w:r>
        <w:r w:rsidRPr="00817B08" w:rsidDel="00C523A8">
          <w:rPr>
            <w:rFonts w:hint="eastAsia"/>
          </w:rPr>
          <w:delText>需求分析</w:delText>
        </w:r>
      </w:del>
    </w:p>
    <w:p w14:paraId="49CEB865" w14:textId="7C9009CD" w:rsidR="00817B08" w:rsidRPr="00817B08" w:rsidDel="00C523A8" w:rsidRDefault="00817B08" w:rsidP="00817B08">
      <w:pPr>
        <w:rPr>
          <w:del w:id="2527" w:author="超 杨" w:date="2019-11-12T12:39:00Z"/>
        </w:rPr>
      </w:pPr>
    </w:p>
    <w:p w14:paraId="49DF6F4F" w14:textId="37046E91" w:rsidR="00F6426C" w:rsidDel="00C523A8" w:rsidRDefault="00F6426C" w:rsidP="00817B08">
      <w:pPr>
        <w:pStyle w:val="22"/>
        <w:rPr>
          <w:del w:id="2528" w:author="超 杨" w:date="2019-11-12T12:39:00Z"/>
        </w:rPr>
      </w:pPr>
      <w:del w:id="2529" w:author="超 杨" w:date="2019-11-12T12:39:00Z">
        <w:r w:rsidRPr="00817B08" w:rsidDel="00C523A8">
          <w:delText xml:space="preserve">16.2  </w:delText>
        </w:r>
        <w:r w:rsidRPr="00817B08" w:rsidDel="00C523A8">
          <w:rPr>
            <w:rFonts w:hint="eastAsia"/>
          </w:rPr>
          <w:delText>更新引擎</w:delText>
        </w:r>
      </w:del>
    </w:p>
    <w:p w14:paraId="1A84E28B" w14:textId="40128DF6" w:rsidR="00817B08" w:rsidRPr="00817B08" w:rsidDel="00C523A8" w:rsidRDefault="00817B08" w:rsidP="00817B08">
      <w:pPr>
        <w:rPr>
          <w:del w:id="2530" w:author="超 杨" w:date="2019-11-12T12:39:00Z"/>
        </w:rPr>
      </w:pPr>
    </w:p>
    <w:p w14:paraId="1BBE0617" w14:textId="785726E7" w:rsidR="00F6426C" w:rsidDel="00C523A8" w:rsidRDefault="00F6426C" w:rsidP="00F6426C">
      <w:pPr>
        <w:pStyle w:val="3"/>
        <w:rPr>
          <w:del w:id="2531" w:author="超 杨" w:date="2019-11-12T12:39:00Z"/>
          <w:noProof/>
        </w:rPr>
      </w:pPr>
      <w:del w:id="2532" w:author="超 杨" w:date="2019-11-12T12:39:00Z">
        <w:r w:rsidRPr="00F6426C" w:rsidDel="00C523A8">
          <w:rPr>
            <w:noProof/>
          </w:rPr>
          <w:delText xml:space="preserve">16.2.1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DirectionLight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6F3BEE4" w14:textId="427C563E" w:rsidR="00817B08" w:rsidRPr="00817B08" w:rsidDel="00C523A8" w:rsidRDefault="00817B08" w:rsidP="00817B08">
      <w:pPr>
        <w:rPr>
          <w:del w:id="2533" w:author="超 杨" w:date="2019-11-12T12:39:00Z"/>
        </w:rPr>
      </w:pPr>
    </w:p>
    <w:p w14:paraId="63FC5268" w14:textId="18015865" w:rsidR="00F6426C" w:rsidDel="00C523A8" w:rsidRDefault="00F6426C" w:rsidP="00F6426C">
      <w:pPr>
        <w:pStyle w:val="3"/>
        <w:rPr>
          <w:del w:id="2534" w:author="超 杨" w:date="2019-11-12T12:39:00Z"/>
          <w:noProof/>
        </w:rPr>
      </w:pPr>
      <w:del w:id="2535" w:author="超 杨" w:date="2019-11-12T12:39:00Z">
        <w:r w:rsidRPr="00F6426C" w:rsidDel="00C523A8">
          <w:rPr>
            <w:noProof/>
          </w:rPr>
          <w:delText xml:space="preserve">16.2.2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LightMaterial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FEF2D35" w14:textId="06A8DD15" w:rsidR="00817B08" w:rsidRPr="00817B08" w:rsidDel="00C523A8" w:rsidRDefault="00817B08" w:rsidP="00817B08">
      <w:pPr>
        <w:rPr>
          <w:del w:id="2536" w:author="超 杨" w:date="2019-11-12T12:39:00Z"/>
        </w:rPr>
      </w:pPr>
    </w:p>
    <w:p w14:paraId="61F24682" w14:textId="5A4E32CA" w:rsidR="00F6426C" w:rsidDel="00C523A8" w:rsidRDefault="00F6426C" w:rsidP="00817B08">
      <w:pPr>
        <w:pStyle w:val="22"/>
        <w:rPr>
          <w:del w:id="2537" w:author="超 杨" w:date="2019-11-12T12:39:00Z"/>
        </w:rPr>
      </w:pPr>
      <w:del w:id="2538" w:author="超 杨" w:date="2019-11-12T12:39:00Z">
        <w:r w:rsidRPr="00817B08" w:rsidDel="00C523A8">
          <w:delText xml:space="preserve">16.3  </w:delText>
        </w:r>
        <w:r w:rsidRPr="00817B08" w:rsidDel="00C523A8">
          <w:rPr>
            <w:rFonts w:hint="eastAsia"/>
          </w:rPr>
          <w:delText>更新编辑器</w:delText>
        </w:r>
      </w:del>
    </w:p>
    <w:p w14:paraId="15A6382D" w14:textId="04FF573D" w:rsidR="00817B08" w:rsidRPr="00817B08" w:rsidDel="00C523A8" w:rsidRDefault="00817B08" w:rsidP="00817B08">
      <w:pPr>
        <w:rPr>
          <w:del w:id="2539" w:author="超 杨" w:date="2019-11-12T12:39:00Z"/>
        </w:rPr>
      </w:pPr>
    </w:p>
    <w:p w14:paraId="2687C431" w14:textId="7304DBB1" w:rsidR="00F6426C" w:rsidDel="00C523A8" w:rsidRDefault="00F6426C" w:rsidP="00817B08">
      <w:pPr>
        <w:pStyle w:val="3"/>
        <w:rPr>
          <w:del w:id="2540" w:author="超 杨" w:date="2019-11-12T12:39:00Z"/>
          <w:noProof/>
        </w:rPr>
      </w:pPr>
      <w:del w:id="2541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 xml:space="preserve">.1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Inspector</w:delText>
        </w:r>
      </w:del>
    </w:p>
    <w:p w14:paraId="24C5DBCF" w14:textId="1C6D16B4" w:rsidR="00817B08" w:rsidRPr="00817B08" w:rsidDel="00C523A8" w:rsidRDefault="00817B08" w:rsidP="00817B08">
      <w:pPr>
        <w:rPr>
          <w:del w:id="2542" w:author="超 杨" w:date="2019-11-12T12:39:00Z"/>
        </w:rPr>
      </w:pPr>
    </w:p>
    <w:p w14:paraId="417E52E8" w14:textId="42812C3E" w:rsidR="00F6426C" w:rsidDel="00C523A8" w:rsidRDefault="00F6426C" w:rsidP="00817B08">
      <w:pPr>
        <w:pStyle w:val="3"/>
        <w:rPr>
          <w:del w:id="2543" w:author="超 杨" w:date="2019-11-12T12:39:00Z"/>
          <w:noProof/>
        </w:rPr>
      </w:pPr>
      <w:del w:id="2544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2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Asset</w:delText>
        </w:r>
      </w:del>
    </w:p>
    <w:p w14:paraId="558E5649" w14:textId="708B1A11" w:rsidR="00817B08" w:rsidRPr="00817B08" w:rsidDel="00C523A8" w:rsidRDefault="00817B08" w:rsidP="00817B08">
      <w:pPr>
        <w:rPr>
          <w:del w:id="2545" w:author="超 杨" w:date="2019-11-12T12:39:00Z"/>
        </w:rPr>
      </w:pPr>
    </w:p>
    <w:p w14:paraId="263F7695" w14:textId="13DBB035" w:rsidR="00F6426C" w:rsidDel="00C523A8" w:rsidRDefault="00F6426C" w:rsidP="00817B08">
      <w:pPr>
        <w:pStyle w:val="3"/>
        <w:rPr>
          <w:del w:id="2546" w:author="超 杨" w:date="2019-11-12T12:39:00Z"/>
          <w:noProof/>
        </w:rPr>
      </w:pPr>
      <w:del w:id="2547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3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Icon Gizmo</w:delText>
        </w:r>
      </w:del>
    </w:p>
    <w:p w14:paraId="5091104D" w14:textId="6E039BFF" w:rsidR="00817B08" w:rsidDel="00C523A8" w:rsidRDefault="00817B08" w:rsidP="00817B08">
      <w:pPr>
        <w:rPr>
          <w:del w:id="2548" w:author="超 杨" w:date="2019-11-12T12:39:00Z"/>
        </w:rPr>
      </w:pPr>
    </w:p>
    <w:p w14:paraId="682B3562" w14:textId="1B846F10" w:rsidR="00817B08" w:rsidDel="00C523A8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549" w:author="超 杨" w:date="2019-11-12T12:39:00Z"/>
        </w:rPr>
      </w:pPr>
      <w:del w:id="2550" w:author="超 杨" w:date="2019-11-12T12:39:00Z">
        <w:r w:rsidDel="00C523A8">
          <w:br w:type="page"/>
        </w:r>
      </w:del>
    </w:p>
    <w:p w14:paraId="6BB505F9" w14:textId="6E1CF7BE" w:rsidR="00F6426C" w:rsidDel="002D3065" w:rsidRDefault="00F6426C" w:rsidP="00F6426C">
      <w:pPr>
        <w:pStyle w:val="1"/>
        <w:rPr>
          <w:del w:id="2551" w:author="超 杨" w:date="2019-11-16T07:15:00Z"/>
        </w:rPr>
      </w:pPr>
      <w:del w:id="2552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17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支持纹理</w:delText>
        </w:r>
      </w:del>
    </w:p>
    <w:p w14:paraId="593252EB" w14:textId="7BD96206" w:rsidR="00817B08" w:rsidRPr="00817B08" w:rsidDel="002D3065" w:rsidRDefault="00817B08" w:rsidP="00817B08">
      <w:pPr>
        <w:rPr>
          <w:del w:id="2553" w:author="超 杨" w:date="2019-11-16T07:15:00Z"/>
        </w:rPr>
      </w:pPr>
    </w:p>
    <w:p w14:paraId="1AB3051D" w14:textId="79012B05" w:rsidR="00F6426C" w:rsidDel="002D3065" w:rsidRDefault="00F6426C" w:rsidP="00817B08">
      <w:pPr>
        <w:pStyle w:val="22"/>
        <w:rPr>
          <w:del w:id="2554" w:author="超 杨" w:date="2019-11-16T07:15:00Z"/>
        </w:rPr>
      </w:pPr>
      <w:del w:id="2555" w:author="超 杨" w:date="2019-11-16T07:15:00Z">
        <w:r w:rsidRPr="00817B08" w:rsidDel="002D3065">
          <w:delText xml:space="preserve">17.1  </w:delText>
        </w:r>
        <w:r w:rsidRPr="00817B08" w:rsidDel="002D3065">
          <w:rPr>
            <w:rFonts w:hint="eastAsia"/>
          </w:rPr>
          <w:delText>需求分析</w:delText>
        </w:r>
      </w:del>
    </w:p>
    <w:p w14:paraId="7AA3F642" w14:textId="3CDC64B7" w:rsidR="00817B08" w:rsidRPr="00817B08" w:rsidDel="002D3065" w:rsidRDefault="00817B08" w:rsidP="00817B08">
      <w:pPr>
        <w:rPr>
          <w:del w:id="2556" w:author="超 杨" w:date="2019-11-16T07:15:00Z"/>
        </w:rPr>
      </w:pPr>
    </w:p>
    <w:p w14:paraId="60D7F37D" w14:textId="26C43827" w:rsidR="00F6426C" w:rsidDel="002D3065" w:rsidRDefault="00F6426C" w:rsidP="00817B08">
      <w:pPr>
        <w:pStyle w:val="22"/>
        <w:rPr>
          <w:del w:id="2557" w:author="超 杨" w:date="2019-11-16T07:15:00Z"/>
        </w:rPr>
      </w:pPr>
      <w:del w:id="2558" w:author="超 杨" w:date="2019-11-16T07:15:00Z">
        <w:r w:rsidRPr="00817B08" w:rsidDel="002D3065">
          <w:delText xml:space="preserve">17.2  </w:delText>
        </w:r>
        <w:r w:rsidRPr="00817B08" w:rsidDel="002D3065">
          <w:rPr>
            <w:rFonts w:hint="eastAsia"/>
          </w:rPr>
          <w:delText>更新引擎</w:delText>
        </w:r>
      </w:del>
    </w:p>
    <w:p w14:paraId="7F2B2999" w14:textId="50AAE4C4" w:rsidR="00817B08" w:rsidRPr="00817B08" w:rsidDel="002D3065" w:rsidRDefault="00817B08" w:rsidP="00817B08">
      <w:pPr>
        <w:rPr>
          <w:del w:id="2559" w:author="超 杨" w:date="2019-11-16T07:15:00Z"/>
        </w:rPr>
      </w:pPr>
    </w:p>
    <w:p w14:paraId="57A4E6F6" w14:textId="67E1CC81" w:rsidR="00F6426C" w:rsidDel="002D3065" w:rsidRDefault="00F6426C" w:rsidP="00F6426C">
      <w:pPr>
        <w:pStyle w:val="3"/>
        <w:rPr>
          <w:del w:id="2560" w:author="超 杨" w:date="2019-11-16T07:15:00Z"/>
          <w:noProof/>
        </w:rPr>
      </w:pPr>
      <w:del w:id="2561" w:author="超 杨" w:date="2019-11-16T07:15:00Z">
        <w:r w:rsidRPr="00F6426C" w:rsidDel="002D3065">
          <w:rPr>
            <w:noProof/>
          </w:rPr>
          <w:delText xml:space="preserve">17.2.1  </w:delText>
        </w:r>
        <w:r w:rsidRPr="00F6426C" w:rsidDel="002D3065">
          <w:rPr>
            <w:rFonts w:hint="eastAsia"/>
            <w:noProof/>
          </w:rPr>
          <w:delText>增加</w:delText>
        </w:r>
        <w:r w:rsidRPr="00F6426C" w:rsidDel="002D3065">
          <w:rPr>
            <w:noProof/>
          </w:rPr>
          <w:delText>BasicSourceTexture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35E7DAE1" w14:textId="5C6F556A" w:rsidR="00817B08" w:rsidRPr="00817B08" w:rsidDel="002D3065" w:rsidRDefault="00817B08" w:rsidP="00817B08">
      <w:pPr>
        <w:rPr>
          <w:del w:id="2562" w:author="超 杨" w:date="2019-11-16T07:15:00Z"/>
        </w:rPr>
      </w:pPr>
    </w:p>
    <w:p w14:paraId="6C3D626D" w14:textId="0DC833AD" w:rsidR="00F6426C" w:rsidDel="002D3065" w:rsidRDefault="00F6426C" w:rsidP="00F6426C">
      <w:pPr>
        <w:pStyle w:val="3"/>
        <w:rPr>
          <w:del w:id="2563" w:author="超 杨" w:date="2019-11-16T07:15:00Z"/>
          <w:noProof/>
        </w:rPr>
      </w:pPr>
      <w:del w:id="2564" w:author="超 杨" w:date="2019-11-16T07:15:00Z">
        <w:r w:rsidRPr="00F6426C" w:rsidDel="002D3065">
          <w:rPr>
            <w:noProof/>
          </w:rPr>
          <w:delText xml:space="preserve">17.2.2  </w:delText>
        </w:r>
        <w:r w:rsidRPr="00F6426C" w:rsidDel="002D3065">
          <w:rPr>
            <w:rFonts w:hint="eastAsia"/>
            <w:noProof/>
          </w:rPr>
          <w:delText>给</w:delText>
        </w:r>
        <w:r w:rsidRPr="00F6426C" w:rsidDel="002D3065">
          <w:rPr>
            <w:noProof/>
          </w:rPr>
          <w:delText>LightMaterial</w:delText>
        </w:r>
        <w:r w:rsidRPr="00F6426C" w:rsidDel="002D3065">
          <w:rPr>
            <w:rFonts w:hint="eastAsia"/>
            <w:noProof/>
          </w:rPr>
          <w:delText>组件增加</w:delText>
        </w:r>
        <w:r w:rsidRPr="00F6426C" w:rsidDel="002D3065">
          <w:rPr>
            <w:noProof/>
          </w:rPr>
          <w:delText>Diffuse Map</w:delText>
        </w:r>
      </w:del>
    </w:p>
    <w:p w14:paraId="1AC4ACCD" w14:textId="54732C45" w:rsidR="00817B08" w:rsidDel="002D3065" w:rsidRDefault="00817B08" w:rsidP="00817B08">
      <w:pPr>
        <w:rPr>
          <w:del w:id="2565" w:author="超 杨" w:date="2019-11-16T07:15:00Z"/>
        </w:rPr>
      </w:pPr>
    </w:p>
    <w:p w14:paraId="0625FDC2" w14:textId="61762449" w:rsidR="00817B08" w:rsidRPr="00817B08" w:rsidDel="002D3065" w:rsidRDefault="00817B08" w:rsidP="00817B08">
      <w:pPr>
        <w:rPr>
          <w:del w:id="2566" w:author="超 杨" w:date="2019-11-16T07:15:00Z"/>
        </w:rPr>
      </w:pPr>
    </w:p>
    <w:p w14:paraId="09F5E17E" w14:textId="788154CF" w:rsidR="00F6426C" w:rsidDel="002D3065" w:rsidRDefault="00F6426C" w:rsidP="00817B08">
      <w:pPr>
        <w:pStyle w:val="22"/>
        <w:rPr>
          <w:del w:id="2567" w:author="超 杨" w:date="2019-11-16T07:15:00Z"/>
        </w:rPr>
      </w:pPr>
      <w:del w:id="2568" w:author="超 杨" w:date="2019-11-16T07:15:00Z">
        <w:r w:rsidRPr="00817B08" w:rsidDel="002D3065">
          <w:delText xml:space="preserve">17.3  </w:delText>
        </w:r>
        <w:r w:rsidRPr="00817B08" w:rsidDel="002D3065">
          <w:rPr>
            <w:rFonts w:hint="eastAsia"/>
          </w:rPr>
          <w:delText>更新编辑器</w:delText>
        </w:r>
      </w:del>
    </w:p>
    <w:p w14:paraId="1FD18BED" w14:textId="149F90AC" w:rsidR="00817B08" w:rsidRPr="00817B08" w:rsidDel="002D3065" w:rsidRDefault="00817B08" w:rsidP="00817B08">
      <w:pPr>
        <w:rPr>
          <w:del w:id="2569" w:author="超 杨" w:date="2019-11-16T07:15:00Z"/>
        </w:rPr>
      </w:pPr>
    </w:p>
    <w:p w14:paraId="38D855D9" w14:textId="69DDC165" w:rsidR="00F6426C" w:rsidDel="002D3065" w:rsidRDefault="00F6426C" w:rsidP="00F6426C">
      <w:pPr>
        <w:pStyle w:val="3"/>
        <w:rPr>
          <w:del w:id="2570" w:author="超 杨" w:date="2019-11-16T07:15:00Z"/>
          <w:noProof/>
        </w:rPr>
      </w:pPr>
      <w:del w:id="2571" w:author="超 杨" w:date="2019-11-16T07:15:00Z">
        <w:r w:rsidRPr="00F6426C" w:rsidDel="002D3065">
          <w:rPr>
            <w:noProof/>
          </w:rPr>
          <w:delText>17.3</w:delText>
        </w:r>
        <w:r w:rsidRPr="00F6426C" w:rsidDel="002D3065">
          <w:rPr>
            <w:rFonts w:hint="eastAsia"/>
            <w:noProof/>
          </w:rPr>
          <w:delText xml:space="preserve">.1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更新</w:delText>
        </w:r>
        <w:r w:rsidRPr="00F6426C" w:rsidDel="002D3065">
          <w:rPr>
            <w:noProof/>
          </w:rPr>
          <w:delText>Inspector</w:delText>
        </w:r>
      </w:del>
    </w:p>
    <w:p w14:paraId="44F1C1F6" w14:textId="7B512896" w:rsidR="00817B08" w:rsidRPr="00817B08" w:rsidDel="002D3065" w:rsidRDefault="00817B08" w:rsidP="00817B08">
      <w:pPr>
        <w:rPr>
          <w:del w:id="2572" w:author="超 杨" w:date="2019-11-16T07:15:00Z"/>
        </w:rPr>
      </w:pPr>
    </w:p>
    <w:p w14:paraId="5E622CB6" w14:textId="264A0375" w:rsidR="00F6426C" w:rsidDel="002D3065" w:rsidRDefault="00F6426C" w:rsidP="00F6426C">
      <w:pPr>
        <w:pStyle w:val="3"/>
        <w:rPr>
          <w:del w:id="2573" w:author="超 杨" w:date="2019-11-16T07:15:00Z"/>
          <w:noProof/>
        </w:rPr>
      </w:pPr>
      <w:del w:id="2574" w:author="超 杨" w:date="2019-11-16T07:15:00Z">
        <w:r w:rsidRPr="00F6426C" w:rsidDel="002D3065">
          <w:rPr>
            <w:noProof/>
          </w:rPr>
          <w:delText>17.3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2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更新</w:delText>
        </w:r>
        <w:r w:rsidRPr="00F6426C" w:rsidDel="002D3065">
          <w:rPr>
            <w:noProof/>
          </w:rPr>
          <w:delText>Asset</w:delText>
        </w:r>
      </w:del>
    </w:p>
    <w:p w14:paraId="09AAE36C" w14:textId="00736498" w:rsidR="00817B08" w:rsidDel="002D3065" w:rsidRDefault="00817B08" w:rsidP="00817B08">
      <w:pPr>
        <w:rPr>
          <w:del w:id="2575" w:author="超 杨" w:date="2019-11-16T07:15:00Z"/>
        </w:rPr>
      </w:pPr>
    </w:p>
    <w:p w14:paraId="7D7F61CB" w14:textId="65E6BA76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576" w:author="超 杨" w:date="2019-11-16T07:15:00Z"/>
        </w:rPr>
      </w:pPr>
      <w:del w:id="2577" w:author="超 杨" w:date="2019-11-16T07:15:00Z">
        <w:r w:rsidDel="002D3065">
          <w:br w:type="page"/>
        </w:r>
      </w:del>
    </w:p>
    <w:p w14:paraId="1F64778C" w14:textId="47B07197" w:rsidR="00102E66" w:rsidRPr="00F15CE6" w:rsidDel="002D3065" w:rsidRDefault="00F6426C">
      <w:pPr>
        <w:rPr>
          <w:del w:id="2578" w:author="超 杨" w:date="2019-11-16T07:15:00Z"/>
        </w:rPr>
        <w:pPrChange w:id="2579" w:author="超 杨" w:date="2019-10-18T10:18:00Z">
          <w:pPr>
            <w:pStyle w:val="1"/>
          </w:pPr>
        </w:pPrChange>
      </w:pPr>
      <w:del w:id="2580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18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增加“导入”／“导出”功能</w:delText>
        </w:r>
      </w:del>
    </w:p>
    <w:p w14:paraId="5BB7E095" w14:textId="13E3E370" w:rsidR="00F6426C" w:rsidDel="002D3065" w:rsidRDefault="00F6426C" w:rsidP="00817B08">
      <w:pPr>
        <w:pStyle w:val="22"/>
        <w:rPr>
          <w:del w:id="2581" w:author="超 杨" w:date="2019-11-16T07:15:00Z"/>
        </w:rPr>
      </w:pPr>
      <w:del w:id="2582" w:author="超 杨" w:date="2019-11-16T07:15:00Z">
        <w:r w:rsidRPr="00817B08" w:rsidDel="002D3065">
          <w:delText xml:space="preserve">18.1  </w:delText>
        </w:r>
        <w:r w:rsidRPr="00817B08" w:rsidDel="002D3065">
          <w:rPr>
            <w:rFonts w:hint="eastAsia"/>
          </w:rPr>
          <w:delText>需求分析</w:delText>
        </w:r>
      </w:del>
    </w:p>
    <w:p w14:paraId="5A01434A" w14:textId="2899023A" w:rsidR="00817B08" w:rsidRPr="00817B08" w:rsidDel="002D3065" w:rsidRDefault="00817B08" w:rsidP="00817B08">
      <w:pPr>
        <w:rPr>
          <w:del w:id="2583" w:author="超 杨" w:date="2019-11-16T07:15:00Z"/>
        </w:rPr>
      </w:pPr>
    </w:p>
    <w:p w14:paraId="382F96A9" w14:textId="19ABC42E" w:rsidR="00F6426C" w:rsidDel="002D3065" w:rsidRDefault="00F6426C" w:rsidP="00817B08">
      <w:pPr>
        <w:pStyle w:val="22"/>
        <w:rPr>
          <w:del w:id="2584" w:author="超 杨" w:date="2019-11-16T07:15:00Z"/>
        </w:rPr>
      </w:pPr>
      <w:del w:id="2585" w:author="超 杨" w:date="2019-11-16T07:15:00Z">
        <w:r w:rsidRPr="00817B08" w:rsidDel="002D3065">
          <w:delText xml:space="preserve">18.2  </w:delText>
        </w:r>
        <w:r w:rsidRPr="00817B08" w:rsidDel="002D3065">
          <w:rPr>
            <w:rFonts w:hint="eastAsia"/>
          </w:rPr>
          <w:delText>更新引擎</w:delText>
        </w:r>
      </w:del>
    </w:p>
    <w:p w14:paraId="7BE34CAB" w14:textId="6D91D33A" w:rsidR="00817B08" w:rsidRPr="00817B08" w:rsidDel="002D3065" w:rsidRDefault="00817B08" w:rsidP="00817B08">
      <w:pPr>
        <w:rPr>
          <w:del w:id="2586" w:author="超 杨" w:date="2019-11-16T07:15:00Z"/>
        </w:rPr>
      </w:pPr>
    </w:p>
    <w:p w14:paraId="14B3A5C4" w14:textId="2CAA3C31" w:rsidR="00F6426C" w:rsidRPr="00F6426C" w:rsidDel="002D3065" w:rsidRDefault="00F6426C" w:rsidP="00F6426C">
      <w:pPr>
        <w:pStyle w:val="3"/>
        <w:rPr>
          <w:del w:id="2587" w:author="超 杨" w:date="2019-11-16T07:15:00Z"/>
          <w:noProof/>
        </w:rPr>
      </w:pPr>
      <w:del w:id="2588" w:author="超 杨" w:date="2019-11-16T07:15:00Z">
        <w:r w:rsidRPr="00F6426C" w:rsidDel="002D3065">
          <w:rPr>
            <w:noProof/>
          </w:rPr>
          <w:delText xml:space="preserve">18.2.1  </w:delText>
        </w:r>
        <w:r w:rsidRPr="00F6426C" w:rsidDel="002D3065">
          <w:rPr>
            <w:rFonts w:hint="eastAsia"/>
            <w:noProof/>
          </w:rPr>
          <w:delText>增加</w:delText>
        </w:r>
        <w:r w:rsidRPr="00F6426C" w:rsidDel="002D3065">
          <w:rPr>
            <w:noProof/>
          </w:rPr>
          <w:delText>Scene Graph</w:delText>
        </w:r>
        <w:r w:rsidRPr="00F6426C" w:rsidDel="002D3065">
          <w:rPr>
            <w:rFonts w:hint="eastAsia"/>
            <w:noProof/>
          </w:rPr>
          <w:delText>文件（</w:delText>
        </w:r>
        <w:r w:rsidRPr="00F6426C" w:rsidDel="002D3065">
          <w:rPr>
            <w:noProof/>
          </w:rPr>
          <w:delText>.wdb</w:delText>
        </w:r>
        <w:r w:rsidRPr="00F6426C" w:rsidDel="002D3065">
          <w:rPr>
            <w:rFonts w:hint="eastAsia"/>
            <w:noProof/>
          </w:rPr>
          <w:delText>）</w:delText>
        </w:r>
      </w:del>
    </w:p>
    <w:p w14:paraId="4AEB17E9" w14:textId="729706B1" w:rsidR="00F6426C" w:rsidDel="002D3065" w:rsidRDefault="00F6426C" w:rsidP="00817B08">
      <w:pPr>
        <w:rPr>
          <w:del w:id="2589" w:author="超 杨" w:date="2019-11-16T07:15:00Z"/>
          <w:noProof/>
        </w:rPr>
      </w:pPr>
      <w:del w:id="2590" w:author="超 杨" w:date="2019-11-16T07:15:00Z">
        <w:r w:rsidRPr="00F6426C" w:rsidDel="002D3065">
          <w:rPr>
            <w:rFonts w:hint="eastAsia"/>
            <w:noProof/>
          </w:rPr>
          <w:delText>（加更多标题，不能只有一个标题）</w:delText>
        </w:r>
      </w:del>
    </w:p>
    <w:p w14:paraId="7EEFF084" w14:textId="26E8994E" w:rsidR="00817B08" w:rsidDel="002D3065" w:rsidRDefault="00817B08" w:rsidP="00817B08">
      <w:pPr>
        <w:rPr>
          <w:del w:id="2591" w:author="超 杨" w:date="2019-11-16T07:15:00Z"/>
          <w:noProof/>
        </w:rPr>
      </w:pPr>
    </w:p>
    <w:p w14:paraId="55EAE3EC" w14:textId="05A8C71D" w:rsidR="00817B08" w:rsidDel="002D3065" w:rsidRDefault="00817B08">
      <w:pPr>
        <w:rPr>
          <w:del w:id="2592" w:author="超 杨" w:date="2019-11-16T07:15:00Z"/>
          <w:noProof/>
        </w:rPr>
      </w:pPr>
    </w:p>
    <w:p w14:paraId="2F36CB33" w14:textId="36EB4926" w:rsidR="00817B08" w:rsidRPr="00F6426C" w:rsidDel="002D3065" w:rsidRDefault="00817B08" w:rsidP="00817B08">
      <w:pPr>
        <w:rPr>
          <w:del w:id="2593" w:author="超 杨" w:date="2019-11-16T07:15:00Z"/>
          <w:noProof/>
        </w:rPr>
      </w:pPr>
    </w:p>
    <w:p w14:paraId="380118F7" w14:textId="3E135126" w:rsidR="00F6426C" w:rsidDel="002D3065" w:rsidRDefault="00F6426C" w:rsidP="00F6426C">
      <w:pPr>
        <w:pStyle w:val="22"/>
        <w:rPr>
          <w:del w:id="2594" w:author="超 杨" w:date="2019-11-16T07:15:00Z"/>
        </w:rPr>
      </w:pPr>
      <w:del w:id="2595" w:author="超 杨" w:date="2019-11-16T07:15:00Z">
        <w:r w:rsidRPr="00F6426C" w:rsidDel="002D3065">
          <w:delText xml:space="preserve">18.3  </w:delText>
        </w:r>
        <w:r w:rsidRPr="00F6426C" w:rsidDel="002D3065">
          <w:rPr>
            <w:rFonts w:hint="eastAsia"/>
          </w:rPr>
          <w:delText>给编辑器增加导出功能</w:delText>
        </w:r>
      </w:del>
    </w:p>
    <w:p w14:paraId="641E1DAB" w14:textId="061CE9F6" w:rsidR="00817B08" w:rsidDel="002D3065" w:rsidRDefault="00817B08" w:rsidP="00817B08">
      <w:pPr>
        <w:rPr>
          <w:del w:id="2596" w:author="超 杨" w:date="2019-11-16T07:15:00Z"/>
        </w:rPr>
      </w:pPr>
    </w:p>
    <w:p w14:paraId="72652786" w14:textId="1E483CF7" w:rsidR="00817B08" w:rsidDel="002D3065" w:rsidRDefault="00817B08" w:rsidP="00817B08">
      <w:pPr>
        <w:rPr>
          <w:del w:id="2597" w:author="超 杨" w:date="2019-11-16T07:15:00Z"/>
        </w:rPr>
      </w:pPr>
    </w:p>
    <w:p w14:paraId="2DAA29EE" w14:textId="545784DB" w:rsidR="00817B08" w:rsidRPr="00817B08" w:rsidDel="002D3065" w:rsidRDefault="00817B08" w:rsidP="00817B08">
      <w:pPr>
        <w:rPr>
          <w:del w:id="2598" w:author="超 杨" w:date="2019-11-16T07:15:00Z"/>
        </w:rPr>
      </w:pPr>
    </w:p>
    <w:p w14:paraId="1D2794F9" w14:textId="43A21819" w:rsidR="00F6426C" w:rsidDel="002D3065" w:rsidRDefault="00F6426C" w:rsidP="00F6426C">
      <w:pPr>
        <w:pStyle w:val="3"/>
        <w:rPr>
          <w:del w:id="2599" w:author="超 杨" w:date="2019-11-16T07:15:00Z"/>
          <w:noProof/>
        </w:rPr>
      </w:pPr>
      <w:del w:id="2600" w:author="超 杨" w:date="2019-11-16T07:15:00Z">
        <w:r w:rsidRPr="00F6426C" w:rsidDel="002D3065">
          <w:rPr>
            <w:noProof/>
          </w:rPr>
          <w:delText xml:space="preserve">18.3.1  </w:delText>
        </w:r>
        <w:r w:rsidRPr="00F6426C" w:rsidDel="002D3065">
          <w:rPr>
            <w:rFonts w:hint="eastAsia"/>
            <w:noProof/>
          </w:rPr>
          <w:delText>增加“导出场景”功能</w:delText>
        </w:r>
      </w:del>
    </w:p>
    <w:p w14:paraId="741758D0" w14:textId="3C834216" w:rsidR="00817B08" w:rsidDel="002D3065" w:rsidRDefault="00817B08" w:rsidP="00817B08">
      <w:pPr>
        <w:rPr>
          <w:del w:id="2601" w:author="超 杨" w:date="2019-11-16T07:15:00Z"/>
        </w:rPr>
      </w:pPr>
    </w:p>
    <w:p w14:paraId="3EB71D19" w14:textId="128B1904" w:rsidR="00817B08" w:rsidRPr="00817B08" w:rsidDel="002D3065" w:rsidRDefault="00817B08" w:rsidP="00817B08">
      <w:pPr>
        <w:rPr>
          <w:del w:id="2602" w:author="超 杨" w:date="2019-11-16T07:15:00Z"/>
        </w:rPr>
      </w:pPr>
    </w:p>
    <w:p w14:paraId="128AD4C0" w14:textId="7031C075" w:rsidR="00F6426C" w:rsidDel="002D3065" w:rsidRDefault="00F6426C" w:rsidP="00F6426C">
      <w:pPr>
        <w:pStyle w:val="3"/>
        <w:rPr>
          <w:del w:id="2603" w:author="超 杨" w:date="2019-11-16T07:15:00Z"/>
          <w:noProof/>
        </w:rPr>
      </w:pPr>
      <w:del w:id="2604" w:author="超 杨" w:date="2019-11-16T07:15:00Z">
        <w:r w:rsidRPr="00F6426C" w:rsidDel="002D3065">
          <w:rPr>
            <w:noProof/>
          </w:rPr>
          <w:delText xml:space="preserve">18.3.1  </w:delText>
        </w:r>
        <w:r w:rsidRPr="00F6426C" w:rsidDel="002D3065">
          <w:rPr>
            <w:rFonts w:hint="eastAsia"/>
            <w:noProof/>
          </w:rPr>
          <w:delText>增加“导出包”功能</w:delText>
        </w:r>
      </w:del>
    </w:p>
    <w:p w14:paraId="11E4138A" w14:textId="3FB12FC1" w:rsidR="00817B08" w:rsidDel="002D3065" w:rsidRDefault="00817B08" w:rsidP="00817B08">
      <w:pPr>
        <w:rPr>
          <w:del w:id="2605" w:author="超 杨" w:date="2019-11-16T07:15:00Z"/>
        </w:rPr>
      </w:pPr>
    </w:p>
    <w:p w14:paraId="75CE453C" w14:textId="0B81E4A5" w:rsidR="00817B08" w:rsidRPr="00817B08" w:rsidDel="002D3065" w:rsidRDefault="00817B08" w:rsidP="00817B08">
      <w:pPr>
        <w:rPr>
          <w:del w:id="2606" w:author="超 杨" w:date="2019-11-16T07:15:00Z"/>
        </w:rPr>
      </w:pPr>
    </w:p>
    <w:p w14:paraId="73107761" w14:textId="680DC44C" w:rsidR="00F6426C" w:rsidDel="002D3065" w:rsidRDefault="00F6426C" w:rsidP="00F6426C">
      <w:pPr>
        <w:pStyle w:val="22"/>
        <w:rPr>
          <w:del w:id="2607" w:author="超 杨" w:date="2019-11-16T07:15:00Z"/>
        </w:rPr>
      </w:pPr>
      <w:del w:id="2608" w:author="超 杨" w:date="2019-11-16T07:15:00Z">
        <w:r w:rsidRPr="00F6426C" w:rsidDel="002D3065">
          <w:delText>18.</w:delText>
        </w:r>
        <w:r w:rsidRPr="00F6426C" w:rsidDel="002D3065">
          <w:rPr>
            <w:rFonts w:hint="eastAsia"/>
          </w:rPr>
          <w:delText>4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给编辑器增加导入功能</w:delText>
        </w:r>
      </w:del>
    </w:p>
    <w:p w14:paraId="0543002B" w14:textId="7330902B" w:rsidR="00817B08" w:rsidDel="002D3065" w:rsidRDefault="00817B08" w:rsidP="00817B08">
      <w:pPr>
        <w:rPr>
          <w:del w:id="2609" w:author="超 杨" w:date="2019-11-16T07:15:00Z"/>
        </w:rPr>
      </w:pPr>
    </w:p>
    <w:p w14:paraId="766A1E5A" w14:textId="2917A56D" w:rsidR="00817B08" w:rsidRPr="00817B08" w:rsidDel="002D3065" w:rsidRDefault="00817B08" w:rsidP="00817B08">
      <w:pPr>
        <w:rPr>
          <w:del w:id="2610" w:author="超 杨" w:date="2019-11-16T07:15:00Z"/>
        </w:rPr>
      </w:pPr>
    </w:p>
    <w:p w14:paraId="59C0B5D4" w14:textId="7BB64BCD" w:rsidR="00F6426C" w:rsidDel="002D3065" w:rsidRDefault="00F6426C" w:rsidP="00F6426C">
      <w:pPr>
        <w:pStyle w:val="3"/>
        <w:rPr>
          <w:del w:id="2611" w:author="超 杨" w:date="2019-11-16T07:15:00Z"/>
          <w:noProof/>
        </w:rPr>
      </w:pPr>
      <w:del w:id="2612" w:author="超 杨" w:date="2019-11-16T07:15:00Z">
        <w:r w:rsidRPr="00F6426C" w:rsidDel="002D3065">
          <w:rPr>
            <w:noProof/>
          </w:rPr>
          <w:delText>18.</w:delText>
        </w:r>
        <w:r w:rsidRPr="00F6426C" w:rsidDel="002D3065">
          <w:rPr>
            <w:rFonts w:hint="eastAsia"/>
            <w:noProof/>
          </w:rPr>
          <w:delText>4</w:delText>
        </w:r>
        <w:r w:rsidRPr="00F6426C" w:rsidDel="002D3065">
          <w:rPr>
            <w:noProof/>
          </w:rPr>
          <w:delText xml:space="preserve">.1  </w:delText>
        </w:r>
        <w:r w:rsidRPr="00F6426C" w:rsidDel="002D3065">
          <w:rPr>
            <w:rFonts w:hint="eastAsia"/>
            <w:noProof/>
          </w:rPr>
          <w:delText>增加“导入模型资产”功能</w:delText>
        </w:r>
      </w:del>
    </w:p>
    <w:p w14:paraId="601B4D64" w14:textId="1B86EB50" w:rsidR="00817B08" w:rsidDel="002D3065" w:rsidRDefault="00817B08" w:rsidP="00817B08">
      <w:pPr>
        <w:rPr>
          <w:del w:id="2613" w:author="超 杨" w:date="2019-11-16T07:15:00Z"/>
        </w:rPr>
      </w:pPr>
    </w:p>
    <w:p w14:paraId="1274E859" w14:textId="21FE2F03" w:rsidR="00817B08" w:rsidRPr="00817B08" w:rsidDel="002D3065" w:rsidRDefault="00817B08" w:rsidP="00817B08">
      <w:pPr>
        <w:rPr>
          <w:del w:id="2614" w:author="超 杨" w:date="2019-11-16T07:15:00Z"/>
        </w:rPr>
      </w:pPr>
    </w:p>
    <w:p w14:paraId="510C6DF1" w14:textId="0F4ABD6F" w:rsidR="00F6426C" w:rsidDel="002D3065" w:rsidRDefault="00F6426C" w:rsidP="00F6426C">
      <w:pPr>
        <w:pStyle w:val="3"/>
        <w:rPr>
          <w:del w:id="2615" w:author="超 杨" w:date="2019-11-16T07:15:00Z"/>
          <w:noProof/>
        </w:rPr>
      </w:pPr>
      <w:del w:id="2616" w:author="超 杨" w:date="2019-11-16T07:15:00Z">
        <w:r w:rsidRPr="00F6426C" w:rsidDel="002D3065">
          <w:rPr>
            <w:noProof/>
          </w:rPr>
          <w:delText>18.</w:delText>
        </w:r>
        <w:r w:rsidRPr="00F6426C" w:rsidDel="002D3065">
          <w:rPr>
            <w:rFonts w:hint="eastAsia"/>
            <w:noProof/>
          </w:rPr>
          <w:delText>4</w:delText>
        </w:r>
        <w:r w:rsidRPr="00F6426C" w:rsidDel="002D3065">
          <w:rPr>
            <w:noProof/>
          </w:rPr>
          <w:delText>.</w:delText>
        </w:r>
        <w:r w:rsidRPr="00F6426C" w:rsidDel="002D3065">
          <w:rPr>
            <w:rFonts w:hint="eastAsia"/>
            <w:noProof/>
          </w:rPr>
          <w:delText>2</w:delText>
        </w:r>
        <w:r w:rsidRPr="00F6426C" w:rsidDel="002D3065">
          <w:rPr>
            <w:noProof/>
          </w:rPr>
          <w:delText xml:space="preserve">  </w:delText>
        </w:r>
        <w:r w:rsidRPr="00F6426C" w:rsidDel="002D3065">
          <w:rPr>
            <w:rFonts w:hint="eastAsia"/>
            <w:noProof/>
          </w:rPr>
          <w:delText>增加“导入包”功能</w:delText>
        </w:r>
      </w:del>
    </w:p>
    <w:p w14:paraId="2A024AD7" w14:textId="4151FD4D" w:rsidR="00817B08" w:rsidDel="002D3065" w:rsidRDefault="00817B08" w:rsidP="00817B08">
      <w:pPr>
        <w:rPr>
          <w:del w:id="2617" w:author="超 杨" w:date="2019-11-16T07:15:00Z"/>
        </w:rPr>
      </w:pPr>
    </w:p>
    <w:p w14:paraId="34FDEFE6" w14:textId="016F52BC" w:rsidR="00817B08" w:rsidDel="002D3065" w:rsidRDefault="00817B08" w:rsidP="00817B08">
      <w:pPr>
        <w:rPr>
          <w:del w:id="2618" w:author="超 杨" w:date="2019-11-16T07:15:00Z"/>
        </w:rPr>
      </w:pPr>
    </w:p>
    <w:p w14:paraId="0CE92393" w14:textId="26C5AF05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619" w:author="超 杨" w:date="2019-11-16T07:15:00Z"/>
        </w:rPr>
      </w:pPr>
      <w:del w:id="2620" w:author="超 杨" w:date="2019-11-16T07:15:00Z">
        <w:r w:rsidDel="002D3065">
          <w:br w:type="page"/>
        </w:r>
      </w:del>
    </w:p>
    <w:p w14:paraId="64E28DEA" w14:textId="0A773BE6" w:rsidR="00F6426C" w:rsidRPr="00F6426C" w:rsidDel="002D3065" w:rsidRDefault="00F6426C" w:rsidP="00F6426C">
      <w:pPr>
        <w:pStyle w:val="1"/>
        <w:rPr>
          <w:del w:id="2621" w:author="超 杨" w:date="2019-11-16T07:15:00Z"/>
        </w:rPr>
      </w:pPr>
      <w:del w:id="2622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19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编辑器增加“发布本地包”功能</w:delText>
        </w:r>
      </w:del>
    </w:p>
    <w:p w14:paraId="626B4244" w14:textId="1B41A1C0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623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7DA18FF" w14:textId="3FE70942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624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4FDD6DD" w14:textId="1D5AFFE5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625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928A929" w14:textId="4717C2A4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626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58C824EA" w14:textId="7592EE3C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627" w:author="超 杨" w:date="2019-11-16T07:1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del w:id="2628" w:author="超 杨" w:date="2019-11-16T07:15:00Z">
        <w:r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57EE71AB" w14:textId="5FFE0679" w:rsidR="00F6426C" w:rsidDel="002D3065" w:rsidRDefault="00F6426C" w:rsidP="00F6426C">
      <w:pPr>
        <w:spacing w:line="240" w:lineRule="auto"/>
        <w:ind w:firstLineChars="0" w:firstLine="0"/>
        <w:jc w:val="center"/>
        <w:outlineLvl w:val="0"/>
        <w:rPr>
          <w:del w:id="2629" w:author="超 杨" w:date="2019-11-16T07:15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2630" w:author="超 杨" w:date="2019-11-16T07:15:00Z">
        <w:r w:rsidRPr="00F6426C" w:rsidDel="002D3065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第</w:delText>
        </w:r>
        <w:r w:rsidRPr="00F6426C"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delText xml:space="preserve"> 5 </w:delText>
        </w:r>
        <w:r w:rsidRPr="00F6426C" w:rsidDel="002D3065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篇</w:delText>
        </w:r>
        <w:r w:rsidRPr="00F6426C" w:rsidDel="002D3065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 xml:space="preserve">  </w:delText>
        </w:r>
        <w:r w:rsidRPr="00F6426C" w:rsidDel="002D3065"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delText>增加更多</w:delText>
        </w:r>
        <w:r w:rsidRPr="00F6426C" w:rsidDel="002D3065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>功能</w:delText>
        </w:r>
      </w:del>
    </w:p>
    <w:p w14:paraId="52216757" w14:textId="2F4B381C" w:rsidR="00817B08" w:rsidDel="002D3065" w:rsidRDefault="00817B08" w:rsidP="00817B08">
      <w:pPr>
        <w:rPr>
          <w:del w:id="2631" w:author="超 杨" w:date="2019-11-16T07:15:00Z"/>
          <w:webHidden/>
          <w:shd w:val="clear" w:color="auto" w:fill="auto"/>
        </w:rPr>
      </w:pPr>
    </w:p>
    <w:p w14:paraId="6686672B" w14:textId="73B45014" w:rsidR="00817B08" w:rsidDel="002D3065" w:rsidRDefault="00817B08" w:rsidP="00817B08">
      <w:pPr>
        <w:rPr>
          <w:del w:id="2632" w:author="超 杨" w:date="2019-11-16T07:15:00Z"/>
          <w:webHidden/>
          <w:shd w:val="clear" w:color="auto" w:fill="auto"/>
        </w:rPr>
      </w:pPr>
    </w:p>
    <w:p w14:paraId="7BA5FBAB" w14:textId="6770FB29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633" w:author="超 杨" w:date="2019-11-16T07:15:00Z"/>
          <w:webHidden/>
          <w:shd w:val="clear" w:color="auto" w:fill="auto"/>
        </w:rPr>
      </w:pPr>
      <w:del w:id="2634" w:author="超 杨" w:date="2019-11-16T07:15:00Z">
        <w:r w:rsidDel="002D3065">
          <w:rPr>
            <w:webHidden/>
            <w:shd w:val="clear" w:color="auto" w:fill="auto"/>
          </w:rPr>
          <w:br w:type="page"/>
        </w:r>
      </w:del>
    </w:p>
    <w:p w14:paraId="718B9CE9" w14:textId="7EA66B62" w:rsidR="00F6426C" w:rsidDel="002D3065" w:rsidRDefault="00F6426C" w:rsidP="00F6426C">
      <w:pPr>
        <w:pStyle w:val="1"/>
        <w:rPr>
          <w:del w:id="2635" w:author="超 杨" w:date="2019-11-16T07:15:00Z"/>
        </w:rPr>
      </w:pPr>
      <w:del w:id="2636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20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编辑器增加“控制台”功能</w:delText>
        </w:r>
      </w:del>
    </w:p>
    <w:p w14:paraId="4D30D268" w14:textId="51727DF2" w:rsidR="00817B08" w:rsidDel="002D3065" w:rsidRDefault="00817B08" w:rsidP="00817B08">
      <w:pPr>
        <w:rPr>
          <w:del w:id="2637" w:author="超 杨" w:date="2019-11-16T07:15:00Z"/>
        </w:rPr>
      </w:pPr>
    </w:p>
    <w:p w14:paraId="6504CE4C" w14:textId="305683C2" w:rsidR="00817B08" w:rsidDel="002D3065" w:rsidRDefault="00817B08" w:rsidP="00817B08">
      <w:pPr>
        <w:rPr>
          <w:del w:id="2638" w:author="超 杨" w:date="2019-11-16T07:15:00Z"/>
        </w:rPr>
      </w:pPr>
    </w:p>
    <w:p w14:paraId="046B36BE" w14:textId="020970F6" w:rsidR="00817B08" w:rsidDel="002D3065" w:rsidRDefault="00817B08" w:rsidP="00817B08">
      <w:pPr>
        <w:rPr>
          <w:del w:id="2639" w:author="超 杨" w:date="2019-11-16T07:15:00Z"/>
        </w:rPr>
      </w:pPr>
    </w:p>
    <w:p w14:paraId="201FD78A" w14:textId="3F3F4BC8" w:rsidR="00817B08" w:rsidDel="002D3065" w:rsidRDefault="00817B08" w:rsidP="00817B08">
      <w:pPr>
        <w:rPr>
          <w:del w:id="2640" w:author="超 杨" w:date="2019-11-16T07:15:00Z"/>
        </w:rPr>
      </w:pPr>
    </w:p>
    <w:p w14:paraId="009C8BAC" w14:textId="7A4B1D42" w:rsidR="00817B08" w:rsidDel="002D3065" w:rsidRDefault="00817B08" w:rsidP="00817B08">
      <w:pPr>
        <w:rPr>
          <w:del w:id="2641" w:author="超 杨" w:date="2019-11-16T07:15:00Z"/>
        </w:rPr>
      </w:pPr>
    </w:p>
    <w:p w14:paraId="10A7045A" w14:textId="2EAE6982" w:rsidR="00817B08" w:rsidDel="002D3065" w:rsidRDefault="00817B08" w:rsidP="00817B08">
      <w:pPr>
        <w:rPr>
          <w:del w:id="2642" w:author="超 杨" w:date="2019-11-16T07:15:00Z"/>
        </w:rPr>
      </w:pPr>
    </w:p>
    <w:p w14:paraId="725EB361" w14:textId="741275DE" w:rsidR="00817B08" w:rsidDel="002D3065" w:rsidRDefault="00817B08" w:rsidP="00817B08">
      <w:pPr>
        <w:rPr>
          <w:del w:id="2643" w:author="超 杨" w:date="2019-11-16T07:15:00Z"/>
        </w:rPr>
      </w:pPr>
    </w:p>
    <w:p w14:paraId="36148EE8" w14:textId="0340B718" w:rsidR="00817B08" w:rsidDel="002D3065" w:rsidRDefault="00817B08" w:rsidP="00817B08">
      <w:pPr>
        <w:rPr>
          <w:del w:id="2644" w:author="超 杨" w:date="2019-11-16T07:15:00Z"/>
        </w:rPr>
      </w:pPr>
    </w:p>
    <w:p w14:paraId="4DBB237C" w14:textId="64BCC77E" w:rsidR="00817B08" w:rsidDel="002D3065" w:rsidRDefault="00817B08" w:rsidP="00817B08">
      <w:pPr>
        <w:rPr>
          <w:del w:id="2645" w:author="超 杨" w:date="2019-11-16T07:15:00Z"/>
        </w:rPr>
      </w:pPr>
    </w:p>
    <w:p w14:paraId="1F4D37A5" w14:textId="393E1A52" w:rsidR="00817B08" w:rsidDel="002D3065" w:rsidRDefault="00817B08" w:rsidP="00817B08">
      <w:pPr>
        <w:rPr>
          <w:del w:id="2646" w:author="超 杨" w:date="2019-11-16T07:15:00Z"/>
        </w:rPr>
      </w:pPr>
    </w:p>
    <w:p w14:paraId="705C887C" w14:textId="1E849BB3" w:rsidR="00817B08" w:rsidDel="002D3065" w:rsidRDefault="00817B08" w:rsidP="00817B08">
      <w:pPr>
        <w:rPr>
          <w:del w:id="2647" w:author="超 杨" w:date="2019-11-16T07:15:00Z"/>
        </w:rPr>
      </w:pPr>
    </w:p>
    <w:p w14:paraId="28ECEB31" w14:textId="6055E8AF" w:rsidR="00817B08" w:rsidDel="002D3065" w:rsidRDefault="00817B08" w:rsidP="00817B08">
      <w:pPr>
        <w:rPr>
          <w:del w:id="2648" w:author="超 杨" w:date="2019-11-16T07:15:00Z"/>
        </w:rPr>
      </w:pPr>
    </w:p>
    <w:p w14:paraId="2407913E" w14:textId="5ACC666D" w:rsidR="00817B08" w:rsidDel="002D3065" w:rsidRDefault="00817B08" w:rsidP="00817B08">
      <w:pPr>
        <w:rPr>
          <w:del w:id="2649" w:author="超 杨" w:date="2019-11-16T07:15:00Z"/>
        </w:rPr>
      </w:pPr>
    </w:p>
    <w:p w14:paraId="515BB437" w14:textId="6E82502B" w:rsidR="00817B08" w:rsidDel="002D3065" w:rsidRDefault="00817B08" w:rsidP="00817B08">
      <w:pPr>
        <w:rPr>
          <w:del w:id="2650" w:author="超 杨" w:date="2019-11-16T07:15:00Z"/>
        </w:rPr>
      </w:pPr>
    </w:p>
    <w:p w14:paraId="461D80C4" w14:textId="184A6308" w:rsidR="00817B08" w:rsidRPr="00817B08" w:rsidDel="002D3065" w:rsidRDefault="00817B08" w:rsidP="00817B08">
      <w:pPr>
        <w:rPr>
          <w:del w:id="2651" w:author="超 杨" w:date="2019-11-16T07:15:00Z"/>
        </w:rPr>
      </w:pPr>
    </w:p>
    <w:p w14:paraId="140F9726" w14:textId="78C5E279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652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2653" w:author="超 杨" w:date="2019-11-16T07:15:00Z">
        <w:r w:rsidDel="002D3065"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del>
    </w:p>
    <w:p w14:paraId="35265410" w14:textId="25447153" w:rsidR="00F6426C" w:rsidDel="002D3065" w:rsidRDefault="00F6426C" w:rsidP="00F6426C">
      <w:pPr>
        <w:pStyle w:val="1"/>
        <w:rPr>
          <w:del w:id="2654" w:author="超 杨" w:date="2019-11-16T07:15:00Z"/>
        </w:rPr>
      </w:pPr>
      <w:del w:id="2655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21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增强编辑器的</w:delText>
        </w:r>
        <w:r w:rsidRPr="00F6426C" w:rsidDel="002D3065">
          <w:delText>Scene View</w:delText>
        </w:r>
        <w:r w:rsidRPr="00F6426C" w:rsidDel="002D3065">
          <w:rPr>
            <w:rFonts w:hint="eastAsia"/>
          </w:rPr>
          <w:delText>的渲染</w:delText>
        </w:r>
        <w:r w:rsidRPr="00F6426C" w:rsidDel="002D3065">
          <w:delText xml:space="preserve"> </w:delText>
        </w:r>
      </w:del>
    </w:p>
    <w:p w14:paraId="16BE31B1" w14:textId="4DBC3C17" w:rsidR="00F6426C" w:rsidDel="002D3065" w:rsidRDefault="00F6426C" w:rsidP="00F6426C">
      <w:pPr>
        <w:rPr>
          <w:del w:id="2656" w:author="超 杨" w:date="2019-11-16T07:15:00Z"/>
        </w:rPr>
      </w:pPr>
    </w:p>
    <w:p w14:paraId="74E1B06C" w14:textId="495A2E5F" w:rsidR="00817B08" w:rsidRPr="00F6426C" w:rsidDel="002D3065" w:rsidRDefault="00817B08" w:rsidP="00F6426C">
      <w:pPr>
        <w:rPr>
          <w:del w:id="2657" w:author="超 杨" w:date="2019-11-16T07:15:00Z"/>
        </w:rPr>
      </w:pPr>
    </w:p>
    <w:p w14:paraId="1A73B9B0" w14:textId="41498099" w:rsidR="00F6426C" w:rsidDel="002D3065" w:rsidRDefault="00F6426C" w:rsidP="00F6426C">
      <w:pPr>
        <w:pStyle w:val="22"/>
        <w:rPr>
          <w:del w:id="2658" w:author="超 杨" w:date="2019-11-16T07:15:00Z"/>
        </w:rPr>
      </w:pPr>
      <w:del w:id="2659" w:author="超 杨" w:date="2019-11-16T07:15:00Z">
        <w:r w:rsidRPr="00F6426C" w:rsidDel="002D3065">
          <w:delText xml:space="preserve">21.1  </w:delText>
        </w:r>
        <w:r w:rsidRPr="00F6426C" w:rsidDel="002D3065">
          <w:rPr>
            <w:rFonts w:hint="eastAsia"/>
          </w:rPr>
          <w:delText>总体需求分析</w:delText>
        </w:r>
      </w:del>
    </w:p>
    <w:p w14:paraId="19852161" w14:textId="3BD732BE" w:rsidR="00F6426C" w:rsidDel="002D3065" w:rsidRDefault="00F6426C" w:rsidP="00F6426C">
      <w:pPr>
        <w:rPr>
          <w:del w:id="2660" w:author="超 杨" w:date="2019-11-16T07:15:00Z"/>
        </w:rPr>
      </w:pPr>
    </w:p>
    <w:p w14:paraId="113A1B8B" w14:textId="49C26F9A" w:rsidR="00817B08" w:rsidRPr="00F6426C" w:rsidDel="002D3065" w:rsidRDefault="00817B08" w:rsidP="00F6426C">
      <w:pPr>
        <w:rPr>
          <w:del w:id="2661" w:author="超 杨" w:date="2019-11-16T07:15:00Z"/>
        </w:rPr>
      </w:pPr>
    </w:p>
    <w:p w14:paraId="64A7608A" w14:textId="36E9E007" w:rsidR="00F6426C" w:rsidDel="002D3065" w:rsidRDefault="00F6426C" w:rsidP="00F6426C">
      <w:pPr>
        <w:pStyle w:val="22"/>
        <w:rPr>
          <w:del w:id="2662" w:author="超 杨" w:date="2019-11-16T07:15:00Z"/>
        </w:rPr>
      </w:pPr>
      <w:del w:id="2663" w:author="超 杨" w:date="2019-11-16T07:15:00Z">
        <w:r w:rsidRPr="00F6426C" w:rsidDel="002D3065">
          <w:delText xml:space="preserve">21.2  </w:delText>
        </w:r>
        <w:r w:rsidRPr="00F6426C" w:rsidDel="002D3065">
          <w:rPr>
            <w:rFonts w:hint="eastAsia"/>
          </w:rPr>
          <w:delText>给编辑器增加“网格平面”功能</w:delText>
        </w:r>
      </w:del>
    </w:p>
    <w:p w14:paraId="235E440E" w14:textId="454441D0" w:rsidR="00F6426C" w:rsidDel="002D3065" w:rsidRDefault="00F6426C" w:rsidP="00F6426C">
      <w:pPr>
        <w:rPr>
          <w:del w:id="2664" w:author="超 杨" w:date="2019-11-16T07:15:00Z"/>
        </w:rPr>
      </w:pPr>
    </w:p>
    <w:p w14:paraId="7D3F6428" w14:textId="669D9729" w:rsidR="00817B08" w:rsidRPr="00F6426C" w:rsidDel="002D3065" w:rsidRDefault="00817B08" w:rsidP="00F6426C">
      <w:pPr>
        <w:rPr>
          <w:del w:id="2665" w:author="超 杨" w:date="2019-11-16T07:15:00Z"/>
        </w:rPr>
      </w:pPr>
    </w:p>
    <w:p w14:paraId="042F728A" w14:textId="3DA5BE65" w:rsidR="00F6426C" w:rsidDel="002D3065" w:rsidRDefault="00F6426C" w:rsidP="00F6426C">
      <w:pPr>
        <w:pStyle w:val="22"/>
        <w:rPr>
          <w:del w:id="2666" w:author="超 杨" w:date="2019-11-16T07:15:00Z"/>
        </w:rPr>
      </w:pPr>
      <w:del w:id="2667" w:author="超 杨" w:date="2019-11-16T07:15:00Z">
        <w:r w:rsidRPr="00F6426C" w:rsidDel="002D3065">
          <w:delText xml:space="preserve">21.3  </w:delText>
        </w:r>
        <w:r w:rsidRPr="00F6426C" w:rsidDel="002D3065">
          <w:rPr>
            <w:rFonts w:hint="eastAsia"/>
          </w:rPr>
          <w:delText>给编辑器增加“</w:delText>
        </w:r>
        <w:r w:rsidRPr="00F6426C" w:rsidDel="002D3065">
          <w:delText>Icon Gizmo</w:delText>
        </w:r>
        <w:r w:rsidRPr="00F6426C" w:rsidDel="002D3065">
          <w:rPr>
            <w:rFonts w:hint="eastAsia"/>
          </w:rPr>
          <w:delText>”功能</w:delText>
        </w:r>
      </w:del>
    </w:p>
    <w:p w14:paraId="03F2495F" w14:textId="1A85FD23" w:rsidR="00817B08" w:rsidRPr="00F6426C" w:rsidDel="002D3065" w:rsidRDefault="00817B08" w:rsidP="00F6426C">
      <w:pPr>
        <w:rPr>
          <w:del w:id="2668" w:author="超 杨" w:date="2019-11-16T07:15:00Z"/>
        </w:rPr>
      </w:pPr>
    </w:p>
    <w:p w14:paraId="2B49DAE5" w14:textId="1566F9A9" w:rsidR="00F6426C" w:rsidDel="002D3065" w:rsidRDefault="00F6426C" w:rsidP="00F6426C">
      <w:pPr>
        <w:pStyle w:val="3"/>
        <w:rPr>
          <w:del w:id="2669" w:author="超 杨" w:date="2019-11-16T07:15:00Z"/>
          <w:noProof/>
        </w:rPr>
      </w:pPr>
      <w:del w:id="2670" w:author="超 杨" w:date="2019-11-16T07:15:00Z">
        <w:r w:rsidRPr="00F6426C" w:rsidDel="002D3065">
          <w:rPr>
            <w:noProof/>
          </w:rPr>
          <w:delText xml:space="preserve">21.3.1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3FEA0D78" w14:textId="2A84852A" w:rsidR="00F6426C" w:rsidRPr="00F6426C" w:rsidDel="002D3065" w:rsidRDefault="00F6426C" w:rsidP="00F6426C">
      <w:pPr>
        <w:rPr>
          <w:del w:id="2671" w:author="超 杨" w:date="2019-11-16T07:15:00Z"/>
        </w:rPr>
      </w:pPr>
    </w:p>
    <w:p w14:paraId="4B5F56F6" w14:textId="2D9C7A83" w:rsidR="00F6426C" w:rsidDel="002D3065" w:rsidRDefault="00F6426C" w:rsidP="00F6426C">
      <w:pPr>
        <w:pStyle w:val="3"/>
        <w:rPr>
          <w:del w:id="2672" w:author="超 杨" w:date="2019-11-16T07:15:00Z"/>
          <w:noProof/>
        </w:rPr>
      </w:pPr>
      <w:del w:id="2673" w:author="超 杨" w:date="2019-11-16T07:15:00Z">
        <w:r w:rsidRPr="00F6426C" w:rsidDel="002D3065">
          <w:rPr>
            <w:noProof/>
          </w:rPr>
          <w:delText xml:space="preserve">21.3.2 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IMGUI</w:delText>
        </w:r>
      </w:del>
    </w:p>
    <w:p w14:paraId="1113903C" w14:textId="6714CEDA" w:rsidR="00F6426C" w:rsidRPr="00F6426C" w:rsidDel="002D3065" w:rsidRDefault="00F6426C" w:rsidP="00F6426C">
      <w:pPr>
        <w:rPr>
          <w:del w:id="2674" w:author="超 杨" w:date="2019-11-16T07:15:00Z"/>
        </w:rPr>
      </w:pPr>
    </w:p>
    <w:p w14:paraId="2397F80E" w14:textId="59A74383" w:rsidR="00F6426C" w:rsidDel="002D3065" w:rsidRDefault="00F6426C" w:rsidP="00F6426C">
      <w:pPr>
        <w:pStyle w:val="3"/>
        <w:rPr>
          <w:del w:id="2675" w:author="超 杨" w:date="2019-11-16T07:15:00Z"/>
          <w:noProof/>
        </w:rPr>
      </w:pPr>
      <w:del w:id="2676" w:author="超 杨" w:date="2019-11-16T07:15:00Z">
        <w:r w:rsidRPr="00F6426C" w:rsidDel="002D3065">
          <w:rPr>
            <w:noProof/>
          </w:rPr>
          <w:delText xml:space="preserve">21.3.3  </w:delText>
        </w:r>
        <w:r w:rsidRPr="00F6426C" w:rsidDel="002D3065">
          <w:rPr>
            <w:rFonts w:hint="eastAsia"/>
            <w:noProof/>
          </w:rPr>
          <w:delText>实现相机</w:delText>
        </w:r>
        <w:r w:rsidRPr="00F6426C" w:rsidDel="002D3065">
          <w:rPr>
            <w:noProof/>
          </w:rPr>
          <w:delText>Gizmo</w:delText>
        </w:r>
      </w:del>
    </w:p>
    <w:p w14:paraId="369106E5" w14:textId="00D5E311" w:rsidR="00F6426C" w:rsidRPr="00F6426C" w:rsidDel="002D3065" w:rsidRDefault="00F6426C" w:rsidP="00F6426C">
      <w:pPr>
        <w:rPr>
          <w:del w:id="2677" w:author="超 杨" w:date="2019-11-16T07:15:00Z"/>
        </w:rPr>
      </w:pPr>
    </w:p>
    <w:p w14:paraId="1813FF04" w14:textId="2874BAED" w:rsidR="00F6426C" w:rsidDel="002D3065" w:rsidRDefault="00F6426C" w:rsidP="00817B08">
      <w:pPr>
        <w:rPr>
          <w:del w:id="2678" w:author="超 杨" w:date="2019-11-16T07:15:00Z"/>
          <w:shd w:val="clear" w:color="auto" w:fill="auto"/>
        </w:rPr>
      </w:pPr>
    </w:p>
    <w:p w14:paraId="00F5784A" w14:textId="2133CEF9" w:rsidR="00817B08" w:rsidDel="002D3065" w:rsidRDefault="00817B08" w:rsidP="00817B08">
      <w:pPr>
        <w:rPr>
          <w:del w:id="2679" w:author="超 杨" w:date="2019-11-16T07:15:00Z"/>
          <w:shd w:val="clear" w:color="auto" w:fill="auto"/>
        </w:rPr>
      </w:pPr>
    </w:p>
    <w:p w14:paraId="641459E4" w14:textId="5B97E043" w:rsidR="00817B08" w:rsidDel="002D3065" w:rsidRDefault="00817B08" w:rsidP="00817B08">
      <w:pPr>
        <w:rPr>
          <w:del w:id="2680" w:author="超 杨" w:date="2019-11-16T07:15:00Z"/>
          <w:shd w:val="clear" w:color="auto" w:fill="auto"/>
        </w:rPr>
      </w:pPr>
    </w:p>
    <w:p w14:paraId="7BC963B5" w14:textId="6C835C91" w:rsidR="00817B08" w:rsidRPr="00F6426C" w:rsidDel="002D3065" w:rsidRDefault="00817B08" w:rsidP="00817B08">
      <w:pPr>
        <w:rPr>
          <w:del w:id="2681" w:author="超 杨" w:date="2019-11-16T07:15:00Z"/>
          <w:shd w:val="clear" w:color="auto" w:fill="auto"/>
        </w:rPr>
      </w:pPr>
    </w:p>
    <w:p w14:paraId="749E296F" w14:textId="6D161E7C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682" w:author="超 杨" w:date="2019-11-16T07:15:00Z"/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del w:id="2683" w:author="超 杨" w:date="2019-11-16T07:15:00Z">
        <w:r w:rsidDel="002D3065">
          <w:br w:type="page"/>
        </w:r>
      </w:del>
    </w:p>
    <w:p w14:paraId="522AEC55" w14:textId="1956913A" w:rsidR="00F6426C" w:rsidDel="002D3065" w:rsidRDefault="00F6426C" w:rsidP="00F6426C">
      <w:pPr>
        <w:pStyle w:val="1"/>
        <w:rPr>
          <w:del w:id="2684" w:author="超 杨" w:date="2019-11-16T07:15:00Z"/>
        </w:rPr>
      </w:pPr>
      <w:del w:id="2685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22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增强相机功能</w:delText>
        </w:r>
      </w:del>
    </w:p>
    <w:p w14:paraId="55378AAD" w14:textId="290E2973" w:rsidR="00F6426C" w:rsidRPr="00F6426C" w:rsidDel="002D3065" w:rsidRDefault="00F6426C" w:rsidP="00F6426C">
      <w:pPr>
        <w:rPr>
          <w:del w:id="2686" w:author="超 杨" w:date="2019-11-16T07:15:00Z"/>
        </w:rPr>
      </w:pPr>
    </w:p>
    <w:p w14:paraId="53B95557" w14:textId="43A4E404" w:rsidR="00F6426C" w:rsidDel="002D3065" w:rsidRDefault="00F6426C" w:rsidP="00F6426C">
      <w:pPr>
        <w:pStyle w:val="22"/>
        <w:rPr>
          <w:del w:id="2687" w:author="超 杨" w:date="2019-11-16T07:15:00Z"/>
        </w:rPr>
      </w:pPr>
      <w:del w:id="2688" w:author="超 杨" w:date="2019-11-16T07:15:00Z">
        <w:r w:rsidRPr="00F6426C" w:rsidDel="002D3065">
          <w:delText xml:space="preserve">22.1  </w:delText>
        </w:r>
        <w:r w:rsidRPr="00F6426C" w:rsidDel="002D3065">
          <w:rPr>
            <w:rFonts w:hint="eastAsia"/>
          </w:rPr>
          <w:delText>总体需求分析</w:delText>
        </w:r>
      </w:del>
    </w:p>
    <w:p w14:paraId="4ECFFC18" w14:textId="27CC54B5" w:rsidR="00F6426C" w:rsidRPr="00F6426C" w:rsidDel="002D3065" w:rsidRDefault="00F6426C" w:rsidP="00F6426C">
      <w:pPr>
        <w:rPr>
          <w:del w:id="2689" w:author="超 杨" w:date="2019-11-16T07:15:00Z"/>
        </w:rPr>
      </w:pPr>
    </w:p>
    <w:p w14:paraId="080BC9FE" w14:textId="4A0A4C5C" w:rsidR="00F6426C" w:rsidDel="002D3065" w:rsidRDefault="00F6426C" w:rsidP="00F6426C">
      <w:pPr>
        <w:pStyle w:val="22"/>
        <w:rPr>
          <w:del w:id="2690" w:author="超 杨" w:date="2019-11-16T07:15:00Z"/>
        </w:rPr>
      </w:pPr>
      <w:del w:id="2691" w:author="超 杨" w:date="2019-11-16T07:15:00Z">
        <w:r w:rsidRPr="00F6426C" w:rsidDel="002D3065">
          <w:delText xml:space="preserve">22.2  </w:delText>
        </w:r>
        <w:r w:rsidRPr="00F6426C" w:rsidDel="002D3065">
          <w:rPr>
            <w:rFonts w:hint="eastAsia"/>
          </w:rPr>
          <w:delText>支持事件</w:delText>
        </w:r>
      </w:del>
    </w:p>
    <w:p w14:paraId="1C06F81E" w14:textId="082046FB" w:rsidR="00F6426C" w:rsidRPr="00F6426C" w:rsidDel="002D3065" w:rsidRDefault="00F6426C" w:rsidP="00F6426C">
      <w:pPr>
        <w:rPr>
          <w:del w:id="2692" w:author="超 杨" w:date="2019-11-16T07:15:00Z"/>
        </w:rPr>
      </w:pPr>
    </w:p>
    <w:p w14:paraId="4750D184" w14:textId="4C2814CB" w:rsidR="00F6426C" w:rsidDel="002D3065" w:rsidRDefault="00F6426C" w:rsidP="00F6426C">
      <w:pPr>
        <w:pStyle w:val="3"/>
        <w:rPr>
          <w:del w:id="2693" w:author="超 杨" w:date="2019-11-16T07:15:00Z"/>
          <w:noProof/>
        </w:rPr>
      </w:pPr>
      <w:del w:id="2694" w:author="超 杨" w:date="2019-11-16T07:15:00Z">
        <w:r w:rsidRPr="00F6426C" w:rsidDel="002D3065">
          <w:rPr>
            <w:noProof/>
          </w:rPr>
          <w:delText xml:space="preserve">22.2.1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780300ED" w14:textId="38B29068" w:rsidR="00817B08" w:rsidRPr="00817B08" w:rsidDel="002D3065" w:rsidRDefault="00817B08" w:rsidP="00817B08">
      <w:pPr>
        <w:rPr>
          <w:del w:id="2695" w:author="超 杨" w:date="2019-11-16T07:15:00Z"/>
        </w:rPr>
      </w:pPr>
    </w:p>
    <w:p w14:paraId="0282904B" w14:textId="07E99DFC" w:rsidR="00F6426C" w:rsidDel="002D3065" w:rsidRDefault="00F6426C" w:rsidP="00F6426C">
      <w:pPr>
        <w:pStyle w:val="3"/>
        <w:rPr>
          <w:del w:id="2696" w:author="超 杨" w:date="2019-11-16T07:15:00Z"/>
          <w:noProof/>
        </w:rPr>
      </w:pPr>
      <w:del w:id="2697" w:author="超 杨" w:date="2019-11-16T07:15:00Z">
        <w:r w:rsidRPr="00F6426C" w:rsidDel="002D3065">
          <w:rPr>
            <w:noProof/>
          </w:rPr>
          <w:delText xml:space="preserve">22.2.2  </w:delText>
        </w:r>
        <w:r w:rsidRPr="00F6426C" w:rsidDel="002D3065">
          <w:rPr>
            <w:rFonts w:hint="eastAsia"/>
            <w:noProof/>
          </w:rPr>
          <w:delText>让引擎支持事件</w:delText>
        </w:r>
      </w:del>
    </w:p>
    <w:p w14:paraId="26476CC6" w14:textId="285E8AD0" w:rsidR="00817B08" w:rsidRPr="00817B08" w:rsidDel="002D3065" w:rsidRDefault="00817B08" w:rsidP="00817B08">
      <w:pPr>
        <w:rPr>
          <w:del w:id="2698" w:author="超 杨" w:date="2019-11-16T07:15:00Z"/>
        </w:rPr>
      </w:pPr>
    </w:p>
    <w:p w14:paraId="65E650D4" w14:textId="1BE988EB" w:rsidR="00F6426C" w:rsidDel="002D3065" w:rsidRDefault="00F6426C" w:rsidP="00F6426C">
      <w:pPr>
        <w:pStyle w:val="3"/>
        <w:rPr>
          <w:del w:id="2699" w:author="超 杨" w:date="2019-11-16T07:15:00Z"/>
          <w:noProof/>
        </w:rPr>
      </w:pPr>
      <w:del w:id="2700" w:author="超 杨" w:date="2019-11-16T07:15:00Z">
        <w:r w:rsidRPr="00F6426C" w:rsidDel="002D3065">
          <w:rPr>
            <w:noProof/>
          </w:rPr>
          <w:delText xml:space="preserve">22.2.3  </w:delText>
        </w:r>
        <w:r w:rsidRPr="00F6426C" w:rsidDel="002D3065">
          <w:rPr>
            <w:rFonts w:hint="eastAsia"/>
            <w:noProof/>
          </w:rPr>
          <w:delText>让编辑器支持事件</w:delText>
        </w:r>
      </w:del>
    </w:p>
    <w:p w14:paraId="1D24B855" w14:textId="693662BB" w:rsidR="00817B08" w:rsidRPr="00817B08" w:rsidDel="002D3065" w:rsidRDefault="00817B08" w:rsidP="00817B08">
      <w:pPr>
        <w:rPr>
          <w:del w:id="2701" w:author="超 杨" w:date="2019-11-16T07:15:00Z"/>
        </w:rPr>
      </w:pPr>
    </w:p>
    <w:p w14:paraId="4FB7CF13" w14:textId="06AB6C12" w:rsidR="00F6426C" w:rsidDel="002D3065" w:rsidRDefault="00F6426C" w:rsidP="00F6426C">
      <w:pPr>
        <w:pStyle w:val="22"/>
        <w:rPr>
          <w:del w:id="2702" w:author="超 杨" w:date="2019-11-16T07:15:00Z"/>
        </w:rPr>
      </w:pPr>
      <w:del w:id="2703" w:author="超 杨" w:date="2019-11-16T07:15:00Z">
        <w:r w:rsidRPr="00F6426C" w:rsidDel="002D3065">
          <w:delText xml:space="preserve">22.3  </w:delText>
        </w:r>
        <w:r w:rsidRPr="00F6426C" w:rsidDel="002D3065">
          <w:rPr>
            <w:rFonts w:hint="eastAsia"/>
          </w:rPr>
          <w:delText>增加</w:delText>
        </w:r>
        <w:r w:rsidRPr="00F6426C" w:rsidDel="002D3065">
          <w:delText>FlyCameraController</w:delText>
        </w:r>
        <w:r w:rsidRPr="00F6426C" w:rsidDel="002D3065">
          <w:rPr>
            <w:rFonts w:hint="eastAsia"/>
          </w:rPr>
          <w:delText>组件</w:delText>
        </w:r>
      </w:del>
    </w:p>
    <w:p w14:paraId="24C04489" w14:textId="795D9054" w:rsidR="00817B08" w:rsidRPr="00817B08" w:rsidDel="002D3065" w:rsidRDefault="00817B08" w:rsidP="00817B08">
      <w:pPr>
        <w:rPr>
          <w:del w:id="2704" w:author="超 杨" w:date="2019-11-16T07:15:00Z"/>
        </w:rPr>
      </w:pPr>
    </w:p>
    <w:p w14:paraId="598FF89F" w14:textId="44BB78A9" w:rsidR="00F6426C" w:rsidDel="002D3065" w:rsidRDefault="00F6426C" w:rsidP="00F6426C">
      <w:pPr>
        <w:pStyle w:val="3"/>
        <w:rPr>
          <w:del w:id="2705" w:author="超 杨" w:date="2019-11-16T07:15:00Z"/>
          <w:noProof/>
        </w:rPr>
      </w:pPr>
      <w:del w:id="2706" w:author="超 杨" w:date="2019-11-16T07:15:00Z">
        <w:r w:rsidRPr="00F6426C" w:rsidDel="002D3065">
          <w:rPr>
            <w:noProof/>
          </w:rPr>
          <w:delText xml:space="preserve">22.3.1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526950BE" w14:textId="6710D531" w:rsidR="00F6426C" w:rsidRPr="00F6426C" w:rsidDel="002D3065" w:rsidRDefault="00F6426C" w:rsidP="00F6426C">
      <w:pPr>
        <w:rPr>
          <w:del w:id="2707" w:author="超 杨" w:date="2019-11-16T07:15:00Z"/>
        </w:rPr>
      </w:pPr>
    </w:p>
    <w:p w14:paraId="0341DB1C" w14:textId="209848A0" w:rsidR="00F6426C" w:rsidDel="002D3065" w:rsidRDefault="00F6426C" w:rsidP="00F6426C">
      <w:pPr>
        <w:pStyle w:val="3"/>
        <w:rPr>
          <w:del w:id="2708" w:author="超 杨" w:date="2019-11-16T07:15:00Z"/>
          <w:noProof/>
        </w:rPr>
      </w:pPr>
      <w:del w:id="2709" w:author="超 杨" w:date="2019-11-16T07:15:00Z">
        <w:r w:rsidRPr="00F6426C" w:rsidDel="002D3065">
          <w:rPr>
            <w:noProof/>
          </w:rPr>
          <w:delText xml:space="preserve">22.3.2  </w:delText>
        </w:r>
        <w:r w:rsidRPr="00F6426C" w:rsidDel="002D3065">
          <w:rPr>
            <w:rFonts w:hint="eastAsia"/>
            <w:noProof/>
          </w:rPr>
          <w:delText>给引擎增加</w:delText>
        </w:r>
        <w:r w:rsidRPr="00F6426C" w:rsidDel="002D3065">
          <w:rPr>
            <w:noProof/>
          </w:rPr>
          <w:delText>FlyCameraController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2D4B6B8E" w14:textId="0D26EC15" w:rsidR="00F6426C" w:rsidRPr="00F6426C" w:rsidDel="002D3065" w:rsidRDefault="00F6426C" w:rsidP="00F6426C">
      <w:pPr>
        <w:rPr>
          <w:del w:id="2710" w:author="超 杨" w:date="2019-11-16T07:15:00Z"/>
        </w:rPr>
      </w:pPr>
    </w:p>
    <w:p w14:paraId="107F7181" w14:textId="2FAF3482" w:rsidR="00F6426C" w:rsidDel="002D3065" w:rsidRDefault="00F6426C" w:rsidP="00F6426C">
      <w:pPr>
        <w:pStyle w:val="3"/>
        <w:rPr>
          <w:del w:id="2711" w:author="超 杨" w:date="2019-11-16T07:15:00Z"/>
          <w:noProof/>
        </w:rPr>
      </w:pPr>
      <w:del w:id="2712" w:author="超 杨" w:date="2019-11-16T07:15:00Z">
        <w:r w:rsidRPr="00F6426C" w:rsidDel="002D3065">
          <w:rPr>
            <w:noProof/>
          </w:rPr>
          <w:delText xml:space="preserve">22.3.3  </w:delText>
        </w:r>
        <w:r w:rsidRPr="00F6426C" w:rsidDel="002D3065">
          <w:rPr>
            <w:rFonts w:hint="eastAsia"/>
            <w:noProof/>
          </w:rPr>
          <w:delText>让编辑器支持</w:delText>
        </w:r>
        <w:r w:rsidRPr="00F6426C" w:rsidDel="002D3065">
          <w:rPr>
            <w:noProof/>
          </w:rPr>
          <w:delText>FlyCameraController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4169FAF5" w14:textId="6F7E329F" w:rsidR="00F6426C" w:rsidRPr="00F6426C" w:rsidDel="002D3065" w:rsidRDefault="00F6426C" w:rsidP="00F6426C">
      <w:pPr>
        <w:rPr>
          <w:del w:id="2713" w:author="超 杨" w:date="2019-11-16T07:15:00Z"/>
        </w:rPr>
      </w:pPr>
    </w:p>
    <w:p w14:paraId="04321B6A" w14:textId="03C16390" w:rsidR="00F6426C" w:rsidRPr="00F6426C" w:rsidDel="002D3065" w:rsidRDefault="00F6426C" w:rsidP="00F6426C">
      <w:pPr>
        <w:pStyle w:val="22"/>
        <w:rPr>
          <w:del w:id="2714" w:author="超 杨" w:date="2019-11-16T07:15:00Z"/>
        </w:rPr>
      </w:pPr>
      <w:del w:id="2715" w:author="超 杨" w:date="2019-11-16T07:15:00Z">
        <w:r w:rsidRPr="00F6426C" w:rsidDel="002D3065">
          <w:delText xml:space="preserve">22.4  </w:delText>
        </w:r>
        <w:r w:rsidRPr="00F6426C" w:rsidDel="002D3065">
          <w:rPr>
            <w:rFonts w:hint="eastAsia"/>
          </w:rPr>
          <w:delText>让编辑器的</w:delText>
        </w:r>
        <w:r w:rsidRPr="00F6426C" w:rsidDel="002D3065">
          <w:delText>Scene View</w:delText>
        </w:r>
        <w:r w:rsidRPr="00F6426C" w:rsidDel="002D3065">
          <w:rPr>
            <w:rFonts w:hint="eastAsia"/>
          </w:rPr>
          <w:delText>的相机使用</w:delText>
        </w:r>
        <w:r w:rsidRPr="00F6426C" w:rsidDel="002D3065">
          <w:delText>FlyCameraController</w:delText>
        </w:r>
        <w:r w:rsidRPr="00F6426C" w:rsidDel="002D3065">
          <w:rPr>
            <w:rFonts w:hint="eastAsia"/>
          </w:rPr>
          <w:delText>组件</w:delText>
        </w:r>
      </w:del>
    </w:p>
    <w:p w14:paraId="115268CF" w14:textId="2D155006" w:rsidR="00F6426C" w:rsidDel="002D3065" w:rsidRDefault="00F6426C" w:rsidP="00817B08">
      <w:pPr>
        <w:rPr>
          <w:del w:id="2716" w:author="超 杨" w:date="2019-11-16T07:15:00Z"/>
          <w:shd w:val="clear" w:color="auto" w:fill="auto"/>
        </w:rPr>
      </w:pPr>
    </w:p>
    <w:p w14:paraId="7F120353" w14:textId="25ABBF50" w:rsidR="00817B08" w:rsidDel="002D3065" w:rsidRDefault="00817B08" w:rsidP="00817B08">
      <w:pPr>
        <w:rPr>
          <w:del w:id="2717" w:author="超 杨" w:date="2019-11-16T07:15:00Z"/>
          <w:shd w:val="clear" w:color="auto" w:fill="auto"/>
        </w:rPr>
      </w:pPr>
    </w:p>
    <w:p w14:paraId="711672E6" w14:textId="48D71E54" w:rsidR="00817B08" w:rsidDel="002D3065" w:rsidRDefault="00817B08" w:rsidP="00817B08">
      <w:pPr>
        <w:rPr>
          <w:del w:id="2718" w:author="超 杨" w:date="2019-11-16T07:15:00Z"/>
          <w:shd w:val="clear" w:color="auto" w:fill="auto"/>
        </w:rPr>
      </w:pPr>
    </w:p>
    <w:p w14:paraId="0542C331" w14:textId="7FB3542E" w:rsidR="00817B08" w:rsidDel="002D3065" w:rsidRDefault="00817B08" w:rsidP="00817B08">
      <w:pPr>
        <w:rPr>
          <w:del w:id="2719" w:author="超 杨" w:date="2019-11-16T07:15:00Z"/>
          <w:shd w:val="clear" w:color="auto" w:fill="auto"/>
        </w:rPr>
      </w:pPr>
    </w:p>
    <w:p w14:paraId="6D46D5FC" w14:textId="1DB1567C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720" w:author="超 杨" w:date="2019-11-16T07:15:00Z"/>
          <w:shd w:val="clear" w:color="auto" w:fill="auto"/>
        </w:rPr>
      </w:pPr>
      <w:del w:id="2721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218B82A0" w14:textId="74E3F944" w:rsidR="00F6426C" w:rsidRPr="00F6426C" w:rsidDel="002D3065" w:rsidRDefault="00F6426C" w:rsidP="00F6426C">
      <w:pPr>
        <w:pStyle w:val="1"/>
        <w:rPr>
          <w:del w:id="2722" w:author="超 杨" w:date="2019-11-16T07:15:00Z"/>
        </w:rPr>
      </w:pPr>
      <w:del w:id="2723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23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让</w:delText>
        </w:r>
        <w:r w:rsidRPr="00F6426C" w:rsidDel="002D3065">
          <w:rPr>
            <w:rFonts w:hint="eastAsia"/>
          </w:rPr>
          <w:delText>编辑器支持</w:delText>
        </w:r>
        <w:r w:rsidRPr="00F6426C" w:rsidDel="002D3065">
          <w:delText xml:space="preserve">PWA </w:delText>
        </w:r>
      </w:del>
    </w:p>
    <w:p w14:paraId="001EFB29" w14:textId="68DE9F3C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724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F960EDD" w14:textId="3F8FB29D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725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AC50C40" w14:textId="06C40782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726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7B81B3B" w14:textId="2960AADE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727" w:author="超 杨" w:date="2019-11-16T07:1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del w:id="2728" w:author="超 杨" w:date="2019-11-16T07:15:00Z">
        <w:r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3780D030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</w:t>
      </w:r>
      <w:del w:id="2729" w:author="超 杨" w:date="2019-11-20T12:05:00Z">
        <w:r w:rsidRPr="00F6426C" w:rsidDel="00606A1D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delText>和编辑器</w:delText>
        </w:r>
      </w:del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ins w:id="2730" w:author="超 杨" w:date="2019-11-20T12:05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33B2A36E" w14:textId="67348634" w:rsidR="003D3AD8" w:rsidRDefault="003D3AD8">
      <w:pPr>
        <w:widowControl/>
        <w:topLinePunct w:val="0"/>
        <w:spacing w:line="240" w:lineRule="auto"/>
        <w:ind w:firstLineChars="0" w:firstLine="0"/>
        <w:jc w:val="left"/>
        <w:rPr>
          <w:ins w:id="2731" w:author="超 杨" w:date="2019-11-20T12:05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732" w:author="超 杨" w:date="2019-11-20T12:05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lastRenderedPageBreak/>
          <w:t>（</w:t>
        </w:r>
      </w:ins>
    </w:p>
    <w:p w14:paraId="3F618AEE" w14:textId="77777777" w:rsidR="008152C1" w:rsidRDefault="003D3AD8">
      <w:pPr>
        <w:widowControl/>
        <w:topLinePunct w:val="0"/>
        <w:spacing w:line="240" w:lineRule="auto"/>
        <w:ind w:firstLineChars="0" w:firstLine="0"/>
        <w:jc w:val="left"/>
        <w:rPr>
          <w:ins w:id="2733" w:author="超 杨" w:date="2019-11-20T12:06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734" w:author="超 杨" w:date="2019-11-20T12:05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使用扩展</w:t>
        </w:r>
      </w:ins>
      <w:ins w:id="2735" w:author="超 杨" w:date="2019-11-20T12:06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，加入</w:t>
        </w:r>
        <w:r w:rsidR="00CC484E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需要的功能</w:t>
        </w:r>
        <w:r w:rsidR="008152C1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。如：</w:t>
        </w:r>
      </w:ins>
    </w:p>
    <w:p w14:paraId="71268069" w14:textId="5AF92849" w:rsidR="00FB4E42" w:rsidRDefault="00D1723A">
      <w:pPr>
        <w:widowControl/>
        <w:topLinePunct w:val="0"/>
        <w:spacing w:line="240" w:lineRule="auto"/>
        <w:ind w:firstLineChars="0" w:firstLine="0"/>
        <w:jc w:val="left"/>
        <w:rPr>
          <w:ins w:id="2736" w:author="超 杨" w:date="2019-11-20T12:29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737" w:author="超 杨" w:date="2019-11-20T12:29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第一人称</w:t>
        </w:r>
        <w:r w:rsidR="00FB4E42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相机</w:t>
        </w:r>
      </w:ins>
    </w:p>
    <w:p w14:paraId="7DC5AF0E" w14:textId="2E5A5909" w:rsidR="008152C1" w:rsidRDefault="008152C1">
      <w:pPr>
        <w:widowControl/>
        <w:topLinePunct w:val="0"/>
        <w:spacing w:line="240" w:lineRule="auto"/>
        <w:ind w:firstLineChars="0" w:firstLine="0"/>
        <w:jc w:val="left"/>
        <w:rPr>
          <w:ins w:id="2738" w:author="超 杨" w:date="2019-11-20T12:06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739" w:author="超 杨" w:date="2019-11-20T12:06:00Z">
        <w:r>
          <w:rPr>
            <w:rFonts w:ascii="Calibri" w:hAnsi="Calibri" w:cs="Times New Roman"/>
            <w:kern w:val="2"/>
            <w:sz w:val="21"/>
            <w:szCs w:val="21"/>
            <w:highlight w:val="yellow"/>
            <w:shd w:val="clear" w:color="auto" w:fill="auto"/>
          </w:rPr>
          <w:t>picking</w:t>
        </w:r>
      </w:ins>
    </w:p>
    <w:p w14:paraId="6CC1BE64" w14:textId="5FB1F4D1" w:rsidR="008152C1" w:rsidRDefault="008152C1">
      <w:pPr>
        <w:widowControl/>
        <w:topLinePunct w:val="0"/>
        <w:spacing w:line="240" w:lineRule="auto"/>
        <w:ind w:firstLineChars="0" w:firstLine="0"/>
        <w:jc w:val="left"/>
        <w:rPr>
          <w:ins w:id="2740" w:author="超 杨" w:date="2019-11-20T12:30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741" w:author="超 杨" w:date="2019-11-20T12:06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轮廓</w:t>
        </w:r>
      </w:ins>
    </w:p>
    <w:p w14:paraId="705A940A" w14:textId="07BADAE9" w:rsidR="00C3232F" w:rsidRDefault="00C3232F">
      <w:pPr>
        <w:widowControl/>
        <w:topLinePunct w:val="0"/>
        <w:spacing w:line="240" w:lineRule="auto"/>
        <w:ind w:firstLineChars="0" w:firstLine="0"/>
        <w:jc w:val="left"/>
        <w:rPr>
          <w:ins w:id="2742" w:author="Microsoft Office User" w:date="2020-01-02T09:01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743" w:author="超 杨" w:date="2019-11-20T12:30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自定义材质</w:t>
        </w:r>
      </w:ins>
    </w:p>
    <w:p w14:paraId="266CD657" w14:textId="33180C66" w:rsidR="00407920" w:rsidRDefault="00407920">
      <w:pPr>
        <w:widowControl/>
        <w:topLinePunct w:val="0"/>
        <w:spacing w:line="240" w:lineRule="auto"/>
        <w:ind w:firstLineChars="0" w:firstLine="0"/>
        <w:jc w:val="left"/>
        <w:rPr>
          <w:ins w:id="2744" w:author="超 杨" w:date="2019-11-20T12:05:00Z"/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</w:pPr>
      <w:ins w:id="2745" w:author="Microsoft Office User" w:date="2020-01-02T09:01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碰撞（支持</w:t>
        </w:r>
        <w:r>
          <w:rPr>
            <w:rFonts w:ascii="Calibri" w:hAnsi="Calibri" w:cs="Times New Roman"/>
            <w:kern w:val="2"/>
            <w:sz w:val="21"/>
            <w:szCs w:val="21"/>
            <w:highlight w:val="yellow"/>
            <w:shd w:val="clear" w:color="auto" w:fill="auto"/>
          </w:rPr>
          <w:t>worker</w:t>
        </w:r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？）</w:t>
        </w:r>
      </w:ins>
    </w:p>
    <w:p w14:paraId="650D7186" w14:textId="4FC90C74" w:rsidR="003D3AD8" w:rsidRDefault="003D3AD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746" w:author="超 杨" w:date="2019-11-20T12:05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）</w:t>
        </w:r>
      </w:ins>
    </w:p>
    <w:p w14:paraId="5A35CA77" w14:textId="065B7244" w:rsidR="00F06C27" w:rsidRDefault="00F06C27" w:rsidP="00F06C27">
      <w:pPr>
        <w:pStyle w:val="1"/>
        <w:rPr>
          <w:ins w:id="2747" w:author="超 杨" w:date="2019-11-16T15:31:00Z"/>
        </w:rPr>
      </w:pPr>
      <w:ins w:id="2748" w:author="超 杨" w:date="2019-11-16T15:31:00Z">
        <w:r w:rsidRPr="00F6426C">
          <w:rPr>
            <w:rFonts w:hint="eastAsia"/>
          </w:rPr>
          <w:t>第</w:t>
        </w:r>
        <w:r w:rsidRPr="00F6426C">
          <w:t>25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制作汽车展示</w:t>
        </w:r>
      </w:ins>
    </w:p>
    <w:p w14:paraId="5CA51437" w14:textId="77777777" w:rsidR="00F06C27" w:rsidRDefault="00F06C27" w:rsidP="00F06C27">
      <w:pPr>
        <w:rPr>
          <w:ins w:id="2749" w:author="超 杨" w:date="2019-11-16T15:31:00Z"/>
        </w:rPr>
      </w:pPr>
      <w:ins w:id="2750" w:author="超 杨" w:date="2019-11-16T15:31:00Z">
        <w:r>
          <w:rPr>
            <w:rFonts w:hint="eastAsia"/>
          </w:rPr>
          <w:t>（</w:t>
        </w:r>
      </w:ins>
    </w:p>
    <w:p w14:paraId="75A9888F" w14:textId="1DC34F0B" w:rsidR="00CC3DAD" w:rsidRDefault="00BB13ED" w:rsidP="00CC3DAD">
      <w:pPr>
        <w:rPr>
          <w:ins w:id="2751" w:author="超 杨" w:date="2019-11-16T15:51:00Z"/>
        </w:rPr>
      </w:pPr>
      <w:ins w:id="2752" w:author="超 杨" w:date="2019-11-16T15:41:00Z">
        <w:r>
          <w:t>pc</w:t>
        </w:r>
        <w:r>
          <w:rPr>
            <w:rFonts w:hint="eastAsia"/>
          </w:rPr>
          <w:t>端</w:t>
        </w:r>
      </w:ins>
      <w:ins w:id="2753" w:author="超 杨" w:date="2019-11-16T15:51:00Z">
        <w:r w:rsidR="00CC3DAD">
          <w:rPr>
            <w:rFonts w:hint="eastAsia"/>
          </w:rPr>
          <w:t>，重点展示渲染、交互</w:t>
        </w:r>
      </w:ins>
    </w:p>
    <w:p w14:paraId="49A4B820" w14:textId="44E75344" w:rsidR="00BB13ED" w:rsidRDefault="00BB13ED" w:rsidP="00F06C27">
      <w:pPr>
        <w:rPr>
          <w:ins w:id="2754" w:author="超 杨" w:date="2019-11-16T15:41:00Z"/>
        </w:rPr>
      </w:pPr>
    </w:p>
    <w:p w14:paraId="79722926" w14:textId="77777777" w:rsidR="00BB13ED" w:rsidRDefault="00BB13ED" w:rsidP="00F06C27">
      <w:pPr>
        <w:rPr>
          <w:ins w:id="2755" w:author="超 杨" w:date="2019-11-16T15:41:00Z"/>
        </w:rPr>
      </w:pPr>
    </w:p>
    <w:p w14:paraId="21FEDE59" w14:textId="22B6E957" w:rsidR="00BB13ED" w:rsidRDefault="002E15FC">
      <w:pPr>
        <w:rPr>
          <w:ins w:id="2756" w:author="超 杨" w:date="2019-11-16T15:49:00Z"/>
        </w:rPr>
      </w:pPr>
      <w:ins w:id="2757" w:author="超 杨" w:date="2019-11-16T15:41:00Z">
        <w:r>
          <w:rPr>
            <w:rFonts w:hint="eastAsia"/>
          </w:rPr>
          <w:t>精美展示</w:t>
        </w:r>
      </w:ins>
      <w:proofErr w:type="spellStart"/>
      <w:ins w:id="2758" w:author="超 杨" w:date="2019-11-16T15:50:00Z">
        <w:r w:rsidR="00344BAE">
          <w:t>pbr</w:t>
        </w:r>
      </w:ins>
      <w:proofErr w:type="spellEnd"/>
    </w:p>
    <w:p w14:paraId="62DAA5BB" w14:textId="77777777" w:rsidR="00C07BBD" w:rsidRDefault="00C07BBD">
      <w:pPr>
        <w:rPr>
          <w:ins w:id="2759" w:author="超 杨" w:date="2019-11-16T15:49:00Z"/>
        </w:rPr>
      </w:pPr>
    </w:p>
    <w:p w14:paraId="7914E60D" w14:textId="33A3E00B" w:rsidR="00C07BBD" w:rsidRDefault="00C07BBD">
      <w:pPr>
        <w:rPr>
          <w:ins w:id="2760" w:author="超 杨" w:date="2019-11-16T15:49:00Z"/>
        </w:rPr>
      </w:pPr>
      <w:ins w:id="2761" w:author="超 杨" w:date="2019-11-16T15:50:00Z">
        <w:r>
          <w:rPr>
            <w:rFonts w:hint="eastAsia"/>
          </w:rPr>
          <w:t>换色，换部分模型</w:t>
        </w:r>
      </w:ins>
    </w:p>
    <w:p w14:paraId="31CA68E0" w14:textId="77777777" w:rsidR="00C07BBD" w:rsidRDefault="00C07BBD">
      <w:pPr>
        <w:rPr>
          <w:ins w:id="2762" w:author="超 杨" w:date="2019-11-16T15:31:00Z"/>
        </w:rPr>
      </w:pPr>
    </w:p>
    <w:p w14:paraId="1F049D6B" w14:textId="77777777" w:rsidR="00F06C27" w:rsidRDefault="00F06C27" w:rsidP="00F06C27">
      <w:pPr>
        <w:rPr>
          <w:ins w:id="2763" w:author="超 杨" w:date="2019-11-16T15:31:00Z"/>
        </w:rPr>
      </w:pPr>
      <w:ins w:id="2764" w:author="超 杨" w:date="2019-11-16T15:31:00Z">
        <w:r>
          <w:rPr>
            <w:rFonts w:hint="eastAsia"/>
          </w:rPr>
          <w:t>）</w:t>
        </w:r>
      </w:ins>
    </w:p>
    <w:p w14:paraId="0F17C979" w14:textId="77777777" w:rsidR="00F06C27" w:rsidRDefault="00F06C27" w:rsidP="00F06C27">
      <w:pPr>
        <w:rPr>
          <w:ins w:id="2765" w:author="超 杨" w:date="2019-11-16T15:31:00Z"/>
        </w:rPr>
      </w:pPr>
    </w:p>
    <w:p w14:paraId="1E98D1E5" w14:textId="77777777" w:rsidR="00F06C27" w:rsidRDefault="00F06C27" w:rsidP="00F06C27">
      <w:pPr>
        <w:rPr>
          <w:ins w:id="2766" w:author="超 杨" w:date="2019-11-16T15:31:00Z"/>
        </w:rPr>
      </w:pPr>
    </w:p>
    <w:p w14:paraId="1E96482C" w14:textId="689D9423" w:rsidR="00344BAE" w:rsidRDefault="002463AD" w:rsidP="00344BAE">
      <w:pPr>
        <w:pStyle w:val="1"/>
        <w:rPr>
          <w:ins w:id="2767" w:author="超 杨" w:date="2019-11-16T15:50:00Z"/>
        </w:rPr>
      </w:pPr>
      <w:ins w:id="2768" w:author="超 杨" w:date="2019-11-21T12:09:00Z">
        <w:r>
          <w:t>////</w:t>
        </w:r>
      </w:ins>
      <w:ins w:id="2769" w:author="超 杨" w:date="2019-11-16T15:50:00Z">
        <w:r w:rsidR="00344BAE" w:rsidRPr="00F6426C">
          <w:rPr>
            <w:rFonts w:hint="eastAsia"/>
          </w:rPr>
          <w:t>第</w:t>
        </w:r>
        <w:r w:rsidR="00344BAE" w:rsidRPr="00F6426C">
          <w:t>25</w:t>
        </w:r>
        <w:r w:rsidR="00344BAE" w:rsidRPr="00F6426C">
          <w:rPr>
            <w:rFonts w:hint="eastAsia"/>
          </w:rPr>
          <w:t>章</w:t>
        </w:r>
        <w:r w:rsidR="00344BAE" w:rsidRPr="00F6426C">
          <w:t xml:space="preserve">  </w:t>
        </w:r>
        <w:r w:rsidR="00344BAE">
          <w:rPr>
            <w:rFonts w:hint="eastAsia"/>
          </w:rPr>
          <w:t>制作室内场景</w:t>
        </w:r>
      </w:ins>
      <w:ins w:id="2770" w:author="超 杨" w:date="2019-11-18T11:27:00Z">
        <w:r w:rsidR="00E65DB1">
          <w:rPr>
            <w:rFonts w:hint="eastAsia"/>
          </w:rPr>
          <w:t>（可选）</w:t>
        </w:r>
      </w:ins>
    </w:p>
    <w:p w14:paraId="3C38F939" w14:textId="77777777" w:rsidR="00344BAE" w:rsidRDefault="00344BAE" w:rsidP="00344BAE">
      <w:pPr>
        <w:rPr>
          <w:ins w:id="2771" w:author="超 杨" w:date="2019-11-16T15:50:00Z"/>
        </w:rPr>
      </w:pPr>
      <w:ins w:id="2772" w:author="超 杨" w:date="2019-11-16T15:50:00Z">
        <w:r>
          <w:rPr>
            <w:rFonts w:hint="eastAsia"/>
          </w:rPr>
          <w:t>（</w:t>
        </w:r>
      </w:ins>
    </w:p>
    <w:p w14:paraId="70BDE5E8" w14:textId="028BAF6C" w:rsidR="00344BAE" w:rsidRDefault="00344BAE" w:rsidP="00344BAE">
      <w:pPr>
        <w:rPr>
          <w:ins w:id="2773" w:author="超 杨" w:date="2019-11-16T15:50:00Z"/>
        </w:rPr>
      </w:pPr>
      <w:ins w:id="2774" w:author="超 杨" w:date="2019-11-16T15:50:00Z">
        <w:r>
          <w:t>pc</w:t>
        </w:r>
        <w:r>
          <w:rPr>
            <w:rFonts w:hint="eastAsia"/>
          </w:rPr>
          <w:t>端，重</w:t>
        </w:r>
      </w:ins>
      <w:ins w:id="2775" w:author="超 杨" w:date="2019-11-16T15:51:00Z">
        <w:r>
          <w:rPr>
            <w:rFonts w:hint="eastAsia"/>
          </w:rPr>
          <w:t>点展示</w:t>
        </w:r>
      </w:ins>
      <w:ins w:id="2776" w:author="超 杨" w:date="2019-11-16T15:50:00Z">
        <w:r>
          <w:rPr>
            <w:rFonts w:hint="eastAsia"/>
          </w:rPr>
          <w:t>渲染</w:t>
        </w:r>
      </w:ins>
    </w:p>
    <w:p w14:paraId="3F3E9B61" w14:textId="77777777" w:rsidR="00344BAE" w:rsidRDefault="00344BAE">
      <w:pPr>
        <w:ind w:firstLineChars="0" w:firstLine="0"/>
        <w:rPr>
          <w:ins w:id="2777" w:author="超 杨" w:date="2019-11-16T15:50:00Z"/>
        </w:rPr>
        <w:pPrChange w:id="2778" w:author="超 杨" w:date="2019-11-16T15:51:00Z">
          <w:pPr/>
        </w:pPrChange>
      </w:pPr>
    </w:p>
    <w:p w14:paraId="5FDBB7C5" w14:textId="77777777" w:rsidR="00344BAE" w:rsidRDefault="00344BAE" w:rsidP="00344BAE">
      <w:pPr>
        <w:rPr>
          <w:ins w:id="2779" w:author="超 杨" w:date="2019-11-16T15:50:00Z"/>
        </w:rPr>
      </w:pPr>
      <w:ins w:id="2780" w:author="超 杨" w:date="2019-11-16T15:50:00Z">
        <w:r>
          <w:rPr>
            <w:rFonts w:hint="eastAsia"/>
          </w:rPr>
          <w:t>）</w:t>
        </w:r>
      </w:ins>
    </w:p>
    <w:p w14:paraId="67B8F4BD" w14:textId="77777777" w:rsidR="00F06C27" w:rsidRDefault="00F06C27" w:rsidP="00F06C27">
      <w:pPr>
        <w:rPr>
          <w:ins w:id="2781" w:author="超 杨" w:date="2019-11-16T15:31:00Z"/>
        </w:rPr>
      </w:pPr>
    </w:p>
    <w:p w14:paraId="3D91D97E" w14:textId="77777777" w:rsidR="00F06C27" w:rsidRDefault="00F06C27" w:rsidP="00F06C27">
      <w:pPr>
        <w:rPr>
          <w:ins w:id="2782" w:author="超 杨" w:date="2019-11-16T15:31:00Z"/>
        </w:rPr>
      </w:pPr>
    </w:p>
    <w:p w14:paraId="1F5180A8" w14:textId="77777777" w:rsidR="00F06C27" w:rsidRDefault="00F06C27" w:rsidP="00F06C27">
      <w:pPr>
        <w:rPr>
          <w:ins w:id="2783" w:author="超 杨" w:date="2019-11-16T15:31:00Z"/>
        </w:rPr>
      </w:pPr>
    </w:p>
    <w:p w14:paraId="14C16442" w14:textId="77777777" w:rsidR="00F06C27" w:rsidRPr="00817B08" w:rsidRDefault="00F06C27" w:rsidP="00F06C27">
      <w:pPr>
        <w:rPr>
          <w:ins w:id="2784" w:author="超 杨" w:date="2019-11-16T15:31:00Z"/>
        </w:rPr>
      </w:pPr>
    </w:p>
    <w:p w14:paraId="64458615" w14:textId="77777777" w:rsidR="00F06C27" w:rsidRDefault="00F06C27" w:rsidP="007B231F">
      <w:pPr>
        <w:pStyle w:val="1"/>
        <w:rPr>
          <w:ins w:id="2785" w:author="超 杨" w:date="2019-11-16T15:31:00Z"/>
        </w:rPr>
      </w:pPr>
    </w:p>
    <w:p w14:paraId="0CADC341" w14:textId="722E1084" w:rsidR="007B231F" w:rsidRDefault="007B231F" w:rsidP="007B231F">
      <w:pPr>
        <w:pStyle w:val="1"/>
        <w:rPr>
          <w:ins w:id="2786" w:author="超 杨" w:date="2019-11-16T07:16:00Z"/>
        </w:rPr>
      </w:pPr>
      <w:ins w:id="2787" w:author="超 杨" w:date="2019-11-16T07:16:00Z">
        <w:r w:rsidRPr="00F6426C">
          <w:rPr>
            <w:rFonts w:hint="eastAsia"/>
          </w:rPr>
          <w:t>第</w:t>
        </w:r>
        <w:r w:rsidRPr="00F6426C">
          <w:t>25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788" w:author="超 杨" w:date="2019-11-16T07:17:00Z">
        <w:r>
          <w:rPr>
            <w:rFonts w:hint="eastAsia"/>
          </w:rPr>
          <w:t>制作物联网</w:t>
        </w:r>
        <w:r>
          <w:t>3D</w:t>
        </w:r>
        <w:r>
          <w:rPr>
            <w:rFonts w:hint="eastAsia"/>
          </w:rPr>
          <w:t>可视化管理</w:t>
        </w:r>
      </w:ins>
    </w:p>
    <w:p w14:paraId="113F8E07" w14:textId="77777777" w:rsidR="00E00939" w:rsidRDefault="00E00939" w:rsidP="00E00939">
      <w:pPr>
        <w:rPr>
          <w:ins w:id="2789" w:author="超 杨" w:date="2019-11-16T07:20:00Z"/>
        </w:rPr>
      </w:pPr>
      <w:ins w:id="2790" w:author="超 杨" w:date="2019-11-16T07:20:00Z">
        <w:r>
          <w:rPr>
            <w:rFonts w:hint="eastAsia"/>
          </w:rPr>
          <w:t>（</w:t>
        </w:r>
      </w:ins>
    </w:p>
    <w:p w14:paraId="4E386C6C" w14:textId="7955075E" w:rsidR="00E00939" w:rsidRDefault="00E00939" w:rsidP="00E00939">
      <w:pPr>
        <w:rPr>
          <w:ins w:id="2791" w:author="超 杨" w:date="2019-11-16T07:20:00Z"/>
        </w:rPr>
      </w:pPr>
      <w:ins w:id="2792" w:author="超 杨" w:date="2019-11-16T07:20:00Z">
        <w:r>
          <w:rPr>
            <w:rFonts w:hint="eastAsia"/>
          </w:rPr>
          <w:t>参考</w:t>
        </w:r>
        <w:proofErr w:type="spellStart"/>
        <w:r>
          <w:t>hightop</w:t>
        </w:r>
        <w:proofErr w:type="spellEnd"/>
        <w:r w:rsidR="004A0762">
          <w:rPr>
            <w:rFonts w:hint="eastAsia"/>
          </w:rPr>
          <w:t>和</w:t>
        </w:r>
        <w:r w:rsidR="004A0762">
          <w:t>thing.js</w:t>
        </w:r>
        <w:r>
          <w:rPr>
            <w:rFonts w:hint="eastAsia"/>
          </w:rPr>
          <w:t>示例</w:t>
        </w:r>
      </w:ins>
    </w:p>
    <w:p w14:paraId="65A448D1" w14:textId="77777777" w:rsidR="00E00939" w:rsidRDefault="00E00939" w:rsidP="00E00939">
      <w:pPr>
        <w:rPr>
          <w:ins w:id="2793" w:author="超 杨" w:date="2019-11-16T07:20:00Z"/>
        </w:rPr>
      </w:pPr>
      <w:ins w:id="2794" w:author="超 杨" w:date="2019-11-16T07:20:00Z">
        <w:r>
          <w:rPr>
            <w:rFonts w:hint="eastAsia"/>
          </w:rPr>
          <w:t>）</w:t>
        </w:r>
      </w:ins>
    </w:p>
    <w:p w14:paraId="7AEFB23D" w14:textId="77777777" w:rsidR="007B231F" w:rsidRDefault="007B231F" w:rsidP="007B231F">
      <w:pPr>
        <w:rPr>
          <w:ins w:id="2795" w:author="超 杨" w:date="2019-11-16T07:17:00Z"/>
        </w:rPr>
      </w:pPr>
    </w:p>
    <w:p w14:paraId="77A013CB" w14:textId="77777777" w:rsidR="007B231F" w:rsidRDefault="007B231F" w:rsidP="007B231F">
      <w:pPr>
        <w:rPr>
          <w:ins w:id="2796" w:author="超 杨" w:date="2019-11-16T07:17:00Z"/>
        </w:rPr>
      </w:pPr>
    </w:p>
    <w:p w14:paraId="53245233" w14:textId="77777777" w:rsidR="007B231F" w:rsidRDefault="007B231F" w:rsidP="007B231F">
      <w:pPr>
        <w:rPr>
          <w:ins w:id="2797" w:author="超 杨" w:date="2019-11-16T07:17:00Z"/>
        </w:rPr>
      </w:pPr>
    </w:p>
    <w:p w14:paraId="33724752" w14:textId="77777777" w:rsidR="007B231F" w:rsidRDefault="007B231F" w:rsidP="007B231F">
      <w:pPr>
        <w:rPr>
          <w:ins w:id="2798" w:author="超 杨" w:date="2019-11-16T07:17:00Z"/>
        </w:rPr>
      </w:pPr>
    </w:p>
    <w:p w14:paraId="4226D1A2" w14:textId="77777777" w:rsidR="007B231F" w:rsidRDefault="007B231F" w:rsidP="007B231F">
      <w:pPr>
        <w:rPr>
          <w:ins w:id="2799" w:author="超 杨" w:date="2019-11-16T07:16:00Z"/>
        </w:rPr>
      </w:pPr>
    </w:p>
    <w:p w14:paraId="5895D823" w14:textId="77777777" w:rsidR="007B231F" w:rsidRPr="00817B08" w:rsidRDefault="007B231F" w:rsidP="007B231F">
      <w:pPr>
        <w:rPr>
          <w:ins w:id="2800" w:author="超 杨" w:date="2019-11-16T07:16:00Z"/>
        </w:rPr>
      </w:pPr>
    </w:p>
    <w:p w14:paraId="35CDF81C" w14:textId="3EA39626" w:rsidR="00F6426C" w:rsidDel="007B231F" w:rsidRDefault="00F6426C" w:rsidP="00F6426C">
      <w:pPr>
        <w:pStyle w:val="1"/>
        <w:rPr>
          <w:del w:id="2801" w:author="超 杨" w:date="2019-11-16T07:16:00Z"/>
        </w:rPr>
      </w:pPr>
      <w:del w:id="2802" w:author="超 杨" w:date="2019-11-16T07:16:00Z">
        <w:r w:rsidRPr="00F6426C" w:rsidDel="007B231F">
          <w:rPr>
            <w:rFonts w:hint="eastAsia"/>
          </w:rPr>
          <w:delText>第</w:delText>
        </w:r>
        <w:r w:rsidRPr="00F6426C" w:rsidDel="007B231F">
          <w:delText>24</w:delText>
        </w:r>
        <w:r w:rsidRPr="00F6426C" w:rsidDel="007B231F">
          <w:rPr>
            <w:rFonts w:hint="eastAsia"/>
          </w:rPr>
          <w:delText>章</w:delText>
        </w:r>
        <w:r w:rsidRPr="00F6426C" w:rsidDel="007B231F">
          <w:delText xml:space="preserve">  </w:delText>
        </w:r>
        <w:r w:rsidRPr="00F6426C" w:rsidDel="007B231F">
          <w:rPr>
            <w:rFonts w:hint="eastAsia"/>
          </w:rPr>
          <w:delText>使用编辑器制作</w:delText>
        </w:r>
        <w:r w:rsidRPr="00F6426C" w:rsidDel="007B231F">
          <w:delText>3D</w:delText>
        </w:r>
        <w:r w:rsidRPr="00F6426C" w:rsidDel="007B231F">
          <w:rPr>
            <w:rFonts w:hint="eastAsia"/>
          </w:rPr>
          <w:delText>静态场景</w:delText>
        </w:r>
      </w:del>
    </w:p>
    <w:p w14:paraId="2DD664A8" w14:textId="24C4108A" w:rsidR="00817B08" w:rsidDel="007B231F" w:rsidRDefault="00817B08">
      <w:pPr>
        <w:rPr>
          <w:del w:id="2803" w:author="超 杨" w:date="2019-11-16T07:16:00Z"/>
        </w:rPr>
      </w:pPr>
    </w:p>
    <w:p w14:paraId="14E0448B" w14:textId="10BB44B8" w:rsidR="00817B08" w:rsidRPr="00817B08" w:rsidDel="007B231F" w:rsidRDefault="00817B08" w:rsidP="00817B08">
      <w:pPr>
        <w:rPr>
          <w:del w:id="2804" w:author="超 杨" w:date="2019-11-16T07:16:00Z"/>
        </w:rPr>
      </w:pPr>
    </w:p>
    <w:p w14:paraId="39B41F4B" w14:textId="162107DF" w:rsidR="00F6426C" w:rsidDel="007B231F" w:rsidRDefault="00F6426C" w:rsidP="00817B08">
      <w:pPr>
        <w:pStyle w:val="22"/>
        <w:rPr>
          <w:del w:id="2805" w:author="超 杨" w:date="2019-11-16T07:16:00Z"/>
        </w:rPr>
      </w:pPr>
      <w:del w:id="2806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1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需求分析</w:delText>
        </w:r>
      </w:del>
    </w:p>
    <w:p w14:paraId="7AB25538" w14:textId="0C37A299" w:rsidR="00817B08" w:rsidDel="007B231F" w:rsidRDefault="00817B08" w:rsidP="00817B08">
      <w:pPr>
        <w:rPr>
          <w:del w:id="2807" w:author="超 杨" w:date="2019-11-16T07:16:00Z"/>
        </w:rPr>
      </w:pPr>
    </w:p>
    <w:p w14:paraId="267C458C" w14:textId="4D657DFB" w:rsidR="00817B08" w:rsidRPr="00817B08" w:rsidDel="007B231F" w:rsidRDefault="00817B08" w:rsidP="00817B08">
      <w:pPr>
        <w:rPr>
          <w:del w:id="2808" w:author="超 杨" w:date="2019-11-16T07:16:00Z"/>
        </w:rPr>
      </w:pPr>
    </w:p>
    <w:p w14:paraId="4E2140E9" w14:textId="3FF2ECC6" w:rsidR="00F6426C" w:rsidDel="007B231F" w:rsidRDefault="00F6426C" w:rsidP="00817B08">
      <w:pPr>
        <w:pStyle w:val="22"/>
        <w:rPr>
          <w:del w:id="2809" w:author="超 杨" w:date="2019-11-16T07:16:00Z"/>
        </w:rPr>
      </w:pPr>
      <w:del w:id="2810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2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分析如何实现</w:delText>
        </w:r>
      </w:del>
    </w:p>
    <w:p w14:paraId="0884DD9C" w14:textId="65724E94" w:rsidR="00817B08" w:rsidDel="007B231F" w:rsidRDefault="00817B08" w:rsidP="00817B08">
      <w:pPr>
        <w:rPr>
          <w:del w:id="2811" w:author="超 杨" w:date="2019-11-16T07:16:00Z"/>
        </w:rPr>
      </w:pPr>
    </w:p>
    <w:p w14:paraId="6C3663AA" w14:textId="6D3D7E1F" w:rsidR="00817B08" w:rsidRPr="00817B08" w:rsidDel="007B231F" w:rsidRDefault="00817B08" w:rsidP="00817B08">
      <w:pPr>
        <w:rPr>
          <w:del w:id="2812" w:author="超 杨" w:date="2019-11-16T07:16:00Z"/>
        </w:rPr>
      </w:pPr>
    </w:p>
    <w:p w14:paraId="6CC3FB1D" w14:textId="04E5EF5D" w:rsidR="00F6426C" w:rsidDel="007B231F" w:rsidRDefault="00F6426C" w:rsidP="00817B08">
      <w:pPr>
        <w:pStyle w:val="22"/>
        <w:rPr>
          <w:del w:id="2813" w:author="超 杨" w:date="2019-11-16T07:16:00Z"/>
        </w:rPr>
      </w:pPr>
      <w:del w:id="2814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3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准备美术素材</w:delText>
        </w:r>
      </w:del>
    </w:p>
    <w:p w14:paraId="7D9A6139" w14:textId="041C83E7" w:rsidR="00817B08" w:rsidRPr="00817B08" w:rsidDel="007B231F" w:rsidRDefault="00817B08" w:rsidP="00817B08">
      <w:pPr>
        <w:rPr>
          <w:del w:id="2815" w:author="超 杨" w:date="2019-11-16T07:16:00Z"/>
        </w:rPr>
      </w:pPr>
    </w:p>
    <w:p w14:paraId="35858AE3" w14:textId="0840A0E7" w:rsidR="00F6426C" w:rsidDel="007B231F" w:rsidRDefault="00F6426C" w:rsidP="00817B08">
      <w:pPr>
        <w:pStyle w:val="22"/>
        <w:rPr>
          <w:del w:id="2816" w:author="超 杨" w:date="2019-11-16T07:16:00Z"/>
        </w:rPr>
      </w:pPr>
      <w:del w:id="2817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4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具体实现</w:delText>
        </w:r>
      </w:del>
    </w:p>
    <w:p w14:paraId="2690BA46" w14:textId="32697DFC" w:rsidR="00817B08" w:rsidRPr="00817B08" w:rsidDel="007B231F" w:rsidRDefault="00817B08" w:rsidP="00817B08">
      <w:pPr>
        <w:rPr>
          <w:del w:id="2818" w:author="超 杨" w:date="2019-11-16T07:16:00Z"/>
        </w:rPr>
      </w:pPr>
    </w:p>
    <w:p w14:paraId="5F2DE9F9" w14:textId="6F58450E" w:rsidR="00F6426C" w:rsidRPr="00817B08" w:rsidDel="007B231F" w:rsidRDefault="00F6426C" w:rsidP="00817B08">
      <w:pPr>
        <w:pStyle w:val="22"/>
        <w:rPr>
          <w:del w:id="2819" w:author="超 杨" w:date="2019-11-16T07:16:00Z"/>
        </w:rPr>
      </w:pPr>
      <w:del w:id="2820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5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总结</w:delText>
        </w:r>
      </w:del>
    </w:p>
    <w:p w14:paraId="7F75E88B" w14:textId="285E20C6" w:rsidR="00F6426C" w:rsidDel="007B231F" w:rsidRDefault="00F6426C" w:rsidP="00817B08">
      <w:pPr>
        <w:rPr>
          <w:del w:id="2821" w:author="超 杨" w:date="2019-11-16T07:16:00Z"/>
        </w:rPr>
      </w:pPr>
    </w:p>
    <w:p w14:paraId="69671CB2" w14:textId="3E1C1AFB" w:rsidR="00F6426C" w:rsidDel="007B231F" w:rsidRDefault="00F6426C" w:rsidP="00817B08">
      <w:pPr>
        <w:rPr>
          <w:del w:id="2822" w:author="超 杨" w:date="2019-11-16T07:16:00Z"/>
          <w:shd w:val="clear" w:color="auto" w:fill="auto"/>
        </w:rPr>
      </w:pPr>
    </w:p>
    <w:p w14:paraId="738975F7" w14:textId="5743DADC" w:rsidR="00817B08" w:rsidDel="007B231F" w:rsidRDefault="00817B08" w:rsidP="00817B08">
      <w:pPr>
        <w:rPr>
          <w:del w:id="2823" w:author="超 杨" w:date="2019-11-16T07:16:00Z"/>
          <w:shd w:val="clear" w:color="auto" w:fill="auto"/>
        </w:rPr>
      </w:pPr>
    </w:p>
    <w:p w14:paraId="7B7F6A41" w14:textId="6130154B" w:rsidR="00817B08" w:rsidDel="007B231F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824" w:author="超 杨" w:date="2019-11-16T07:16:00Z"/>
          <w:shd w:val="clear" w:color="auto" w:fill="auto"/>
        </w:rPr>
      </w:pPr>
      <w:del w:id="2825" w:author="超 杨" w:date="2019-11-16T07:16:00Z">
        <w:r w:rsidDel="007B231F">
          <w:rPr>
            <w:shd w:val="clear" w:color="auto" w:fill="auto"/>
          </w:rPr>
          <w:br w:type="page"/>
        </w:r>
      </w:del>
    </w:p>
    <w:p w14:paraId="33C4D0C6" w14:textId="1179299F" w:rsidR="00F6426C" w:rsidDel="00A33FA1" w:rsidRDefault="00F6426C" w:rsidP="00F6426C">
      <w:pPr>
        <w:pStyle w:val="1"/>
        <w:rPr>
          <w:del w:id="2826" w:author="超 杨" w:date="2019-11-20T12:34:00Z"/>
        </w:rPr>
      </w:pPr>
      <w:del w:id="2827" w:author="超 杨" w:date="2019-11-20T12:34:00Z">
        <w:r w:rsidRPr="00F6426C" w:rsidDel="00A33FA1">
          <w:rPr>
            <w:rFonts w:hint="eastAsia"/>
          </w:rPr>
          <w:delText>第</w:delText>
        </w:r>
        <w:r w:rsidRPr="00F6426C" w:rsidDel="00A33FA1">
          <w:delText>25</w:delText>
        </w:r>
        <w:r w:rsidRPr="00F6426C" w:rsidDel="00A33FA1">
          <w:rPr>
            <w:rFonts w:hint="eastAsia"/>
          </w:rPr>
          <w:delText>章</w:delText>
        </w:r>
        <w:r w:rsidRPr="00F6426C" w:rsidDel="00A33FA1">
          <w:delText xml:space="preserve">  </w:delText>
        </w:r>
      </w:del>
      <w:del w:id="2828" w:author="超 杨" w:date="2019-11-16T07:17:00Z">
        <w:r w:rsidRPr="00F6426C" w:rsidDel="0018475E">
          <w:rPr>
            <w:rFonts w:hint="eastAsia"/>
          </w:rPr>
          <w:delText>使用引擎制作</w:delText>
        </w:r>
        <w:r w:rsidRPr="00F6426C" w:rsidDel="0018475E">
          <w:delText>3D</w:delText>
        </w:r>
        <w:r w:rsidRPr="00F6426C" w:rsidDel="0018475E">
          <w:rPr>
            <w:rFonts w:hint="eastAsia"/>
          </w:rPr>
          <w:delText>动态场景</w:delText>
        </w:r>
      </w:del>
    </w:p>
    <w:p w14:paraId="482A619F" w14:textId="36FD3E01" w:rsidR="00C86CBD" w:rsidDel="00A33FA1" w:rsidRDefault="00C86CBD" w:rsidP="00817B08">
      <w:pPr>
        <w:rPr>
          <w:del w:id="2829" w:author="超 杨" w:date="2019-11-20T12:34:00Z"/>
        </w:rPr>
      </w:pPr>
    </w:p>
    <w:p w14:paraId="793339B2" w14:textId="2C407D10" w:rsidR="00817B08" w:rsidRPr="00817B08" w:rsidDel="00A33FA1" w:rsidRDefault="00817B08" w:rsidP="00817B08">
      <w:pPr>
        <w:rPr>
          <w:del w:id="2830" w:author="超 杨" w:date="2019-11-20T12:34:00Z"/>
        </w:rPr>
      </w:pPr>
    </w:p>
    <w:p w14:paraId="208A1C4A" w14:textId="6C4AD07A" w:rsidR="00F6426C" w:rsidDel="00A33FA1" w:rsidRDefault="00F6426C" w:rsidP="00817B08">
      <w:pPr>
        <w:pStyle w:val="22"/>
        <w:rPr>
          <w:del w:id="2831" w:author="超 杨" w:date="2019-11-20T12:34:00Z"/>
        </w:rPr>
      </w:pPr>
      <w:del w:id="2832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1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需求分析</w:delText>
        </w:r>
      </w:del>
    </w:p>
    <w:p w14:paraId="3D3966F6" w14:textId="0D2CD30E" w:rsidR="00817B08" w:rsidDel="00A33FA1" w:rsidRDefault="00817B08" w:rsidP="00817B08">
      <w:pPr>
        <w:rPr>
          <w:del w:id="2833" w:author="超 杨" w:date="2019-11-20T12:34:00Z"/>
        </w:rPr>
      </w:pPr>
    </w:p>
    <w:p w14:paraId="5E2FCA99" w14:textId="0BA987F2" w:rsidR="00817B08" w:rsidRPr="00817B08" w:rsidDel="00A33FA1" w:rsidRDefault="00817B08" w:rsidP="00817B08">
      <w:pPr>
        <w:rPr>
          <w:del w:id="2834" w:author="超 杨" w:date="2019-11-20T12:34:00Z"/>
        </w:rPr>
      </w:pPr>
    </w:p>
    <w:p w14:paraId="6D6C0CFC" w14:textId="4B97377F" w:rsidR="00F6426C" w:rsidDel="00A33FA1" w:rsidRDefault="00F6426C" w:rsidP="00817B08">
      <w:pPr>
        <w:pStyle w:val="22"/>
        <w:rPr>
          <w:del w:id="2835" w:author="超 杨" w:date="2019-11-20T12:34:00Z"/>
        </w:rPr>
      </w:pPr>
      <w:del w:id="2836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2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分析如何实现</w:delText>
        </w:r>
      </w:del>
    </w:p>
    <w:p w14:paraId="6A7C4A9D" w14:textId="0338D556" w:rsidR="00817B08" w:rsidDel="00A33FA1" w:rsidRDefault="00817B08" w:rsidP="00817B08">
      <w:pPr>
        <w:rPr>
          <w:del w:id="2837" w:author="超 杨" w:date="2019-11-20T12:34:00Z"/>
        </w:rPr>
      </w:pPr>
    </w:p>
    <w:p w14:paraId="3D474C9E" w14:textId="365D01AF" w:rsidR="00817B08" w:rsidRPr="00817B08" w:rsidDel="00A33FA1" w:rsidRDefault="00817B08" w:rsidP="00817B08">
      <w:pPr>
        <w:rPr>
          <w:del w:id="2838" w:author="超 杨" w:date="2019-11-20T12:34:00Z"/>
        </w:rPr>
      </w:pPr>
    </w:p>
    <w:p w14:paraId="653B1209" w14:textId="3B6ED40A" w:rsidR="00F6426C" w:rsidDel="00A33FA1" w:rsidRDefault="00F6426C" w:rsidP="00817B08">
      <w:pPr>
        <w:pStyle w:val="22"/>
        <w:rPr>
          <w:del w:id="2839" w:author="超 杨" w:date="2019-11-20T12:34:00Z"/>
        </w:rPr>
      </w:pPr>
      <w:del w:id="2840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3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准备美术素材</w:delText>
        </w:r>
      </w:del>
    </w:p>
    <w:p w14:paraId="73530C3B" w14:textId="25C95A8D" w:rsidR="00817B08" w:rsidDel="00A33FA1" w:rsidRDefault="00817B08" w:rsidP="00817B08">
      <w:pPr>
        <w:rPr>
          <w:del w:id="2841" w:author="超 杨" w:date="2019-11-20T12:34:00Z"/>
        </w:rPr>
      </w:pPr>
    </w:p>
    <w:p w14:paraId="54093489" w14:textId="38A3A1AC" w:rsidR="00817B08" w:rsidRPr="00817B08" w:rsidDel="00A33FA1" w:rsidRDefault="00817B08" w:rsidP="00817B08">
      <w:pPr>
        <w:rPr>
          <w:del w:id="2842" w:author="超 杨" w:date="2019-11-20T12:34:00Z"/>
        </w:rPr>
      </w:pPr>
    </w:p>
    <w:p w14:paraId="262FD217" w14:textId="0F1A5AA6" w:rsidR="00F6426C" w:rsidDel="00A33FA1" w:rsidRDefault="00F6426C" w:rsidP="00817B08">
      <w:pPr>
        <w:pStyle w:val="22"/>
        <w:rPr>
          <w:del w:id="2843" w:author="超 杨" w:date="2019-11-20T12:34:00Z"/>
        </w:rPr>
      </w:pPr>
      <w:del w:id="2844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4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具体实现</w:delText>
        </w:r>
        <w:r w:rsidRPr="00817B08" w:rsidDel="00A33FA1">
          <w:rPr>
            <w:rFonts w:hint="eastAsia"/>
          </w:rPr>
          <w:delText xml:space="preserve"> </w:delText>
        </w:r>
      </w:del>
    </w:p>
    <w:p w14:paraId="0031446A" w14:textId="01145705" w:rsidR="00817B08" w:rsidDel="00A33FA1" w:rsidRDefault="00817B08" w:rsidP="00817B08">
      <w:pPr>
        <w:rPr>
          <w:del w:id="2845" w:author="超 杨" w:date="2019-11-20T12:34:00Z"/>
        </w:rPr>
      </w:pPr>
    </w:p>
    <w:p w14:paraId="7D1A4569" w14:textId="045AFD96" w:rsidR="00817B08" w:rsidRPr="00817B08" w:rsidDel="00A33FA1" w:rsidRDefault="00817B08" w:rsidP="00817B08">
      <w:pPr>
        <w:rPr>
          <w:del w:id="2846" w:author="超 杨" w:date="2019-11-20T12:34:00Z"/>
        </w:rPr>
      </w:pPr>
    </w:p>
    <w:p w14:paraId="139B88A3" w14:textId="1EA231B5" w:rsidR="00F6426C" w:rsidRPr="00817B08" w:rsidDel="00A33FA1" w:rsidRDefault="00F6426C" w:rsidP="00817B08">
      <w:pPr>
        <w:pStyle w:val="22"/>
        <w:rPr>
          <w:del w:id="2847" w:author="超 杨" w:date="2019-11-20T12:34:00Z"/>
        </w:rPr>
      </w:pPr>
      <w:del w:id="2848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5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总结</w:delText>
        </w:r>
      </w:del>
    </w:p>
    <w:p w14:paraId="7098FC93" w14:textId="4F59A33A" w:rsidR="00614453" w:rsidRPr="00F6426C" w:rsidDel="00A33FA1" w:rsidRDefault="00614453" w:rsidP="00F6426C">
      <w:pPr>
        <w:topLinePunct w:val="0"/>
        <w:spacing w:line="240" w:lineRule="auto"/>
        <w:ind w:firstLineChars="0" w:firstLine="0"/>
        <w:rPr>
          <w:del w:id="2849" w:author="超 杨" w:date="2019-11-20T12:34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68D4B7" w14:textId="77777777" w:rsidR="00F6426C" w:rsidRPr="00BB1BC3" w:rsidRDefault="00F6426C" w:rsidP="00BB1BC3"/>
    <w:sectPr w:rsidR="00F6426C" w:rsidRPr="00BB1BC3" w:rsidSect="000C43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D6257" w14:textId="77777777" w:rsidR="005A6E00" w:rsidRDefault="005A6E00" w:rsidP="008B5E11">
      <w:pPr>
        <w:ind w:firstLine="400"/>
      </w:pPr>
      <w:r>
        <w:separator/>
      </w:r>
    </w:p>
  </w:endnote>
  <w:endnote w:type="continuationSeparator" w:id="0">
    <w:p w14:paraId="5A511C5B" w14:textId="77777777" w:rsidR="005A6E00" w:rsidRDefault="005A6E00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方正姚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汉仪中圆简">
    <w:altName w:val="MS Gothic"/>
    <w:panose1 w:val="020B0604020202020204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20B0604020202020204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B3EC" w14:textId="77777777" w:rsidR="00015260" w:rsidRDefault="00015260" w:rsidP="00607276">
    <w:pPr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E9F38" w14:textId="77777777" w:rsidR="00015260" w:rsidRDefault="00015260" w:rsidP="00607276">
    <w:pPr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540F8" w14:textId="77777777" w:rsidR="00015260" w:rsidRDefault="00015260" w:rsidP="008B5E11">
    <w:pPr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7F0A8" w14:textId="77777777" w:rsidR="005A6E00" w:rsidRDefault="005A6E00" w:rsidP="008B5E11">
      <w:pPr>
        <w:ind w:firstLine="400"/>
      </w:pPr>
      <w:r>
        <w:separator/>
      </w:r>
    </w:p>
  </w:footnote>
  <w:footnote w:type="continuationSeparator" w:id="0">
    <w:p w14:paraId="4D504894" w14:textId="77777777" w:rsidR="005A6E00" w:rsidRDefault="005A6E00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E7597" w14:textId="77777777" w:rsidR="00015260" w:rsidRPr="008B5E11" w:rsidRDefault="00015260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A2797" w14:textId="77777777" w:rsidR="00015260" w:rsidRPr="008B5E11" w:rsidRDefault="00015260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9E7E6" w14:textId="77777777" w:rsidR="00015260" w:rsidRDefault="00015260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16ED11C"/>
    <w:lvl w:ilvl="0">
      <w:start w:val="1"/>
      <w:numFmt w:val="bullet"/>
      <w:pStyle w:val="1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 w15:restartNumberingAfterBreak="0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 w15:restartNumberingAfterBreak="0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 w15:restartNumberingAfterBreak="0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 w15:restartNumberingAfterBreak="0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CA575DD"/>
    <w:multiLevelType w:val="hybridMultilevel"/>
    <w:tmpl w:val="E5C684C4"/>
    <w:lvl w:ilvl="0" w:tplc="8E92FEF6">
      <w:start w:val="17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 w15:restartNumberingAfterBreak="0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10" w15:restartNumberingAfterBreak="0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6" w15:restartNumberingAfterBreak="0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 w15:restartNumberingAfterBreak="0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20" w15:restartNumberingAfterBreak="0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0"/>
  </w:num>
  <w:num w:numId="3">
    <w:abstractNumId w:val="17"/>
  </w:num>
  <w:num w:numId="4">
    <w:abstractNumId w:val="4"/>
  </w:num>
  <w:num w:numId="5">
    <w:abstractNumId w:val="10"/>
  </w:num>
  <w:num w:numId="6">
    <w:abstractNumId w:val="11"/>
  </w:num>
  <w:num w:numId="7">
    <w:abstractNumId w:val="20"/>
    <w:lvlOverride w:ilvl="0">
      <w:startOverride w:val="44"/>
    </w:lvlOverride>
  </w:num>
  <w:num w:numId="8">
    <w:abstractNumId w:val="16"/>
  </w:num>
  <w:num w:numId="9">
    <w:abstractNumId w:val="7"/>
  </w:num>
  <w:num w:numId="10">
    <w:abstractNumId w:val="6"/>
  </w:num>
  <w:num w:numId="11">
    <w:abstractNumId w:val="18"/>
  </w:num>
  <w:num w:numId="12">
    <w:abstractNumId w:val="13"/>
  </w:num>
  <w:num w:numId="13">
    <w:abstractNumId w:val="12"/>
  </w:num>
  <w:num w:numId="14">
    <w:abstractNumId w:val="14"/>
  </w:num>
  <w:num w:numId="15">
    <w:abstractNumId w:val="1"/>
  </w:num>
  <w:num w:numId="16">
    <w:abstractNumId w:val="0"/>
  </w:num>
  <w:num w:numId="17">
    <w:abstractNumId w:val="15"/>
  </w:num>
  <w:num w:numId="18">
    <w:abstractNumId w:val="19"/>
  </w:num>
  <w:num w:numId="19">
    <w:abstractNumId w:val="3"/>
  </w:num>
  <w:num w:numId="20">
    <w:abstractNumId w:val="5"/>
  </w:num>
  <w:num w:numId="21">
    <w:abstractNumId w:val="9"/>
  </w:num>
  <w:num w:numId="22">
    <w:abstractNumId w:val="8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  <w15:person w15:author="whw010">
    <w15:presenceInfo w15:providerId="None" w15:userId="whw0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hideSpellingErrors/>
  <w:proofState w:spelling="clean" w:grammar="clean"/>
  <w:stylePaneSortMethod w:val="0000"/>
  <w:revisionView w:markup="0"/>
  <w:trackRevisions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0C"/>
    <w:rsid w:val="00001F5B"/>
    <w:rsid w:val="00003664"/>
    <w:rsid w:val="0000387C"/>
    <w:rsid w:val="00004CFB"/>
    <w:rsid w:val="00004F05"/>
    <w:rsid w:val="000063F4"/>
    <w:rsid w:val="000072DE"/>
    <w:rsid w:val="0000785E"/>
    <w:rsid w:val="000103A6"/>
    <w:rsid w:val="00011A9D"/>
    <w:rsid w:val="0001281C"/>
    <w:rsid w:val="00012C2C"/>
    <w:rsid w:val="00013267"/>
    <w:rsid w:val="00015260"/>
    <w:rsid w:val="0001527A"/>
    <w:rsid w:val="00015498"/>
    <w:rsid w:val="00015D61"/>
    <w:rsid w:val="000162EB"/>
    <w:rsid w:val="000164B8"/>
    <w:rsid w:val="00016AD1"/>
    <w:rsid w:val="00016B57"/>
    <w:rsid w:val="00017D7A"/>
    <w:rsid w:val="0002079E"/>
    <w:rsid w:val="0002160B"/>
    <w:rsid w:val="000226A9"/>
    <w:rsid w:val="0002468F"/>
    <w:rsid w:val="0002484C"/>
    <w:rsid w:val="00024BB9"/>
    <w:rsid w:val="00025755"/>
    <w:rsid w:val="00026494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FC2"/>
    <w:rsid w:val="0003538C"/>
    <w:rsid w:val="00035C93"/>
    <w:rsid w:val="00036AC0"/>
    <w:rsid w:val="00036BA9"/>
    <w:rsid w:val="00040A70"/>
    <w:rsid w:val="00040D39"/>
    <w:rsid w:val="00041D34"/>
    <w:rsid w:val="00041FED"/>
    <w:rsid w:val="00042A6E"/>
    <w:rsid w:val="000444F9"/>
    <w:rsid w:val="000456A6"/>
    <w:rsid w:val="00047577"/>
    <w:rsid w:val="00047999"/>
    <w:rsid w:val="00047DDD"/>
    <w:rsid w:val="0005075E"/>
    <w:rsid w:val="000508E8"/>
    <w:rsid w:val="00050BB4"/>
    <w:rsid w:val="00051952"/>
    <w:rsid w:val="00051D1F"/>
    <w:rsid w:val="000524B7"/>
    <w:rsid w:val="00052612"/>
    <w:rsid w:val="00052A0E"/>
    <w:rsid w:val="00052B15"/>
    <w:rsid w:val="000530F6"/>
    <w:rsid w:val="00053637"/>
    <w:rsid w:val="00053E2A"/>
    <w:rsid w:val="00053E83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70EC9"/>
    <w:rsid w:val="0007131E"/>
    <w:rsid w:val="000722EE"/>
    <w:rsid w:val="00072303"/>
    <w:rsid w:val="000737CE"/>
    <w:rsid w:val="0007604A"/>
    <w:rsid w:val="000761AD"/>
    <w:rsid w:val="00076B3D"/>
    <w:rsid w:val="00076CC5"/>
    <w:rsid w:val="00077453"/>
    <w:rsid w:val="00077E0C"/>
    <w:rsid w:val="0008048E"/>
    <w:rsid w:val="00080899"/>
    <w:rsid w:val="00080A2F"/>
    <w:rsid w:val="000829E3"/>
    <w:rsid w:val="00083241"/>
    <w:rsid w:val="00083290"/>
    <w:rsid w:val="000832DD"/>
    <w:rsid w:val="00083589"/>
    <w:rsid w:val="0008460A"/>
    <w:rsid w:val="00084FA9"/>
    <w:rsid w:val="000853F4"/>
    <w:rsid w:val="00085A16"/>
    <w:rsid w:val="00086AF3"/>
    <w:rsid w:val="000902A9"/>
    <w:rsid w:val="00090AF5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417"/>
    <w:rsid w:val="000A1965"/>
    <w:rsid w:val="000A2807"/>
    <w:rsid w:val="000A28EA"/>
    <w:rsid w:val="000A35B3"/>
    <w:rsid w:val="000A35F2"/>
    <w:rsid w:val="000A37EB"/>
    <w:rsid w:val="000A3CAF"/>
    <w:rsid w:val="000A48A5"/>
    <w:rsid w:val="000A4ADD"/>
    <w:rsid w:val="000A518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2840"/>
    <w:rsid w:val="000D4572"/>
    <w:rsid w:val="000D47FB"/>
    <w:rsid w:val="000D4C76"/>
    <w:rsid w:val="000D665B"/>
    <w:rsid w:val="000D6A09"/>
    <w:rsid w:val="000D7C72"/>
    <w:rsid w:val="000E0A95"/>
    <w:rsid w:val="000E1B0A"/>
    <w:rsid w:val="000E1F7F"/>
    <w:rsid w:val="000E300B"/>
    <w:rsid w:val="000E37CF"/>
    <w:rsid w:val="000E429E"/>
    <w:rsid w:val="000E46E8"/>
    <w:rsid w:val="000E6F03"/>
    <w:rsid w:val="000E715A"/>
    <w:rsid w:val="000E729C"/>
    <w:rsid w:val="000F01AD"/>
    <w:rsid w:val="000F1995"/>
    <w:rsid w:val="000F1C89"/>
    <w:rsid w:val="000F208E"/>
    <w:rsid w:val="000F22FE"/>
    <w:rsid w:val="000F2613"/>
    <w:rsid w:val="000F2B3E"/>
    <w:rsid w:val="000F2C74"/>
    <w:rsid w:val="000F2E77"/>
    <w:rsid w:val="000F31E7"/>
    <w:rsid w:val="000F392F"/>
    <w:rsid w:val="000F5497"/>
    <w:rsid w:val="000F5E36"/>
    <w:rsid w:val="00100A14"/>
    <w:rsid w:val="00101219"/>
    <w:rsid w:val="00101666"/>
    <w:rsid w:val="00101D8D"/>
    <w:rsid w:val="00102E05"/>
    <w:rsid w:val="00102E66"/>
    <w:rsid w:val="00105023"/>
    <w:rsid w:val="0010505E"/>
    <w:rsid w:val="00105126"/>
    <w:rsid w:val="00105B93"/>
    <w:rsid w:val="00105F7D"/>
    <w:rsid w:val="00106B2B"/>
    <w:rsid w:val="00107C3E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891"/>
    <w:rsid w:val="00120949"/>
    <w:rsid w:val="00121191"/>
    <w:rsid w:val="001214F3"/>
    <w:rsid w:val="00121C43"/>
    <w:rsid w:val="001225E2"/>
    <w:rsid w:val="001227EA"/>
    <w:rsid w:val="00123753"/>
    <w:rsid w:val="00124C2B"/>
    <w:rsid w:val="00125D61"/>
    <w:rsid w:val="00125D70"/>
    <w:rsid w:val="001267AB"/>
    <w:rsid w:val="00126970"/>
    <w:rsid w:val="001270E5"/>
    <w:rsid w:val="00127533"/>
    <w:rsid w:val="00127E5E"/>
    <w:rsid w:val="0013015B"/>
    <w:rsid w:val="0013132F"/>
    <w:rsid w:val="00132767"/>
    <w:rsid w:val="00132795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1256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095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3DC"/>
    <w:rsid w:val="00174E08"/>
    <w:rsid w:val="0017638D"/>
    <w:rsid w:val="00176F5F"/>
    <w:rsid w:val="00177AC4"/>
    <w:rsid w:val="0018063E"/>
    <w:rsid w:val="001825C8"/>
    <w:rsid w:val="00183942"/>
    <w:rsid w:val="00183C6A"/>
    <w:rsid w:val="0018475E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152"/>
    <w:rsid w:val="001A3AF1"/>
    <w:rsid w:val="001A4853"/>
    <w:rsid w:val="001A4C7F"/>
    <w:rsid w:val="001A53CF"/>
    <w:rsid w:val="001A5507"/>
    <w:rsid w:val="001A6632"/>
    <w:rsid w:val="001B0FB2"/>
    <w:rsid w:val="001B0FC1"/>
    <w:rsid w:val="001B1003"/>
    <w:rsid w:val="001B134B"/>
    <w:rsid w:val="001B1E07"/>
    <w:rsid w:val="001B25D3"/>
    <w:rsid w:val="001B36D0"/>
    <w:rsid w:val="001B3C94"/>
    <w:rsid w:val="001B596D"/>
    <w:rsid w:val="001B5E48"/>
    <w:rsid w:val="001B752D"/>
    <w:rsid w:val="001C0F29"/>
    <w:rsid w:val="001C22CD"/>
    <w:rsid w:val="001C37FE"/>
    <w:rsid w:val="001C3AAC"/>
    <w:rsid w:val="001C3B82"/>
    <w:rsid w:val="001C43E2"/>
    <w:rsid w:val="001C5ACC"/>
    <w:rsid w:val="001C65EC"/>
    <w:rsid w:val="001C73AB"/>
    <w:rsid w:val="001C7FF9"/>
    <w:rsid w:val="001D0816"/>
    <w:rsid w:val="001D131B"/>
    <w:rsid w:val="001D40DA"/>
    <w:rsid w:val="001D6C92"/>
    <w:rsid w:val="001D783D"/>
    <w:rsid w:val="001D7864"/>
    <w:rsid w:val="001E0325"/>
    <w:rsid w:val="001E0912"/>
    <w:rsid w:val="001E1594"/>
    <w:rsid w:val="001E1D70"/>
    <w:rsid w:val="001E2105"/>
    <w:rsid w:val="001E2433"/>
    <w:rsid w:val="001E46B2"/>
    <w:rsid w:val="001E513E"/>
    <w:rsid w:val="001E51BF"/>
    <w:rsid w:val="001E5379"/>
    <w:rsid w:val="001E562D"/>
    <w:rsid w:val="001E6503"/>
    <w:rsid w:val="001E7981"/>
    <w:rsid w:val="001E7D96"/>
    <w:rsid w:val="001E7EB4"/>
    <w:rsid w:val="001F22CC"/>
    <w:rsid w:val="001F2EB9"/>
    <w:rsid w:val="001F39D9"/>
    <w:rsid w:val="001F3F0F"/>
    <w:rsid w:val="001F752F"/>
    <w:rsid w:val="001F7FB0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0F35"/>
    <w:rsid w:val="00212DCE"/>
    <w:rsid w:val="00213C6F"/>
    <w:rsid w:val="00214259"/>
    <w:rsid w:val="00214434"/>
    <w:rsid w:val="0021456F"/>
    <w:rsid w:val="0021598C"/>
    <w:rsid w:val="0021724A"/>
    <w:rsid w:val="00217AA9"/>
    <w:rsid w:val="002203CF"/>
    <w:rsid w:val="00220F29"/>
    <w:rsid w:val="00223181"/>
    <w:rsid w:val="00225DFA"/>
    <w:rsid w:val="00226B2B"/>
    <w:rsid w:val="00227D1F"/>
    <w:rsid w:val="00230AB3"/>
    <w:rsid w:val="00231DF2"/>
    <w:rsid w:val="0023213F"/>
    <w:rsid w:val="002326D8"/>
    <w:rsid w:val="00232A69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2886"/>
    <w:rsid w:val="00243E9C"/>
    <w:rsid w:val="0024481B"/>
    <w:rsid w:val="00244BAD"/>
    <w:rsid w:val="0024598B"/>
    <w:rsid w:val="002463AD"/>
    <w:rsid w:val="00246C61"/>
    <w:rsid w:val="00250D19"/>
    <w:rsid w:val="00251CDC"/>
    <w:rsid w:val="002548C2"/>
    <w:rsid w:val="002555C2"/>
    <w:rsid w:val="00255634"/>
    <w:rsid w:val="00255A71"/>
    <w:rsid w:val="00256064"/>
    <w:rsid w:val="00256662"/>
    <w:rsid w:val="00256788"/>
    <w:rsid w:val="00257314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0B9F"/>
    <w:rsid w:val="00271AFD"/>
    <w:rsid w:val="00272034"/>
    <w:rsid w:val="0027232E"/>
    <w:rsid w:val="00273066"/>
    <w:rsid w:val="002747AE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3F8A"/>
    <w:rsid w:val="002A4408"/>
    <w:rsid w:val="002A57FF"/>
    <w:rsid w:val="002A72CB"/>
    <w:rsid w:val="002A735D"/>
    <w:rsid w:val="002A7A62"/>
    <w:rsid w:val="002B0E45"/>
    <w:rsid w:val="002B104D"/>
    <w:rsid w:val="002B1459"/>
    <w:rsid w:val="002B158A"/>
    <w:rsid w:val="002B22A2"/>
    <w:rsid w:val="002B2908"/>
    <w:rsid w:val="002B2CAB"/>
    <w:rsid w:val="002B2E73"/>
    <w:rsid w:val="002B2FA5"/>
    <w:rsid w:val="002B32B8"/>
    <w:rsid w:val="002B3F5C"/>
    <w:rsid w:val="002B4C00"/>
    <w:rsid w:val="002B5DAB"/>
    <w:rsid w:val="002B64EE"/>
    <w:rsid w:val="002B68AB"/>
    <w:rsid w:val="002B77B2"/>
    <w:rsid w:val="002B7BF6"/>
    <w:rsid w:val="002B7CDD"/>
    <w:rsid w:val="002C02CB"/>
    <w:rsid w:val="002C074C"/>
    <w:rsid w:val="002C0E36"/>
    <w:rsid w:val="002C1629"/>
    <w:rsid w:val="002C1AFD"/>
    <w:rsid w:val="002C2007"/>
    <w:rsid w:val="002C2407"/>
    <w:rsid w:val="002C260E"/>
    <w:rsid w:val="002C2945"/>
    <w:rsid w:val="002C3901"/>
    <w:rsid w:val="002C43FA"/>
    <w:rsid w:val="002C5247"/>
    <w:rsid w:val="002C5582"/>
    <w:rsid w:val="002C56E6"/>
    <w:rsid w:val="002C5C5C"/>
    <w:rsid w:val="002D0772"/>
    <w:rsid w:val="002D0AAE"/>
    <w:rsid w:val="002D2B40"/>
    <w:rsid w:val="002D2F8A"/>
    <w:rsid w:val="002D3065"/>
    <w:rsid w:val="002D78D8"/>
    <w:rsid w:val="002D7B2D"/>
    <w:rsid w:val="002D7EF3"/>
    <w:rsid w:val="002E0883"/>
    <w:rsid w:val="002E149A"/>
    <w:rsid w:val="002E15FC"/>
    <w:rsid w:val="002E1808"/>
    <w:rsid w:val="002E2E9A"/>
    <w:rsid w:val="002E454A"/>
    <w:rsid w:val="002E561A"/>
    <w:rsid w:val="002E5A2E"/>
    <w:rsid w:val="002E73AD"/>
    <w:rsid w:val="002F0A0F"/>
    <w:rsid w:val="002F4FB9"/>
    <w:rsid w:val="002F537C"/>
    <w:rsid w:val="002F7871"/>
    <w:rsid w:val="00301ED8"/>
    <w:rsid w:val="00302029"/>
    <w:rsid w:val="00302253"/>
    <w:rsid w:val="00302663"/>
    <w:rsid w:val="00303B34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2457"/>
    <w:rsid w:val="003231A3"/>
    <w:rsid w:val="0032355F"/>
    <w:rsid w:val="003240A6"/>
    <w:rsid w:val="0032436E"/>
    <w:rsid w:val="0032465C"/>
    <w:rsid w:val="00324924"/>
    <w:rsid w:val="003249DF"/>
    <w:rsid w:val="0032538C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1FAE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317"/>
    <w:rsid w:val="00343A0C"/>
    <w:rsid w:val="00343BFE"/>
    <w:rsid w:val="00343FA2"/>
    <w:rsid w:val="0034442A"/>
    <w:rsid w:val="00344BAE"/>
    <w:rsid w:val="00344C4D"/>
    <w:rsid w:val="00344FB2"/>
    <w:rsid w:val="003451B7"/>
    <w:rsid w:val="00346A56"/>
    <w:rsid w:val="00346D92"/>
    <w:rsid w:val="00350006"/>
    <w:rsid w:val="003510D5"/>
    <w:rsid w:val="003522C8"/>
    <w:rsid w:val="003524F9"/>
    <w:rsid w:val="00352754"/>
    <w:rsid w:val="003527A9"/>
    <w:rsid w:val="0035387A"/>
    <w:rsid w:val="00354BDB"/>
    <w:rsid w:val="00354C49"/>
    <w:rsid w:val="003552C7"/>
    <w:rsid w:val="00355D30"/>
    <w:rsid w:val="003576D6"/>
    <w:rsid w:val="00361900"/>
    <w:rsid w:val="003628C8"/>
    <w:rsid w:val="00362B86"/>
    <w:rsid w:val="00363B59"/>
    <w:rsid w:val="00365824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2A"/>
    <w:rsid w:val="003736C1"/>
    <w:rsid w:val="00373AC1"/>
    <w:rsid w:val="00375D33"/>
    <w:rsid w:val="00376F6F"/>
    <w:rsid w:val="003770C2"/>
    <w:rsid w:val="0038098D"/>
    <w:rsid w:val="0038237B"/>
    <w:rsid w:val="00383D13"/>
    <w:rsid w:val="00384232"/>
    <w:rsid w:val="00384442"/>
    <w:rsid w:val="003854F6"/>
    <w:rsid w:val="00385815"/>
    <w:rsid w:val="00385C2D"/>
    <w:rsid w:val="0038768B"/>
    <w:rsid w:val="0039233F"/>
    <w:rsid w:val="003930EF"/>
    <w:rsid w:val="003944A6"/>
    <w:rsid w:val="00396F77"/>
    <w:rsid w:val="003A0363"/>
    <w:rsid w:val="003A0A5A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A774D"/>
    <w:rsid w:val="003B0DDF"/>
    <w:rsid w:val="003B16D6"/>
    <w:rsid w:val="003B2B36"/>
    <w:rsid w:val="003B327E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2703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AD8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A15"/>
    <w:rsid w:val="00403B1E"/>
    <w:rsid w:val="00403F6D"/>
    <w:rsid w:val="00403F75"/>
    <w:rsid w:val="004050D6"/>
    <w:rsid w:val="00405273"/>
    <w:rsid w:val="00405399"/>
    <w:rsid w:val="00405C4F"/>
    <w:rsid w:val="004071DE"/>
    <w:rsid w:val="00407920"/>
    <w:rsid w:val="00407A68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16397"/>
    <w:rsid w:val="00416EC2"/>
    <w:rsid w:val="0042008C"/>
    <w:rsid w:val="00420892"/>
    <w:rsid w:val="004216D3"/>
    <w:rsid w:val="004220D2"/>
    <w:rsid w:val="004233F7"/>
    <w:rsid w:val="00424473"/>
    <w:rsid w:val="00424538"/>
    <w:rsid w:val="00425157"/>
    <w:rsid w:val="004258DA"/>
    <w:rsid w:val="00425EE3"/>
    <w:rsid w:val="004306C9"/>
    <w:rsid w:val="00430BE8"/>
    <w:rsid w:val="00430C23"/>
    <w:rsid w:val="00430C7B"/>
    <w:rsid w:val="004324C4"/>
    <w:rsid w:val="0043253C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AC"/>
    <w:rsid w:val="00460EBE"/>
    <w:rsid w:val="00461358"/>
    <w:rsid w:val="004615D0"/>
    <w:rsid w:val="00461D8E"/>
    <w:rsid w:val="00462B35"/>
    <w:rsid w:val="00462ED5"/>
    <w:rsid w:val="00463070"/>
    <w:rsid w:val="00463811"/>
    <w:rsid w:val="0046448E"/>
    <w:rsid w:val="00464FBC"/>
    <w:rsid w:val="00466930"/>
    <w:rsid w:val="00466C61"/>
    <w:rsid w:val="00466DE5"/>
    <w:rsid w:val="0047061D"/>
    <w:rsid w:val="00470FEF"/>
    <w:rsid w:val="00471414"/>
    <w:rsid w:val="0047184F"/>
    <w:rsid w:val="00472353"/>
    <w:rsid w:val="00472C64"/>
    <w:rsid w:val="0047470F"/>
    <w:rsid w:val="0047525E"/>
    <w:rsid w:val="004762B2"/>
    <w:rsid w:val="00477CB7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0748"/>
    <w:rsid w:val="004A0762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78D"/>
    <w:rsid w:val="004B0AF3"/>
    <w:rsid w:val="004B19E9"/>
    <w:rsid w:val="004B1AE6"/>
    <w:rsid w:val="004B296B"/>
    <w:rsid w:val="004B3302"/>
    <w:rsid w:val="004B38F8"/>
    <w:rsid w:val="004B55F8"/>
    <w:rsid w:val="004B5641"/>
    <w:rsid w:val="004B5ADD"/>
    <w:rsid w:val="004B5E12"/>
    <w:rsid w:val="004B66EB"/>
    <w:rsid w:val="004B7E9D"/>
    <w:rsid w:val="004C0F17"/>
    <w:rsid w:val="004C17EC"/>
    <w:rsid w:val="004C1FF2"/>
    <w:rsid w:val="004C4C45"/>
    <w:rsid w:val="004C534B"/>
    <w:rsid w:val="004C6D09"/>
    <w:rsid w:val="004C7183"/>
    <w:rsid w:val="004C7415"/>
    <w:rsid w:val="004D0783"/>
    <w:rsid w:val="004D0903"/>
    <w:rsid w:val="004D2B58"/>
    <w:rsid w:val="004D30D1"/>
    <w:rsid w:val="004D4960"/>
    <w:rsid w:val="004D4D6B"/>
    <w:rsid w:val="004D4FF0"/>
    <w:rsid w:val="004D550F"/>
    <w:rsid w:val="004D56F1"/>
    <w:rsid w:val="004D6811"/>
    <w:rsid w:val="004D7740"/>
    <w:rsid w:val="004D794D"/>
    <w:rsid w:val="004E0593"/>
    <w:rsid w:val="004E0935"/>
    <w:rsid w:val="004E0FE5"/>
    <w:rsid w:val="004E1D33"/>
    <w:rsid w:val="004E3775"/>
    <w:rsid w:val="004E3881"/>
    <w:rsid w:val="004E4143"/>
    <w:rsid w:val="004E4151"/>
    <w:rsid w:val="004E4353"/>
    <w:rsid w:val="004E54D1"/>
    <w:rsid w:val="004E711C"/>
    <w:rsid w:val="004F0DF9"/>
    <w:rsid w:val="004F2A76"/>
    <w:rsid w:val="004F2B06"/>
    <w:rsid w:val="004F2D8B"/>
    <w:rsid w:val="004F41BF"/>
    <w:rsid w:val="004F477F"/>
    <w:rsid w:val="004F537C"/>
    <w:rsid w:val="004F62F6"/>
    <w:rsid w:val="004F69BB"/>
    <w:rsid w:val="004F6A46"/>
    <w:rsid w:val="004F6FA2"/>
    <w:rsid w:val="00501D3E"/>
    <w:rsid w:val="005037A2"/>
    <w:rsid w:val="005052BB"/>
    <w:rsid w:val="00505511"/>
    <w:rsid w:val="00505A21"/>
    <w:rsid w:val="00506019"/>
    <w:rsid w:val="005111C2"/>
    <w:rsid w:val="00512164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9DB"/>
    <w:rsid w:val="00527AB1"/>
    <w:rsid w:val="005305DA"/>
    <w:rsid w:val="00530613"/>
    <w:rsid w:val="005308B9"/>
    <w:rsid w:val="00531653"/>
    <w:rsid w:val="00532089"/>
    <w:rsid w:val="005347E3"/>
    <w:rsid w:val="00534D07"/>
    <w:rsid w:val="00535417"/>
    <w:rsid w:val="00535F0C"/>
    <w:rsid w:val="00536CFF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6C95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2B8E"/>
    <w:rsid w:val="00563EEC"/>
    <w:rsid w:val="005647FB"/>
    <w:rsid w:val="005651A7"/>
    <w:rsid w:val="00565B38"/>
    <w:rsid w:val="00566903"/>
    <w:rsid w:val="00566961"/>
    <w:rsid w:val="00571F78"/>
    <w:rsid w:val="0057255A"/>
    <w:rsid w:val="00572948"/>
    <w:rsid w:val="00573259"/>
    <w:rsid w:val="0057332B"/>
    <w:rsid w:val="005743AD"/>
    <w:rsid w:val="00575B55"/>
    <w:rsid w:val="00576701"/>
    <w:rsid w:val="005769CA"/>
    <w:rsid w:val="00577447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12B8"/>
    <w:rsid w:val="0059269F"/>
    <w:rsid w:val="005938FB"/>
    <w:rsid w:val="005941CC"/>
    <w:rsid w:val="005943B7"/>
    <w:rsid w:val="005948E6"/>
    <w:rsid w:val="00594E59"/>
    <w:rsid w:val="0059548C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A6E00"/>
    <w:rsid w:val="005B020B"/>
    <w:rsid w:val="005B1D5C"/>
    <w:rsid w:val="005B2DA4"/>
    <w:rsid w:val="005B32B4"/>
    <w:rsid w:val="005B3435"/>
    <w:rsid w:val="005B4DB5"/>
    <w:rsid w:val="005B4E06"/>
    <w:rsid w:val="005B5A1C"/>
    <w:rsid w:val="005B5E36"/>
    <w:rsid w:val="005B5EC2"/>
    <w:rsid w:val="005B647A"/>
    <w:rsid w:val="005B6490"/>
    <w:rsid w:val="005C0C1B"/>
    <w:rsid w:val="005C2775"/>
    <w:rsid w:val="005C2B6E"/>
    <w:rsid w:val="005C3C35"/>
    <w:rsid w:val="005C6605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45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4CD7"/>
    <w:rsid w:val="005E6113"/>
    <w:rsid w:val="005E6F16"/>
    <w:rsid w:val="005E798B"/>
    <w:rsid w:val="005E7B8D"/>
    <w:rsid w:val="005F1015"/>
    <w:rsid w:val="005F2331"/>
    <w:rsid w:val="005F2421"/>
    <w:rsid w:val="005F24AA"/>
    <w:rsid w:val="005F25B8"/>
    <w:rsid w:val="005F57F4"/>
    <w:rsid w:val="005F6080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54D3"/>
    <w:rsid w:val="00606A1D"/>
    <w:rsid w:val="00607276"/>
    <w:rsid w:val="006074C4"/>
    <w:rsid w:val="00607776"/>
    <w:rsid w:val="00607EC6"/>
    <w:rsid w:val="00610114"/>
    <w:rsid w:val="00610B8C"/>
    <w:rsid w:val="00611111"/>
    <w:rsid w:val="00611771"/>
    <w:rsid w:val="0061230E"/>
    <w:rsid w:val="00613790"/>
    <w:rsid w:val="00614453"/>
    <w:rsid w:val="00614B1A"/>
    <w:rsid w:val="00615F21"/>
    <w:rsid w:val="00615FD3"/>
    <w:rsid w:val="00616671"/>
    <w:rsid w:val="006208AF"/>
    <w:rsid w:val="00620B90"/>
    <w:rsid w:val="00620DF2"/>
    <w:rsid w:val="0062109B"/>
    <w:rsid w:val="0062283F"/>
    <w:rsid w:val="00622C6A"/>
    <w:rsid w:val="00622FDB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274A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0F57"/>
    <w:rsid w:val="00661E62"/>
    <w:rsid w:val="006625AD"/>
    <w:rsid w:val="00663086"/>
    <w:rsid w:val="00663C5C"/>
    <w:rsid w:val="006657BB"/>
    <w:rsid w:val="00665EE6"/>
    <w:rsid w:val="006667E1"/>
    <w:rsid w:val="0067069E"/>
    <w:rsid w:val="00670760"/>
    <w:rsid w:val="00670AF3"/>
    <w:rsid w:val="00671B8C"/>
    <w:rsid w:val="00671C9B"/>
    <w:rsid w:val="0067208B"/>
    <w:rsid w:val="00672617"/>
    <w:rsid w:val="00674E6C"/>
    <w:rsid w:val="0067517E"/>
    <w:rsid w:val="00675817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422"/>
    <w:rsid w:val="006B46C3"/>
    <w:rsid w:val="006B60D9"/>
    <w:rsid w:val="006B6A51"/>
    <w:rsid w:val="006B788F"/>
    <w:rsid w:val="006B7ADF"/>
    <w:rsid w:val="006C0AC6"/>
    <w:rsid w:val="006C0C2A"/>
    <w:rsid w:val="006C145B"/>
    <w:rsid w:val="006C2267"/>
    <w:rsid w:val="006C2661"/>
    <w:rsid w:val="006C3DD2"/>
    <w:rsid w:val="006C4532"/>
    <w:rsid w:val="006C60DD"/>
    <w:rsid w:val="006C623C"/>
    <w:rsid w:val="006C6546"/>
    <w:rsid w:val="006C65D2"/>
    <w:rsid w:val="006C6C2F"/>
    <w:rsid w:val="006C6E37"/>
    <w:rsid w:val="006C76A6"/>
    <w:rsid w:val="006D00CE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34B"/>
    <w:rsid w:val="006E2934"/>
    <w:rsid w:val="006E3919"/>
    <w:rsid w:val="006E4F13"/>
    <w:rsid w:val="006E653D"/>
    <w:rsid w:val="006E6729"/>
    <w:rsid w:val="006E7010"/>
    <w:rsid w:val="006E7056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E3B"/>
    <w:rsid w:val="00704A25"/>
    <w:rsid w:val="00704FD0"/>
    <w:rsid w:val="00705261"/>
    <w:rsid w:val="007055B3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16966"/>
    <w:rsid w:val="007210F5"/>
    <w:rsid w:val="00722085"/>
    <w:rsid w:val="00722821"/>
    <w:rsid w:val="00724AB3"/>
    <w:rsid w:val="00725BFD"/>
    <w:rsid w:val="0072719C"/>
    <w:rsid w:val="00730414"/>
    <w:rsid w:val="00730DCA"/>
    <w:rsid w:val="007312D2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0EC"/>
    <w:rsid w:val="0074244C"/>
    <w:rsid w:val="00742D0A"/>
    <w:rsid w:val="00742D96"/>
    <w:rsid w:val="00743A91"/>
    <w:rsid w:val="00743EB4"/>
    <w:rsid w:val="00744239"/>
    <w:rsid w:val="00744A6B"/>
    <w:rsid w:val="00744F7D"/>
    <w:rsid w:val="007455C1"/>
    <w:rsid w:val="00745694"/>
    <w:rsid w:val="0074638C"/>
    <w:rsid w:val="007466CB"/>
    <w:rsid w:val="00750707"/>
    <w:rsid w:val="00750F06"/>
    <w:rsid w:val="00751AE5"/>
    <w:rsid w:val="00751B17"/>
    <w:rsid w:val="00752877"/>
    <w:rsid w:val="007532E7"/>
    <w:rsid w:val="0075458A"/>
    <w:rsid w:val="00754A74"/>
    <w:rsid w:val="00754B44"/>
    <w:rsid w:val="00754D1A"/>
    <w:rsid w:val="0075636A"/>
    <w:rsid w:val="00756E23"/>
    <w:rsid w:val="00760704"/>
    <w:rsid w:val="00760A00"/>
    <w:rsid w:val="0076163E"/>
    <w:rsid w:val="00762108"/>
    <w:rsid w:val="00762F3C"/>
    <w:rsid w:val="00764260"/>
    <w:rsid w:val="007642F5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4C2"/>
    <w:rsid w:val="007B1D64"/>
    <w:rsid w:val="007B231F"/>
    <w:rsid w:val="007B23D2"/>
    <w:rsid w:val="007B3515"/>
    <w:rsid w:val="007B3B30"/>
    <w:rsid w:val="007B3FD4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A66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29B3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06A"/>
    <w:rsid w:val="00800DB8"/>
    <w:rsid w:val="008017F3"/>
    <w:rsid w:val="0080318C"/>
    <w:rsid w:val="0080397E"/>
    <w:rsid w:val="008044B4"/>
    <w:rsid w:val="008058B3"/>
    <w:rsid w:val="00810083"/>
    <w:rsid w:val="00810573"/>
    <w:rsid w:val="00810827"/>
    <w:rsid w:val="0081166C"/>
    <w:rsid w:val="00811D9F"/>
    <w:rsid w:val="00812C42"/>
    <w:rsid w:val="00813037"/>
    <w:rsid w:val="008134F3"/>
    <w:rsid w:val="008152C1"/>
    <w:rsid w:val="00816472"/>
    <w:rsid w:val="008167F6"/>
    <w:rsid w:val="00816D3E"/>
    <w:rsid w:val="00817B08"/>
    <w:rsid w:val="00820BD2"/>
    <w:rsid w:val="00820D85"/>
    <w:rsid w:val="00821893"/>
    <w:rsid w:val="0082248B"/>
    <w:rsid w:val="00822A44"/>
    <w:rsid w:val="00823561"/>
    <w:rsid w:val="00823BD1"/>
    <w:rsid w:val="008256D4"/>
    <w:rsid w:val="0082732C"/>
    <w:rsid w:val="00827B3D"/>
    <w:rsid w:val="00830044"/>
    <w:rsid w:val="00830351"/>
    <w:rsid w:val="008309B6"/>
    <w:rsid w:val="00831B14"/>
    <w:rsid w:val="00831DA2"/>
    <w:rsid w:val="008337DF"/>
    <w:rsid w:val="008339E0"/>
    <w:rsid w:val="00835188"/>
    <w:rsid w:val="00835472"/>
    <w:rsid w:val="00835B52"/>
    <w:rsid w:val="00836879"/>
    <w:rsid w:val="00836B87"/>
    <w:rsid w:val="0083716A"/>
    <w:rsid w:val="00837B22"/>
    <w:rsid w:val="00844F9B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3C27"/>
    <w:rsid w:val="00865920"/>
    <w:rsid w:val="00865D90"/>
    <w:rsid w:val="00867240"/>
    <w:rsid w:val="0087016C"/>
    <w:rsid w:val="00870574"/>
    <w:rsid w:val="00871C81"/>
    <w:rsid w:val="008722F8"/>
    <w:rsid w:val="008723F0"/>
    <w:rsid w:val="00873529"/>
    <w:rsid w:val="008738B8"/>
    <w:rsid w:val="008747C3"/>
    <w:rsid w:val="0087512B"/>
    <w:rsid w:val="00876581"/>
    <w:rsid w:val="008773BE"/>
    <w:rsid w:val="008806AB"/>
    <w:rsid w:val="00880710"/>
    <w:rsid w:val="00881185"/>
    <w:rsid w:val="00881F6E"/>
    <w:rsid w:val="0088243F"/>
    <w:rsid w:val="008830E1"/>
    <w:rsid w:val="00883DA9"/>
    <w:rsid w:val="008841A3"/>
    <w:rsid w:val="00884B0F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7FE"/>
    <w:rsid w:val="00894A81"/>
    <w:rsid w:val="008950CB"/>
    <w:rsid w:val="008967EF"/>
    <w:rsid w:val="00897C6D"/>
    <w:rsid w:val="00897EF6"/>
    <w:rsid w:val="008A0971"/>
    <w:rsid w:val="008A11DE"/>
    <w:rsid w:val="008A2D09"/>
    <w:rsid w:val="008A314C"/>
    <w:rsid w:val="008A488D"/>
    <w:rsid w:val="008A4BAC"/>
    <w:rsid w:val="008A4EC0"/>
    <w:rsid w:val="008A4EF9"/>
    <w:rsid w:val="008A51CF"/>
    <w:rsid w:val="008A5774"/>
    <w:rsid w:val="008A598A"/>
    <w:rsid w:val="008A5E6D"/>
    <w:rsid w:val="008A64D0"/>
    <w:rsid w:val="008B004E"/>
    <w:rsid w:val="008B04B4"/>
    <w:rsid w:val="008B04F4"/>
    <w:rsid w:val="008B1F34"/>
    <w:rsid w:val="008B2151"/>
    <w:rsid w:val="008B3DE8"/>
    <w:rsid w:val="008B3F03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273D"/>
    <w:rsid w:val="008C3B6E"/>
    <w:rsid w:val="008C4A57"/>
    <w:rsid w:val="008C4B92"/>
    <w:rsid w:val="008C4C63"/>
    <w:rsid w:val="008C50F7"/>
    <w:rsid w:val="008C54C9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B9C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E7CB9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0629"/>
    <w:rsid w:val="009022F1"/>
    <w:rsid w:val="00902533"/>
    <w:rsid w:val="0090257B"/>
    <w:rsid w:val="0090260F"/>
    <w:rsid w:val="00902BEC"/>
    <w:rsid w:val="0090643C"/>
    <w:rsid w:val="009064F4"/>
    <w:rsid w:val="00906AFB"/>
    <w:rsid w:val="00907694"/>
    <w:rsid w:val="0090791A"/>
    <w:rsid w:val="00907B8A"/>
    <w:rsid w:val="00910463"/>
    <w:rsid w:val="0091088A"/>
    <w:rsid w:val="009126B5"/>
    <w:rsid w:val="009126D1"/>
    <w:rsid w:val="00912F30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4837"/>
    <w:rsid w:val="00925C54"/>
    <w:rsid w:val="009302C3"/>
    <w:rsid w:val="009303AF"/>
    <w:rsid w:val="009306D0"/>
    <w:rsid w:val="00930A95"/>
    <w:rsid w:val="00932F4C"/>
    <w:rsid w:val="009331C4"/>
    <w:rsid w:val="00933F52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624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128"/>
    <w:rsid w:val="00974EC9"/>
    <w:rsid w:val="00975CAF"/>
    <w:rsid w:val="00975E15"/>
    <w:rsid w:val="009766B6"/>
    <w:rsid w:val="0097797B"/>
    <w:rsid w:val="009804D0"/>
    <w:rsid w:val="00980AFC"/>
    <w:rsid w:val="00980D0A"/>
    <w:rsid w:val="00980EC8"/>
    <w:rsid w:val="009816E2"/>
    <w:rsid w:val="00981DF0"/>
    <w:rsid w:val="009825A8"/>
    <w:rsid w:val="00982D67"/>
    <w:rsid w:val="009832C5"/>
    <w:rsid w:val="00983927"/>
    <w:rsid w:val="00984976"/>
    <w:rsid w:val="00984C38"/>
    <w:rsid w:val="00984EFA"/>
    <w:rsid w:val="0098557C"/>
    <w:rsid w:val="00985E2C"/>
    <w:rsid w:val="0098651E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699D"/>
    <w:rsid w:val="00997FBA"/>
    <w:rsid w:val="009A17E0"/>
    <w:rsid w:val="009A1DD0"/>
    <w:rsid w:val="009A26BF"/>
    <w:rsid w:val="009A3AFC"/>
    <w:rsid w:val="009A43F5"/>
    <w:rsid w:val="009A4597"/>
    <w:rsid w:val="009A4655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0F6"/>
    <w:rsid w:val="009C4D98"/>
    <w:rsid w:val="009C562D"/>
    <w:rsid w:val="009C5B50"/>
    <w:rsid w:val="009C6EAC"/>
    <w:rsid w:val="009C7089"/>
    <w:rsid w:val="009D14DE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122"/>
    <w:rsid w:val="009E42E6"/>
    <w:rsid w:val="009E46E3"/>
    <w:rsid w:val="009E5B2C"/>
    <w:rsid w:val="009E6CDA"/>
    <w:rsid w:val="009E73A8"/>
    <w:rsid w:val="009F0FBE"/>
    <w:rsid w:val="009F1083"/>
    <w:rsid w:val="009F1C80"/>
    <w:rsid w:val="009F29AA"/>
    <w:rsid w:val="009F3A55"/>
    <w:rsid w:val="009F57F5"/>
    <w:rsid w:val="009F6EEA"/>
    <w:rsid w:val="009F7866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FBC"/>
    <w:rsid w:val="00A24FBE"/>
    <w:rsid w:val="00A2545E"/>
    <w:rsid w:val="00A2554B"/>
    <w:rsid w:val="00A255C8"/>
    <w:rsid w:val="00A259A3"/>
    <w:rsid w:val="00A25B7C"/>
    <w:rsid w:val="00A25EA8"/>
    <w:rsid w:val="00A265E0"/>
    <w:rsid w:val="00A266D3"/>
    <w:rsid w:val="00A26C54"/>
    <w:rsid w:val="00A27A8E"/>
    <w:rsid w:val="00A27F9B"/>
    <w:rsid w:val="00A30C77"/>
    <w:rsid w:val="00A313FB"/>
    <w:rsid w:val="00A31E37"/>
    <w:rsid w:val="00A32687"/>
    <w:rsid w:val="00A328E2"/>
    <w:rsid w:val="00A32CB7"/>
    <w:rsid w:val="00A339E6"/>
    <w:rsid w:val="00A33FA1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4813"/>
    <w:rsid w:val="00A452E4"/>
    <w:rsid w:val="00A45954"/>
    <w:rsid w:val="00A45A4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2969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3E1"/>
    <w:rsid w:val="00A665CB"/>
    <w:rsid w:val="00A70A0C"/>
    <w:rsid w:val="00A71466"/>
    <w:rsid w:val="00A72391"/>
    <w:rsid w:val="00A747F2"/>
    <w:rsid w:val="00A74DF5"/>
    <w:rsid w:val="00A751BF"/>
    <w:rsid w:val="00A773C0"/>
    <w:rsid w:val="00A77761"/>
    <w:rsid w:val="00A77DD4"/>
    <w:rsid w:val="00A77DF8"/>
    <w:rsid w:val="00A82DF9"/>
    <w:rsid w:val="00A82E89"/>
    <w:rsid w:val="00A8331E"/>
    <w:rsid w:val="00A83422"/>
    <w:rsid w:val="00A84D58"/>
    <w:rsid w:val="00A853C5"/>
    <w:rsid w:val="00A85804"/>
    <w:rsid w:val="00A86BC7"/>
    <w:rsid w:val="00A871C3"/>
    <w:rsid w:val="00A90B0F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971"/>
    <w:rsid w:val="00A97BAC"/>
    <w:rsid w:val="00AA0320"/>
    <w:rsid w:val="00AA1F6F"/>
    <w:rsid w:val="00AA2711"/>
    <w:rsid w:val="00AA2855"/>
    <w:rsid w:val="00AA3639"/>
    <w:rsid w:val="00AA3B63"/>
    <w:rsid w:val="00AA490D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2F"/>
    <w:rsid w:val="00AB59C5"/>
    <w:rsid w:val="00AB5DE9"/>
    <w:rsid w:val="00AB60E7"/>
    <w:rsid w:val="00AB64CC"/>
    <w:rsid w:val="00AB7D28"/>
    <w:rsid w:val="00AC2231"/>
    <w:rsid w:val="00AC28FF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3D92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2C46"/>
    <w:rsid w:val="00AF2DF9"/>
    <w:rsid w:val="00AF31A3"/>
    <w:rsid w:val="00AF332C"/>
    <w:rsid w:val="00AF3DE4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2AF9"/>
    <w:rsid w:val="00B134B9"/>
    <w:rsid w:val="00B134E2"/>
    <w:rsid w:val="00B13D89"/>
    <w:rsid w:val="00B1449E"/>
    <w:rsid w:val="00B15D92"/>
    <w:rsid w:val="00B16C4B"/>
    <w:rsid w:val="00B17051"/>
    <w:rsid w:val="00B21168"/>
    <w:rsid w:val="00B21EC1"/>
    <w:rsid w:val="00B2250C"/>
    <w:rsid w:val="00B2260B"/>
    <w:rsid w:val="00B22A90"/>
    <w:rsid w:val="00B234AD"/>
    <w:rsid w:val="00B2362C"/>
    <w:rsid w:val="00B246C9"/>
    <w:rsid w:val="00B25EBA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2F9"/>
    <w:rsid w:val="00B36BBC"/>
    <w:rsid w:val="00B36D3D"/>
    <w:rsid w:val="00B36E2B"/>
    <w:rsid w:val="00B408CA"/>
    <w:rsid w:val="00B40BEC"/>
    <w:rsid w:val="00B4245C"/>
    <w:rsid w:val="00B438FD"/>
    <w:rsid w:val="00B44BDE"/>
    <w:rsid w:val="00B44CC7"/>
    <w:rsid w:val="00B4515A"/>
    <w:rsid w:val="00B45AA6"/>
    <w:rsid w:val="00B45EC9"/>
    <w:rsid w:val="00B500D6"/>
    <w:rsid w:val="00B5044A"/>
    <w:rsid w:val="00B50B3B"/>
    <w:rsid w:val="00B50DF7"/>
    <w:rsid w:val="00B512F3"/>
    <w:rsid w:val="00B530DB"/>
    <w:rsid w:val="00B54274"/>
    <w:rsid w:val="00B54CA2"/>
    <w:rsid w:val="00B55048"/>
    <w:rsid w:val="00B5511D"/>
    <w:rsid w:val="00B557E9"/>
    <w:rsid w:val="00B5736F"/>
    <w:rsid w:val="00B57DA2"/>
    <w:rsid w:val="00B60FEF"/>
    <w:rsid w:val="00B61832"/>
    <w:rsid w:val="00B61B0E"/>
    <w:rsid w:val="00B62E60"/>
    <w:rsid w:val="00B63CF8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25F"/>
    <w:rsid w:val="00B73B7E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D1B"/>
    <w:rsid w:val="00B816F9"/>
    <w:rsid w:val="00B81B48"/>
    <w:rsid w:val="00B82C86"/>
    <w:rsid w:val="00B83528"/>
    <w:rsid w:val="00B846F3"/>
    <w:rsid w:val="00B84A2B"/>
    <w:rsid w:val="00B84B53"/>
    <w:rsid w:val="00B84BFC"/>
    <w:rsid w:val="00B851E0"/>
    <w:rsid w:val="00B86712"/>
    <w:rsid w:val="00B86B8D"/>
    <w:rsid w:val="00B87BFE"/>
    <w:rsid w:val="00B913F4"/>
    <w:rsid w:val="00B91CEF"/>
    <w:rsid w:val="00B922AC"/>
    <w:rsid w:val="00B92BDE"/>
    <w:rsid w:val="00B92D97"/>
    <w:rsid w:val="00B93D7D"/>
    <w:rsid w:val="00B93E41"/>
    <w:rsid w:val="00B94203"/>
    <w:rsid w:val="00B9547D"/>
    <w:rsid w:val="00B96A67"/>
    <w:rsid w:val="00B96F92"/>
    <w:rsid w:val="00B9772F"/>
    <w:rsid w:val="00B97C6E"/>
    <w:rsid w:val="00BA0B2F"/>
    <w:rsid w:val="00BA0E0D"/>
    <w:rsid w:val="00BA103F"/>
    <w:rsid w:val="00BA3472"/>
    <w:rsid w:val="00BA3E34"/>
    <w:rsid w:val="00BA4350"/>
    <w:rsid w:val="00BA44CC"/>
    <w:rsid w:val="00BA577D"/>
    <w:rsid w:val="00BA6268"/>
    <w:rsid w:val="00BA6C48"/>
    <w:rsid w:val="00BA7CAD"/>
    <w:rsid w:val="00BA7E42"/>
    <w:rsid w:val="00BA7EA3"/>
    <w:rsid w:val="00BB10A3"/>
    <w:rsid w:val="00BB13ED"/>
    <w:rsid w:val="00BB1BC3"/>
    <w:rsid w:val="00BB1D9D"/>
    <w:rsid w:val="00BB1DB6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C6B1D"/>
    <w:rsid w:val="00BC7A94"/>
    <w:rsid w:val="00BD20CD"/>
    <w:rsid w:val="00BD2BA8"/>
    <w:rsid w:val="00BD34B8"/>
    <w:rsid w:val="00BD5BDB"/>
    <w:rsid w:val="00BD6B1B"/>
    <w:rsid w:val="00BD7028"/>
    <w:rsid w:val="00BD78E1"/>
    <w:rsid w:val="00BE0077"/>
    <w:rsid w:val="00BE0EDC"/>
    <w:rsid w:val="00BE1A34"/>
    <w:rsid w:val="00BE3185"/>
    <w:rsid w:val="00BE42C5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3DD"/>
    <w:rsid w:val="00BF07B8"/>
    <w:rsid w:val="00BF0B76"/>
    <w:rsid w:val="00BF210C"/>
    <w:rsid w:val="00BF367A"/>
    <w:rsid w:val="00BF38F6"/>
    <w:rsid w:val="00BF5065"/>
    <w:rsid w:val="00BF59B5"/>
    <w:rsid w:val="00BF6CE7"/>
    <w:rsid w:val="00BF6E4A"/>
    <w:rsid w:val="00BF6EBD"/>
    <w:rsid w:val="00BF7DDD"/>
    <w:rsid w:val="00C01B00"/>
    <w:rsid w:val="00C0219F"/>
    <w:rsid w:val="00C02799"/>
    <w:rsid w:val="00C02B5A"/>
    <w:rsid w:val="00C03193"/>
    <w:rsid w:val="00C03729"/>
    <w:rsid w:val="00C03C4B"/>
    <w:rsid w:val="00C04163"/>
    <w:rsid w:val="00C07BBD"/>
    <w:rsid w:val="00C10A73"/>
    <w:rsid w:val="00C10F5B"/>
    <w:rsid w:val="00C11E40"/>
    <w:rsid w:val="00C11E81"/>
    <w:rsid w:val="00C12A07"/>
    <w:rsid w:val="00C12DEC"/>
    <w:rsid w:val="00C1406A"/>
    <w:rsid w:val="00C14751"/>
    <w:rsid w:val="00C15845"/>
    <w:rsid w:val="00C15C6F"/>
    <w:rsid w:val="00C16EB8"/>
    <w:rsid w:val="00C177BD"/>
    <w:rsid w:val="00C17961"/>
    <w:rsid w:val="00C20160"/>
    <w:rsid w:val="00C20364"/>
    <w:rsid w:val="00C20BE5"/>
    <w:rsid w:val="00C228A1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232F"/>
    <w:rsid w:val="00C332F9"/>
    <w:rsid w:val="00C33D1A"/>
    <w:rsid w:val="00C34468"/>
    <w:rsid w:val="00C3456E"/>
    <w:rsid w:val="00C348DD"/>
    <w:rsid w:val="00C348E9"/>
    <w:rsid w:val="00C36347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20D"/>
    <w:rsid w:val="00C50E3A"/>
    <w:rsid w:val="00C5164A"/>
    <w:rsid w:val="00C523A8"/>
    <w:rsid w:val="00C524E2"/>
    <w:rsid w:val="00C53483"/>
    <w:rsid w:val="00C542D3"/>
    <w:rsid w:val="00C5698C"/>
    <w:rsid w:val="00C60A4A"/>
    <w:rsid w:val="00C61527"/>
    <w:rsid w:val="00C6164D"/>
    <w:rsid w:val="00C61777"/>
    <w:rsid w:val="00C61914"/>
    <w:rsid w:val="00C61A10"/>
    <w:rsid w:val="00C6259C"/>
    <w:rsid w:val="00C62A97"/>
    <w:rsid w:val="00C63F11"/>
    <w:rsid w:val="00C640EF"/>
    <w:rsid w:val="00C64338"/>
    <w:rsid w:val="00C64C62"/>
    <w:rsid w:val="00C65047"/>
    <w:rsid w:val="00C6509F"/>
    <w:rsid w:val="00C653E1"/>
    <w:rsid w:val="00C65480"/>
    <w:rsid w:val="00C664B9"/>
    <w:rsid w:val="00C66B12"/>
    <w:rsid w:val="00C66CEC"/>
    <w:rsid w:val="00C67E45"/>
    <w:rsid w:val="00C70AC5"/>
    <w:rsid w:val="00C7102E"/>
    <w:rsid w:val="00C71EDB"/>
    <w:rsid w:val="00C71F98"/>
    <w:rsid w:val="00C734ED"/>
    <w:rsid w:val="00C7508F"/>
    <w:rsid w:val="00C750D7"/>
    <w:rsid w:val="00C76818"/>
    <w:rsid w:val="00C77A27"/>
    <w:rsid w:val="00C80EAD"/>
    <w:rsid w:val="00C8175B"/>
    <w:rsid w:val="00C81B2F"/>
    <w:rsid w:val="00C821F9"/>
    <w:rsid w:val="00C830F9"/>
    <w:rsid w:val="00C83FD4"/>
    <w:rsid w:val="00C84152"/>
    <w:rsid w:val="00C84FB6"/>
    <w:rsid w:val="00C86689"/>
    <w:rsid w:val="00C86CBD"/>
    <w:rsid w:val="00C87E3A"/>
    <w:rsid w:val="00C90047"/>
    <w:rsid w:val="00C90881"/>
    <w:rsid w:val="00C9125E"/>
    <w:rsid w:val="00C92AD5"/>
    <w:rsid w:val="00C9344A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273"/>
    <w:rsid w:val="00CB7D07"/>
    <w:rsid w:val="00CC248E"/>
    <w:rsid w:val="00CC26C7"/>
    <w:rsid w:val="00CC2EAD"/>
    <w:rsid w:val="00CC2F41"/>
    <w:rsid w:val="00CC3AB0"/>
    <w:rsid w:val="00CC3D74"/>
    <w:rsid w:val="00CC3DAD"/>
    <w:rsid w:val="00CC484E"/>
    <w:rsid w:val="00CC4E94"/>
    <w:rsid w:val="00CC4F83"/>
    <w:rsid w:val="00CC4F89"/>
    <w:rsid w:val="00CC52DC"/>
    <w:rsid w:val="00CC56AD"/>
    <w:rsid w:val="00CC7630"/>
    <w:rsid w:val="00CD0208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3DC6"/>
    <w:rsid w:val="00CD4183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1723A"/>
    <w:rsid w:val="00D173AA"/>
    <w:rsid w:val="00D176AA"/>
    <w:rsid w:val="00D225BD"/>
    <w:rsid w:val="00D2289A"/>
    <w:rsid w:val="00D23072"/>
    <w:rsid w:val="00D2390D"/>
    <w:rsid w:val="00D2448E"/>
    <w:rsid w:val="00D24492"/>
    <w:rsid w:val="00D24519"/>
    <w:rsid w:val="00D25CB0"/>
    <w:rsid w:val="00D262A4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29B1"/>
    <w:rsid w:val="00D3429D"/>
    <w:rsid w:val="00D351CA"/>
    <w:rsid w:val="00D35E5F"/>
    <w:rsid w:val="00D37B14"/>
    <w:rsid w:val="00D4148D"/>
    <w:rsid w:val="00D414A1"/>
    <w:rsid w:val="00D41678"/>
    <w:rsid w:val="00D417E0"/>
    <w:rsid w:val="00D42394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477EA"/>
    <w:rsid w:val="00D47C37"/>
    <w:rsid w:val="00D511C7"/>
    <w:rsid w:val="00D51D5B"/>
    <w:rsid w:val="00D51F99"/>
    <w:rsid w:val="00D538C4"/>
    <w:rsid w:val="00D5463D"/>
    <w:rsid w:val="00D56A9B"/>
    <w:rsid w:val="00D56E76"/>
    <w:rsid w:val="00D605D3"/>
    <w:rsid w:val="00D60B3E"/>
    <w:rsid w:val="00D61A61"/>
    <w:rsid w:val="00D61B98"/>
    <w:rsid w:val="00D61CE1"/>
    <w:rsid w:val="00D6246B"/>
    <w:rsid w:val="00D63A46"/>
    <w:rsid w:val="00D64073"/>
    <w:rsid w:val="00D64B3F"/>
    <w:rsid w:val="00D65D84"/>
    <w:rsid w:val="00D671FB"/>
    <w:rsid w:val="00D67C34"/>
    <w:rsid w:val="00D67F82"/>
    <w:rsid w:val="00D71E6D"/>
    <w:rsid w:val="00D74CE2"/>
    <w:rsid w:val="00D750B5"/>
    <w:rsid w:val="00D75E78"/>
    <w:rsid w:val="00D77B2A"/>
    <w:rsid w:val="00D80474"/>
    <w:rsid w:val="00D80495"/>
    <w:rsid w:val="00D80756"/>
    <w:rsid w:val="00D80A4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2E2B"/>
    <w:rsid w:val="00D93A74"/>
    <w:rsid w:val="00D9428F"/>
    <w:rsid w:val="00D964D9"/>
    <w:rsid w:val="00D96F43"/>
    <w:rsid w:val="00DA073D"/>
    <w:rsid w:val="00DA0896"/>
    <w:rsid w:val="00DA08AF"/>
    <w:rsid w:val="00DA1AA3"/>
    <w:rsid w:val="00DA28EF"/>
    <w:rsid w:val="00DA2F77"/>
    <w:rsid w:val="00DA4116"/>
    <w:rsid w:val="00DA5D9B"/>
    <w:rsid w:val="00DA79FF"/>
    <w:rsid w:val="00DB0603"/>
    <w:rsid w:val="00DB14D8"/>
    <w:rsid w:val="00DB43F2"/>
    <w:rsid w:val="00DB475A"/>
    <w:rsid w:val="00DB47AB"/>
    <w:rsid w:val="00DB4980"/>
    <w:rsid w:val="00DB4B1D"/>
    <w:rsid w:val="00DB4DB6"/>
    <w:rsid w:val="00DB4E4C"/>
    <w:rsid w:val="00DB5CB6"/>
    <w:rsid w:val="00DB77D3"/>
    <w:rsid w:val="00DC0773"/>
    <w:rsid w:val="00DC276F"/>
    <w:rsid w:val="00DC3DB8"/>
    <w:rsid w:val="00DC4949"/>
    <w:rsid w:val="00DC4D66"/>
    <w:rsid w:val="00DC5227"/>
    <w:rsid w:val="00DC5924"/>
    <w:rsid w:val="00DC5C12"/>
    <w:rsid w:val="00DC609F"/>
    <w:rsid w:val="00DC680E"/>
    <w:rsid w:val="00DD1472"/>
    <w:rsid w:val="00DD18D2"/>
    <w:rsid w:val="00DD32AF"/>
    <w:rsid w:val="00DD5179"/>
    <w:rsid w:val="00DD62DB"/>
    <w:rsid w:val="00DD68F0"/>
    <w:rsid w:val="00DE11CD"/>
    <w:rsid w:val="00DE254C"/>
    <w:rsid w:val="00DE2731"/>
    <w:rsid w:val="00DE3C36"/>
    <w:rsid w:val="00DE44FE"/>
    <w:rsid w:val="00DE4B68"/>
    <w:rsid w:val="00DE5EBA"/>
    <w:rsid w:val="00DE6410"/>
    <w:rsid w:val="00DF0070"/>
    <w:rsid w:val="00DF0382"/>
    <w:rsid w:val="00DF273A"/>
    <w:rsid w:val="00DF290E"/>
    <w:rsid w:val="00DF296E"/>
    <w:rsid w:val="00DF461C"/>
    <w:rsid w:val="00DF50C7"/>
    <w:rsid w:val="00DF5466"/>
    <w:rsid w:val="00DF6BC7"/>
    <w:rsid w:val="00DF780E"/>
    <w:rsid w:val="00DF7F27"/>
    <w:rsid w:val="00DF7FCA"/>
    <w:rsid w:val="00E00939"/>
    <w:rsid w:val="00E01860"/>
    <w:rsid w:val="00E02A4B"/>
    <w:rsid w:val="00E02EE1"/>
    <w:rsid w:val="00E031F7"/>
    <w:rsid w:val="00E0335F"/>
    <w:rsid w:val="00E04056"/>
    <w:rsid w:val="00E046BE"/>
    <w:rsid w:val="00E04DBF"/>
    <w:rsid w:val="00E04E56"/>
    <w:rsid w:val="00E0776A"/>
    <w:rsid w:val="00E077D7"/>
    <w:rsid w:val="00E10781"/>
    <w:rsid w:val="00E10B41"/>
    <w:rsid w:val="00E10F02"/>
    <w:rsid w:val="00E11173"/>
    <w:rsid w:val="00E112A0"/>
    <w:rsid w:val="00E13ED3"/>
    <w:rsid w:val="00E1622F"/>
    <w:rsid w:val="00E16263"/>
    <w:rsid w:val="00E166F3"/>
    <w:rsid w:val="00E17028"/>
    <w:rsid w:val="00E1713B"/>
    <w:rsid w:val="00E20215"/>
    <w:rsid w:val="00E214BA"/>
    <w:rsid w:val="00E221C3"/>
    <w:rsid w:val="00E2285C"/>
    <w:rsid w:val="00E250F3"/>
    <w:rsid w:val="00E25DBD"/>
    <w:rsid w:val="00E27D9D"/>
    <w:rsid w:val="00E27EF5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94"/>
    <w:rsid w:val="00E410E5"/>
    <w:rsid w:val="00E417B9"/>
    <w:rsid w:val="00E41E8D"/>
    <w:rsid w:val="00E42094"/>
    <w:rsid w:val="00E421F9"/>
    <w:rsid w:val="00E42FF3"/>
    <w:rsid w:val="00E4380E"/>
    <w:rsid w:val="00E43BC7"/>
    <w:rsid w:val="00E43F0E"/>
    <w:rsid w:val="00E43FBC"/>
    <w:rsid w:val="00E442B6"/>
    <w:rsid w:val="00E465E0"/>
    <w:rsid w:val="00E4705A"/>
    <w:rsid w:val="00E5062F"/>
    <w:rsid w:val="00E52F8D"/>
    <w:rsid w:val="00E53B7D"/>
    <w:rsid w:val="00E5497D"/>
    <w:rsid w:val="00E54CEB"/>
    <w:rsid w:val="00E54E43"/>
    <w:rsid w:val="00E55EE8"/>
    <w:rsid w:val="00E56446"/>
    <w:rsid w:val="00E56827"/>
    <w:rsid w:val="00E56B25"/>
    <w:rsid w:val="00E60293"/>
    <w:rsid w:val="00E607F1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57DD"/>
    <w:rsid w:val="00E6591D"/>
    <w:rsid w:val="00E65DB1"/>
    <w:rsid w:val="00E66280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53A"/>
    <w:rsid w:val="00EB1BA0"/>
    <w:rsid w:val="00EB22D0"/>
    <w:rsid w:val="00EB25CA"/>
    <w:rsid w:val="00EB278A"/>
    <w:rsid w:val="00EB2B56"/>
    <w:rsid w:val="00EB444C"/>
    <w:rsid w:val="00EB5522"/>
    <w:rsid w:val="00EB681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4EE3"/>
    <w:rsid w:val="00ED51BE"/>
    <w:rsid w:val="00ED592C"/>
    <w:rsid w:val="00ED5EDC"/>
    <w:rsid w:val="00ED62D2"/>
    <w:rsid w:val="00ED642E"/>
    <w:rsid w:val="00ED6E43"/>
    <w:rsid w:val="00EE061C"/>
    <w:rsid w:val="00EE1DFB"/>
    <w:rsid w:val="00EE4B07"/>
    <w:rsid w:val="00EE52B7"/>
    <w:rsid w:val="00EE6823"/>
    <w:rsid w:val="00EE75CA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6C27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4FC2"/>
    <w:rsid w:val="00F15CE6"/>
    <w:rsid w:val="00F16A77"/>
    <w:rsid w:val="00F16CE2"/>
    <w:rsid w:val="00F16FDD"/>
    <w:rsid w:val="00F17695"/>
    <w:rsid w:val="00F17AFD"/>
    <w:rsid w:val="00F20223"/>
    <w:rsid w:val="00F203AA"/>
    <w:rsid w:val="00F20EBF"/>
    <w:rsid w:val="00F23389"/>
    <w:rsid w:val="00F237AC"/>
    <w:rsid w:val="00F24FA6"/>
    <w:rsid w:val="00F257C6"/>
    <w:rsid w:val="00F25C70"/>
    <w:rsid w:val="00F263AB"/>
    <w:rsid w:val="00F271E1"/>
    <w:rsid w:val="00F30A35"/>
    <w:rsid w:val="00F30B25"/>
    <w:rsid w:val="00F31011"/>
    <w:rsid w:val="00F31513"/>
    <w:rsid w:val="00F33B84"/>
    <w:rsid w:val="00F33BF7"/>
    <w:rsid w:val="00F342BB"/>
    <w:rsid w:val="00F34561"/>
    <w:rsid w:val="00F354CD"/>
    <w:rsid w:val="00F37255"/>
    <w:rsid w:val="00F37DB1"/>
    <w:rsid w:val="00F410B0"/>
    <w:rsid w:val="00F419B2"/>
    <w:rsid w:val="00F41BF3"/>
    <w:rsid w:val="00F421AC"/>
    <w:rsid w:val="00F42E02"/>
    <w:rsid w:val="00F437C1"/>
    <w:rsid w:val="00F437EC"/>
    <w:rsid w:val="00F44DB5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42A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2BBF"/>
    <w:rsid w:val="00F733CA"/>
    <w:rsid w:val="00F7377F"/>
    <w:rsid w:val="00F75A1E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6FCD"/>
    <w:rsid w:val="00F8754E"/>
    <w:rsid w:val="00F879DB"/>
    <w:rsid w:val="00F92EB9"/>
    <w:rsid w:val="00F94023"/>
    <w:rsid w:val="00F941AE"/>
    <w:rsid w:val="00F946CA"/>
    <w:rsid w:val="00F94B11"/>
    <w:rsid w:val="00F974ED"/>
    <w:rsid w:val="00F97570"/>
    <w:rsid w:val="00F9799D"/>
    <w:rsid w:val="00FA0490"/>
    <w:rsid w:val="00FA1B74"/>
    <w:rsid w:val="00FA2169"/>
    <w:rsid w:val="00FA21F2"/>
    <w:rsid w:val="00FA264E"/>
    <w:rsid w:val="00FA3072"/>
    <w:rsid w:val="00FA3894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4E42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484C"/>
    <w:rsid w:val="00FC5890"/>
    <w:rsid w:val="00FC5A4C"/>
    <w:rsid w:val="00FC6826"/>
    <w:rsid w:val="00FC6A1E"/>
    <w:rsid w:val="00FC7891"/>
    <w:rsid w:val="00FC7DE1"/>
    <w:rsid w:val="00FD2193"/>
    <w:rsid w:val="00FD26ED"/>
    <w:rsid w:val="00FD290A"/>
    <w:rsid w:val="00FD3ADF"/>
    <w:rsid w:val="00FD43B0"/>
    <w:rsid w:val="00FD447E"/>
    <w:rsid w:val="00FD4B89"/>
    <w:rsid w:val="00FD500F"/>
    <w:rsid w:val="00FD52C8"/>
    <w:rsid w:val="00FD5427"/>
    <w:rsid w:val="00FD5A9F"/>
    <w:rsid w:val="00FD6349"/>
    <w:rsid w:val="00FD69E2"/>
    <w:rsid w:val="00FD773C"/>
    <w:rsid w:val="00FD796F"/>
    <w:rsid w:val="00FD7AB1"/>
    <w:rsid w:val="00FE236D"/>
    <w:rsid w:val="00FE245E"/>
    <w:rsid w:val="00FE2C46"/>
    <w:rsid w:val="00FE37DC"/>
    <w:rsid w:val="00FE429E"/>
    <w:rsid w:val="00FE4BF0"/>
    <w:rsid w:val="00FE539B"/>
    <w:rsid w:val="00FE6498"/>
    <w:rsid w:val="00FE6AA4"/>
    <w:rsid w:val="00FE788E"/>
    <w:rsid w:val="00FE7F7F"/>
    <w:rsid w:val="00FF1070"/>
    <w:rsid w:val="00FF372D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BCB61A"/>
  <w15:docId w15:val="{B50C8D2E-CF01-454B-814A-63E8D87E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2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4"/>
    <w:next w:val="a4"/>
    <w:link w:val="23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12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13"/>
    <w:semiHidden/>
    <w:pPr>
      <w:ind w:firstLineChars="0" w:firstLine="0"/>
      <w:jc w:val="left"/>
    </w:pPr>
  </w:style>
  <w:style w:type="character" w:customStyle="1" w:styleId="13">
    <w:name w:val="批注文字 字符1"/>
    <w:link w:val="ab"/>
    <w:semiHidden/>
    <w:rsid w:val="008F7BD8"/>
    <w:rPr>
      <w:rFonts w:ascii="宋体" w:hAnsi="宋体" w:cs="方正书宋简体"/>
    </w:rPr>
  </w:style>
  <w:style w:type="character" w:customStyle="1" w:styleId="12">
    <w:name w:val="批注主题 字符1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c">
    <w:name w:val="page number"/>
    <w:basedOn w:val="a5"/>
    <w:semiHidden/>
  </w:style>
  <w:style w:type="paragraph" w:customStyle="1" w:styleId="ad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e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">
    <w:name w:val="Plain Text"/>
    <w:aliases w:val="普通文字 Char,纯文本1"/>
    <w:basedOn w:val="a4"/>
    <w:link w:val="14"/>
    <w:semiHidden/>
    <w:pPr>
      <w:ind w:firstLineChars="0" w:firstLine="0"/>
    </w:pPr>
    <w:rPr>
      <w:rFonts w:hAnsi="Courier New"/>
    </w:rPr>
  </w:style>
  <w:style w:type="paragraph" w:styleId="af0">
    <w:name w:val="Body Text Indent"/>
    <w:basedOn w:val="a4"/>
    <w:link w:val="15"/>
    <w:semiHidden/>
    <w:pPr>
      <w:ind w:leftChars="496" w:left="1034" w:firstLineChars="0" w:firstLine="0"/>
    </w:pPr>
    <w:rPr>
      <w:szCs w:val="21"/>
    </w:rPr>
  </w:style>
  <w:style w:type="paragraph" w:customStyle="1" w:styleId="af1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4"/>
    <w:link w:val="210"/>
    <w:semiHidden/>
    <w:pPr>
      <w:ind w:leftChars="452" w:left="942" w:firstLineChars="0" w:firstLine="0"/>
    </w:pPr>
  </w:style>
  <w:style w:type="paragraph" w:styleId="32">
    <w:name w:val="Body Text Indent 3"/>
    <w:basedOn w:val="a4"/>
    <w:link w:val="310"/>
    <w:semiHidden/>
    <w:pPr>
      <w:spacing w:afterLines="30" w:after="93"/>
      <w:ind w:firstLine="417"/>
    </w:pPr>
  </w:style>
  <w:style w:type="paragraph" w:styleId="af2">
    <w:name w:val="Body Text"/>
    <w:basedOn w:val="a4"/>
    <w:link w:val="16"/>
    <w:semiHidden/>
    <w:pPr>
      <w:ind w:firstLineChars="0" w:firstLine="0"/>
    </w:pPr>
    <w:rPr>
      <w:sz w:val="18"/>
    </w:rPr>
  </w:style>
  <w:style w:type="paragraph" w:customStyle="1" w:styleId="af3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4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5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6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7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8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9">
    <w:name w:val="Date"/>
    <w:basedOn w:val="a4"/>
    <w:next w:val="a4"/>
    <w:link w:val="17"/>
    <w:semiHidden/>
    <w:pPr>
      <w:ind w:firstLineChars="0" w:firstLine="0"/>
    </w:pPr>
    <w:rPr>
      <w:rFonts w:hAnsi="Courier New"/>
    </w:rPr>
  </w:style>
  <w:style w:type="paragraph" w:customStyle="1" w:styleId="afa">
    <w:name w:val="四级"/>
    <w:rPr>
      <w:rFonts w:ascii="Arial" w:eastAsia="黑体" w:hAnsi="Arial"/>
      <w:sz w:val="21"/>
    </w:rPr>
  </w:style>
  <w:style w:type="paragraph" w:styleId="afb">
    <w:name w:val="Body Text First Indent"/>
    <w:basedOn w:val="af2"/>
    <w:link w:val="18"/>
    <w:semiHidden/>
    <w:pPr>
      <w:spacing w:after="60"/>
      <w:ind w:firstLine="420"/>
      <w:jc w:val="left"/>
    </w:pPr>
  </w:style>
  <w:style w:type="paragraph" w:customStyle="1" w:styleId="afc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d">
    <w:name w:val="Normal Indent"/>
    <w:basedOn w:val="a4"/>
    <w:semiHidden/>
    <w:pPr>
      <w:snapToGrid w:val="0"/>
      <w:ind w:firstLineChars="0" w:firstLine="420"/>
    </w:pPr>
  </w:style>
  <w:style w:type="character" w:customStyle="1" w:styleId="afe">
    <w:name w:val="页脚 字符"/>
    <w:link w:val="aff"/>
    <w:rPr>
      <w:kern w:val="2"/>
      <w:sz w:val="18"/>
      <w:szCs w:val="18"/>
    </w:rPr>
  </w:style>
  <w:style w:type="paragraph" w:styleId="aff0">
    <w:name w:val="Balloon Text"/>
    <w:basedOn w:val="a4"/>
    <w:link w:val="aff1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2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3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4">
    <w:name w:val="Table Grid"/>
    <w:basedOn w:val="a6"/>
    <w:uiPriority w:val="59"/>
    <w:qFormat/>
    <w:rsid w:val="003317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5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 字符"/>
    <w:aliases w:val="ctrl+4 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 字符"/>
    <w:aliases w:val="ctrl+2 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 字符"/>
    <w:aliases w:val="ctrl+1 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 字符"/>
    <w:aliases w:val="ctrl+3 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 字符"/>
    <w:aliases w:val="h5 字符,Second Subheading 字符,Level 5 Topic Heading 字符,图号标题 5 字符,图号 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 字符"/>
    <w:aliases w:val="表格 字符,图说 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 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 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 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 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14">
    <w:name w:val="纯文本 字符1"/>
    <w:aliases w:val="普通文字 Char 字符1,纯文本1 字符1"/>
    <w:link w:val="af"/>
    <w:semiHidden/>
    <w:rsid w:val="002A307E"/>
    <w:rPr>
      <w:rFonts w:ascii="宋体" w:hAnsi="Courier New" w:cs="方正书宋简体"/>
    </w:rPr>
  </w:style>
  <w:style w:type="character" w:customStyle="1" w:styleId="15">
    <w:name w:val="正文文本缩进 字符1"/>
    <w:link w:val="af0"/>
    <w:semiHidden/>
    <w:rsid w:val="002A307E"/>
    <w:rPr>
      <w:rFonts w:ascii="宋体" w:hAnsi="宋体" w:cs="方正书宋简体"/>
      <w:szCs w:val="21"/>
    </w:rPr>
  </w:style>
  <w:style w:type="character" w:customStyle="1" w:styleId="210">
    <w:name w:val="正文文本缩进 2 字符1"/>
    <w:link w:val="24"/>
    <w:semiHidden/>
    <w:rsid w:val="002A307E"/>
    <w:rPr>
      <w:rFonts w:ascii="宋体" w:hAnsi="宋体" w:cs="方正书宋简体"/>
    </w:rPr>
  </w:style>
  <w:style w:type="character" w:customStyle="1" w:styleId="310">
    <w:name w:val="正文文本缩进 3 字符1"/>
    <w:link w:val="32"/>
    <w:semiHidden/>
    <w:rsid w:val="002A307E"/>
    <w:rPr>
      <w:rFonts w:ascii="宋体" w:hAnsi="宋体" w:cs="方正书宋简体"/>
    </w:rPr>
  </w:style>
  <w:style w:type="character" w:customStyle="1" w:styleId="16">
    <w:name w:val="正文文本 字符1"/>
    <w:link w:val="af2"/>
    <w:semiHidden/>
    <w:rsid w:val="002A307E"/>
    <w:rPr>
      <w:rFonts w:ascii="宋体" w:hAnsi="宋体" w:cs="方正书宋简体"/>
      <w:sz w:val="18"/>
    </w:rPr>
  </w:style>
  <w:style w:type="character" w:customStyle="1" w:styleId="17">
    <w:name w:val="日期 字符1"/>
    <w:link w:val="af9"/>
    <w:semiHidden/>
    <w:rsid w:val="002A307E"/>
    <w:rPr>
      <w:rFonts w:ascii="宋体" w:hAnsi="Courier New" w:cs="方正书宋简体"/>
    </w:rPr>
  </w:style>
  <w:style w:type="character" w:customStyle="1" w:styleId="18">
    <w:name w:val="正文文本首行缩进 字符1"/>
    <w:link w:val="afb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6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7">
    <w:name w:val="Document Map"/>
    <w:basedOn w:val="a4"/>
    <w:link w:val="19"/>
    <w:uiPriority w:val="99"/>
    <w:semiHidden/>
    <w:unhideWhenUsed/>
    <w:rsid w:val="002E73AD"/>
    <w:rPr>
      <w:sz w:val="24"/>
      <w:szCs w:val="24"/>
    </w:rPr>
  </w:style>
  <w:style w:type="character" w:customStyle="1" w:styleId="19">
    <w:name w:val="文档结构图 字符1"/>
    <w:basedOn w:val="a5"/>
    <w:link w:val="aff7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a">
    <w:name w:val="无列表1"/>
    <w:next w:val="a7"/>
    <w:uiPriority w:val="99"/>
    <w:semiHidden/>
    <w:unhideWhenUsed/>
    <w:rsid w:val="003D7D6D"/>
  </w:style>
  <w:style w:type="paragraph" w:styleId="aff8">
    <w:name w:val="Title"/>
    <w:aliases w:val="篇"/>
    <w:basedOn w:val="a4"/>
    <w:next w:val="a4"/>
    <w:link w:val="aff9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9">
    <w:name w:val="标题 字符"/>
    <w:aliases w:val="篇 字符"/>
    <w:link w:val="aff8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1">
    <w:name w:val="批注框文本 字符"/>
    <w:link w:val="aff0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a">
    <w:name w:val="批注文字 字符"/>
    <w:basedOn w:val="a5"/>
    <w:semiHidden/>
    <w:rsid w:val="003D7D6D"/>
  </w:style>
  <w:style w:type="character" w:customStyle="1" w:styleId="affb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c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d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e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b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0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2">
    <w:name w:val="样式21"/>
    <w:uiPriority w:val="99"/>
    <w:rsid w:val="003D7D6D"/>
  </w:style>
  <w:style w:type="paragraph" w:customStyle="1" w:styleId="afff1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2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3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4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afff5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c">
    <w:name w:val="网格型1"/>
    <w:basedOn w:val="a6"/>
    <w:next w:val="aff4"/>
    <w:uiPriority w:val="59"/>
    <w:rsid w:val="003D7D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d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">
    <w:name w:val="footer"/>
    <w:basedOn w:val="a4"/>
    <w:link w:val="afe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6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e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7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8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9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a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b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c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d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e">
    <w:name w:val="Hyperlink"/>
    <w:uiPriority w:val="99"/>
    <w:rsid w:val="00F6426C"/>
    <w:rPr>
      <w:color w:val="0000FF"/>
      <w:u w:val="single"/>
    </w:rPr>
  </w:style>
  <w:style w:type="paragraph" w:customStyle="1" w:styleId="affff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f">
    <w:name w:val="表1"/>
    <w:basedOn w:val="af0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0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1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2">
    <w:name w:val="实例"/>
    <w:basedOn w:val="a4"/>
    <w:next w:val="af3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3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4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5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6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7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8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TOC2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9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a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b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c">
    <w:name w:val="答案"/>
    <w:rsid w:val="00F6426C"/>
    <w:rPr>
      <w:rFonts w:ascii="Arial" w:eastAsia="黑体" w:hAnsi="Arial"/>
      <w:sz w:val="21"/>
    </w:rPr>
  </w:style>
  <w:style w:type="paragraph" w:customStyle="1" w:styleId="affffd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f0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a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e">
    <w:name w:val="流程图"/>
    <w:rsid w:val="00F6426C"/>
    <w:pPr>
      <w:jc w:val="both"/>
    </w:pPr>
    <w:rPr>
      <w:sz w:val="18"/>
    </w:rPr>
  </w:style>
  <w:style w:type="paragraph" w:customStyle="1" w:styleId="afffff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f1">
    <w:name w:val="正文1"/>
    <w:rsid w:val="00F6426C"/>
    <w:pPr>
      <w:ind w:firstLineChars="250" w:firstLine="250"/>
    </w:pPr>
    <w:rPr>
      <w:sz w:val="21"/>
    </w:rPr>
  </w:style>
  <w:style w:type="paragraph" w:customStyle="1" w:styleId="afffff0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1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2">
    <w:name w:val="表号"/>
    <w:basedOn w:val="afd"/>
    <w:rsid w:val="00F6426C"/>
    <w:pPr>
      <w:snapToGrid/>
      <w:ind w:firstLine="0"/>
      <w:jc w:val="center"/>
    </w:pPr>
    <w:rPr>
      <w:sz w:val="18"/>
    </w:rPr>
  </w:style>
  <w:style w:type="paragraph" w:styleId="TOC1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3">
    <w:name w:val="上空"/>
    <w:basedOn w:val="a4"/>
    <w:rsid w:val="00F6426C"/>
    <w:pPr>
      <w:spacing w:beforeLines="50"/>
    </w:pPr>
  </w:style>
  <w:style w:type="paragraph" w:customStyle="1" w:styleId="afffff4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5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6">
    <w:name w:val="文前引叙"/>
    <w:basedOn w:val="a4"/>
    <w:qFormat/>
    <w:rsid w:val="00F6426C"/>
    <w:rPr>
      <w:rFonts w:ascii="楷体_GB2312" w:eastAsia="楷体_GB2312"/>
    </w:rPr>
  </w:style>
  <w:style w:type="table" w:customStyle="1" w:styleId="2b">
    <w:name w:val="网格型2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预设格式 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7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8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9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a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TOC3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TOC4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5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6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7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8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9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3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20">
    <w:name w:val="样式212"/>
    <w:uiPriority w:val="99"/>
    <w:rsid w:val="00F6426C"/>
  </w:style>
  <w:style w:type="paragraph" w:styleId="afffffb">
    <w:name w:val="Intense Quote"/>
    <w:basedOn w:val="a4"/>
    <w:next w:val="a4"/>
    <w:link w:val="afffffc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c">
    <w:name w:val="明显引用 字符"/>
    <w:basedOn w:val="a5"/>
    <w:link w:val="afffffb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d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e">
    <w:name w:val="Quote"/>
    <w:basedOn w:val="a4"/>
    <w:next w:val="a4"/>
    <w:link w:val="affffff"/>
    <w:uiPriority w:val="29"/>
    <w:qFormat/>
    <w:rsid w:val="00E10B41"/>
    <w:rPr>
      <w:i/>
      <w:iCs/>
      <w:color w:val="000000" w:themeColor="text1"/>
    </w:rPr>
  </w:style>
  <w:style w:type="character" w:customStyle="1" w:styleId="affffff">
    <w:name w:val="引用 字符"/>
    <w:basedOn w:val="a5"/>
    <w:link w:val="afffffe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microsoft.com/office/2011/relationships/people" Target="peop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16ED1-3529-A642-80EC-209834483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2836</Words>
  <Characters>16168</Characters>
  <Application>Microsoft Office Word</Application>
  <DocSecurity>0</DocSecurity>
  <Lines>134</Lines>
  <Paragraphs>37</Paragraphs>
  <ScaleCrop>false</ScaleCrop>
  <Company>gg</Company>
  <LinksUpToDate>false</LinksUpToDate>
  <CharactersWithSpaces>18967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Microsoft Office User</cp:lastModifiedBy>
  <cp:revision>2</cp:revision>
  <cp:lastPrinted>2010-05-24T05:44:00Z</cp:lastPrinted>
  <dcterms:created xsi:type="dcterms:W3CDTF">2020-01-09T02:07:00Z</dcterms:created>
  <dcterms:modified xsi:type="dcterms:W3CDTF">2020-01-09T02:07:00Z</dcterms:modified>
</cp:coreProperties>
</file>