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 w:hint="eastAsia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5E616B3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DB639B4" w14:textId="77777777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0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1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2" w:author="whw010" w:date="2019-10-16T14:10:00Z">
        <w:r w:rsidR="00453BEE">
          <w:t>、</w:t>
        </w:r>
      </w:ins>
      <w:r>
        <w:t>List</w:t>
      </w:r>
      <w:ins w:id="3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4" w:author="whw010" w:date="2019-10-16T14:10:00Z">
        <w:r>
          <w:rPr>
            <w:rFonts w:hint="eastAsia"/>
          </w:rPr>
          <w:t>（</w:t>
        </w:r>
      </w:ins>
      <w:ins w:id="5" w:author="whw010" w:date="2019-10-16T14:11:00Z">
        <w:r>
          <w:rPr>
            <w:rFonts w:hint="eastAsia"/>
          </w:rPr>
          <w:t>1</w:t>
        </w:r>
      </w:ins>
      <w:ins w:id="6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7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8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9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10" w:author="whw010" w:date="2019-10-16T14:11:00Z">
        <w:r>
          <w:t>“</w:t>
        </w:r>
      </w:ins>
      <w:r w:rsidR="00622C6A">
        <w:t>age</w:t>
      </w:r>
      <w:ins w:id="11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c"/>
      </w:pPr>
      <w:r>
        <w:t xml:space="preserve">    ...me,</w:t>
      </w:r>
    </w:p>
    <w:p w14:paraId="4813F692" w14:textId="77777777" w:rsidR="00622C6A" w:rsidRDefault="00622C6A" w:rsidP="00622C6A">
      <w:pPr>
        <w:pStyle w:val="affc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12" w:author="whw010" w:date="2019-10-16T14:11:00Z">
        <w:r w:rsidR="00453BEE">
          <w:t>复制</w:t>
        </w:r>
      </w:ins>
      <w:r>
        <w:t>而来</w:t>
      </w:r>
      <w:ins w:id="13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14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964C7E5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5</w:t>
      </w:r>
      <w:r w:rsidRPr="00F6426C">
        <w:rPr>
          <w:rFonts w:hint="eastAsia"/>
        </w:rPr>
        <w:t>章</w:t>
      </w:r>
      <w:r w:rsidRPr="00F6426C">
        <w:t xml:space="preserve">  Reason-React</w:t>
      </w:r>
      <w:r w:rsidRPr="00F6426C">
        <w:rPr>
          <w:rFonts w:hint="eastAsia"/>
        </w:rPr>
        <w:t>和</w:t>
      </w:r>
      <w:r w:rsidRPr="00F6426C">
        <w:t>Redux</w:t>
      </w:r>
      <w:r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81324F1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lastRenderedPageBreak/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lastRenderedPageBreak/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15" w:author="超 杨" w:date="2019-10-17T09:13:00Z"/>
        </w:rPr>
      </w:pPr>
      <w:ins w:id="16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17" w:author="超 杨" w:date="2019-10-17T09:12:00Z"/>
        </w:rPr>
      </w:pPr>
    </w:p>
    <w:p w14:paraId="7E18E282" w14:textId="64A7CFF3" w:rsidR="003A45CB" w:rsidRDefault="00736806">
      <w:ins w:id="18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19" w:author="超 杨" w:date="2019-10-17T09:11:00Z">
        <w:r>
          <w:rPr>
            <w:rFonts w:hint="eastAsia"/>
          </w:rPr>
          <w:t>在本书开头（序言</w:t>
        </w:r>
      </w:ins>
      <w:ins w:id="20" w:author="超 杨" w:date="2019-10-17T09:13:00Z">
        <w:r>
          <w:rPr>
            <w:rFonts w:hint="eastAsia"/>
          </w:rPr>
          <w:t>？</w:t>
        </w:r>
      </w:ins>
      <w:ins w:id="21" w:author="超 杨" w:date="2019-10-17T09:11:00Z">
        <w:r>
          <w:rPr>
            <w:rFonts w:hint="eastAsia"/>
          </w:rPr>
          <w:t>）</w:t>
        </w:r>
      </w:ins>
      <w:ins w:id="22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23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从程序中提炼引擎和编辑器</w:t>
      </w:r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026C92DC" w:rsidR="00540B94" w:rsidRDefault="00540B94" w:rsidP="00540B94">
      <w:pPr>
        <w:rPr>
          <w:ins w:id="24" w:author="超 杨" w:date="2019-10-18T09:59:00Z"/>
        </w:rPr>
      </w:pPr>
      <w:ins w:id="25" w:author="超 杨" w:date="2019-10-18T09:59:00Z">
        <w:r>
          <w:rPr>
            <w:rFonts w:hint="eastAsia"/>
          </w:rPr>
          <w:t>（性能：高）</w:t>
        </w:r>
      </w:ins>
    </w:p>
    <w:p w14:paraId="7992B39D" w14:textId="751EC604" w:rsidR="00F6426C" w:rsidRDefault="00540B94" w:rsidP="00F6426C">
      <w:pPr>
        <w:rPr>
          <w:ins w:id="26" w:author="超 杨" w:date="2019-10-18T09:59:00Z"/>
        </w:rPr>
      </w:pPr>
      <w:ins w:id="27" w:author="超 杨" w:date="2019-10-18T09:59:00Z">
        <w:r>
          <w:rPr>
            <w:rFonts w:hint="eastAsia"/>
          </w:rPr>
          <w:t>（可扩展性：高）</w:t>
        </w:r>
      </w:ins>
    </w:p>
    <w:p w14:paraId="7BCA6B54" w14:textId="65459A50" w:rsidR="00540B94" w:rsidRDefault="00540B94" w:rsidP="00F6426C">
      <w:pPr>
        <w:rPr>
          <w:ins w:id="28" w:author="超 杨" w:date="2019-10-18T09:59:00Z"/>
        </w:rPr>
      </w:pPr>
      <w:ins w:id="29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0C018CF8" w:rsidR="00F6426C" w:rsidRDefault="00F6426C" w:rsidP="00F6426C">
      <w:pPr>
        <w:pStyle w:val="21"/>
      </w:pPr>
      <w:r w:rsidRPr="00F6426C">
        <w:t xml:space="preserve">7.2  </w:t>
      </w:r>
      <w:r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30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31" w:author="超 杨" w:date="2019-10-18T09:59:00Z"/>
        </w:rPr>
      </w:pPr>
      <w:ins w:id="32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33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66EBFB5E" w14:textId="77777777" w:rsidR="00F6426C" w:rsidRPr="00F6426C" w:rsidRDefault="00F6426C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06172B21" w14:textId="77777777" w:rsidR="00F6426C" w:rsidRPr="00F6426C" w:rsidRDefault="00F6426C" w:rsidP="00F6426C"/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7777777" w:rsidR="00F6426C" w:rsidRPr="00F6426C" w:rsidRDefault="00F6426C" w:rsidP="00F6426C"/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77777777" w:rsidR="00F6426C" w:rsidRPr="00F6426C" w:rsidRDefault="00F6426C" w:rsidP="00F6426C"/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77777777" w:rsidR="00F6426C" w:rsidRPr="00F6426C" w:rsidRDefault="00F6426C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77777777" w:rsidR="00F6426C" w:rsidRPr="00F6426C" w:rsidRDefault="00F6426C" w:rsidP="00F6426C"/>
    <w:p w14:paraId="2E716625" w14:textId="77777777" w:rsidR="00F6426C" w:rsidRDefault="00F6426C" w:rsidP="00F6426C">
      <w:pPr>
        <w:pStyle w:val="21"/>
      </w:pPr>
      <w:r w:rsidRPr="00F6426C">
        <w:t xml:space="preserve">7.4  </w:t>
      </w:r>
      <w:r w:rsidRPr="00F6426C">
        <w:t>提炼</w:t>
      </w:r>
      <w:r w:rsidRPr="00F6426C">
        <w:rPr>
          <w:rFonts w:hint="eastAsia"/>
        </w:rPr>
        <w:t>编辑器</w:t>
      </w:r>
    </w:p>
    <w:p w14:paraId="1931C813" w14:textId="77777777" w:rsidR="00F6426C" w:rsidRPr="00F6426C" w:rsidRDefault="00F6426C" w:rsidP="00F6426C"/>
    <w:p w14:paraId="4F68560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77777777" w:rsidR="00F6426C" w:rsidRPr="00F6426C" w:rsidRDefault="00F6426C" w:rsidP="00F6426C"/>
    <w:p w14:paraId="70BA554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77777777" w:rsidR="00F6426C" w:rsidRPr="00F6426C" w:rsidRDefault="00F6426C" w:rsidP="00F6426C"/>
    <w:p w14:paraId="3765E70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77777777" w:rsidR="00F6426C" w:rsidRPr="00F6426C" w:rsidRDefault="00F6426C" w:rsidP="00F6426C"/>
    <w:p w14:paraId="5B5D8D0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77777777" w:rsidR="00F6426C" w:rsidRPr="00F6426C" w:rsidRDefault="00F6426C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2F59949A" w14:textId="77777777" w:rsidR="00F6426C" w:rsidRPr="00F6426C" w:rsidRDefault="00F6426C" w:rsidP="00F6426C"/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Pr="00F6426C" w:rsidRDefault="00F6426C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7777777" w:rsidR="00F6426C" w:rsidRPr="00F6426C" w:rsidRDefault="00F6426C" w:rsidP="00F6426C"/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</w:p>
    <w:p w14:paraId="6C5B777F" w14:textId="77777777" w:rsidR="00F6426C" w:rsidRDefault="00F6426C" w:rsidP="00F6426C"/>
    <w:p w14:paraId="0C044597" w14:textId="77777777" w:rsidR="00F6426C" w:rsidRPr="00F6426C" w:rsidRDefault="00F6426C" w:rsidP="00F6426C"/>
    <w:p w14:paraId="065E8C7A" w14:textId="77777777" w:rsidR="00F6426C" w:rsidRDefault="00F6426C" w:rsidP="00F6426C">
      <w:pPr>
        <w:pStyle w:val="21"/>
      </w:pPr>
      <w:r w:rsidRPr="00F6426C">
        <w:t xml:space="preserve">8.1  </w:t>
      </w:r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77777777" w:rsidR="00F6426C" w:rsidRPr="00F6426C" w:rsidRDefault="00F6426C" w:rsidP="00F6426C">
      <w:pPr>
        <w:pStyle w:val="21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Pr="00F6426C" w:rsidRDefault="00F6426C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77777777" w:rsidR="00F6426C" w:rsidRPr="00F6426C" w:rsidRDefault="00F6426C" w:rsidP="00F6426C">
      <w:pPr>
        <w:pStyle w:val="2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1C647162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6DF4E7C9" w14:textId="77777777" w:rsidR="00F6426C" w:rsidRPr="00F6426C" w:rsidRDefault="00F6426C" w:rsidP="00F6426C"/>
    <w:p w14:paraId="545E7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5A7C1D7E" w14:textId="77777777" w:rsidR="00F6426C" w:rsidRPr="00F6426C" w:rsidRDefault="00F6426C" w:rsidP="00F6426C"/>
    <w:p w14:paraId="46DBD6F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676CF83D" w14:textId="77777777" w:rsidR="00F6426C" w:rsidRPr="00F6426C" w:rsidRDefault="00F6426C" w:rsidP="00F6426C"/>
    <w:p w14:paraId="7AD32A2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668442BD" w14:textId="77777777" w:rsidR="00F6426C" w:rsidRPr="00F6426C" w:rsidRDefault="00F6426C" w:rsidP="00F6426C"/>
    <w:p w14:paraId="12052B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77777777" w:rsidR="00F6426C" w:rsidRPr="00F6426C" w:rsidRDefault="00F6426C" w:rsidP="00F6426C"/>
    <w:p w14:paraId="6B66A283" w14:textId="77777777" w:rsidR="00F6426C" w:rsidRPr="00F6426C" w:rsidRDefault="00F6426C" w:rsidP="00F6426C">
      <w:pPr>
        <w:pStyle w:val="21"/>
      </w:pPr>
      <w:r w:rsidRPr="00F6426C">
        <w:t xml:space="preserve">8.4  </w:t>
      </w:r>
      <w:r w:rsidRPr="00F6426C">
        <w:t>提炼</w:t>
      </w:r>
      <w:r w:rsidRPr="00F6426C">
        <w:rPr>
          <w:rFonts w:hint="eastAsia"/>
        </w:rPr>
        <w:t>渲染队列</w:t>
      </w: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77777777" w:rsidR="00F6426C" w:rsidRDefault="00F6426C" w:rsidP="00F6426C">
      <w:pPr>
        <w:pStyle w:val="21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77777777" w:rsidR="00F6426C" w:rsidRPr="00F6426C" w:rsidRDefault="00F6426C" w:rsidP="00F6426C">
      <w:pPr>
        <w:pStyle w:val="21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178602A9" w14:textId="77777777" w:rsidR="00F6426C" w:rsidRDefault="00F6426C" w:rsidP="00F6426C">
      <w:pPr>
        <w:pStyle w:val="21"/>
      </w:pPr>
      <w:r w:rsidRPr="00F6426C">
        <w:t xml:space="preserve">8.7  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</w:p>
    <w:p w14:paraId="6AC996EB" w14:textId="77777777" w:rsidR="00F6426C" w:rsidRPr="00F6426C" w:rsidRDefault="00F6426C" w:rsidP="00F6426C"/>
    <w:p w14:paraId="0B20D9AD" w14:textId="77777777" w:rsidR="00F6426C" w:rsidRDefault="00F6426C" w:rsidP="00F6426C">
      <w:pPr>
        <w:pStyle w:val="21"/>
      </w:pPr>
      <w:r w:rsidRPr="00F6426C">
        <w:t xml:space="preserve">8.8  </w:t>
      </w:r>
      <w:r w:rsidRPr="00F6426C">
        <w:rPr>
          <w:rFonts w:hint="eastAsia"/>
        </w:rPr>
        <w:t>使用函数式反应式编程实现主循环</w:t>
      </w:r>
    </w:p>
    <w:p w14:paraId="52AFAFCE" w14:textId="77777777" w:rsidR="00F6426C" w:rsidRPr="00F6426C" w:rsidRDefault="00F6426C" w:rsidP="00F6426C"/>
    <w:p w14:paraId="064B71E1" w14:textId="77777777" w:rsidR="00F6426C" w:rsidRDefault="00F6426C" w:rsidP="00F6426C">
      <w:pPr>
        <w:pStyle w:val="21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8.9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38F8442F" w14:textId="77777777" w:rsidR="00F6426C" w:rsidRPr="00F6426C" w:rsidRDefault="00F6426C" w:rsidP="00F6426C"/>
    <w:p w14:paraId="175C88C7" w14:textId="77777777" w:rsidR="00F6426C" w:rsidRDefault="00F6426C" w:rsidP="00F6426C">
      <w:pPr>
        <w:pStyle w:val="21"/>
      </w:pPr>
      <w:r w:rsidRPr="00F6426C">
        <w:t xml:space="preserve">8.10  </w:t>
      </w:r>
      <w:r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改进编辑器</w:t>
      </w:r>
    </w:p>
    <w:p w14:paraId="6901F4E4" w14:textId="77777777" w:rsidR="00F6426C" w:rsidRDefault="00F6426C" w:rsidP="00F6426C">
      <w:pPr>
        <w:pStyle w:val="21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0B1CC97D" w14:textId="77777777" w:rsidR="00F6426C" w:rsidRDefault="00F6426C" w:rsidP="00F6426C">
      <w:pPr>
        <w:pStyle w:val="21"/>
      </w:pPr>
      <w:r w:rsidRPr="00F6426C">
        <w:t xml:space="preserve">9.2  </w:t>
      </w:r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6A6A8125" w14:textId="77777777" w:rsidR="00F6426C" w:rsidRDefault="00F6426C" w:rsidP="00F6426C">
      <w:pPr>
        <w:pStyle w:val="21"/>
      </w:pPr>
      <w:r w:rsidRPr="00F6426C">
        <w:t xml:space="preserve">9.3  </w:t>
      </w:r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2E96640" w14:textId="77777777" w:rsidR="00F6426C" w:rsidRDefault="00F6426C" w:rsidP="00F6426C">
      <w:pPr>
        <w:pStyle w:val="21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9.4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5C74643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F0457C1" w14:textId="77777777" w:rsidR="00F6426C" w:rsidRPr="00F6426C" w:rsidRDefault="00F6426C" w:rsidP="00F6426C">
      <w:pPr>
        <w:pStyle w:val="21"/>
      </w:pPr>
      <w:r w:rsidRPr="00F6426C">
        <w:t xml:space="preserve">9.5  </w:t>
      </w:r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04A74AED" w14:textId="7ACA8C83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20F22856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rPr>
          <w:rFonts w:hint="eastAsia"/>
        </w:rPr>
        <w:t>Redo/Undo</w:t>
      </w:r>
      <w:r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20C54B6B" w14:textId="7D5FF40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增加“场景管理</w:t>
      </w:r>
      <w:r>
        <w:rPr>
          <w:rFonts w:hint="eastAsia"/>
        </w:rPr>
        <w:t>”</w:t>
      </w:r>
      <w:r w:rsidRPr="00F6426C">
        <w:rPr>
          <w:rFonts w:hint="eastAsia"/>
        </w:rPr>
        <w:t>功能</w:t>
      </w:r>
    </w:p>
    <w:p w14:paraId="418DD285" w14:textId="77777777" w:rsidR="00F6426C" w:rsidRPr="00F6426C" w:rsidRDefault="00F6426C" w:rsidP="00F6426C"/>
    <w:p w14:paraId="4BEB1067" w14:textId="77777777" w:rsidR="00F6426C" w:rsidRDefault="00F6426C" w:rsidP="00F6426C">
      <w:pPr>
        <w:pStyle w:val="21"/>
      </w:pPr>
      <w:r w:rsidRPr="00F6426C">
        <w:t xml:space="preserve">11.1  </w:t>
      </w:r>
      <w:r w:rsidRPr="00F6426C">
        <w:rPr>
          <w:rFonts w:hint="eastAsia"/>
        </w:rPr>
        <w:t>需求分析</w:t>
      </w:r>
    </w:p>
    <w:p w14:paraId="6D35BC83" w14:textId="77777777" w:rsidR="00F6426C" w:rsidRPr="00F6426C" w:rsidRDefault="00F6426C" w:rsidP="00F6426C"/>
    <w:p w14:paraId="13E112AB" w14:textId="77777777" w:rsidR="00F6426C" w:rsidRDefault="00F6426C" w:rsidP="00F6426C">
      <w:pPr>
        <w:pStyle w:val="21"/>
      </w:pPr>
      <w:r w:rsidRPr="00F6426C">
        <w:t xml:space="preserve">11.2  </w:t>
      </w:r>
      <w:r w:rsidRPr="00F6426C">
        <w:rPr>
          <w:rFonts w:hint="eastAsia"/>
        </w:rPr>
        <w:t>查看场景中的所有</w:t>
      </w:r>
      <w:r w:rsidRPr="00F6426C">
        <w:t>GameObject</w:t>
      </w:r>
    </w:p>
    <w:p w14:paraId="6522B724" w14:textId="77777777" w:rsidR="00F6426C" w:rsidRPr="00F6426C" w:rsidRDefault="00F6426C" w:rsidP="00F6426C"/>
    <w:p w14:paraId="3C95D608" w14:textId="77777777" w:rsidR="00F6426C" w:rsidRDefault="00F6426C" w:rsidP="00F6426C">
      <w:pPr>
        <w:pStyle w:val="21"/>
      </w:pPr>
      <w:r w:rsidRPr="00F6426C">
        <w:t xml:space="preserve">11.3  </w:t>
      </w:r>
      <w:r w:rsidRPr="00F6426C">
        <w:rPr>
          <w:rFonts w:hint="eastAsia"/>
        </w:rPr>
        <w:t>操作</w:t>
      </w:r>
      <w:r w:rsidRPr="00F6426C">
        <w:t>GameObject</w:t>
      </w:r>
    </w:p>
    <w:p w14:paraId="7FD8DC3B" w14:textId="77777777" w:rsidR="00F6426C" w:rsidRPr="00F6426C" w:rsidRDefault="00F6426C" w:rsidP="00F6426C"/>
    <w:p w14:paraId="5B40B550" w14:textId="77777777" w:rsidR="00F6426C" w:rsidRPr="00F6426C" w:rsidRDefault="00F6426C" w:rsidP="00F6426C">
      <w:pPr>
        <w:rPr>
          <w:shd w:val="clear" w:color="auto" w:fill="auto"/>
        </w:rPr>
      </w:pPr>
    </w:p>
    <w:p w14:paraId="5C78B80B" w14:textId="3D85C2D0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1E39731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t>Inspector</w:t>
      </w:r>
      <w:r w:rsidRPr="00F6426C">
        <w:rPr>
          <w:rFonts w:hint="eastAsia"/>
        </w:rPr>
        <w:t>功能</w:t>
      </w:r>
    </w:p>
    <w:p w14:paraId="4DE0F20E" w14:textId="77777777" w:rsidR="00F6426C" w:rsidRPr="00F6426C" w:rsidRDefault="00F6426C" w:rsidP="00F6426C"/>
    <w:p w14:paraId="1D01CF58" w14:textId="77777777" w:rsidR="00F6426C" w:rsidRDefault="00F6426C" w:rsidP="00F6426C">
      <w:pPr>
        <w:pStyle w:val="21"/>
      </w:pPr>
      <w:r w:rsidRPr="00F6426C">
        <w:t xml:space="preserve">12.1  </w:t>
      </w:r>
      <w:r w:rsidRPr="00F6426C">
        <w:rPr>
          <w:rFonts w:hint="eastAsia"/>
        </w:rPr>
        <w:t>需求分析</w:t>
      </w:r>
    </w:p>
    <w:p w14:paraId="49B2F38E" w14:textId="77777777" w:rsidR="00F6426C" w:rsidRPr="00F6426C" w:rsidRDefault="00F6426C" w:rsidP="00F6426C"/>
    <w:p w14:paraId="697C1219" w14:textId="77777777" w:rsidR="00F6426C" w:rsidRDefault="00F6426C" w:rsidP="00F6426C">
      <w:pPr>
        <w:pStyle w:val="21"/>
      </w:pPr>
      <w:r w:rsidRPr="00F6426C">
        <w:t xml:space="preserve">12.2  </w:t>
      </w:r>
      <w:r w:rsidRPr="00F6426C">
        <w:rPr>
          <w:rFonts w:hint="eastAsia"/>
        </w:rPr>
        <w:t>显示选中的</w:t>
      </w:r>
      <w:r w:rsidRPr="00F6426C">
        <w:t>GameObject</w:t>
      </w:r>
      <w:r w:rsidRPr="00F6426C">
        <w:rPr>
          <w:rFonts w:hint="eastAsia"/>
        </w:rPr>
        <w:t>的所有组件</w:t>
      </w:r>
    </w:p>
    <w:p w14:paraId="71365AB6" w14:textId="77777777" w:rsidR="00F6426C" w:rsidRPr="00F6426C" w:rsidRDefault="00F6426C" w:rsidP="00F6426C"/>
    <w:p w14:paraId="57CF2C96" w14:textId="77777777" w:rsidR="00F6426C" w:rsidRDefault="00F6426C" w:rsidP="00F6426C">
      <w:pPr>
        <w:pStyle w:val="21"/>
      </w:pPr>
      <w:r w:rsidRPr="00F6426C">
        <w:t xml:space="preserve">12.3  </w:t>
      </w:r>
      <w:r w:rsidRPr="00F6426C">
        <w:rPr>
          <w:rFonts w:hint="eastAsia"/>
        </w:rPr>
        <w:t>操作组件</w:t>
      </w:r>
    </w:p>
    <w:p w14:paraId="4D42E6F0" w14:textId="77777777" w:rsidR="00F6426C" w:rsidRPr="00F6426C" w:rsidRDefault="00F6426C" w:rsidP="00F6426C"/>
    <w:p w14:paraId="41EE58B9" w14:textId="77777777" w:rsidR="00F6426C" w:rsidRP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7777777" w:rsid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601EF87E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6279B45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增加相机功能</w:t>
      </w:r>
    </w:p>
    <w:p w14:paraId="0AB32A3E" w14:textId="77777777" w:rsidR="00F6426C" w:rsidRPr="00F6426C" w:rsidRDefault="00F6426C" w:rsidP="00F6426C"/>
    <w:p w14:paraId="72094C0B" w14:textId="77777777" w:rsidR="00F6426C" w:rsidRDefault="00F6426C" w:rsidP="00F6426C">
      <w:pPr>
        <w:pStyle w:val="21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166845FF" w14:textId="77777777" w:rsidR="00F6426C" w:rsidRPr="00F6426C" w:rsidRDefault="00F6426C" w:rsidP="00F6426C"/>
    <w:p w14:paraId="69B7304A" w14:textId="77777777" w:rsidR="00F6426C" w:rsidRDefault="00F6426C" w:rsidP="00F6426C">
      <w:pPr>
        <w:pStyle w:val="21"/>
      </w:pPr>
      <w:r w:rsidRPr="00F6426C">
        <w:t xml:space="preserve">13.2  </w:t>
      </w:r>
      <w:r w:rsidRPr="00F6426C">
        <w:rPr>
          <w:rFonts w:hint="eastAsia"/>
        </w:rPr>
        <w:t>给引擎增加相机组件</w:t>
      </w:r>
    </w:p>
    <w:p w14:paraId="39520754" w14:textId="77777777" w:rsidR="00F6426C" w:rsidRPr="00F6426C" w:rsidRDefault="00F6426C" w:rsidP="00F6426C"/>
    <w:p w14:paraId="33C46F1C" w14:textId="77777777" w:rsidR="00F6426C" w:rsidRDefault="00F6426C" w:rsidP="00F6426C">
      <w:pPr>
        <w:pStyle w:val="21"/>
      </w:pPr>
      <w:r w:rsidRPr="00F6426C">
        <w:t xml:space="preserve">13.3  </w:t>
      </w:r>
      <w:r w:rsidRPr="00F6426C">
        <w:rPr>
          <w:rFonts w:hint="eastAsia"/>
        </w:rPr>
        <w:t>更新编辑器</w:t>
      </w:r>
    </w:p>
    <w:p w14:paraId="1AEFE421" w14:textId="77777777" w:rsidR="00F6426C" w:rsidRPr="00F6426C" w:rsidRDefault="00F6426C" w:rsidP="00F6426C"/>
    <w:p w14:paraId="11E7520D" w14:textId="48155734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2437E2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编辑器增加“运行”</w:t>
      </w:r>
      <w:r w:rsidRPr="00F6426C">
        <w:t>/</w:t>
      </w:r>
      <w:r w:rsidRPr="00F6426C">
        <w:rPr>
          <w:rFonts w:hint="eastAsia"/>
        </w:rPr>
        <w:t>“停止”功能</w:t>
      </w:r>
    </w:p>
    <w:p w14:paraId="224ACE26" w14:textId="77777777" w:rsidR="00F6426C" w:rsidRDefault="00F6426C" w:rsidP="00817B08">
      <w:pPr>
        <w:pStyle w:val="21"/>
      </w:pPr>
      <w:r w:rsidRPr="00817B08">
        <w:t xml:space="preserve">14.1  </w:t>
      </w:r>
      <w:r w:rsidRPr="00817B08">
        <w:rPr>
          <w:rFonts w:hint="eastAsia"/>
        </w:rPr>
        <w:t>需求分析</w:t>
      </w:r>
    </w:p>
    <w:p w14:paraId="47472039" w14:textId="77777777" w:rsidR="00817B08" w:rsidRPr="00817B08" w:rsidRDefault="00817B08" w:rsidP="00817B08"/>
    <w:p w14:paraId="2AD33B95" w14:textId="77777777" w:rsidR="00F6426C" w:rsidRDefault="00F6426C" w:rsidP="00817B08">
      <w:pPr>
        <w:pStyle w:val="21"/>
      </w:pPr>
      <w:r w:rsidRPr="00817B08">
        <w:t xml:space="preserve">14.2  </w:t>
      </w:r>
      <w:r w:rsidRPr="00817B08">
        <w:rPr>
          <w:rFonts w:hint="eastAsia"/>
        </w:rPr>
        <w:t>初步设计</w:t>
      </w:r>
    </w:p>
    <w:p w14:paraId="0EAC078C" w14:textId="77777777" w:rsidR="00817B08" w:rsidRPr="00817B08" w:rsidRDefault="00817B08" w:rsidP="00817B08"/>
    <w:p w14:paraId="04A18A51" w14:textId="77777777" w:rsidR="00F6426C" w:rsidRDefault="00F6426C" w:rsidP="00817B08">
      <w:pPr>
        <w:pStyle w:val="21"/>
      </w:pPr>
      <w:r w:rsidRPr="00817B08">
        <w:t xml:space="preserve">14.3  </w:t>
      </w:r>
      <w:r w:rsidRPr="00817B08">
        <w:rPr>
          <w:rFonts w:hint="eastAsia"/>
        </w:rPr>
        <w:t>重构：</w:t>
      </w:r>
      <w:r w:rsidRPr="00817B08">
        <w:t>提炼</w:t>
      </w:r>
      <w:r w:rsidRPr="00817B08">
        <w:rPr>
          <w:rFonts w:hint="eastAsia"/>
        </w:rPr>
        <w:t>新设计</w:t>
      </w:r>
    </w:p>
    <w:p w14:paraId="78AA3B5B" w14:textId="77777777" w:rsidR="00817B08" w:rsidRPr="00817B08" w:rsidRDefault="00817B08" w:rsidP="00817B08"/>
    <w:p w14:paraId="4443E7F8" w14:textId="77777777" w:rsidR="00F6426C" w:rsidRPr="00817B08" w:rsidRDefault="00F6426C" w:rsidP="00817B08">
      <w:pPr>
        <w:pStyle w:val="21"/>
      </w:pPr>
      <w:r w:rsidRPr="00817B08">
        <w:t xml:space="preserve">14.4  </w:t>
      </w:r>
      <w:r w:rsidRPr="00817B08">
        <w:rPr>
          <w:rFonts w:hint="eastAsia"/>
        </w:rPr>
        <w:t>具体实现</w:t>
      </w:r>
    </w:p>
    <w:p w14:paraId="35B4066C" w14:textId="77777777" w:rsidR="00817B08" w:rsidRDefault="00817B08" w:rsidP="00817B08"/>
    <w:p w14:paraId="56673A85" w14:textId="513CDFA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6FBC25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编辑器增加“资产管理”功能</w:t>
      </w:r>
    </w:p>
    <w:p w14:paraId="16879D30" w14:textId="77777777" w:rsidR="00817B08" w:rsidRPr="00817B08" w:rsidRDefault="00817B08" w:rsidP="00817B08"/>
    <w:p w14:paraId="135C32D8" w14:textId="77777777" w:rsidR="00F6426C" w:rsidRDefault="00F6426C" w:rsidP="00817B08">
      <w:pPr>
        <w:pStyle w:val="21"/>
      </w:pPr>
      <w:r w:rsidRPr="00817B08">
        <w:t xml:space="preserve">15.1  </w:t>
      </w:r>
      <w:r w:rsidRPr="00817B08">
        <w:rPr>
          <w:rFonts w:hint="eastAsia"/>
        </w:rPr>
        <w:t>需求分析</w:t>
      </w:r>
    </w:p>
    <w:p w14:paraId="0997904D" w14:textId="77777777" w:rsidR="00817B08" w:rsidRPr="00817B08" w:rsidRDefault="00817B08" w:rsidP="00817B08"/>
    <w:p w14:paraId="53173FC4" w14:textId="77777777" w:rsidR="00F6426C" w:rsidRDefault="00F6426C" w:rsidP="00817B08">
      <w:pPr>
        <w:pStyle w:val="21"/>
      </w:pPr>
      <w:r w:rsidRPr="00817B08">
        <w:t xml:space="preserve">15.2  </w:t>
      </w:r>
      <w:r w:rsidRPr="00817B08">
        <w:rPr>
          <w:rFonts w:hint="eastAsia"/>
        </w:rPr>
        <w:t>增加</w:t>
      </w:r>
      <w:r w:rsidRPr="00817B08">
        <w:t>Material</w:t>
      </w:r>
      <w:r w:rsidRPr="00817B08">
        <w:rPr>
          <w:rFonts w:hint="eastAsia"/>
        </w:rPr>
        <w:t>资产</w:t>
      </w:r>
    </w:p>
    <w:p w14:paraId="6BA5EB4A" w14:textId="77777777" w:rsidR="00817B08" w:rsidRPr="00817B08" w:rsidRDefault="00817B08" w:rsidP="00817B08"/>
    <w:p w14:paraId="3DF61DFE" w14:textId="77777777" w:rsidR="00F6426C" w:rsidRDefault="00F6426C" w:rsidP="00817B08">
      <w:pPr>
        <w:pStyle w:val="21"/>
      </w:pPr>
      <w:r w:rsidRPr="00817B08">
        <w:t xml:space="preserve">15.3  </w:t>
      </w:r>
      <w:r w:rsidRPr="00817B08">
        <w:rPr>
          <w:rFonts w:hint="eastAsia"/>
        </w:rPr>
        <w:t>重构：使用</w:t>
      </w:r>
      <w:r w:rsidRPr="00817B08">
        <w:t>Recursive Type</w:t>
      </w:r>
    </w:p>
    <w:p w14:paraId="57406034" w14:textId="77777777" w:rsidR="00817B08" w:rsidRPr="00817B08" w:rsidRDefault="00817B08" w:rsidP="00817B08"/>
    <w:p w14:paraId="25E9604F" w14:textId="77777777" w:rsidR="00F6426C" w:rsidRDefault="00F6426C" w:rsidP="00817B08">
      <w:pPr>
        <w:pStyle w:val="21"/>
      </w:pPr>
      <w:r w:rsidRPr="00817B08">
        <w:t xml:space="preserve">15.4  </w:t>
      </w:r>
      <w:r w:rsidRPr="00817B08">
        <w:rPr>
          <w:rFonts w:hint="eastAsia"/>
        </w:rPr>
        <w:t>具体实现</w:t>
      </w:r>
    </w:p>
    <w:p w14:paraId="5BB7A180" w14:textId="77777777" w:rsidR="00817B08" w:rsidRPr="00817B08" w:rsidRDefault="00817B08" w:rsidP="00817B08"/>
    <w:p w14:paraId="052071A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Tree</w:t>
      </w:r>
    </w:p>
    <w:p w14:paraId="2EBB99F2" w14:textId="77777777" w:rsidR="00817B08" w:rsidRPr="00817B08" w:rsidRDefault="00817B08" w:rsidP="00817B08"/>
    <w:p w14:paraId="48B5851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Children</w:t>
      </w:r>
    </w:p>
    <w:p w14:paraId="6E0DA8B6" w14:textId="77777777" w:rsidR="00817B08" w:rsidRPr="00817B08" w:rsidRDefault="00817B08" w:rsidP="00817B08"/>
    <w:p w14:paraId="76BF804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Inspector</w:t>
      </w:r>
    </w:p>
    <w:p w14:paraId="1D0E391E" w14:textId="77777777" w:rsidR="00817B08" w:rsidRDefault="00817B08" w:rsidP="00817B08"/>
    <w:p w14:paraId="45B1F60F" w14:textId="57398633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2BA8CAC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69F72837" w14:textId="77777777" w:rsidR="00817B08" w:rsidRPr="00817B08" w:rsidRDefault="00817B08" w:rsidP="00817B08"/>
    <w:p w14:paraId="05773957" w14:textId="77777777" w:rsidR="00F6426C" w:rsidRDefault="00F6426C" w:rsidP="00817B08">
      <w:pPr>
        <w:pStyle w:val="21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49CEB865" w14:textId="77777777" w:rsidR="00817B08" w:rsidRPr="00817B08" w:rsidRDefault="00817B08" w:rsidP="00817B08"/>
    <w:p w14:paraId="49DF6F4F" w14:textId="77777777" w:rsidR="00F6426C" w:rsidRDefault="00F6426C" w:rsidP="00817B08">
      <w:pPr>
        <w:pStyle w:val="21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1A84E28B" w14:textId="77777777" w:rsidR="00817B08" w:rsidRPr="00817B08" w:rsidRDefault="00817B08" w:rsidP="00817B08"/>
    <w:p w14:paraId="1BBE061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76F3BEE4" w14:textId="77777777" w:rsidR="00817B08" w:rsidRPr="00817B08" w:rsidRDefault="00817B08" w:rsidP="00817B08"/>
    <w:p w14:paraId="63FC5268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7FEF2D35" w14:textId="77777777" w:rsidR="00817B08" w:rsidRPr="00817B08" w:rsidRDefault="00817B08" w:rsidP="00817B08"/>
    <w:p w14:paraId="61F24682" w14:textId="77777777" w:rsidR="00F6426C" w:rsidRDefault="00F6426C" w:rsidP="00817B08">
      <w:pPr>
        <w:pStyle w:val="21"/>
      </w:pPr>
      <w:r w:rsidRPr="00817B08">
        <w:t xml:space="preserve">16.3  </w:t>
      </w:r>
      <w:r w:rsidRPr="00817B08">
        <w:rPr>
          <w:rFonts w:hint="eastAsia"/>
        </w:rPr>
        <w:t>更新编辑器</w:t>
      </w:r>
    </w:p>
    <w:p w14:paraId="15A6382D" w14:textId="77777777" w:rsidR="00817B08" w:rsidRPr="00817B08" w:rsidRDefault="00817B08" w:rsidP="00817B08"/>
    <w:p w14:paraId="2687C431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24C5DBCF" w14:textId="77777777" w:rsidR="00817B08" w:rsidRPr="00817B08" w:rsidRDefault="00817B08" w:rsidP="00817B08"/>
    <w:p w14:paraId="417E52E8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558E5649" w14:textId="77777777" w:rsidR="00817B08" w:rsidRPr="00817B08" w:rsidRDefault="00817B08" w:rsidP="00817B08"/>
    <w:p w14:paraId="263F7695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Icon Gizmo</w:t>
      </w:r>
    </w:p>
    <w:p w14:paraId="5091104D" w14:textId="77777777" w:rsidR="00817B08" w:rsidRDefault="00817B08" w:rsidP="00817B08"/>
    <w:p w14:paraId="682B3562" w14:textId="5CABE184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BB505F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593252EB" w14:textId="77777777" w:rsidR="00817B08" w:rsidRPr="00817B08" w:rsidRDefault="00817B08" w:rsidP="00817B08"/>
    <w:p w14:paraId="1AB3051D" w14:textId="77777777" w:rsidR="00F6426C" w:rsidRDefault="00F6426C" w:rsidP="00817B08">
      <w:pPr>
        <w:pStyle w:val="21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7AA3F642" w14:textId="77777777" w:rsidR="00817B08" w:rsidRPr="00817B08" w:rsidRDefault="00817B08" w:rsidP="00817B08"/>
    <w:p w14:paraId="60D7F37D" w14:textId="77777777" w:rsidR="00F6426C" w:rsidRDefault="00F6426C" w:rsidP="00817B08">
      <w:pPr>
        <w:pStyle w:val="21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7F2B2999" w14:textId="77777777" w:rsidR="00817B08" w:rsidRPr="00817B08" w:rsidRDefault="00817B08" w:rsidP="00817B08"/>
    <w:p w14:paraId="57A4E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35E7DAE1" w14:textId="77777777" w:rsidR="00817B08" w:rsidRPr="00817B08" w:rsidRDefault="00817B08" w:rsidP="00817B08"/>
    <w:p w14:paraId="6C3D626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AC4ACCD" w14:textId="77777777" w:rsidR="00817B08" w:rsidRDefault="00817B08" w:rsidP="00817B08"/>
    <w:p w14:paraId="0625FDC2" w14:textId="77777777" w:rsidR="00817B08" w:rsidRPr="00817B08" w:rsidRDefault="00817B08" w:rsidP="00817B08"/>
    <w:p w14:paraId="09F5E17E" w14:textId="77777777" w:rsidR="00F6426C" w:rsidRDefault="00F6426C" w:rsidP="00817B08">
      <w:pPr>
        <w:pStyle w:val="21"/>
      </w:pPr>
      <w:r w:rsidRPr="00817B08">
        <w:t xml:space="preserve">17.3  </w:t>
      </w:r>
      <w:r w:rsidRPr="00817B08">
        <w:rPr>
          <w:rFonts w:hint="eastAsia"/>
        </w:rPr>
        <w:t>更新编辑器</w:t>
      </w:r>
    </w:p>
    <w:p w14:paraId="1FD18BED" w14:textId="77777777" w:rsidR="00817B08" w:rsidRPr="00817B08" w:rsidRDefault="00817B08" w:rsidP="00817B08"/>
    <w:p w14:paraId="38D85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44F1C1F6" w14:textId="77777777" w:rsidR="00817B08" w:rsidRPr="00817B08" w:rsidRDefault="00817B08" w:rsidP="00817B08"/>
    <w:p w14:paraId="5E622CB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09AAE36C" w14:textId="77777777" w:rsidR="00817B08" w:rsidRDefault="00817B08" w:rsidP="00817B08"/>
    <w:p w14:paraId="7D7F61CB" w14:textId="1AD7A8E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75A3BDF" w14:textId="77777777" w:rsidR="00F6426C" w:rsidRDefault="00F6426C" w:rsidP="00F6426C">
      <w:pPr>
        <w:pStyle w:val="1"/>
        <w:rPr>
          <w:ins w:id="34" w:author="超 杨" w:date="2019-10-18T10:18:00Z"/>
        </w:rPr>
      </w:pPr>
      <w:r w:rsidRPr="00F6426C">
        <w:rPr>
          <w:rFonts w:hint="eastAsia"/>
        </w:rPr>
        <w:lastRenderedPageBreak/>
        <w:t>第</w:t>
      </w:r>
      <w:r w:rsidRPr="00F6426C">
        <w:t>18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增加“导入”／“导出”功能</w:t>
      </w:r>
    </w:p>
    <w:p w14:paraId="4DFED8DD" w14:textId="77777777" w:rsidR="00102E66" w:rsidRDefault="00102E66">
      <w:pPr>
        <w:rPr>
          <w:ins w:id="35" w:author="超 杨" w:date="2019-10-18T10:18:00Z"/>
        </w:rPr>
        <w:pPrChange w:id="36" w:author="超 杨" w:date="2019-10-18T10:18:00Z">
          <w:pPr>
            <w:pStyle w:val="1"/>
          </w:pPr>
        </w:pPrChange>
      </w:pPr>
    </w:p>
    <w:p w14:paraId="3EFE50DF" w14:textId="77777777" w:rsidR="00F15CE6" w:rsidRDefault="00102E66">
      <w:pPr>
        <w:rPr>
          <w:ins w:id="37" w:author="超 杨" w:date="2019-10-18T10:22:00Z"/>
        </w:rPr>
        <w:pPrChange w:id="38" w:author="超 杨" w:date="2019-10-18T10:18:00Z">
          <w:pPr>
            <w:pStyle w:val="1"/>
          </w:pPr>
        </w:pPrChange>
      </w:pPr>
      <w:ins w:id="39" w:author="超 杨" w:date="2019-10-18T10:18:00Z">
        <w:r>
          <w:rPr>
            <w:rFonts w:hint="eastAsia"/>
          </w:rPr>
          <w:t>（</w:t>
        </w:r>
        <w:r>
          <w:t xml:space="preserve">note: </w:t>
        </w:r>
        <w:proofErr w:type="spellStart"/>
        <w:r>
          <w:t>Dto</w:t>
        </w:r>
        <w:proofErr w:type="spellEnd"/>
        <w:r>
          <w:t xml:space="preserve"> type, domain type, serialization, deserialization</w:t>
        </w:r>
      </w:ins>
    </w:p>
    <w:p w14:paraId="3EE26B9A" w14:textId="77777777" w:rsidR="00F15CE6" w:rsidRDefault="00F15CE6">
      <w:pPr>
        <w:rPr>
          <w:ins w:id="40" w:author="超 杨" w:date="2019-10-18T10:22:00Z"/>
        </w:rPr>
        <w:pPrChange w:id="41" w:author="超 杨" w:date="2019-10-18T10:26:00Z">
          <w:pPr>
            <w:pStyle w:val="1"/>
          </w:pPr>
        </w:pPrChange>
      </w:pPr>
    </w:p>
    <w:p w14:paraId="0F46C91E" w14:textId="64D23CF7" w:rsidR="00F15CE6" w:rsidRDefault="00F15CE6" w:rsidP="00E442B6">
      <w:pPr>
        <w:rPr>
          <w:ins w:id="42" w:author="超 杨" w:date="2019-10-18T10:22:00Z"/>
        </w:rPr>
        <w:pPrChange w:id="43" w:author="超 杨" w:date="2019-10-18T10:28:00Z">
          <w:pPr>
            <w:pStyle w:val="1"/>
          </w:pPr>
        </w:pPrChange>
      </w:pPr>
      <w:ins w:id="44" w:author="超 杨" w:date="2019-10-18T10:22:00Z">
        <w:r>
          <w:rPr>
            <w:rFonts w:hint="eastAsia"/>
          </w:rPr>
          <w:t>ref</w:t>
        </w:r>
        <w:r>
          <w:t xml:space="preserve">er to </w:t>
        </w:r>
      </w:ins>
      <w:ins w:id="45" w:author="超 杨" w:date="2019-10-18T10:28:00Z">
        <w:r w:rsidR="00E442B6">
          <w:rPr>
            <w:rFonts w:hint="eastAsia"/>
          </w:rPr>
          <w:t>《</w:t>
        </w:r>
      </w:ins>
      <w:ins w:id="46" w:author="超 杨" w:date="2019-10-18T10:22:00Z">
        <w:r w:rsidR="00E442B6">
          <w:t>Domain Modeling</w:t>
        </w:r>
      </w:ins>
      <w:ins w:id="47" w:author="超 杨" w:date="2019-10-18T10:28:00Z">
        <w:r w:rsidR="00E442B6">
          <w:rPr>
            <w:rFonts w:hint="eastAsia"/>
          </w:rPr>
          <w:t>》－》</w:t>
        </w:r>
      </w:ins>
      <w:ins w:id="48" w:author="超 杨" w:date="2019-10-18T10:22:00Z">
        <w:r>
          <w:t xml:space="preserve"> serialization</w:t>
        </w:r>
      </w:ins>
    </w:p>
    <w:p w14:paraId="44D28148" w14:textId="3D714EA2" w:rsidR="00102E66" w:rsidRDefault="00102E66">
      <w:pPr>
        <w:rPr>
          <w:ins w:id="49" w:author="超 杨" w:date="2019-10-18T10:18:00Z"/>
        </w:rPr>
        <w:pPrChange w:id="50" w:author="超 杨" w:date="2019-10-18T10:26:00Z">
          <w:pPr>
            <w:pStyle w:val="1"/>
          </w:pPr>
        </w:pPrChange>
      </w:pPr>
      <w:ins w:id="51" w:author="超 杨" w:date="2019-10-18T10:18:00Z">
        <w:r>
          <w:rPr>
            <w:rFonts w:hint="eastAsia"/>
          </w:rPr>
          <w:t>）</w:t>
        </w:r>
      </w:ins>
    </w:p>
    <w:p w14:paraId="7A0EA889" w14:textId="77777777" w:rsidR="00102E66" w:rsidRDefault="00102E66">
      <w:pPr>
        <w:rPr>
          <w:ins w:id="52" w:author="超 杨" w:date="2019-10-18T10:18:00Z"/>
        </w:rPr>
        <w:pPrChange w:id="53" w:author="超 杨" w:date="2019-10-18T10:18:00Z">
          <w:pPr>
            <w:pStyle w:val="1"/>
          </w:pPr>
        </w:pPrChange>
      </w:pPr>
    </w:p>
    <w:p w14:paraId="1F64778C" w14:textId="77777777" w:rsidR="00102E66" w:rsidRPr="00F15CE6" w:rsidRDefault="00102E66">
      <w:pPr>
        <w:pPrChange w:id="54" w:author="超 杨" w:date="2019-10-18T10:18:00Z">
          <w:pPr>
            <w:pStyle w:val="1"/>
          </w:pPr>
        </w:pPrChange>
      </w:pPr>
    </w:p>
    <w:p w14:paraId="5BB7E095" w14:textId="77777777" w:rsidR="00F6426C" w:rsidRDefault="00F6426C" w:rsidP="00817B08">
      <w:pPr>
        <w:pStyle w:val="21"/>
      </w:pPr>
      <w:r w:rsidRPr="00817B08">
        <w:t xml:space="preserve">18.1  </w:t>
      </w:r>
      <w:r w:rsidRPr="00817B08">
        <w:rPr>
          <w:rFonts w:hint="eastAsia"/>
        </w:rPr>
        <w:t>需求分析</w:t>
      </w:r>
    </w:p>
    <w:p w14:paraId="5A01434A" w14:textId="77777777" w:rsidR="00817B08" w:rsidRPr="00817B08" w:rsidRDefault="00817B08" w:rsidP="00817B08"/>
    <w:p w14:paraId="382F96A9" w14:textId="77777777" w:rsidR="00F6426C" w:rsidRDefault="00F6426C" w:rsidP="00817B08">
      <w:pPr>
        <w:pStyle w:val="21"/>
      </w:pPr>
      <w:r w:rsidRPr="00817B08">
        <w:t xml:space="preserve">18.2  </w:t>
      </w:r>
      <w:r w:rsidRPr="00817B08">
        <w:rPr>
          <w:rFonts w:hint="eastAsia"/>
        </w:rPr>
        <w:t>更新引擎</w:t>
      </w:r>
    </w:p>
    <w:p w14:paraId="7BE34CAB" w14:textId="77777777" w:rsidR="00817B08" w:rsidRPr="00817B08" w:rsidRDefault="00817B08" w:rsidP="00817B08"/>
    <w:p w14:paraId="14B3A5C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Scene Graph</w:t>
      </w:r>
      <w:r w:rsidRPr="00F6426C">
        <w:rPr>
          <w:rFonts w:hint="eastAsia"/>
          <w:noProof/>
        </w:rPr>
        <w:t>文件（</w:t>
      </w:r>
      <w:r w:rsidRPr="00F6426C">
        <w:rPr>
          <w:noProof/>
        </w:rPr>
        <w:t>.wdb</w:t>
      </w:r>
      <w:r w:rsidRPr="00F6426C">
        <w:rPr>
          <w:rFonts w:hint="eastAsia"/>
          <w:noProof/>
        </w:rPr>
        <w:t>）</w:t>
      </w:r>
    </w:p>
    <w:p w14:paraId="4AEB17E9" w14:textId="77777777" w:rsidR="00F6426C" w:rsidRDefault="00F6426C" w:rsidP="00817B08">
      <w:pPr>
        <w:rPr>
          <w:noProof/>
        </w:rPr>
      </w:pPr>
      <w:r w:rsidRPr="00F6426C">
        <w:rPr>
          <w:rFonts w:hint="eastAsia"/>
          <w:noProof/>
        </w:rPr>
        <w:t>（加更多标题，不能只有一个标题）</w:t>
      </w:r>
    </w:p>
    <w:p w14:paraId="7EEFF084" w14:textId="77777777" w:rsidR="00817B08" w:rsidRDefault="00817B08" w:rsidP="00817B08">
      <w:pPr>
        <w:rPr>
          <w:noProof/>
        </w:rPr>
      </w:pPr>
    </w:p>
    <w:p w14:paraId="55EAE3EC" w14:textId="77777777" w:rsidR="00817B08" w:rsidRDefault="00817B08" w:rsidP="00817B08">
      <w:pPr>
        <w:rPr>
          <w:noProof/>
        </w:rPr>
      </w:pPr>
    </w:p>
    <w:p w14:paraId="2F36CB33" w14:textId="77777777" w:rsidR="00817B08" w:rsidRPr="00F6426C" w:rsidRDefault="00817B08" w:rsidP="00817B08">
      <w:pPr>
        <w:rPr>
          <w:noProof/>
        </w:rPr>
      </w:pPr>
    </w:p>
    <w:p w14:paraId="380118F7" w14:textId="77777777" w:rsidR="00F6426C" w:rsidRDefault="00F6426C" w:rsidP="00F6426C">
      <w:pPr>
        <w:pStyle w:val="21"/>
      </w:pPr>
      <w:r w:rsidRPr="00F6426C">
        <w:t xml:space="preserve">18.3  </w:t>
      </w:r>
      <w:r w:rsidRPr="00F6426C">
        <w:rPr>
          <w:rFonts w:hint="eastAsia"/>
        </w:rPr>
        <w:t>给编辑器增加导出功能</w:t>
      </w:r>
    </w:p>
    <w:p w14:paraId="641E1DAB" w14:textId="77777777" w:rsidR="00817B08" w:rsidRDefault="00817B08" w:rsidP="00817B08"/>
    <w:p w14:paraId="72652786" w14:textId="77777777" w:rsidR="00817B08" w:rsidRDefault="00817B08" w:rsidP="00817B08"/>
    <w:p w14:paraId="2DAA29EE" w14:textId="77777777" w:rsidR="00817B08" w:rsidRPr="00817B08" w:rsidRDefault="00817B08" w:rsidP="00817B08"/>
    <w:p w14:paraId="1D2794F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增加“导出场景”功能</w:t>
      </w:r>
    </w:p>
    <w:p w14:paraId="741758D0" w14:textId="77777777" w:rsidR="00817B08" w:rsidRDefault="00817B08" w:rsidP="00817B08"/>
    <w:p w14:paraId="3EB71D19" w14:textId="77777777" w:rsidR="00817B08" w:rsidRPr="00817B08" w:rsidRDefault="00817B08" w:rsidP="00817B08"/>
    <w:p w14:paraId="128AD4C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增加“导出包”功能</w:t>
      </w:r>
    </w:p>
    <w:p w14:paraId="11E4138A" w14:textId="77777777" w:rsidR="00817B08" w:rsidRDefault="00817B08" w:rsidP="00817B08"/>
    <w:p w14:paraId="75CE453C" w14:textId="77777777" w:rsidR="00817B08" w:rsidRPr="00817B08" w:rsidRDefault="00817B08" w:rsidP="00817B08"/>
    <w:p w14:paraId="73107761" w14:textId="77777777" w:rsidR="00F6426C" w:rsidRDefault="00F6426C" w:rsidP="00F6426C">
      <w:pPr>
        <w:pStyle w:val="21"/>
      </w:pPr>
      <w:r w:rsidRPr="00F6426C">
        <w:t>18.</w:t>
      </w:r>
      <w:r w:rsidRPr="00F6426C">
        <w:rPr>
          <w:rFonts w:hint="eastAsia"/>
        </w:rPr>
        <w:t>4</w:t>
      </w:r>
      <w:r w:rsidRPr="00F6426C">
        <w:t xml:space="preserve">  </w:t>
      </w:r>
      <w:r w:rsidRPr="00F6426C">
        <w:rPr>
          <w:rFonts w:hint="eastAsia"/>
        </w:rPr>
        <w:t>给编辑器增加导入功能</w:t>
      </w:r>
    </w:p>
    <w:p w14:paraId="0543002B" w14:textId="77777777" w:rsidR="00817B08" w:rsidRDefault="00817B08" w:rsidP="00817B08"/>
    <w:p w14:paraId="766A1E5A" w14:textId="77777777" w:rsidR="00817B08" w:rsidRPr="00817B08" w:rsidRDefault="00817B08" w:rsidP="00817B08"/>
    <w:p w14:paraId="59C0B5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 xml:space="preserve">.1  </w:t>
      </w:r>
      <w:r w:rsidRPr="00F6426C">
        <w:rPr>
          <w:rFonts w:hint="eastAsia"/>
          <w:noProof/>
        </w:rPr>
        <w:t>增加“导入模型资产”功能</w:t>
      </w:r>
    </w:p>
    <w:p w14:paraId="601B4D64" w14:textId="77777777" w:rsidR="00817B08" w:rsidRDefault="00817B08" w:rsidP="00817B08"/>
    <w:p w14:paraId="1274E859" w14:textId="77777777" w:rsidR="00817B08" w:rsidRPr="00817B08" w:rsidRDefault="00817B08" w:rsidP="00817B08"/>
    <w:p w14:paraId="510C6DF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>.</w:t>
      </w:r>
      <w:r w:rsidRPr="00F6426C">
        <w:rPr>
          <w:rFonts w:hint="eastAsia"/>
          <w:noProof/>
        </w:rPr>
        <w:t>2</w:t>
      </w:r>
      <w:r w:rsidRPr="00F6426C">
        <w:rPr>
          <w:noProof/>
        </w:rPr>
        <w:t xml:space="preserve">  </w:t>
      </w:r>
      <w:r w:rsidRPr="00F6426C">
        <w:rPr>
          <w:rFonts w:hint="eastAsia"/>
          <w:noProof/>
        </w:rPr>
        <w:t>增加“导入包”功能</w:t>
      </w:r>
    </w:p>
    <w:p w14:paraId="2A024AD7" w14:textId="77777777" w:rsidR="00817B08" w:rsidRDefault="00817B08" w:rsidP="00817B08"/>
    <w:p w14:paraId="34FDEFE6" w14:textId="77777777" w:rsidR="00817B08" w:rsidRDefault="00817B08" w:rsidP="00817B08"/>
    <w:p w14:paraId="0CE92393" w14:textId="670669C9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lastRenderedPageBreak/>
        <w:br w:type="page"/>
      </w:r>
    </w:p>
    <w:p w14:paraId="64E28DEA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编辑器增加“发布本地包”功能</w:t>
      </w:r>
    </w:p>
    <w:p w14:paraId="626B4244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7EE71AB" w14:textId="302A1082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5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增加更多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52216757" w14:textId="77777777" w:rsidR="00817B08" w:rsidRDefault="00817B08" w:rsidP="00817B08">
      <w:pPr>
        <w:rPr>
          <w:webHidden/>
          <w:shd w:val="clear" w:color="auto" w:fill="auto"/>
        </w:rPr>
      </w:pPr>
    </w:p>
    <w:p w14:paraId="6686672B" w14:textId="77777777" w:rsidR="00817B08" w:rsidRDefault="00817B08" w:rsidP="00817B08">
      <w:pPr>
        <w:rPr>
          <w:webHidden/>
          <w:shd w:val="clear" w:color="auto" w:fill="auto"/>
        </w:rPr>
      </w:pPr>
    </w:p>
    <w:p w14:paraId="7BA5FBAB" w14:textId="29B4CA6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18B9CE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编辑器增加“控制台”功能</w:t>
      </w:r>
    </w:p>
    <w:p w14:paraId="4D30D268" w14:textId="77777777" w:rsidR="00817B08" w:rsidRDefault="00817B08" w:rsidP="00817B08"/>
    <w:p w14:paraId="6504CE4C" w14:textId="77777777" w:rsidR="00817B08" w:rsidRDefault="00817B08" w:rsidP="00817B08"/>
    <w:p w14:paraId="046B36BE" w14:textId="77777777" w:rsidR="00817B08" w:rsidRDefault="00817B08" w:rsidP="00817B08"/>
    <w:p w14:paraId="201FD78A" w14:textId="77777777" w:rsidR="00817B08" w:rsidRDefault="00817B08" w:rsidP="00817B08"/>
    <w:p w14:paraId="009C8BAC" w14:textId="77777777" w:rsidR="00817B08" w:rsidRDefault="00817B08" w:rsidP="00817B08"/>
    <w:p w14:paraId="10A7045A" w14:textId="77777777" w:rsidR="00817B08" w:rsidRDefault="00817B08" w:rsidP="00817B08"/>
    <w:p w14:paraId="725EB361" w14:textId="77777777" w:rsidR="00817B08" w:rsidRDefault="00817B08" w:rsidP="00817B08"/>
    <w:p w14:paraId="36148EE8" w14:textId="77777777" w:rsidR="00817B08" w:rsidRDefault="00817B08" w:rsidP="00817B08"/>
    <w:p w14:paraId="4DBB237C" w14:textId="77777777" w:rsidR="00817B08" w:rsidRDefault="00817B08" w:rsidP="00817B08"/>
    <w:p w14:paraId="1F4D37A5" w14:textId="77777777" w:rsidR="00817B08" w:rsidRDefault="00817B08" w:rsidP="00817B08"/>
    <w:p w14:paraId="705C887C" w14:textId="77777777" w:rsidR="00817B08" w:rsidRDefault="00817B08" w:rsidP="00817B08"/>
    <w:p w14:paraId="28ECEB31" w14:textId="77777777" w:rsidR="00817B08" w:rsidRDefault="00817B08" w:rsidP="00817B08"/>
    <w:p w14:paraId="2407913E" w14:textId="77777777" w:rsidR="00817B08" w:rsidRDefault="00817B08" w:rsidP="00817B08"/>
    <w:p w14:paraId="515BB437" w14:textId="77777777" w:rsidR="00817B08" w:rsidRDefault="00817B08" w:rsidP="00817B08"/>
    <w:p w14:paraId="461D80C4" w14:textId="77777777" w:rsidR="00817B08" w:rsidRPr="00817B08" w:rsidRDefault="00817B08" w:rsidP="00817B08"/>
    <w:p w14:paraId="140F9726" w14:textId="72A886E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35265410" w14:textId="7777777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增强编辑器的</w:t>
      </w:r>
      <w:r w:rsidRPr="00F6426C">
        <w:t>Scene View</w:t>
      </w:r>
      <w:r w:rsidRPr="00F6426C">
        <w:rPr>
          <w:rFonts w:hint="eastAsia"/>
        </w:rPr>
        <w:t>的渲染</w:t>
      </w:r>
      <w:r w:rsidRPr="00F6426C">
        <w:t xml:space="preserve"> </w:t>
      </w:r>
    </w:p>
    <w:p w14:paraId="16BE31B1" w14:textId="77777777" w:rsidR="00F6426C" w:rsidRDefault="00F6426C" w:rsidP="00F6426C"/>
    <w:p w14:paraId="74E1B06C" w14:textId="77777777" w:rsidR="00817B08" w:rsidRPr="00F6426C" w:rsidRDefault="00817B08" w:rsidP="00F6426C"/>
    <w:p w14:paraId="1A73B9B0" w14:textId="77777777" w:rsidR="00F6426C" w:rsidRDefault="00F6426C" w:rsidP="00F6426C">
      <w:pPr>
        <w:pStyle w:val="21"/>
      </w:pPr>
      <w:r w:rsidRPr="00F6426C">
        <w:t xml:space="preserve">21.1  </w:t>
      </w:r>
      <w:r w:rsidRPr="00F6426C">
        <w:rPr>
          <w:rFonts w:hint="eastAsia"/>
        </w:rPr>
        <w:t>总体需求分析</w:t>
      </w:r>
    </w:p>
    <w:p w14:paraId="19852161" w14:textId="77777777" w:rsidR="00F6426C" w:rsidRDefault="00F6426C" w:rsidP="00F6426C"/>
    <w:p w14:paraId="113A1B8B" w14:textId="77777777" w:rsidR="00817B08" w:rsidRPr="00F6426C" w:rsidRDefault="00817B08" w:rsidP="00F6426C"/>
    <w:p w14:paraId="64A7608A" w14:textId="77777777" w:rsidR="00F6426C" w:rsidRDefault="00F6426C" w:rsidP="00F6426C">
      <w:pPr>
        <w:pStyle w:val="21"/>
      </w:pPr>
      <w:r w:rsidRPr="00F6426C">
        <w:t xml:space="preserve">21.2  </w:t>
      </w:r>
      <w:r w:rsidRPr="00F6426C">
        <w:rPr>
          <w:rFonts w:hint="eastAsia"/>
        </w:rPr>
        <w:t>给编辑器增加“网格平面”功能</w:t>
      </w:r>
    </w:p>
    <w:p w14:paraId="235E440E" w14:textId="77777777" w:rsidR="00F6426C" w:rsidRDefault="00F6426C" w:rsidP="00F6426C"/>
    <w:p w14:paraId="7D3F6428" w14:textId="77777777" w:rsidR="00817B08" w:rsidRPr="00F6426C" w:rsidRDefault="00817B08" w:rsidP="00F6426C"/>
    <w:p w14:paraId="042F728A" w14:textId="77777777" w:rsidR="00F6426C" w:rsidRDefault="00F6426C" w:rsidP="00F6426C">
      <w:pPr>
        <w:pStyle w:val="21"/>
      </w:pPr>
      <w:r w:rsidRPr="00F6426C">
        <w:t xml:space="preserve">21.3  </w:t>
      </w:r>
      <w:r w:rsidRPr="00F6426C">
        <w:rPr>
          <w:rFonts w:hint="eastAsia"/>
        </w:rPr>
        <w:t>给编辑器增加“</w:t>
      </w:r>
      <w:r w:rsidRPr="00F6426C">
        <w:t>Icon Gizmo</w:t>
      </w:r>
      <w:r w:rsidRPr="00F6426C">
        <w:rPr>
          <w:rFonts w:hint="eastAsia"/>
        </w:rPr>
        <w:t>”功能</w:t>
      </w:r>
    </w:p>
    <w:p w14:paraId="03F2495F" w14:textId="77777777" w:rsidR="00817B08" w:rsidRPr="00F6426C" w:rsidRDefault="00817B08" w:rsidP="00F6426C"/>
    <w:p w14:paraId="2B49DAE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21.3.1  </w:t>
      </w:r>
      <w:r w:rsidRPr="00F6426C">
        <w:rPr>
          <w:rFonts w:hint="eastAsia"/>
          <w:noProof/>
        </w:rPr>
        <w:t>需求分析</w:t>
      </w:r>
    </w:p>
    <w:p w14:paraId="3FEA0D78" w14:textId="77777777" w:rsidR="00F6426C" w:rsidRPr="00F6426C" w:rsidRDefault="00F6426C" w:rsidP="00F6426C"/>
    <w:p w14:paraId="4B5F5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21.3.2 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IMGUI</w:t>
      </w:r>
    </w:p>
    <w:p w14:paraId="1113903C" w14:textId="77777777" w:rsidR="00F6426C" w:rsidRPr="00F6426C" w:rsidRDefault="00F6426C" w:rsidP="00F6426C"/>
    <w:p w14:paraId="2397F80E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21.3.3  </w:t>
      </w:r>
      <w:r w:rsidRPr="00F6426C">
        <w:rPr>
          <w:rFonts w:hint="eastAsia"/>
          <w:noProof/>
        </w:rPr>
        <w:t>实现相机</w:t>
      </w:r>
      <w:r w:rsidRPr="00F6426C">
        <w:rPr>
          <w:noProof/>
        </w:rPr>
        <w:t>Gizmo</w:t>
      </w:r>
    </w:p>
    <w:p w14:paraId="369106E5" w14:textId="77777777" w:rsidR="00F6426C" w:rsidRPr="00F6426C" w:rsidRDefault="00F6426C" w:rsidP="00F6426C"/>
    <w:p w14:paraId="1813FF04" w14:textId="77777777" w:rsidR="00F6426C" w:rsidRDefault="00F6426C" w:rsidP="00817B08">
      <w:pPr>
        <w:rPr>
          <w:shd w:val="clear" w:color="auto" w:fill="auto"/>
        </w:rPr>
      </w:pPr>
    </w:p>
    <w:p w14:paraId="00F5784A" w14:textId="77777777" w:rsidR="00817B08" w:rsidRDefault="00817B08" w:rsidP="00817B08">
      <w:pPr>
        <w:rPr>
          <w:shd w:val="clear" w:color="auto" w:fill="auto"/>
        </w:rPr>
      </w:pPr>
    </w:p>
    <w:p w14:paraId="641459E4" w14:textId="77777777" w:rsidR="00817B08" w:rsidRDefault="00817B08" w:rsidP="00817B08">
      <w:pPr>
        <w:rPr>
          <w:shd w:val="clear" w:color="auto" w:fill="auto"/>
        </w:rPr>
      </w:pPr>
    </w:p>
    <w:p w14:paraId="7BC963B5" w14:textId="77777777" w:rsidR="00817B08" w:rsidRPr="00F6426C" w:rsidRDefault="00817B08" w:rsidP="00817B08">
      <w:pPr>
        <w:rPr>
          <w:shd w:val="clear" w:color="auto" w:fill="auto"/>
        </w:rPr>
      </w:pPr>
    </w:p>
    <w:p w14:paraId="749E296F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22AEC55" w14:textId="19CD50B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增强相机功能</w:t>
      </w:r>
    </w:p>
    <w:p w14:paraId="55378AAD" w14:textId="77777777" w:rsidR="00F6426C" w:rsidRPr="00F6426C" w:rsidRDefault="00F6426C" w:rsidP="00F6426C"/>
    <w:p w14:paraId="53B95557" w14:textId="77777777" w:rsidR="00F6426C" w:rsidRDefault="00F6426C" w:rsidP="00F6426C">
      <w:pPr>
        <w:pStyle w:val="21"/>
      </w:pPr>
      <w:r w:rsidRPr="00F6426C">
        <w:t xml:space="preserve">22.1  </w:t>
      </w:r>
      <w:r w:rsidRPr="00F6426C">
        <w:rPr>
          <w:rFonts w:hint="eastAsia"/>
        </w:rPr>
        <w:t>总体需求分析</w:t>
      </w:r>
    </w:p>
    <w:p w14:paraId="4ECFFC18" w14:textId="77777777" w:rsidR="00F6426C" w:rsidRPr="00F6426C" w:rsidRDefault="00F6426C" w:rsidP="00F6426C"/>
    <w:p w14:paraId="080BC9FE" w14:textId="77777777" w:rsidR="00F6426C" w:rsidRDefault="00F6426C" w:rsidP="00F6426C">
      <w:pPr>
        <w:pStyle w:val="21"/>
      </w:pPr>
      <w:r w:rsidRPr="00F6426C">
        <w:t xml:space="preserve">22.2  </w:t>
      </w:r>
      <w:r w:rsidRPr="00F6426C">
        <w:rPr>
          <w:rFonts w:hint="eastAsia"/>
        </w:rPr>
        <w:t>支持事件</w:t>
      </w:r>
    </w:p>
    <w:p w14:paraId="1C06F81E" w14:textId="77777777" w:rsidR="00F6426C" w:rsidRPr="00F6426C" w:rsidRDefault="00F6426C" w:rsidP="00F6426C"/>
    <w:p w14:paraId="4750D18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22.2.1  </w:t>
      </w:r>
      <w:r w:rsidRPr="00F6426C">
        <w:rPr>
          <w:rFonts w:hint="eastAsia"/>
          <w:noProof/>
        </w:rPr>
        <w:t>需求分析</w:t>
      </w:r>
    </w:p>
    <w:p w14:paraId="780300ED" w14:textId="77777777" w:rsidR="00817B08" w:rsidRPr="00817B08" w:rsidRDefault="00817B08" w:rsidP="00817B08"/>
    <w:p w14:paraId="0282904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22.2.2  </w:t>
      </w:r>
      <w:r w:rsidRPr="00F6426C">
        <w:rPr>
          <w:rFonts w:hint="eastAsia"/>
          <w:noProof/>
        </w:rPr>
        <w:t>让引擎支持事件</w:t>
      </w:r>
    </w:p>
    <w:p w14:paraId="26476CC6" w14:textId="77777777" w:rsidR="00817B08" w:rsidRPr="00817B08" w:rsidRDefault="00817B08" w:rsidP="00817B08"/>
    <w:p w14:paraId="65E650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22.2.3  </w:t>
      </w:r>
      <w:r w:rsidRPr="00F6426C">
        <w:rPr>
          <w:rFonts w:hint="eastAsia"/>
          <w:noProof/>
        </w:rPr>
        <w:t>让编辑器支持事件</w:t>
      </w:r>
    </w:p>
    <w:p w14:paraId="1D24B855" w14:textId="77777777" w:rsidR="00817B08" w:rsidRPr="00817B08" w:rsidRDefault="00817B08" w:rsidP="00817B08"/>
    <w:p w14:paraId="4FB7CF13" w14:textId="77777777" w:rsidR="00F6426C" w:rsidRDefault="00F6426C" w:rsidP="00F6426C">
      <w:pPr>
        <w:pStyle w:val="21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24C04489" w14:textId="77777777" w:rsidR="00817B08" w:rsidRPr="00817B08" w:rsidRDefault="00817B08" w:rsidP="00817B08"/>
    <w:p w14:paraId="598FF89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526950BE" w14:textId="77777777" w:rsidR="00F6426C" w:rsidRPr="00F6426C" w:rsidRDefault="00F6426C" w:rsidP="00F6426C"/>
    <w:p w14:paraId="0341DB1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2D4B6B8E" w14:textId="77777777" w:rsidR="00F6426C" w:rsidRPr="00F6426C" w:rsidRDefault="00F6426C" w:rsidP="00F6426C"/>
    <w:p w14:paraId="107F718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4169FAF5" w14:textId="77777777" w:rsidR="00F6426C" w:rsidRPr="00F6426C" w:rsidRDefault="00F6426C" w:rsidP="00F6426C"/>
    <w:p w14:paraId="04321B6A" w14:textId="77777777" w:rsidR="00F6426C" w:rsidRPr="00F6426C" w:rsidRDefault="00F6426C" w:rsidP="00F6426C">
      <w:pPr>
        <w:pStyle w:val="21"/>
      </w:pPr>
      <w:r w:rsidRPr="00F6426C">
        <w:t xml:space="preserve">22.4  </w:t>
      </w:r>
      <w:r w:rsidRPr="00F6426C">
        <w:rPr>
          <w:rFonts w:hint="eastAsia"/>
        </w:rPr>
        <w:t>让编辑器的</w:t>
      </w:r>
      <w:r w:rsidRPr="00F6426C">
        <w:t>Scene View</w:t>
      </w:r>
      <w:r w:rsidRPr="00F6426C">
        <w:rPr>
          <w:rFonts w:hint="eastAsia"/>
        </w:rPr>
        <w:t>的相机使用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115268CF" w14:textId="77777777" w:rsidR="00F6426C" w:rsidRDefault="00F6426C" w:rsidP="00817B08">
      <w:pPr>
        <w:rPr>
          <w:shd w:val="clear" w:color="auto" w:fill="auto"/>
        </w:rPr>
      </w:pPr>
    </w:p>
    <w:p w14:paraId="7F120353" w14:textId="77777777" w:rsidR="00817B08" w:rsidRDefault="00817B08" w:rsidP="00817B08">
      <w:pPr>
        <w:rPr>
          <w:shd w:val="clear" w:color="auto" w:fill="auto"/>
        </w:rPr>
      </w:pPr>
    </w:p>
    <w:p w14:paraId="711672E6" w14:textId="77777777" w:rsidR="00817B08" w:rsidRDefault="00817B08" w:rsidP="00817B08">
      <w:pPr>
        <w:rPr>
          <w:shd w:val="clear" w:color="auto" w:fill="auto"/>
        </w:rPr>
      </w:pPr>
    </w:p>
    <w:p w14:paraId="0542C331" w14:textId="77777777" w:rsidR="00817B08" w:rsidRDefault="00817B08" w:rsidP="00817B08">
      <w:pPr>
        <w:rPr>
          <w:shd w:val="clear" w:color="auto" w:fill="auto"/>
        </w:rPr>
      </w:pPr>
    </w:p>
    <w:p w14:paraId="6D46D5FC" w14:textId="518C24A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218B82A0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让</w:t>
      </w:r>
      <w:r w:rsidRPr="00F6426C">
        <w:rPr>
          <w:rFonts w:hint="eastAsia"/>
        </w:rPr>
        <w:t>编辑器支持</w:t>
      </w:r>
      <w:r w:rsidRPr="00F6426C">
        <w:t xml:space="preserve">PWA </w:t>
      </w:r>
    </w:p>
    <w:p w14:paraId="001EFB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5CDF81C" w14:textId="7777777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使用编辑器制作</w:t>
      </w:r>
      <w:r w:rsidRPr="00F6426C">
        <w:t>3D</w:t>
      </w:r>
      <w:r w:rsidRPr="00F6426C">
        <w:rPr>
          <w:rFonts w:hint="eastAsia"/>
        </w:rPr>
        <w:t>静态场景</w:t>
      </w:r>
    </w:p>
    <w:p w14:paraId="2DD664A8" w14:textId="77777777" w:rsidR="00817B08" w:rsidRDefault="00817B08" w:rsidP="00817B08"/>
    <w:p w14:paraId="14E0448B" w14:textId="77777777" w:rsidR="00817B08" w:rsidRPr="00817B08" w:rsidRDefault="00817B08" w:rsidP="00817B08"/>
    <w:p w14:paraId="39B41F4B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7AB25538" w14:textId="77777777" w:rsidR="00817B08" w:rsidRDefault="00817B08" w:rsidP="00817B08"/>
    <w:p w14:paraId="267C458C" w14:textId="77777777" w:rsidR="00817B08" w:rsidRPr="00817B08" w:rsidRDefault="00817B08" w:rsidP="00817B08"/>
    <w:p w14:paraId="4E2140E9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0884DD9C" w14:textId="77777777" w:rsidR="00817B08" w:rsidRDefault="00817B08" w:rsidP="00817B08"/>
    <w:p w14:paraId="6C3663AA" w14:textId="77777777" w:rsidR="00817B08" w:rsidRPr="00817B08" w:rsidRDefault="00817B08" w:rsidP="00817B08"/>
    <w:p w14:paraId="6CC3FB1D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D9A6139" w14:textId="77777777" w:rsidR="00817B08" w:rsidRPr="00817B08" w:rsidRDefault="00817B08" w:rsidP="00817B08"/>
    <w:p w14:paraId="35858AE3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</w:p>
    <w:p w14:paraId="2690BA46" w14:textId="77777777" w:rsidR="00817B08" w:rsidRPr="00817B08" w:rsidRDefault="00817B08" w:rsidP="00817B08"/>
    <w:p w14:paraId="5F2DE9F9" w14:textId="77777777" w:rsidR="00F6426C" w:rsidRPr="00817B08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7F75E88B" w14:textId="77777777" w:rsidR="00F6426C" w:rsidRDefault="00F6426C" w:rsidP="00817B08"/>
    <w:p w14:paraId="69671CB2" w14:textId="77777777" w:rsidR="00F6426C" w:rsidRDefault="00F6426C" w:rsidP="00817B08">
      <w:pPr>
        <w:rPr>
          <w:shd w:val="clear" w:color="auto" w:fill="auto"/>
        </w:rPr>
      </w:pPr>
    </w:p>
    <w:p w14:paraId="738975F7" w14:textId="77777777" w:rsidR="00817B08" w:rsidRDefault="00817B08" w:rsidP="00817B08">
      <w:pPr>
        <w:rPr>
          <w:shd w:val="clear" w:color="auto" w:fill="auto"/>
        </w:rPr>
      </w:pPr>
    </w:p>
    <w:p w14:paraId="7B7F6A41" w14:textId="621C449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3C4D0C6" w14:textId="7777777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使用引擎制作</w:t>
      </w:r>
      <w:r w:rsidRPr="00F6426C">
        <w:t>3D</w:t>
      </w:r>
      <w:r w:rsidRPr="00F6426C">
        <w:rPr>
          <w:rFonts w:hint="eastAsia"/>
        </w:rPr>
        <w:t>动态场景</w:t>
      </w:r>
    </w:p>
    <w:p w14:paraId="132BE43A" w14:textId="0C6CB479" w:rsidR="008E014A" w:rsidRDefault="008E014A" w:rsidP="00817B08">
      <w:pPr>
        <w:rPr>
          <w:ins w:id="55" w:author="超 杨" w:date="2019-10-19T16:28:00Z"/>
          <w:rFonts w:hint="eastAsia"/>
        </w:rPr>
      </w:pPr>
      <w:ins w:id="56" w:author="超 杨" w:date="2019-10-19T16:28:00Z">
        <w:r>
          <w:rPr>
            <w:rFonts w:hint="eastAsia"/>
          </w:rPr>
          <w:t>（通过扩展（</w:t>
        </w:r>
        <w:r>
          <w:t>job</w:t>
        </w:r>
        <w:r>
          <w:rPr>
            <w:rFonts w:hint="eastAsia"/>
          </w:rPr>
          <w:t>、</w:t>
        </w:r>
        <w:proofErr w:type="spellStart"/>
        <w:r>
          <w:t>shader</w:t>
        </w:r>
        <w:proofErr w:type="spellEnd"/>
        <w:r>
          <w:rPr>
            <w:rFonts w:hint="eastAsia"/>
          </w:rPr>
          <w:t>）</w:t>
        </w:r>
        <w:bookmarkStart w:id="57" w:name="_GoBack"/>
        <w:bookmarkEnd w:id="57"/>
        <w:r>
          <w:rPr>
            <w:rFonts w:hint="eastAsia"/>
          </w:rPr>
          <w:t>来实现）</w:t>
        </w:r>
      </w:ins>
    </w:p>
    <w:p w14:paraId="7CAC4DD7" w14:textId="6079D68B" w:rsidR="00817B08" w:rsidRDefault="005F2331" w:rsidP="00817B08">
      <w:pPr>
        <w:rPr>
          <w:ins w:id="58" w:author="超 杨" w:date="2019-10-19T16:28:00Z"/>
        </w:rPr>
      </w:pPr>
      <w:ins w:id="59" w:author="超 杨" w:date="2019-10-18T10:41:00Z">
        <w:r>
          <w:rPr>
            <w:rFonts w:hint="eastAsia"/>
          </w:rPr>
          <w:t>（或者实现最简单的</w:t>
        </w:r>
        <w:r>
          <w:t>ray tracing</w:t>
        </w:r>
        <w:r>
          <w:rPr>
            <w:rFonts w:hint="eastAsia"/>
          </w:rPr>
          <w:t>场景（渲染球）？）</w:t>
        </w:r>
      </w:ins>
    </w:p>
    <w:p w14:paraId="1573B678" w14:textId="77777777" w:rsidR="008E014A" w:rsidRDefault="008E014A" w:rsidP="00817B08">
      <w:pPr>
        <w:rPr>
          <w:rFonts w:hint="eastAsia"/>
        </w:rPr>
      </w:pPr>
    </w:p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934C76" w:rsidRDefault="00934C76" w:rsidP="008B5E11">
      <w:pPr>
        <w:ind w:firstLine="400"/>
      </w:pPr>
      <w:r>
        <w:separator/>
      </w:r>
    </w:p>
  </w:endnote>
  <w:endnote w:type="continuationSeparator" w:id="0">
    <w:p w14:paraId="7407A4B8" w14:textId="77777777" w:rsidR="00934C76" w:rsidRDefault="00934C76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A24FBE" w:rsidRDefault="00A24FBE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A24FBE" w:rsidRDefault="00A24FBE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A24FBE" w:rsidRDefault="00A24FBE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934C76" w:rsidRDefault="00934C76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934C76" w:rsidRDefault="00934C76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A24FBE" w:rsidRPr="008B5E11" w:rsidRDefault="00A24FBE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A24FBE" w:rsidRPr="008B5E11" w:rsidRDefault="00A24FBE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A24FBE" w:rsidRDefault="00A24FBE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4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8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8"/>
  </w:num>
  <w:num w:numId="3">
    <w:abstractNumId w:val="15"/>
  </w:num>
  <w:num w:numId="4">
    <w:abstractNumId w:val="4"/>
  </w:num>
  <w:num w:numId="5">
    <w:abstractNumId w:val="8"/>
  </w:num>
  <w:num w:numId="6">
    <w:abstractNumId w:val="9"/>
  </w:num>
  <w:num w:numId="7">
    <w:abstractNumId w:val="18"/>
    <w:lvlOverride w:ilvl="0">
      <w:startOverride w:val="44"/>
    </w:lvlOverride>
  </w:num>
  <w:num w:numId="8">
    <w:abstractNumId w:val="14"/>
  </w:num>
  <w:num w:numId="9">
    <w:abstractNumId w:val="7"/>
  </w:num>
  <w:num w:numId="10">
    <w:abstractNumId w:val="6"/>
  </w:num>
  <w:num w:numId="11">
    <w:abstractNumId w:val="16"/>
  </w:num>
  <w:num w:numId="12">
    <w:abstractNumId w:val="11"/>
  </w:num>
  <w:num w:numId="13">
    <w:abstractNumId w:val="10"/>
  </w:num>
  <w:num w:numId="14">
    <w:abstractNumId w:val="12"/>
  </w:num>
  <w:num w:numId="15">
    <w:abstractNumId w:val="1"/>
  </w:num>
  <w:num w:numId="16">
    <w:abstractNumId w:val="0"/>
  </w:num>
  <w:num w:numId="17">
    <w:abstractNumId w:val="13"/>
  </w:num>
  <w:num w:numId="18">
    <w:abstractNumId w:val="17"/>
  </w:num>
  <w:num w:numId="19">
    <w:abstractNumId w:val="3"/>
  </w:num>
  <w:num w:numId="20">
    <w:abstractNumId w:val="5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87C"/>
    <w:rsid w:val="00004CFB"/>
    <w:rsid w:val="00004F05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307B"/>
    <w:rsid w:val="00033605"/>
    <w:rsid w:val="00034FC2"/>
    <w:rsid w:val="0003538C"/>
    <w:rsid w:val="00035C93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8E8"/>
    <w:rsid w:val="00051952"/>
    <w:rsid w:val="00051D1F"/>
    <w:rsid w:val="000524B7"/>
    <w:rsid w:val="00052612"/>
    <w:rsid w:val="00052A0E"/>
    <w:rsid w:val="00052B15"/>
    <w:rsid w:val="000530F6"/>
    <w:rsid w:val="00053637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E0C"/>
    <w:rsid w:val="0008048E"/>
    <w:rsid w:val="00080899"/>
    <w:rsid w:val="00083290"/>
    <w:rsid w:val="000832DD"/>
    <w:rsid w:val="00083589"/>
    <w:rsid w:val="0008460A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08E"/>
    <w:rsid w:val="000F22FE"/>
    <w:rsid w:val="000F2B3E"/>
    <w:rsid w:val="000F2C74"/>
    <w:rsid w:val="000F2E77"/>
    <w:rsid w:val="000F5E36"/>
    <w:rsid w:val="00100A14"/>
    <w:rsid w:val="00101219"/>
    <w:rsid w:val="00101D8D"/>
    <w:rsid w:val="00102E05"/>
    <w:rsid w:val="00102E66"/>
    <w:rsid w:val="00105023"/>
    <w:rsid w:val="0010505E"/>
    <w:rsid w:val="00105126"/>
    <w:rsid w:val="00105B93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949"/>
    <w:rsid w:val="001214F3"/>
    <w:rsid w:val="00121C43"/>
    <w:rsid w:val="001227EA"/>
    <w:rsid w:val="00123753"/>
    <w:rsid w:val="00124C2B"/>
    <w:rsid w:val="00125D70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6632"/>
    <w:rsid w:val="001B0FC1"/>
    <w:rsid w:val="001B1E07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C7FF9"/>
    <w:rsid w:val="001D0816"/>
    <w:rsid w:val="001D40DA"/>
    <w:rsid w:val="001D6C92"/>
    <w:rsid w:val="001D783D"/>
    <w:rsid w:val="001E0325"/>
    <w:rsid w:val="001E0912"/>
    <w:rsid w:val="001E1594"/>
    <w:rsid w:val="001E1D70"/>
    <w:rsid w:val="001E2105"/>
    <w:rsid w:val="001E513E"/>
    <w:rsid w:val="001E5379"/>
    <w:rsid w:val="001E562D"/>
    <w:rsid w:val="001E6503"/>
    <w:rsid w:val="001E7D96"/>
    <w:rsid w:val="001E7EB4"/>
    <w:rsid w:val="001F22CC"/>
    <w:rsid w:val="001F2EB9"/>
    <w:rsid w:val="001F39D9"/>
    <w:rsid w:val="001F3F0F"/>
    <w:rsid w:val="001F752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F29"/>
    <w:rsid w:val="00225DFA"/>
    <w:rsid w:val="00226B2B"/>
    <w:rsid w:val="00227D1F"/>
    <w:rsid w:val="00230AB3"/>
    <w:rsid w:val="00231DF2"/>
    <w:rsid w:val="0023213F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3E9C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42DA"/>
    <w:rsid w:val="00294AF6"/>
    <w:rsid w:val="00294C64"/>
    <w:rsid w:val="0029512F"/>
    <w:rsid w:val="00295CF8"/>
    <w:rsid w:val="00296042"/>
    <w:rsid w:val="002A06AE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158A"/>
    <w:rsid w:val="002B22A2"/>
    <w:rsid w:val="002B2908"/>
    <w:rsid w:val="002B2CAB"/>
    <w:rsid w:val="002B2E73"/>
    <w:rsid w:val="002B32B8"/>
    <w:rsid w:val="002B3F5C"/>
    <w:rsid w:val="002B5DAB"/>
    <w:rsid w:val="002B68AB"/>
    <w:rsid w:val="002B7BF6"/>
    <w:rsid w:val="002B7CDD"/>
    <w:rsid w:val="002C02CB"/>
    <w:rsid w:val="002C074C"/>
    <w:rsid w:val="002C0E36"/>
    <w:rsid w:val="002C1AFD"/>
    <w:rsid w:val="002C2007"/>
    <w:rsid w:val="002C260E"/>
    <w:rsid w:val="002C2945"/>
    <w:rsid w:val="002C3901"/>
    <w:rsid w:val="002C5247"/>
    <w:rsid w:val="002C5582"/>
    <w:rsid w:val="002C56E6"/>
    <w:rsid w:val="002C5C5C"/>
    <w:rsid w:val="002D0AAE"/>
    <w:rsid w:val="002D2B40"/>
    <w:rsid w:val="002D2F8A"/>
    <w:rsid w:val="002D78D8"/>
    <w:rsid w:val="002D7B2D"/>
    <w:rsid w:val="002E0883"/>
    <w:rsid w:val="002E149A"/>
    <w:rsid w:val="002E1808"/>
    <w:rsid w:val="002E454A"/>
    <w:rsid w:val="002E561A"/>
    <w:rsid w:val="002E5A2E"/>
    <w:rsid w:val="002E73AD"/>
    <w:rsid w:val="002F0A0F"/>
    <w:rsid w:val="002F537C"/>
    <w:rsid w:val="00301ED8"/>
    <w:rsid w:val="00302029"/>
    <w:rsid w:val="00302663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31A3"/>
    <w:rsid w:val="0032355F"/>
    <w:rsid w:val="003240A6"/>
    <w:rsid w:val="0032436E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12F3"/>
    <w:rsid w:val="00343A0C"/>
    <w:rsid w:val="00343BFE"/>
    <w:rsid w:val="00343FA2"/>
    <w:rsid w:val="00344C4D"/>
    <w:rsid w:val="003451B7"/>
    <w:rsid w:val="00346A56"/>
    <w:rsid w:val="003510D5"/>
    <w:rsid w:val="003524F9"/>
    <w:rsid w:val="0035387A"/>
    <w:rsid w:val="00354BDB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70C2"/>
    <w:rsid w:val="0038098D"/>
    <w:rsid w:val="0038237B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273"/>
    <w:rsid w:val="00405C4F"/>
    <w:rsid w:val="004071DE"/>
    <w:rsid w:val="00410E2A"/>
    <w:rsid w:val="00410F3B"/>
    <w:rsid w:val="0041131A"/>
    <w:rsid w:val="00413276"/>
    <w:rsid w:val="00413444"/>
    <w:rsid w:val="00413AE5"/>
    <w:rsid w:val="0041420D"/>
    <w:rsid w:val="004148EE"/>
    <w:rsid w:val="00415354"/>
    <w:rsid w:val="00415441"/>
    <w:rsid w:val="0041550E"/>
    <w:rsid w:val="00415E8B"/>
    <w:rsid w:val="00420892"/>
    <w:rsid w:val="004216D3"/>
    <w:rsid w:val="004220D2"/>
    <w:rsid w:val="004233F7"/>
    <w:rsid w:val="00424538"/>
    <w:rsid w:val="00425157"/>
    <w:rsid w:val="004306C9"/>
    <w:rsid w:val="00430BE8"/>
    <w:rsid w:val="00430C23"/>
    <w:rsid w:val="00430C7B"/>
    <w:rsid w:val="004324C4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6262"/>
    <w:rsid w:val="00446C06"/>
    <w:rsid w:val="00446C89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EBE"/>
    <w:rsid w:val="00461358"/>
    <w:rsid w:val="004615D0"/>
    <w:rsid w:val="00461D8E"/>
    <w:rsid w:val="00462B35"/>
    <w:rsid w:val="00462ED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296B"/>
    <w:rsid w:val="004B3302"/>
    <w:rsid w:val="004B38F8"/>
    <w:rsid w:val="004B55F8"/>
    <w:rsid w:val="004B5641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E711C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6113"/>
    <w:rsid w:val="005E6F16"/>
    <w:rsid w:val="005E798B"/>
    <w:rsid w:val="005E7B8D"/>
    <w:rsid w:val="005F1015"/>
    <w:rsid w:val="005F2331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7276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163C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4A25"/>
    <w:rsid w:val="00704FD0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D64"/>
    <w:rsid w:val="007B3515"/>
    <w:rsid w:val="007B3B30"/>
    <w:rsid w:val="007B3FD4"/>
    <w:rsid w:val="007B5E97"/>
    <w:rsid w:val="007B66E3"/>
    <w:rsid w:val="007B77A9"/>
    <w:rsid w:val="007C0B3B"/>
    <w:rsid w:val="007C0DAF"/>
    <w:rsid w:val="007C110A"/>
    <w:rsid w:val="007C1679"/>
    <w:rsid w:val="007C18E0"/>
    <w:rsid w:val="007C1EF8"/>
    <w:rsid w:val="007C25D8"/>
    <w:rsid w:val="007C27BE"/>
    <w:rsid w:val="007C4876"/>
    <w:rsid w:val="007C50BA"/>
    <w:rsid w:val="007C59A2"/>
    <w:rsid w:val="007C6BB8"/>
    <w:rsid w:val="007C71DB"/>
    <w:rsid w:val="007C72DE"/>
    <w:rsid w:val="007D00E3"/>
    <w:rsid w:val="007D0262"/>
    <w:rsid w:val="007D0957"/>
    <w:rsid w:val="007D1DD1"/>
    <w:rsid w:val="007D273C"/>
    <w:rsid w:val="007D2BB3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6E4C"/>
    <w:rsid w:val="007E725D"/>
    <w:rsid w:val="007F098E"/>
    <w:rsid w:val="007F1E8D"/>
    <w:rsid w:val="007F2296"/>
    <w:rsid w:val="007F26CF"/>
    <w:rsid w:val="007F2C50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8B8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359"/>
    <w:rsid w:val="0088655A"/>
    <w:rsid w:val="00890280"/>
    <w:rsid w:val="00890487"/>
    <w:rsid w:val="00890A3F"/>
    <w:rsid w:val="00892CBF"/>
    <w:rsid w:val="00894292"/>
    <w:rsid w:val="00894A81"/>
    <w:rsid w:val="008950CB"/>
    <w:rsid w:val="00897C6D"/>
    <w:rsid w:val="00897EF6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3B6E"/>
    <w:rsid w:val="008C4A57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014A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A5"/>
    <w:rsid w:val="00972DDB"/>
    <w:rsid w:val="00973A72"/>
    <w:rsid w:val="00974EC9"/>
    <w:rsid w:val="00975CAF"/>
    <w:rsid w:val="00975E15"/>
    <w:rsid w:val="009766B6"/>
    <w:rsid w:val="0097797B"/>
    <w:rsid w:val="00980AFC"/>
    <w:rsid w:val="00980D0A"/>
    <w:rsid w:val="00980EC8"/>
    <w:rsid w:val="009816E2"/>
    <w:rsid w:val="00981DF0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7FBA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6E3"/>
    <w:rsid w:val="009E73A8"/>
    <w:rsid w:val="009F0FBE"/>
    <w:rsid w:val="009F1083"/>
    <w:rsid w:val="009F29AA"/>
    <w:rsid w:val="009F3A5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EA8"/>
    <w:rsid w:val="00A265E0"/>
    <w:rsid w:val="00A26C54"/>
    <w:rsid w:val="00A27F9B"/>
    <w:rsid w:val="00A30C77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4850"/>
    <w:rsid w:val="00A65A1B"/>
    <w:rsid w:val="00A665CB"/>
    <w:rsid w:val="00A70A0C"/>
    <w:rsid w:val="00A71466"/>
    <w:rsid w:val="00A72391"/>
    <w:rsid w:val="00A751BF"/>
    <w:rsid w:val="00A77761"/>
    <w:rsid w:val="00A77DD4"/>
    <w:rsid w:val="00A77DF8"/>
    <w:rsid w:val="00A82E89"/>
    <w:rsid w:val="00A8331E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4AD4"/>
    <w:rsid w:val="00AA52D8"/>
    <w:rsid w:val="00AA5597"/>
    <w:rsid w:val="00AA579B"/>
    <w:rsid w:val="00AA725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60E7"/>
    <w:rsid w:val="00AB7D28"/>
    <w:rsid w:val="00AC2231"/>
    <w:rsid w:val="00AC3CFA"/>
    <w:rsid w:val="00AC5A7A"/>
    <w:rsid w:val="00AC6448"/>
    <w:rsid w:val="00AC6E3C"/>
    <w:rsid w:val="00AC6E5D"/>
    <w:rsid w:val="00AC73F6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3F2"/>
    <w:rsid w:val="00AE473C"/>
    <w:rsid w:val="00AE6264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DB3"/>
    <w:rsid w:val="00B35B36"/>
    <w:rsid w:val="00B36BBC"/>
    <w:rsid w:val="00B36D3D"/>
    <w:rsid w:val="00B408CA"/>
    <w:rsid w:val="00B40BEC"/>
    <w:rsid w:val="00B4245C"/>
    <w:rsid w:val="00B438FD"/>
    <w:rsid w:val="00B44CC7"/>
    <w:rsid w:val="00B4515A"/>
    <w:rsid w:val="00B45AA6"/>
    <w:rsid w:val="00B45EC9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678E7"/>
    <w:rsid w:val="00B716FA"/>
    <w:rsid w:val="00B71C14"/>
    <w:rsid w:val="00B72E58"/>
    <w:rsid w:val="00B7325F"/>
    <w:rsid w:val="00B73C07"/>
    <w:rsid w:val="00B75FCE"/>
    <w:rsid w:val="00B762CA"/>
    <w:rsid w:val="00B77721"/>
    <w:rsid w:val="00B77900"/>
    <w:rsid w:val="00B77D8F"/>
    <w:rsid w:val="00B80D1B"/>
    <w:rsid w:val="00B816F9"/>
    <w:rsid w:val="00B81B48"/>
    <w:rsid w:val="00B82C86"/>
    <w:rsid w:val="00B846F3"/>
    <w:rsid w:val="00B84A2B"/>
    <w:rsid w:val="00B84BFC"/>
    <w:rsid w:val="00B851E0"/>
    <w:rsid w:val="00B86712"/>
    <w:rsid w:val="00B86B8D"/>
    <w:rsid w:val="00B87BFE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C48"/>
    <w:rsid w:val="00BA7CAD"/>
    <w:rsid w:val="00BA7E42"/>
    <w:rsid w:val="00BA7EA3"/>
    <w:rsid w:val="00BB10A3"/>
    <w:rsid w:val="00BB1BC3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131D"/>
    <w:rsid w:val="00BC14D5"/>
    <w:rsid w:val="00BC1D6B"/>
    <w:rsid w:val="00BC265F"/>
    <w:rsid w:val="00BC31B7"/>
    <w:rsid w:val="00BC46F3"/>
    <w:rsid w:val="00BC4726"/>
    <w:rsid w:val="00BC4E3F"/>
    <w:rsid w:val="00BC542D"/>
    <w:rsid w:val="00BD34B8"/>
    <w:rsid w:val="00BD5BDB"/>
    <w:rsid w:val="00BD7028"/>
    <w:rsid w:val="00BD78E1"/>
    <w:rsid w:val="00BE0077"/>
    <w:rsid w:val="00BE0EDC"/>
    <w:rsid w:val="00BE1A34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40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592D"/>
    <w:rsid w:val="00C26D95"/>
    <w:rsid w:val="00C30002"/>
    <w:rsid w:val="00C303E6"/>
    <w:rsid w:val="00C31106"/>
    <w:rsid w:val="00C31292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CEC"/>
    <w:rsid w:val="00C67E45"/>
    <w:rsid w:val="00C70AC5"/>
    <w:rsid w:val="00C7102E"/>
    <w:rsid w:val="00C71EDB"/>
    <w:rsid w:val="00C71F98"/>
    <w:rsid w:val="00C734ED"/>
    <w:rsid w:val="00C750D7"/>
    <w:rsid w:val="00C821F9"/>
    <w:rsid w:val="00C830F9"/>
    <w:rsid w:val="00C84152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D09A3"/>
    <w:rsid w:val="00CD0C0A"/>
    <w:rsid w:val="00CD1135"/>
    <w:rsid w:val="00CD1ECF"/>
    <w:rsid w:val="00CD1F53"/>
    <w:rsid w:val="00CD2A5E"/>
    <w:rsid w:val="00CD3823"/>
    <w:rsid w:val="00CD3961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D1472"/>
    <w:rsid w:val="00DD18D2"/>
    <w:rsid w:val="00DD32AF"/>
    <w:rsid w:val="00DD5179"/>
    <w:rsid w:val="00DD68F0"/>
    <w:rsid w:val="00DE254C"/>
    <w:rsid w:val="00DE2731"/>
    <w:rsid w:val="00DE44FE"/>
    <w:rsid w:val="00DE5EBA"/>
    <w:rsid w:val="00DE6410"/>
    <w:rsid w:val="00DF0070"/>
    <w:rsid w:val="00DF0382"/>
    <w:rsid w:val="00DF273A"/>
    <w:rsid w:val="00DF290E"/>
    <w:rsid w:val="00DF50C7"/>
    <w:rsid w:val="00DF5466"/>
    <w:rsid w:val="00DF780E"/>
    <w:rsid w:val="00DF7FCA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10B41"/>
    <w:rsid w:val="00E10F02"/>
    <w:rsid w:val="00E11173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BC7"/>
    <w:rsid w:val="00E43F0E"/>
    <w:rsid w:val="00E43FBC"/>
    <w:rsid w:val="00E442B6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6C22"/>
    <w:rsid w:val="00E66E53"/>
    <w:rsid w:val="00E66FBB"/>
    <w:rsid w:val="00E674F9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EDC"/>
    <w:rsid w:val="00ED642E"/>
    <w:rsid w:val="00EE061C"/>
    <w:rsid w:val="00EE1DFB"/>
    <w:rsid w:val="00EE4B07"/>
    <w:rsid w:val="00EE52B7"/>
    <w:rsid w:val="00EE6823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5CE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EC"/>
    <w:rsid w:val="00F45609"/>
    <w:rsid w:val="00F46534"/>
    <w:rsid w:val="00F46A82"/>
    <w:rsid w:val="00F50035"/>
    <w:rsid w:val="00F52FCA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92EB9"/>
    <w:rsid w:val="00F94023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E236D"/>
    <w:rsid w:val="00FE245E"/>
    <w:rsid w:val="00FE2C46"/>
    <w:rsid w:val="00FE429E"/>
    <w:rsid w:val="00FE539B"/>
    <w:rsid w:val="00FE6498"/>
    <w:rsid w:val="00FE6AA4"/>
    <w:rsid w:val="00FE788E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B8590-69FA-9440-AF1D-0FF1C41FE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1037</Words>
  <Characters>5914</Characters>
  <Application>Microsoft Macintosh Word</Application>
  <DocSecurity>0</DocSecurity>
  <Lines>49</Lines>
  <Paragraphs>13</Paragraphs>
  <ScaleCrop>false</ScaleCrop>
  <Company>gg</Company>
  <LinksUpToDate>false</LinksUpToDate>
  <CharactersWithSpaces>6938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2</cp:revision>
  <cp:lastPrinted>2010-05-24T05:44:00Z</cp:lastPrinted>
  <dcterms:created xsi:type="dcterms:W3CDTF">2019-10-19T08:29:00Z</dcterms:created>
  <dcterms:modified xsi:type="dcterms:W3CDTF">2019-10-19T08:29:00Z</dcterms:modified>
</cp:coreProperties>
</file>