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3F6D0E47" w14:textId="77777777" w:rsidR="00D9428F" w:rsidRDefault="00F6426C" w:rsidP="00D9428F">
      <w:pPr>
        <w:rPr>
          <w:ins w:id="0" w:author="超 杨" w:date="2019-11-09T11:54:00Z"/>
          <w:rFonts w:hint="eastAsia"/>
          <w:webHidden/>
          <w:shd w:val="clear" w:color="auto" w:fill="auto"/>
        </w:rPr>
        <w:pPrChange w:id="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  <w:ins w:id="2" w:author="超 杨" w:date="2019-11-09T11:54:00Z">
        <w:r w:rsidR="00D9428F"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 w:rsidP="00D9428F">
      <w:pPr>
        <w:rPr>
          <w:ins w:id="3" w:author="超 杨" w:date="2019-11-09T11:55:00Z"/>
          <w:rFonts w:hint="eastAsia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6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7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8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9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10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 w:rsidP="00D9428F">
      <w:pPr>
        <w:rPr>
          <w:ins w:id="11" w:author="超 杨" w:date="2019-11-09T11:55:00Z"/>
          <w:rFonts w:hint="eastAsia"/>
          <w:webHidden/>
          <w:shd w:val="clear" w:color="auto" w:fill="auto"/>
        </w:rPr>
        <w:pPrChange w:id="1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 w:rsidP="00D9428F">
      <w:pPr>
        <w:rPr>
          <w:ins w:id="14" w:author="超 杨" w:date="2019-11-09T11:55:00Z"/>
          <w:webHidden/>
          <w:shd w:val="clear" w:color="auto" w:fill="auto"/>
        </w:rPr>
        <w:pPrChange w:id="1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</w:t>
        </w:r>
      </w:ins>
    </w:p>
    <w:p w14:paraId="2C3ED10E" w14:textId="6834D87B" w:rsidR="00D9428F" w:rsidRDefault="00D9428F" w:rsidP="00D9428F">
      <w:pPr>
        <w:rPr>
          <w:ins w:id="17" w:author="超 杨" w:date="2019-11-09T11:55:00Z"/>
          <w:webHidden/>
          <w:shd w:val="clear" w:color="auto" w:fill="auto"/>
        </w:rPr>
        <w:pPrChange w:id="1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 w:rsidP="00D9428F">
      <w:pPr>
        <w:rPr>
          <w:ins w:id="20" w:author="超 杨" w:date="2019-11-09T11:56:00Z"/>
          <w:rFonts w:hint="eastAsia"/>
          <w:webHidden/>
          <w:shd w:val="clear" w:color="auto" w:fill="auto"/>
        </w:rPr>
        <w:pPrChange w:id="2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 w:rsidP="00D9428F">
      <w:pPr>
        <w:rPr>
          <w:ins w:id="23" w:author="超 杨" w:date="2019-11-09T11:56:00Z"/>
          <w:rFonts w:hint="eastAsia"/>
          <w:webHidden/>
          <w:shd w:val="clear" w:color="auto" w:fill="auto"/>
        </w:rPr>
        <w:pPrChange w:id="24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 w:rsidP="00D9428F">
      <w:pPr>
        <w:rPr>
          <w:ins w:id="26" w:author="超 杨" w:date="2019-11-09T11:56:00Z"/>
          <w:rFonts w:hint="eastAsia"/>
          <w:webHidden/>
          <w:shd w:val="clear" w:color="auto" w:fill="auto"/>
        </w:rPr>
        <w:pPrChange w:id="27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 w:rsidP="00D9428F">
      <w:pPr>
        <w:rPr>
          <w:ins w:id="29" w:author="超 杨" w:date="2019-11-09T11:54:00Z"/>
          <w:webHidden/>
          <w:shd w:val="clear" w:color="auto" w:fill="auto"/>
        </w:rPr>
        <w:pPrChange w:id="30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2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 w:rsidP="00D9428F">
      <w:pPr>
        <w:rPr>
          <w:ins w:id="33" w:author="超 杨" w:date="2019-11-09T11:54:00Z"/>
          <w:rFonts w:hint="eastAsia"/>
          <w:webHidden/>
          <w:shd w:val="clear" w:color="auto" w:fill="auto"/>
        </w:rPr>
        <w:pPrChange w:id="3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 w:rsidP="00D9428F">
      <w:pPr>
        <w:rPr>
          <w:ins w:id="35" w:author="超 杨" w:date="2019-11-09T11:54:00Z"/>
          <w:rFonts w:hint="eastAsia"/>
          <w:webHidden/>
          <w:shd w:val="clear" w:color="auto" w:fill="auto"/>
        </w:rPr>
        <w:pPrChange w:id="3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 w:rsidP="00D9428F">
      <w:pPr>
        <w:rPr>
          <w:ins w:id="37" w:author="超 杨" w:date="2019-11-09T11:57:00Z"/>
          <w:webHidden/>
          <w:shd w:val="clear" w:color="auto" w:fill="auto"/>
        </w:rPr>
        <w:pPrChange w:id="3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 w:rsidP="00D9428F">
      <w:pPr>
        <w:rPr>
          <w:ins w:id="40" w:author="超 杨" w:date="2019-11-09T11:57:00Z"/>
          <w:webHidden/>
          <w:shd w:val="clear" w:color="auto" w:fill="auto"/>
        </w:rPr>
        <w:pPrChange w:id="4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 w:rsidP="00D9428F">
      <w:pPr>
        <w:rPr>
          <w:ins w:id="42" w:author="超 杨" w:date="2019-11-09T11:57:00Z"/>
          <w:webHidden/>
          <w:shd w:val="clear" w:color="auto" w:fill="auto"/>
        </w:rPr>
        <w:pPrChange w:id="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 w:rsidP="00D9428F">
      <w:pPr>
        <w:rPr>
          <w:ins w:id="44" w:author="超 杨" w:date="2019-11-09T11:57:00Z"/>
          <w:webHidden/>
          <w:shd w:val="clear" w:color="auto" w:fill="auto"/>
        </w:rPr>
        <w:pPrChange w:id="4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 w:rsidP="00D9428F">
      <w:pPr>
        <w:rPr>
          <w:ins w:id="46" w:author="超 杨" w:date="2019-11-09T11:57:00Z"/>
          <w:webHidden/>
          <w:shd w:val="clear" w:color="auto" w:fill="auto"/>
        </w:rPr>
        <w:pPrChange w:id="4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 w:rsidP="00D9428F">
      <w:pPr>
        <w:rPr>
          <w:ins w:id="48" w:author="超 杨" w:date="2019-11-09T11:57:00Z"/>
          <w:webHidden/>
          <w:shd w:val="clear" w:color="auto" w:fill="auto"/>
        </w:rPr>
        <w:pPrChange w:id="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 w:rsidP="00D9428F">
      <w:pPr>
        <w:rPr>
          <w:ins w:id="50" w:author="超 杨" w:date="2019-11-09T11:54:00Z"/>
          <w:webHidden/>
          <w:shd w:val="clear" w:color="auto" w:fill="auto"/>
        </w:rPr>
        <w:pPrChange w:id="5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2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53" w:author="超 杨" w:date="2019-11-09T11:57:00Z"/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54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55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56" w:author="whw010" w:date="2019-10-16T14:10:00Z">
        <w:r w:rsidR="00453BEE">
          <w:t>、</w:t>
        </w:r>
      </w:ins>
      <w:r>
        <w:t>List</w:t>
      </w:r>
      <w:ins w:id="57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58" w:author="whw010" w:date="2019-10-16T14:10:00Z">
        <w:r>
          <w:rPr>
            <w:rFonts w:hint="eastAsia"/>
          </w:rPr>
          <w:t>（</w:t>
        </w:r>
      </w:ins>
      <w:ins w:id="59" w:author="whw010" w:date="2019-10-16T14:11:00Z">
        <w:r>
          <w:rPr>
            <w:rFonts w:hint="eastAsia"/>
          </w:rPr>
          <w:t>1</w:t>
        </w:r>
      </w:ins>
      <w:ins w:id="60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61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62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63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64" w:author="whw010" w:date="2019-10-16T14:11:00Z">
        <w:r>
          <w:t>“</w:t>
        </w:r>
      </w:ins>
      <w:r w:rsidR="00622C6A">
        <w:t>age</w:t>
      </w:r>
      <w:ins w:id="65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66" w:author="whw010" w:date="2019-10-16T14:11:00Z">
        <w:r w:rsidR="00453BEE">
          <w:t>复制</w:t>
        </w:r>
      </w:ins>
      <w:r>
        <w:t>而来</w:t>
      </w:r>
      <w:ins w:id="67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68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4E44AE69" w:rsidR="00ED62D2" w:rsidRDefault="00F6426C" w:rsidP="00ED62D2">
      <w:pPr>
        <w:pStyle w:val="1"/>
        <w:rPr>
          <w:ins w:id="69" w:author="超 杨" w:date="2019-11-15T15:14:00Z"/>
          <w:rFonts w:hint="eastAsia"/>
        </w:rPr>
      </w:pPr>
      <w:r>
        <w:rPr>
          <w:rFonts w:ascii="Arial Unicode MS" w:cs="Arial Unicode MS"/>
          <w:sz w:val="52"/>
          <w:szCs w:val="52"/>
        </w:rPr>
        <w:br w:type="page"/>
      </w:r>
      <w:ins w:id="70" w:author="超 杨" w:date="2019-11-15T15:14:00Z">
        <w:r w:rsidR="00ED62D2" w:rsidRPr="00F6426C">
          <w:rPr>
            <w:rFonts w:hint="eastAsia"/>
          </w:rPr>
          <w:t>第</w:t>
        </w:r>
        <w:r w:rsidR="00ED62D2" w:rsidRPr="00F6426C">
          <w:t>5</w:t>
        </w:r>
        <w:r w:rsidR="00ED62D2" w:rsidRPr="00F6426C">
          <w:rPr>
            <w:rFonts w:hint="eastAsia"/>
          </w:rPr>
          <w:t>章</w:t>
        </w:r>
        <w:r w:rsidR="00ED62D2" w:rsidRPr="00F6426C">
          <w:t xml:space="preserve">  </w:t>
        </w:r>
        <w:r w:rsidR="00ED62D2">
          <w:rPr>
            <w:rFonts w:hint="eastAsia"/>
          </w:rPr>
          <w:t>学习</w:t>
        </w:r>
        <w:r w:rsidR="00ED62D2">
          <w:t>WebGL2</w:t>
        </w:r>
      </w:ins>
    </w:p>
    <w:p w14:paraId="381324F1" w14:textId="1289DD6B" w:rsidR="00F6426C" w:rsidRDefault="00036AC0" w:rsidP="00036AC0">
      <w:pPr>
        <w:rPr>
          <w:ins w:id="71" w:author="超 杨" w:date="2019-11-15T15:14:00Z"/>
          <w:rFonts w:hint="eastAsia"/>
          <w:shd w:val="clear" w:color="auto" w:fill="auto"/>
        </w:rPr>
        <w:pPrChange w:id="72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3" w:author="超 杨" w:date="2019-11-15T15:15:00Z">
        <w:r>
          <w:rPr>
            <w:rFonts w:hint="eastAsia"/>
            <w:shd w:val="clear" w:color="auto" w:fill="auto"/>
          </w:rPr>
          <w:t>（介绍本书使用的</w:t>
        </w:r>
        <w:r>
          <w:rPr>
            <w:shd w:val="clear" w:color="auto" w:fill="auto"/>
          </w:rPr>
          <w:t>webgl2</w:t>
        </w:r>
        <w:r>
          <w:rPr>
            <w:rFonts w:hint="eastAsia"/>
            <w:shd w:val="clear" w:color="auto" w:fill="auto"/>
          </w:rPr>
          <w:t xml:space="preserve">特性：如 </w:t>
        </w:r>
        <w:proofErr w:type="spellStart"/>
        <w:r>
          <w:rPr>
            <w:rFonts w:hint="eastAsia"/>
            <w:shd w:val="clear" w:color="auto" w:fill="auto"/>
          </w:rPr>
          <w:t>vao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glsl</w:t>
        </w:r>
        <w:proofErr w:type="spellEnd"/>
        <w:r>
          <w:rPr>
            <w:shd w:val="clear" w:color="auto" w:fill="auto"/>
          </w:rPr>
          <w:t xml:space="preserve"> 300 </w:t>
        </w:r>
        <w:proofErr w:type="spellStart"/>
        <w:r>
          <w:rPr>
            <w:shd w:val="clear" w:color="auto" w:fill="auto"/>
          </w:rPr>
          <w:t>es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ubo</w:t>
        </w:r>
        <w:proofErr w:type="spellEnd"/>
        <w:r>
          <w:rPr>
            <w:rFonts w:hint="eastAsia"/>
            <w:shd w:val="clear" w:color="auto" w:fill="auto"/>
          </w:rPr>
          <w:t>）</w:t>
        </w:r>
      </w:ins>
    </w:p>
    <w:p w14:paraId="3BE3D487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ins w:id="74" w:author="超 杨" w:date="2019-11-15T15:1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75" w:author="超 杨" w:date="2019-10-22T17:04:00Z"/>
        </w:rPr>
      </w:pPr>
      <w:ins w:id="76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77" w:author="超 杨" w:date="2019-10-22T17:05:00Z"/>
        </w:rPr>
      </w:pPr>
      <w:ins w:id="78" w:author="超 杨" w:date="2019-10-22T17:00:00Z">
        <w:r>
          <w:rPr>
            <w:rFonts w:hint="eastAsia"/>
          </w:rPr>
          <w:t>修改</w:t>
        </w:r>
      </w:ins>
      <w:ins w:id="79" w:author="超 杨" w:date="2019-10-22T17:04:00Z">
        <w:r>
          <w:rPr>
            <w:rFonts w:hint="eastAsia"/>
          </w:rPr>
          <w:t>？</w:t>
        </w:r>
      </w:ins>
      <w:ins w:id="80" w:author="超 杨" w:date="2019-10-22T17:00:00Z">
        <w:r>
          <w:rPr>
            <w:rFonts w:hint="eastAsia"/>
          </w:rPr>
          <w:t>：</w:t>
        </w:r>
      </w:ins>
      <w:ins w:id="81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82" w:author="超 杨" w:date="2019-10-22T17:05:00Z"/>
        </w:rPr>
      </w:pPr>
      <w:ins w:id="83" w:author="超 杨" w:date="2019-10-22T17:05:00Z">
        <w:r>
          <w:t>////</w:t>
        </w:r>
      </w:ins>
      <w:ins w:id="84" w:author="超 杨" w:date="2019-10-22T17:03:00Z">
        <w:r>
          <w:rPr>
            <w:rFonts w:hint="eastAsia"/>
          </w:rPr>
          <w:t>给出本书</w:t>
        </w:r>
      </w:ins>
      <w:ins w:id="85" w:author="超 杨" w:date="2019-10-22T17:05:00Z">
        <w:r>
          <w:rPr>
            <w:rFonts w:hint="eastAsia"/>
          </w:rPr>
          <w:t>涉及</w:t>
        </w:r>
      </w:ins>
      <w:ins w:id="86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87" w:author="超 杨" w:date="2019-10-23T09:49:00Z"/>
        </w:rPr>
      </w:pPr>
      <w:ins w:id="88" w:author="超 杨" w:date="2019-10-22T17:06:00Z">
        <w:r>
          <w:rPr>
            <w:rFonts w:hint="eastAsia"/>
          </w:rPr>
          <w:t>根据目前的知识，</w:t>
        </w:r>
      </w:ins>
      <w:ins w:id="89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90" w:author="超 杨" w:date="2019-10-23T09:50:00Z"/>
        </w:rPr>
      </w:pPr>
      <w:ins w:id="91" w:author="超 杨" w:date="2019-10-23T09:50:00Z">
        <w:r>
          <w:rPr>
            <w:rFonts w:hint="eastAsia"/>
          </w:rPr>
          <w:t>编辑器</w:t>
        </w:r>
      </w:ins>
      <w:ins w:id="92" w:author="超 杨" w:date="2019-10-23T09:49:00Z">
        <w:r>
          <w:rPr>
            <w:rFonts w:hint="eastAsia"/>
          </w:rPr>
          <w:t>核心</w:t>
        </w:r>
      </w:ins>
      <w:ins w:id="93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94" w:author="超 杨" w:date="2019-10-23T09:50:00Z"/>
        </w:rPr>
      </w:pPr>
    </w:p>
    <w:p w14:paraId="0E3702E4" w14:textId="4DE03306" w:rsidR="0079422A" w:rsidRDefault="0079422A" w:rsidP="009A26BF">
      <w:pPr>
        <w:rPr>
          <w:ins w:id="95" w:author="超 杨" w:date="2019-10-23T09:51:00Z"/>
        </w:rPr>
      </w:pPr>
      <w:ins w:id="96" w:author="超 杨" w:date="2019-10-23T09:50:00Z">
        <w:r>
          <w:rPr>
            <w:rFonts w:hint="eastAsia"/>
          </w:rPr>
          <w:t>根据编辑器</w:t>
        </w:r>
      </w:ins>
      <w:ins w:id="97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98" w:author="超 杨" w:date="2019-10-23T09:49:00Z"/>
        </w:rPr>
      </w:pPr>
      <w:ins w:id="99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100" w:author="超 杨" w:date="2019-10-22T17:05:00Z"/>
        </w:rPr>
      </w:pPr>
      <w:ins w:id="101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102" w:author="超 杨" w:date="2019-10-22T17:04:00Z"/>
        </w:rPr>
      </w:pPr>
      <w:ins w:id="103" w:author="超 杨" w:date="2019-10-22T17:03:00Z">
        <w:r>
          <w:rPr>
            <w:rFonts w:hint="eastAsia"/>
          </w:rPr>
          <w:t>）提前；然后此处</w:t>
        </w:r>
      </w:ins>
      <w:ins w:id="104" w:author="超 杨" w:date="2019-10-22T17:00:00Z">
        <w:r>
          <w:rPr>
            <w:rFonts w:hint="eastAsia"/>
          </w:rPr>
          <w:t>结合</w:t>
        </w:r>
      </w:ins>
      <w:ins w:id="105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106" w:author="超 杨" w:date="2019-10-22T17:04:00Z"/>
        </w:rPr>
      </w:pPr>
    </w:p>
    <w:p w14:paraId="2E56344F" w14:textId="6D80CE78" w:rsidR="003552C7" w:rsidRDefault="003552C7" w:rsidP="009A26BF">
      <w:pPr>
        <w:rPr>
          <w:ins w:id="107" w:author="超 杨" w:date="2019-10-22T17:04:00Z"/>
        </w:rPr>
      </w:pPr>
      <w:ins w:id="108" w:author="超 杨" w:date="2019-10-22T17:05:00Z">
        <w:r>
          <w:t>////</w:t>
        </w:r>
      </w:ins>
      <w:ins w:id="109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110" w:author="超 杨" w:date="2019-10-22T17:00:00Z"/>
        </w:rPr>
      </w:pPr>
      <w:ins w:id="111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112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113" w:author="超 杨" w:date="2019-10-17T09:13:00Z"/>
        </w:rPr>
      </w:pPr>
      <w:ins w:id="114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115" w:author="超 杨" w:date="2019-10-17T09:12:00Z"/>
        </w:rPr>
      </w:pPr>
    </w:p>
    <w:p w14:paraId="7E18E282" w14:textId="64A7CFF3" w:rsidR="003A45CB" w:rsidRDefault="00736806">
      <w:ins w:id="116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117" w:author="超 杨" w:date="2019-10-17T09:11:00Z">
        <w:r>
          <w:rPr>
            <w:rFonts w:hint="eastAsia"/>
          </w:rPr>
          <w:t>在本书开头（序言</w:t>
        </w:r>
      </w:ins>
      <w:ins w:id="118" w:author="超 杨" w:date="2019-10-17T09:13:00Z">
        <w:r>
          <w:rPr>
            <w:rFonts w:hint="eastAsia"/>
          </w:rPr>
          <w:t>？</w:t>
        </w:r>
      </w:ins>
      <w:ins w:id="119" w:author="超 杨" w:date="2019-10-17T09:11:00Z">
        <w:r>
          <w:rPr>
            <w:rFonts w:hint="eastAsia"/>
          </w:rPr>
          <w:t>）</w:t>
        </w:r>
      </w:ins>
      <w:ins w:id="120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121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122" w:author="超 杨" w:date="2019-10-18T09:59:00Z"/>
        </w:rPr>
      </w:pPr>
      <w:ins w:id="123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124" w:author="超 杨" w:date="2019-10-18T09:59:00Z"/>
        </w:rPr>
      </w:pPr>
      <w:ins w:id="125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126" w:author="超 杨" w:date="2019-10-18T09:59:00Z"/>
        </w:rPr>
      </w:pPr>
      <w:ins w:id="127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128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129" w:author="超 杨" w:date="2019-10-18T09:59:00Z"/>
        </w:rPr>
      </w:pPr>
      <w:ins w:id="130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131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132" w:author="超 杨" w:date="2019-10-23T10:23:00Z"/>
        </w:rPr>
      </w:pPr>
      <w:ins w:id="133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134" w:author="超 杨" w:date="2019-10-23T12:09:00Z"/>
        </w:rPr>
      </w:pPr>
      <w:proofErr w:type="gramStart"/>
      <w:ins w:id="135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136" w:author="超 杨" w:date="2019-10-23T12:09:00Z"/>
        </w:rPr>
      </w:pPr>
    </w:p>
    <w:p w14:paraId="0F62D40B" w14:textId="4F6B3982" w:rsidR="006E7CC0" w:rsidRDefault="006E7CC0">
      <w:pPr>
        <w:rPr>
          <w:ins w:id="137" w:author="超 杨" w:date="2019-10-23T12:09:00Z"/>
        </w:rPr>
      </w:pPr>
      <w:proofErr w:type="gramStart"/>
      <w:ins w:id="138" w:author="超 杨" w:date="2019-10-23T10:24:00Z">
        <w:r>
          <w:t>note</w:t>
        </w:r>
        <w:proofErr w:type="gramEnd"/>
        <w:r>
          <w:t xml:space="preserve">: </w:t>
        </w:r>
      </w:ins>
      <w:ins w:id="139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140" w:author="超 杨" w:date="2019-10-23T12:09:00Z"/>
        </w:rPr>
      </w:pPr>
    </w:p>
    <w:p w14:paraId="50532909" w14:textId="24962C3A" w:rsidR="00DE11CD" w:rsidRDefault="00DE11CD">
      <w:pPr>
        <w:rPr>
          <w:ins w:id="141" w:author="超 杨" w:date="2019-10-23T10:23:00Z"/>
        </w:rPr>
      </w:pPr>
      <w:proofErr w:type="spellStart"/>
      <w:ins w:id="142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143" w:author="超 杨" w:date="2019-10-23T16:20:00Z"/>
        </w:rPr>
      </w:pPr>
      <w:ins w:id="144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145" w:author="超 杨" w:date="2019-10-23T16:20:00Z"/>
        </w:rPr>
      </w:pPr>
    </w:p>
    <w:p w14:paraId="5626EF87" w14:textId="77777777" w:rsidR="007B6034" w:rsidRDefault="007B6034" w:rsidP="00F6426C">
      <w:pPr>
        <w:rPr>
          <w:ins w:id="146" w:author="超 杨" w:date="2019-10-23T16:20:00Z"/>
        </w:rPr>
      </w:pPr>
      <w:ins w:id="147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148" w:author="超 杨" w:date="2019-10-23T16:20:00Z"/>
        </w:rPr>
      </w:pPr>
      <w:proofErr w:type="gramStart"/>
      <w:ins w:id="149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150" w:author="超 杨" w:date="2019-10-23T16:20:00Z"/>
        </w:rPr>
      </w:pPr>
    </w:p>
    <w:p w14:paraId="61C69264" w14:textId="77777777" w:rsidR="007B6034" w:rsidRDefault="007B6034" w:rsidP="007B6034">
      <w:pPr>
        <w:rPr>
          <w:ins w:id="151" w:author="超 杨" w:date="2019-10-23T16:20:00Z"/>
        </w:rPr>
      </w:pPr>
      <w:proofErr w:type="gramStart"/>
      <w:ins w:id="152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153" w:author="超 杨" w:date="2019-10-23T16:20:00Z"/>
        </w:rPr>
      </w:pPr>
      <w:ins w:id="154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155" w:author="超 杨" w:date="2019-10-23T16:20:00Z"/>
        </w:rPr>
      </w:pPr>
    </w:p>
    <w:p w14:paraId="7E7A549A" w14:textId="77777777" w:rsidR="007B6034" w:rsidRDefault="007B6034" w:rsidP="007B6034">
      <w:pPr>
        <w:rPr>
          <w:ins w:id="156" w:author="超 杨" w:date="2019-10-23T16:20:00Z"/>
        </w:rPr>
      </w:pPr>
      <w:proofErr w:type="gramStart"/>
      <w:ins w:id="157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158" w:author="超 杨" w:date="2019-10-23T16:20:00Z"/>
        </w:rPr>
      </w:pPr>
      <w:proofErr w:type="gramStart"/>
      <w:ins w:id="159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160" w:author="超 杨" w:date="2019-10-23T16:20:00Z"/>
        </w:rPr>
      </w:pPr>
    </w:p>
    <w:p w14:paraId="6C483F2C" w14:textId="2EC001CF" w:rsidR="007B6034" w:rsidRDefault="007B6034" w:rsidP="00F6426C">
      <w:pPr>
        <w:rPr>
          <w:ins w:id="161" w:author="超 杨" w:date="2019-10-23T17:36:00Z"/>
        </w:rPr>
      </w:pPr>
      <w:ins w:id="162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163" w:author="超 杨" w:date="2019-10-23T17:36:00Z"/>
        </w:rPr>
      </w:pPr>
    </w:p>
    <w:p w14:paraId="4A799868" w14:textId="35D8A1ED" w:rsidR="00AF332C" w:rsidRDefault="00AF332C" w:rsidP="00F6426C">
      <w:pPr>
        <w:rPr>
          <w:ins w:id="164" w:author="超 杨" w:date="2019-10-23T17:36:00Z"/>
        </w:rPr>
      </w:pPr>
      <w:ins w:id="165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166" w:author="超 杨" w:date="2019-10-23T17:36:00Z"/>
        </w:rPr>
      </w:pPr>
      <w:ins w:id="167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168" w:author="超 杨" w:date="2019-10-23T17:36:00Z"/>
        </w:rPr>
      </w:pPr>
      <w:ins w:id="169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170" w:author="超 杨" w:date="2019-10-23T17:58:00Z"/>
        </w:rPr>
      </w:pPr>
      <w:ins w:id="171" w:author="超 杨" w:date="2019-10-23T17:36:00Z">
        <w:r>
          <w:t>Should handle Result</w:t>
        </w:r>
      </w:ins>
      <w:ins w:id="172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173" w:author="超 杨" w:date="2019-10-23T17:58:00Z"/>
        </w:rPr>
      </w:pPr>
    </w:p>
    <w:p w14:paraId="39622598" w14:textId="77777777" w:rsidR="00FC5890" w:rsidRDefault="00FC5890" w:rsidP="00F6426C">
      <w:pPr>
        <w:rPr>
          <w:ins w:id="174" w:author="超 杨" w:date="2019-10-23T17:58:00Z"/>
        </w:rPr>
      </w:pPr>
    </w:p>
    <w:p w14:paraId="2530096F" w14:textId="3561EDF9" w:rsidR="00FB00E6" w:rsidRDefault="00FC5890">
      <w:pPr>
        <w:rPr>
          <w:ins w:id="175" w:author="超 杨" w:date="2019-10-23T18:35:00Z"/>
        </w:rPr>
      </w:pPr>
      <w:ins w:id="176" w:author="超 杨" w:date="2019-10-23T17:58:00Z">
        <w:r>
          <w:rPr>
            <w:rFonts w:hint="eastAsia"/>
          </w:rPr>
          <w:t>对于</w:t>
        </w:r>
      </w:ins>
      <w:ins w:id="177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178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179" w:author="超 杨" w:date="2019-10-23T10:23:00Z"/>
        </w:rPr>
      </w:pPr>
      <w:ins w:id="180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181" w:author="超 杨" w:date="2019-10-24T07:57:00Z"/>
        </w:rPr>
      </w:pPr>
    </w:p>
    <w:p w14:paraId="4D931148" w14:textId="77777777" w:rsidR="009804D0" w:rsidRDefault="009804D0" w:rsidP="00F6426C">
      <w:pPr>
        <w:rPr>
          <w:ins w:id="182" w:author="超 杨" w:date="2019-10-24T07:57:00Z"/>
        </w:rPr>
      </w:pPr>
    </w:p>
    <w:p w14:paraId="1E0AC3E3" w14:textId="77777777" w:rsidR="009804D0" w:rsidRDefault="009804D0" w:rsidP="00F6426C">
      <w:pPr>
        <w:rPr>
          <w:ins w:id="183" w:author="超 杨" w:date="2019-10-24T07:57:00Z"/>
        </w:rPr>
      </w:pPr>
    </w:p>
    <w:p w14:paraId="6D47D852" w14:textId="6D91B648" w:rsidR="009804D0" w:rsidRDefault="009804D0" w:rsidP="00F6426C">
      <w:pPr>
        <w:rPr>
          <w:ins w:id="184" w:author="超 杨" w:date="2019-10-24T07:57:00Z"/>
        </w:rPr>
      </w:pPr>
      <w:ins w:id="185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186" w:author="超 杨" w:date="2019-10-24T07:57:00Z"/>
        </w:rPr>
      </w:pPr>
      <w:ins w:id="187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188" w:author="超 杨" w:date="2019-10-24T07:57:00Z"/>
        </w:rPr>
      </w:pPr>
    </w:p>
    <w:p w14:paraId="0A0AECB5" w14:textId="7A37E739" w:rsidR="009804D0" w:rsidRDefault="009804D0" w:rsidP="00F6426C">
      <w:pPr>
        <w:rPr>
          <w:ins w:id="189" w:author="超 杨" w:date="2019-10-24T07:57:00Z"/>
        </w:rPr>
      </w:pPr>
      <w:ins w:id="190" w:author="超 杨" w:date="2019-10-24T07:57:00Z">
        <w:r>
          <w:rPr>
            <w:rFonts w:hint="eastAsia"/>
          </w:rPr>
          <w:t>对于</w:t>
        </w:r>
      </w:ins>
      <w:ins w:id="191" w:author="超 杨" w:date="2019-10-24T07:59:00Z">
        <w:r>
          <w:rPr>
            <w:rFonts w:hint="eastAsia"/>
          </w:rPr>
          <w:t>以下情况，使用List</w:t>
        </w:r>
      </w:ins>
      <w:ins w:id="192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193" w:author="超 杨" w:date="2019-10-24T07:57:00Z"/>
        </w:rPr>
      </w:pPr>
      <w:ins w:id="194" w:author="超 杨" w:date="2019-10-24T07:57:00Z">
        <w:r>
          <w:rPr>
            <w:rFonts w:hint="eastAsia"/>
          </w:rPr>
          <w:t>元素少</w:t>
        </w:r>
      </w:ins>
      <w:ins w:id="195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196" w:author="超 杨" w:date="2019-10-24T07:58:00Z"/>
        </w:rPr>
      </w:pPr>
      <w:ins w:id="197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198" w:author="超 杨" w:date="2019-10-24T07:59:00Z"/>
        </w:rPr>
      </w:pPr>
    </w:p>
    <w:p w14:paraId="4DAE674C" w14:textId="50BF87D6" w:rsidR="009804D0" w:rsidRDefault="009804D0">
      <w:pPr>
        <w:rPr>
          <w:ins w:id="199" w:author="超 杨" w:date="2019-10-24T07:57:00Z"/>
        </w:rPr>
      </w:pPr>
      <w:ins w:id="200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201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202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203" w:author="超 杨" w:date="2019-10-24T07:57:00Z"/>
        </w:rPr>
      </w:pPr>
      <w:ins w:id="204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205" w:author="超 杨" w:date="2019-10-24T10:40:00Z"/>
        </w:rPr>
      </w:pPr>
      <w:ins w:id="206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207" w:author="超 杨" w:date="2019-10-24T10:40:00Z"/>
        </w:rPr>
      </w:pPr>
      <w:proofErr w:type="gramStart"/>
      <w:ins w:id="208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209" w:author="超 杨" w:date="2019-10-24T10:40:00Z"/>
        </w:rPr>
      </w:pPr>
      <w:ins w:id="210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211" w:author="超 杨" w:date="2019-10-24T10:40:00Z"/>
        </w:rPr>
      </w:pPr>
      <w:ins w:id="212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213" w:author="超 杨" w:date="2019-10-24T10:40:00Z"/>
        </w:rPr>
      </w:pPr>
      <w:ins w:id="214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215" w:author="超 杨" w:date="2019-10-24T10:40:00Z"/>
        </w:rPr>
      </w:pPr>
    </w:p>
    <w:p w14:paraId="06172B21" w14:textId="4CB93702" w:rsidR="00F6426C" w:rsidRPr="00F6426C" w:rsidRDefault="001225E2" w:rsidP="00F6426C">
      <w:ins w:id="216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217" w:author="超 杨" w:date="2019-10-24T10:40:00Z"/>
        </w:rPr>
      </w:pPr>
      <w:ins w:id="218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219" w:author="超 杨" w:date="2019-10-24T10:41:00Z"/>
        </w:rPr>
      </w:pPr>
      <w:proofErr w:type="gramStart"/>
      <w:ins w:id="220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221" w:author="超 杨" w:date="2019-10-24T10:41:00Z"/>
        </w:rPr>
      </w:pPr>
      <w:proofErr w:type="gramStart"/>
      <w:ins w:id="222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223" w:author="超 杨" w:date="2019-10-24T10:40:00Z"/>
        </w:rPr>
      </w:pPr>
    </w:p>
    <w:p w14:paraId="62617EEF" w14:textId="514F8352" w:rsidR="001225E2" w:rsidRPr="00F6426C" w:rsidRDefault="001225E2" w:rsidP="00F6426C">
      <w:ins w:id="224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225" w:author="超 杨" w:date="2019-10-24T10:41:00Z"/>
        </w:rPr>
      </w:pPr>
      <w:ins w:id="226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227" w:author="超 杨" w:date="2019-10-24T10:41:00Z"/>
        </w:rPr>
      </w:pPr>
      <w:ins w:id="228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229" w:author="超 杨" w:date="2019-10-24T10:41:00Z"/>
        </w:rPr>
      </w:pPr>
      <w:ins w:id="230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231" w:author="超 杨" w:date="2019-10-24T10:41:00Z"/>
        </w:rPr>
      </w:pPr>
      <w:ins w:id="232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233" w:author="超 杨" w:date="2019-10-24T10:41:00Z"/>
        </w:rPr>
      </w:pPr>
      <w:ins w:id="234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235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236" w:author="超 杨" w:date="2019-10-24T10:41:00Z"/>
        </w:rPr>
      </w:pPr>
      <w:ins w:id="237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238" w:author="超 杨" w:date="2019-10-24T10:41:00Z"/>
        </w:rPr>
      </w:pPr>
      <w:ins w:id="239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240" w:author="超 杨" w:date="2019-10-24T10:41:00Z"/>
        </w:rPr>
      </w:pPr>
    </w:p>
    <w:p w14:paraId="12E5F980" w14:textId="77777777" w:rsidR="001225E2" w:rsidRDefault="001225E2" w:rsidP="001225E2">
      <w:pPr>
        <w:rPr>
          <w:ins w:id="241" w:author="超 杨" w:date="2019-10-24T10:41:00Z"/>
        </w:rPr>
      </w:pPr>
    </w:p>
    <w:p w14:paraId="1BA1522F" w14:textId="77777777" w:rsidR="001225E2" w:rsidRDefault="001225E2" w:rsidP="001225E2">
      <w:pPr>
        <w:rPr>
          <w:ins w:id="242" w:author="超 杨" w:date="2019-10-24T10:41:00Z"/>
        </w:rPr>
      </w:pPr>
    </w:p>
    <w:p w14:paraId="16DA8EC6" w14:textId="77777777" w:rsidR="001225E2" w:rsidRDefault="001225E2" w:rsidP="001225E2">
      <w:pPr>
        <w:rPr>
          <w:ins w:id="243" w:author="超 杨" w:date="2019-10-24T10:41:00Z"/>
        </w:rPr>
      </w:pPr>
      <w:ins w:id="244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245" w:author="超 杨" w:date="2019-10-24T10:41:00Z"/>
        </w:rPr>
      </w:pPr>
      <w:proofErr w:type="gramStart"/>
      <w:ins w:id="246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247" w:author="超 杨" w:date="2019-10-24T10:41:00Z"/>
        </w:rPr>
      </w:pPr>
    </w:p>
    <w:p w14:paraId="3D150F2F" w14:textId="77777777" w:rsidR="001225E2" w:rsidRDefault="001225E2" w:rsidP="001225E2">
      <w:pPr>
        <w:rPr>
          <w:ins w:id="248" w:author="超 杨" w:date="2019-10-24T10:41:00Z"/>
        </w:rPr>
      </w:pPr>
    </w:p>
    <w:p w14:paraId="6BF45870" w14:textId="77777777" w:rsidR="001225E2" w:rsidRDefault="001225E2" w:rsidP="001225E2">
      <w:pPr>
        <w:rPr>
          <w:ins w:id="249" w:author="超 杨" w:date="2019-10-24T10:41:00Z"/>
        </w:rPr>
      </w:pPr>
      <w:ins w:id="250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251" w:author="超 杨" w:date="2019-10-24T10:41:00Z"/>
        </w:rPr>
      </w:pPr>
      <w:proofErr w:type="gramStart"/>
      <w:ins w:id="252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253" w:author="超 杨" w:date="2019-10-24T10:41:00Z"/>
        </w:rPr>
      </w:pPr>
    </w:p>
    <w:p w14:paraId="43B0FD9A" w14:textId="77777777" w:rsidR="001225E2" w:rsidRDefault="001225E2" w:rsidP="001225E2">
      <w:pPr>
        <w:rPr>
          <w:ins w:id="254" w:author="超 杨" w:date="2019-10-24T10:41:00Z"/>
        </w:rPr>
      </w:pPr>
    </w:p>
    <w:p w14:paraId="77FDE11F" w14:textId="77777777" w:rsidR="001225E2" w:rsidRDefault="001225E2" w:rsidP="001225E2">
      <w:pPr>
        <w:rPr>
          <w:ins w:id="255" w:author="超 杨" w:date="2019-10-24T10:41:00Z"/>
        </w:rPr>
      </w:pPr>
      <w:ins w:id="256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257" w:author="超 杨" w:date="2019-10-24T10:41:00Z"/>
        </w:rPr>
      </w:pPr>
      <w:proofErr w:type="spellStart"/>
      <w:proofErr w:type="gramStart"/>
      <w:ins w:id="258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259" w:author="超 杨" w:date="2019-10-24T10:41:00Z"/>
        </w:rPr>
      </w:pPr>
      <w:ins w:id="260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261" w:author="超 杨" w:date="2019-10-24T10:41:00Z"/>
        </w:rPr>
      </w:pPr>
    </w:p>
    <w:p w14:paraId="604FA0B7" w14:textId="77777777" w:rsidR="001225E2" w:rsidRDefault="001225E2" w:rsidP="001225E2">
      <w:pPr>
        <w:rPr>
          <w:ins w:id="262" w:author="超 杨" w:date="2019-10-24T10:41:00Z"/>
        </w:rPr>
      </w:pPr>
    </w:p>
    <w:p w14:paraId="69D57A2C" w14:textId="77777777" w:rsidR="001225E2" w:rsidRDefault="001225E2" w:rsidP="001225E2">
      <w:pPr>
        <w:rPr>
          <w:ins w:id="263" w:author="超 杨" w:date="2019-10-24T10:41:00Z"/>
        </w:rPr>
      </w:pPr>
      <w:proofErr w:type="gramStart"/>
      <w:ins w:id="264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265" w:author="超 杨" w:date="2019-10-24T10:41:00Z"/>
        </w:rPr>
      </w:pPr>
      <w:ins w:id="266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267" w:author="超 杨" w:date="2019-10-24T10:41:00Z"/>
        </w:rPr>
      </w:pPr>
      <w:ins w:id="268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269" w:author="超 杨" w:date="2019-10-24T10:41:00Z"/>
        </w:rPr>
      </w:pPr>
    </w:p>
    <w:p w14:paraId="6376C66D" w14:textId="77777777" w:rsidR="001225E2" w:rsidRDefault="001225E2" w:rsidP="001225E2">
      <w:pPr>
        <w:rPr>
          <w:ins w:id="270" w:author="超 杨" w:date="2019-10-24T10:41:00Z"/>
        </w:rPr>
      </w:pPr>
    </w:p>
    <w:p w14:paraId="5EA72920" w14:textId="77777777" w:rsidR="001225E2" w:rsidRDefault="001225E2" w:rsidP="001225E2">
      <w:pPr>
        <w:rPr>
          <w:ins w:id="271" w:author="超 杨" w:date="2019-10-24T10:41:00Z"/>
        </w:rPr>
      </w:pPr>
    </w:p>
    <w:p w14:paraId="4DE18F2F" w14:textId="77777777" w:rsidR="001225E2" w:rsidRDefault="001225E2" w:rsidP="001225E2">
      <w:pPr>
        <w:rPr>
          <w:ins w:id="272" w:author="超 杨" w:date="2019-10-24T10:41:00Z"/>
        </w:rPr>
      </w:pPr>
    </w:p>
    <w:p w14:paraId="613EE0C1" w14:textId="77777777" w:rsidR="001225E2" w:rsidRDefault="001225E2" w:rsidP="001225E2">
      <w:pPr>
        <w:rPr>
          <w:ins w:id="273" w:author="超 杨" w:date="2019-10-24T10:41:00Z"/>
        </w:rPr>
      </w:pPr>
      <w:proofErr w:type="spellStart"/>
      <w:ins w:id="274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275" w:author="超 杨" w:date="2019-10-24T10:41:00Z"/>
        </w:rPr>
      </w:pPr>
      <w:ins w:id="276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277" w:author="超 杨" w:date="2019-10-24T10:41:00Z"/>
        </w:rPr>
      </w:pPr>
      <w:ins w:id="278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279" w:author="超 杨" w:date="2019-10-24T10:41:00Z"/>
        </w:rPr>
      </w:pPr>
      <w:ins w:id="280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281" w:author="超 杨" w:date="2019-10-24T10:41:00Z"/>
        </w:rPr>
      </w:pPr>
      <w:ins w:id="282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283" w:author="超 杨" w:date="2019-10-24T10:41:00Z"/>
        </w:rPr>
      </w:pPr>
    </w:p>
    <w:p w14:paraId="1A86D053" w14:textId="77777777" w:rsidR="001225E2" w:rsidRDefault="001225E2" w:rsidP="001225E2">
      <w:pPr>
        <w:rPr>
          <w:ins w:id="284" w:author="超 杨" w:date="2019-10-24T10:41:00Z"/>
        </w:rPr>
      </w:pPr>
    </w:p>
    <w:p w14:paraId="40F2CE87" w14:textId="77777777" w:rsidR="001225E2" w:rsidRDefault="001225E2" w:rsidP="001225E2">
      <w:pPr>
        <w:rPr>
          <w:ins w:id="285" w:author="超 杨" w:date="2019-10-24T10:41:00Z"/>
        </w:rPr>
      </w:pPr>
    </w:p>
    <w:p w14:paraId="3DE9EABC" w14:textId="77777777" w:rsidR="001225E2" w:rsidRDefault="001225E2" w:rsidP="001225E2">
      <w:pPr>
        <w:rPr>
          <w:ins w:id="286" w:author="超 杨" w:date="2019-10-24T10:41:00Z"/>
        </w:rPr>
      </w:pPr>
      <w:proofErr w:type="spellStart"/>
      <w:ins w:id="287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288" w:author="超 杨" w:date="2019-10-24T10:41:00Z"/>
        </w:rPr>
      </w:pPr>
      <w:ins w:id="289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290" w:author="超 杨" w:date="2019-10-24T10:41:00Z"/>
        </w:rPr>
      </w:pPr>
      <w:ins w:id="291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292" w:author="超 杨" w:date="2019-10-24T10:41:00Z"/>
        </w:rPr>
      </w:pPr>
    </w:p>
    <w:p w14:paraId="39CC509E" w14:textId="77777777" w:rsidR="001225E2" w:rsidRDefault="001225E2" w:rsidP="001225E2">
      <w:pPr>
        <w:rPr>
          <w:ins w:id="293" w:author="超 杨" w:date="2019-10-24T10:41:00Z"/>
        </w:rPr>
      </w:pPr>
    </w:p>
    <w:p w14:paraId="6E3D9A3B" w14:textId="77777777" w:rsidR="001225E2" w:rsidRDefault="001225E2" w:rsidP="001225E2">
      <w:pPr>
        <w:rPr>
          <w:ins w:id="294" w:author="超 杨" w:date="2019-10-24T10:41:00Z"/>
        </w:rPr>
      </w:pPr>
    </w:p>
    <w:p w14:paraId="4C52CBA9" w14:textId="77777777" w:rsidR="001225E2" w:rsidRDefault="001225E2" w:rsidP="001225E2">
      <w:pPr>
        <w:rPr>
          <w:ins w:id="295" w:author="超 杨" w:date="2019-10-24T10:41:00Z"/>
        </w:rPr>
      </w:pPr>
      <w:ins w:id="296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297" w:author="超 杨" w:date="2019-10-24T10:41:00Z"/>
        </w:rPr>
      </w:pPr>
      <w:proofErr w:type="spellStart"/>
      <w:proofErr w:type="gramStart"/>
      <w:ins w:id="298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299" w:author="超 杨" w:date="2019-10-24T10:41:00Z"/>
        </w:rPr>
      </w:pPr>
      <w:proofErr w:type="spellStart"/>
      <w:proofErr w:type="gramStart"/>
      <w:ins w:id="300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301" w:author="超 杨" w:date="2019-10-24T10:41:00Z"/>
        </w:rPr>
      </w:pPr>
    </w:p>
    <w:p w14:paraId="467AD924" w14:textId="77777777" w:rsidR="001225E2" w:rsidRDefault="001225E2" w:rsidP="001225E2">
      <w:pPr>
        <w:rPr>
          <w:ins w:id="302" w:author="超 杨" w:date="2019-10-24T10:41:00Z"/>
        </w:rPr>
      </w:pPr>
    </w:p>
    <w:p w14:paraId="71E9121E" w14:textId="77777777" w:rsidR="001225E2" w:rsidRDefault="001225E2" w:rsidP="001225E2">
      <w:pPr>
        <w:rPr>
          <w:ins w:id="303" w:author="超 杨" w:date="2019-10-24T10:41:00Z"/>
        </w:rPr>
      </w:pPr>
      <w:proofErr w:type="spellStart"/>
      <w:ins w:id="304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305" w:author="超 杨" w:date="2019-10-24T10:41:00Z"/>
        </w:rPr>
      </w:pPr>
    </w:p>
    <w:p w14:paraId="7644C228" w14:textId="77777777" w:rsidR="001225E2" w:rsidRDefault="001225E2" w:rsidP="001225E2">
      <w:pPr>
        <w:rPr>
          <w:ins w:id="306" w:author="超 杨" w:date="2019-10-24T10:41:00Z"/>
        </w:rPr>
      </w:pPr>
    </w:p>
    <w:p w14:paraId="46D97211" w14:textId="77777777" w:rsidR="001225E2" w:rsidRDefault="001225E2" w:rsidP="001225E2">
      <w:pPr>
        <w:rPr>
          <w:ins w:id="307" w:author="超 杨" w:date="2019-10-24T10:41:00Z"/>
        </w:rPr>
      </w:pPr>
    </w:p>
    <w:p w14:paraId="1EF9C1A2" w14:textId="77777777" w:rsidR="001225E2" w:rsidRDefault="001225E2" w:rsidP="001225E2">
      <w:pPr>
        <w:rPr>
          <w:ins w:id="308" w:author="超 杨" w:date="2019-10-24T10:41:00Z"/>
        </w:rPr>
      </w:pPr>
      <w:proofErr w:type="spellStart"/>
      <w:ins w:id="309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310" w:author="超 杨" w:date="2019-10-24T10:41:00Z"/>
        </w:rPr>
      </w:pPr>
      <w:ins w:id="311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312" w:author="超 杨" w:date="2019-10-24T10:41:00Z"/>
        </w:rPr>
      </w:pPr>
      <w:ins w:id="313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314" w:author="超 杨" w:date="2019-10-24T10:41:00Z"/>
        </w:rPr>
      </w:pPr>
      <w:ins w:id="315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316" w:author="超 杨" w:date="2019-10-24T10:41:00Z"/>
        </w:rPr>
      </w:pPr>
      <w:ins w:id="317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318" w:author="超 杨" w:date="2019-10-24T10:41:00Z"/>
        </w:rPr>
      </w:pPr>
      <w:ins w:id="319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320" w:author="超 杨" w:date="2019-10-24T10:41:00Z"/>
        </w:rPr>
      </w:pPr>
      <w:ins w:id="321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322" w:author="超 杨" w:date="2019-10-24T10:41:00Z"/>
        </w:rPr>
      </w:pPr>
      <w:ins w:id="323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324" w:author="超 杨" w:date="2019-10-24T10:41:00Z"/>
        </w:rPr>
      </w:pPr>
    </w:p>
    <w:p w14:paraId="54C4B22B" w14:textId="77777777" w:rsidR="001225E2" w:rsidRDefault="001225E2" w:rsidP="001225E2">
      <w:pPr>
        <w:rPr>
          <w:ins w:id="325" w:author="超 杨" w:date="2019-10-24T10:41:00Z"/>
        </w:rPr>
      </w:pPr>
      <w:ins w:id="326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327" w:author="超 杨" w:date="2019-10-24T10:41:00Z"/>
        </w:rPr>
      </w:pPr>
      <w:ins w:id="328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329" w:author="超 杨" w:date="2019-10-24T10:41:00Z"/>
        </w:rPr>
      </w:pPr>
      <w:ins w:id="330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331" w:author="超 杨" w:date="2019-10-24T10:41:00Z"/>
        </w:rPr>
      </w:pPr>
    </w:p>
    <w:p w14:paraId="737940B6" w14:textId="77777777" w:rsidR="001225E2" w:rsidRDefault="001225E2" w:rsidP="001225E2">
      <w:pPr>
        <w:rPr>
          <w:ins w:id="332" w:author="超 杨" w:date="2019-10-24T10:41:00Z"/>
        </w:rPr>
      </w:pPr>
    </w:p>
    <w:p w14:paraId="0DB4685A" w14:textId="77777777" w:rsidR="001225E2" w:rsidRDefault="001225E2" w:rsidP="001225E2">
      <w:pPr>
        <w:rPr>
          <w:ins w:id="333" w:author="超 杨" w:date="2019-10-24T10:41:00Z"/>
        </w:rPr>
      </w:pPr>
    </w:p>
    <w:p w14:paraId="5D13FD44" w14:textId="77777777" w:rsidR="001225E2" w:rsidRDefault="001225E2" w:rsidP="001225E2">
      <w:pPr>
        <w:rPr>
          <w:ins w:id="334" w:author="超 杨" w:date="2019-10-24T10:41:00Z"/>
        </w:rPr>
      </w:pPr>
      <w:ins w:id="335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336" w:author="超 杨" w:date="2019-10-24T10:41:00Z"/>
        </w:rPr>
      </w:pPr>
    </w:p>
    <w:p w14:paraId="784303FC" w14:textId="77777777" w:rsidR="001225E2" w:rsidRDefault="001225E2" w:rsidP="001225E2">
      <w:pPr>
        <w:rPr>
          <w:ins w:id="337" w:author="超 杨" w:date="2019-10-24T10:41:00Z"/>
        </w:rPr>
      </w:pPr>
      <w:ins w:id="338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339" w:author="超 杨" w:date="2019-10-24T10:41:00Z"/>
        </w:rPr>
      </w:pPr>
      <w:ins w:id="340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341" w:author="超 杨" w:date="2019-10-24T10:41:00Z"/>
        </w:rPr>
      </w:pPr>
      <w:proofErr w:type="gramStart"/>
      <w:ins w:id="342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343" w:author="超 杨" w:date="2019-10-24T10:41:00Z"/>
        </w:rPr>
      </w:pPr>
      <w:ins w:id="344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345" w:author="超 杨" w:date="2019-10-24T10:41:00Z"/>
        </w:rPr>
      </w:pPr>
      <w:ins w:id="346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347" w:author="超 杨" w:date="2019-10-24T10:41:00Z"/>
        </w:rPr>
      </w:pPr>
      <w:ins w:id="348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349" w:author="超 杨" w:date="2019-10-24T10:41:00Z">
        <w:r>
          <w:rPr>
            <w:rFonts w:hint="eastAsia"/>
          </w:rPr>
          <w:t>）</w:t>
        </w:r>
      </w:ins>
    </w:p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350" w:author="超 杨" w:date="2019-10-24T11:02:00Z"/>
        </w:rPr>
      </w:pPr>
      <w:ins w:id="351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352" w:author="超 杨" w:date="2019-10-24T13:01:00Z"/>
        </w:rPr>
      </w:pPr>
      <w:ins w:id="353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354" w:author="超 杨" w:date="2019-10-24T11:02:00Z"/>
        </w:rPr>
      </w:pPr>
      <w:ins w:id="355" w:author="超 杨" w:date="2019-10-24T11:03:00Z">
        <w:r>
          <w:rPr>
            <w:rFonts w:hint="eastAsia"/>
          </w:rPr>
          <w:t>在编辑器的角度，对引擎的</w:t>
        </w:r>
      </w:ins>
      <w:ins w:id="356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357" w:author="超 杨" w:date="2019-10-24T11:02:00Z"/>
        </w:rPr>
      </w:pPr>
      <w:ins w:id="358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359" w:author="超 杨" w:date="2019-10-24T11:02:00Z"/>
        </w:rPr>
      </w:pPr>
      <w:proofErr w:type="gramStart"/>
      <w:ins w:id="360" w:author="超 杨" w:date="2019-10-24T11:02:00Z">
        <w:r>
          <w:t>e</w:t>
        </w:r>
        <w:proofErr w:type="gramEnd"/>
        <w:r>
          <w:t>.g. Result, ////</w:t>
        </w:r>
        <w:proofErr w:type="spellStart"/>
        <w:r>
          <w:t>HashMap</w:t>
        </w:r>
        <w:proofErr w:type="spellEnd"/>
      </w:ins>
    </w:p>
    <w:p w14:paraId="385F7BCF" w14:textId="020D10C0" w:rsidR="00ED592C" w:rsidRDefault="00ED592C" w:rsidP="00F6426C">
      <w:pPr>
        <w:rPr>
          <w:ins w:id="361" w:author="超 杨" w:date="2019-10-24T13:01:00Z"/>
        </w:rPr>
      </w:pPr>
      <w:ins w:id="362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363" w:author="超 杨" w:date="2019-10-24T11:24:00Z"/>
        </w:rPr>
      </w:pPr>
      <w:ins w:id="364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365" w:author="超 杨" w:date="2019-10-24T11:24:00Z"/>
        </w:rPr>
      </w:pPr>
    </w:p>
    <w:p w14:paraId="61C9FCD9" w14:textId="77777777" w:rsidR="00730DCA" w:rsidRDefault="00730DCA" w:rsidP="00F6426C">
      <w:pPr>
        <w:rPr>
          <w:ins w:id="366" w:author="超 杨" w:date="2019-10-24T11:24:00Z"/>
        </w:rPr>
      </w:pPr>
    </w:p>
    <w:p w14:paraId="279958B1" w14:textId="27E303F8" w:rsidR="00B50B3B" w:rsidRDefault="00730DCA">
      <w:pPr>
        <w:rPr>
          <w:ins w:id="367" w:author="超 杨" w:date="2019-10-24T11:27:00Z"/>
        </w:rPr>
      </w:pPr>
      <w:proofErr w:type="gramStart"/>
      <w:ins w:id="368" w:author="超 杨" w:date="2019-10-24T11:24:00Z">
        <w:r>
          <w:t>editor</w:t>
        </w:r>
        <w:proofErr w:type="gramEnd"/>
        <w:r>
          <w:t xml:space="preserve"> dependent on engine-. Ed </w:t>
        </w:r>
        <w:proofErr w:type="spellStart"/>
        <w:proofErr w:type="gramStart"/>
        <w:r>
          <w:t>api</w:t>
        </w:r>
        <w:proofErr w:type="spellEnd"/>
        <w:proofErr w:type="gramEnd"/>
        <w:r w:rsidR="003E2634">
          <w:t xml:space="preserve"> </w:t>
        </w:r>
      </w:ins>
    </w:p>
    <w:p w14:paraId="1CF609B2" w14:textId="6EDF860A" w:rsidR="00730DCA" w:rsidRDefault="00B50B3B">
      <w:pPr>
        <w:rPr>
          <w:ins w:id="369" w:author="超 杨" w:date="2019-10-24T11:02:00Z"/>
        </w:rPr>
      </w:pPr>
      <w:ins w:id="370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371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372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373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374" w:author="超 杨" w:date="2019-10-24T11:27:00Z">
        <w:r>
          <w:rPr>
            <w:rFonts w:hint="eastAsia"/>
          </w:rPr>
          <w:t>；</w:t>
        </w:r>
      </w:ins>
      <w:ins w:id="375" w:author="超 杨" w:date="2019-10-24T11:26:00Z">
        <w:r w:rsidR="00AC7CFA">
          <w:rPr>
            <w:rFonts w:hint="eastAsia"/>
          </w:rPr>
          <w:t>其它地方只依赖</w:t>
        </w:r>
      </w:ins>
      <w:ins w:id="376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proofErr w:type="spellStart"/>
        <w:r w:rsidR="00AC7CFA">
          <w:t>ShaderName</w:t>
        </w:r>
        <w:proofErr w:type="spellEnd"/>
        <w:r w:rsidR="00AC7CFA">
          <w:t>-.create</w:t>
        </w:r>
        <w:r w:rsidR="00AC7CFA">
          <w:rPr>
            <w:rFonts w:hint="eastAsia"/>
          </w:rPr>
          <w:t>函数）</w:t>
        </w:r>
      </w:ins>
      <w:ins w:id="377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378" w:author="超 杨" w:date="2019-10-24T12:59:00Z"/>
        </w:rPr>
      </w:pPr>
      <w:ins w:id="379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380" w:author="超 杨" w:date="2019-10-24T12:59:00Z"/>
        </w:rPr>
      </w:pPr>
    </w:p>
    <w:p w14:paraId="4775EC03" w14:textId="11EC09AE" w:rsidR="001B0FB2" w:rsidRDefault="001B0FB2" w:rsidP="00F6426C">
      <w:pPr>
        <w:rPr>
          <w:ins w:id="381" w:author="超 杨" w:date="2019-10-24T12:59:00Z"/>
        </w:rPr>
      </w:pPr>
      <w:ins w:id="382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383" w:author="超 杨" w:date="2019-10-24T12:59:00Z"/>
        </w:rPr>
      </w:pPr>
      <w:proofErr w:type="spellStart"/>
      <w:proofErr w:type="gramStart"/>
      <w:ins w:id="384" w:author="超 杨" w:date="2019-10-24T12:59:00Z">
        <w:r>
          <w:t>refactor:change</w:t>
        </w:r>
        <w:proofErr w:type="spellEnd"/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from </w:t>
        </w:r>
        <w:proofErr w:type="spellStart"/>
        <w:r>
          <w:t>int</w:t>
        </w:r>
        <w:proofErr w:type="spellEnd"/>
        <w:r>
          <w:t xml:space="preserve"> to abstract type</w:t>
        </w:r>
      </w:ins>
    </w:p>
    <w:p w14:paraId="273C22D7" w14:textId="491168A6" w:rsidR="001B0FB2" w:rsidRDefault="001B0FB2" w:rsidP="00F6426C">
      <w:pPr>
        <w:rPr>
          <w:ins w:id="385" w:author="超 杨" w:date="2019-10-24T16:14:00Z"/>
        </w:rPr>
      </w:pPr>
      <w:ins w:id="386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387" w:author="超 杨" w:date="2019-10-24T16:14:00Z"/>
        </w:rPr>
      </w:pPr>
    </w:p>
    <w:p w14:paraId="3FDEA8F3" w14:textId="651F40F3" w:rsidR="00A633C1" w:rsidRDefault="00A633C1" w:rsidP="00F6426C">
      <w:pPr>
        <w:rPr>
          <w:ins w:id="388" w:author="超 杨" w:date="2019-10-24T16:14:00Z"/>
        </w:rPr>
      </w:pPr>
      <w:ins w:id="389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390" w:author="超 杨" w:date="2019-10-24T16:14:00Z"/>
        </w:rPr>
      </w:pPr>
      <w:proofErr w:type="gramStart"/>
      <w:ins w:id="391" w:author="超 杨" w:date="2019-10-24T16:14:00Z">
        <w:r>
          <w:lastRenderedPageBreak/>
          <w:t>should</w:t>
        </w:r>
        <w:proofErr w:type="gramEnd"/>
        <w:r>
          <w:t xml:space="preserve"> add discuss to text.md:</w:t>
        </w:r>
      </w:ins>
    </w:p>
    <w:p w14:paraId="7D680198" w14:textId="77777777" w:rsidR="00A633C1" w:rsidRDefault="00A633C1" w:rsidP="00A633C1">
      <w:pPr>
        <w:rPr>
          <w:ins w:id="392" w:author="超 杨" w:date="2019-10-24T16:14:00Z"/>
        </w:rPr>
      </w:pPr>
      <w:proofErr w:type="gramStart"/>
      <w:ins w:id="393" w:author="超 杨" w:date="2019-10-24T16:14:00Z">
        <w:r>
          <w:t>editor</w:t>
        </w:r>
        <w:proofErr w:type="gramEnd"/>
        <w:r>
          <w:t xml:space="preserve"> data can separate to:</w:t>
        </w:r>
      </w:ins>
    </w:p>
    <w:p w14:paraId="1A121464" w14:textId="77777777" w:rsidR="00A633C1" w:rsidRDefault="00A633C1" w:rsidP="00A633C1">
      <w:pPr>
        <w:rPr>
          <w:ins w:id="394" w:author="超 杨" w:date="2019-10-24T16:14:00Z"/>
        </w:rPr>
      </w:pPr>
      <w:ins w:id="395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396" w:author="超 杨" w:date="2019-10-24T16:14:00Z"/>
        </w:rPr>
      </w:pPr>
      <w:ins w:id="397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398" w:author="超 杨" w:date="2019-10-24T16:14:00Z"/>
        </w:rPr>
      </w:pPr>
    </w:p>
    <w:p w14:paraId="467BB035" w14:textId="77777777" w:rsidR="00A633C1" w:rsidRDefault="00A633C1" w:rsidP="00A633C1">
      <w:pPr>
        <w:rPr>
          <w:ins w:id="399" w:author="超 杨" w:date="2019-10-24T16:14:00Z"/>
        </w:rPr>
      </w:pPr>
    </w:p>
    <w:p w14:paraId="1223C61C" w14:textId="77777777" w:rsidR="00A633C1" w:rsidRDefault="00A633C1" w:rsidP="00A633C1">
      <w:pPr>
        <w:rPr>
          <w:ins w:id="400" w:author="超 杨" w:date="2019-10-24T16:14:00Z"/>
        </w:rPr>
      </w:pPr>
      <w:proofErr w:type="gramStart"/>
      <w:ins w:id="401" w:author="超 杨" w:date="2019-10-24T16:14:00Z">
        <w:r>
          <w:t>we</w:t>
        </w:r>
        <w:proofErr w:type="gramEnd"/>
        <w:r>
          <w:t xml:space="preserve"> can have only one state(named show state instead of </w:t>
        </w:r>
        <w:proofErr w:type="spellStart"/>
        <w:r>
          <w:t>ui</w:t>
        </w:r>
        <w:proofErr w:type="spellEnd"/>
        <w:r>
          <w:t xml:space="preserve"> state???):</w:t>
        </w:r>
      </w:ins>
    </w:p>
    <w:p w14:paraId="0173E662" w14:textId="77777777" w:rsidR="00A633C1" w:rsidRDefault="00A633C1" w:rsidP="00A633C1">
      <w:pPr>
        <w:rPr>
          <w:ins w:id="402" w:author="超 杨" w:date="2019-10-24T16:14:00Z"/>
        </w:rPr>
      </w:pPr>
      <w:proofErr w:type="gramStart"/>
      <w:ins w:id="403" w:author="超 杨" w:date="2019-10-24T16:14:00Z">
        <w:r>
          <w:t>can</w:t>
        </w:r>
        <w:proofErr w:type="gramEnd"/>
        <w:r>
          <w:t xml:space="preserve"> move </w:t>
        </w:r>
        <w:proofErr w:type="spellStart"/>
        <w:r>
          <w:t>editorState</w:t>
        </w:r>
        <w:proofErr w:type="spellEnd"/>
        <w:r>
          <w:t>-&gt;</w:t>
        </w:r>
        <w:proofErr w:type="spellStart"/>
        <w:r>
          <w:t>loopId</w:t>
        </w:r>
        <w:proofErr w:type="spellEnd"/>
        <w:r>
          <w:t xml:space="preserve"> to </w:t>
        </w:r>
        <w:proofErr w:type="spellStart"/>
        <w:r>
          <w:t>uiState</w:t>
        </w:r>
        <w:proofErr w:type="spellEnd"/>
        <w:r>
          <w:t>;</w:t>
        </w:r>
      </w:ins>
    </w:p>
    <w:p w14:paraId="5659F8A5" w14:textId="77777777" w:rsidR="00A633C1" w:rsidRDefault="00A633C1" w:rsidP="00A633C1">
      <w:pPr>
        <w:rPr>
          <w:ins w:id="404" w:author="超 杨" w:date="2019-10-24T16:14:00Z"/>
        </w:rPr>
      </w:pPr>
      <w:proofErr w:type="gramStart"/>
      <w:ins w:id="405" w:author="超 杨" w:date="2019-10-24T16:14:00Z">
        <w:r>
          <w:t>mark</w:t>
        </w:r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to mutable;</w:t>
        </w:r>
      </w:ins>
    </w:p>
    <w:p w14:paraId="54A4B0E0" w14:textId="77777777" w:rsidR="00A633C1" w:rsidRDefault="00A633C1" w:rsidP="00A633C1">
      <w:pPr>
        <w:rPr>
          <w:ins w:id="406" w:author="超 杨" w:date="2019-10-24T16:14:00Z"/>
        </w:rPr>
      </w:pPr>
    </w:p>
    <w:p w14:paraId="4D226BFF" w14:textId="77777777" w:rsidR="00A633C1" w:rsidRDefault="00A633C1" w:rsidP="00A633C1">
      <w:pPr>
        <w:rPr>
          <w:ins w:id="407" w:author="超 杨" w:date="2019-10-24T16:14:00Z"/>
        </w:rPr>
      </w:pPr>
      <w:ins w:id="408" w:author="超 杨" w:date="2019-10-24T16:14:00Z">
        <w:r>
          <w:t>(</w:t>
        </w:r>
        <w:proofErr w:type="gramStart"/>
        <w:r>
          <w:t>should</w:t>
        </w:r>
        <w:proofErr w:type="gramEnd"/>
        <w:r>
          <w:t xml:space="preserve"> verify: change </w:t>
        </w:r>
        <w:proofErr w:type="spellStart"/>
        <w:r>
          <w:t>loopId</w:t>
        </w:r>
        <w:proofErr w:type="spellEnd"/>
        <w:r>
          <w:t xml:space="preserve"> shouldn't cause re-render!!!)</w:t>
        </w:r>
      </w:ins>
    </w:p>
    <w:p w14:paraId="3C9601AF" w14:textId="77777777" w:rsidR="00A633C1" w:rsidRDefault="00A633C1" w:rsidP="00A633C1">
      <w:pPr>
        <w:rPr>
          <w:ins w:id="409" w:author="超 杨" w:date="2019-10-24T16:14:00Z"/>
        </w:rPr>
      </w:pPr>
    </w:p>
    <w:p w14:paraId="61CB6D90" w14:textId="77777777" w:rsidR="00A633C1" w:rsidRDefault="00A633C1" w:rsidP="00A633C1">
      <w:pPr>
        <w:rPr>
          <w:ins w:id="410" w:author="超 杨" w:date="2019-10-24T16:14:00Z"/>
        </w:rPr>
      </w:pPr>
    </w:p>
    <w:p w14:paraId="54372918" w14:textId="77777777" w:rsidR="00A633C1" w:rsidRDefault="00A633C1" w:rsidP="00A633C1">
      <w:pPr>
        <w:rPr>
          <w:ins w:id="411" w:author="超 杨" w:date="2019-10-24T16:14:00Z"/>
        </w:rPr>
      </w:pPr>
      <w:ins w:id="412" w:author="超 杨" w:date="2019-10-24T16:14:00Z">
        <w:r>
          <w:t>(</w:t>
        </w:r>
        <w:proofErr w:type="gramStart"/>
        <w:r>
          <w:t>disadvantage</w:t>
        </w:r>
        <w:proofErr w:type="gramEnd"/>
        <w:r>
          <w:t>:</w:t>
        </w:r>
      </w:ins>
    </w:p>
    <w:p w14:paraId="63305A41" w14:textId="77777777" w:rsidR="00A633C1" w:rsidRDefault="00A633C1" w:rsidP="00A633C1">
      <w:pPr>
        <w:rPr>
          <w:ins w:id="413" w:author="超 杨" w:date="2019-10-24T16:14:00Z"/>
        </w:rPr>
      </w:pPr>
      <w:ins w:id="414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415" w:author="超 杨" w:date="2019-10-24T16:14:00Z"/>
        </w:rPr>
      </w:pPr>
      <w:ins w:id="416" w:author="超 杨" w:date="2019-10-24T16:14:00Z">
        <w:r>
          <w:t xml:space="preserve">2.mix </w:t>
        </w:r>
        <w:proofErr w:type="gramStart"/>
        <w:r>
          <w:t>the two logic</w:t>
        </w:r>
        <w:proofErr w:type="gramEnd"/>
        <w:r>
          <w:t>!</w:t>
        </w:r>
      </w:ins>
    </w:p>
    <w:p w14:paraId="0805C338" w14:textId="77777777" w:rsidR="00A633C1" w:rsidRDefault="00A633C1" w:rsidP="00A633C1">
      <w:pPr>
        <w:rPr>
          <w:ins w:id="417" w:author="超 杨" w:date="2019-10-24T16:14:00Z"/>
        </w:rPr>
      </w:pPr>
      <w:ins w:id="418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419" w:author="超 杨" w:date="2019-10-24T16:14:00Z"/>
        </w:rPr>
      </w:pPr>
    </w:p>
    <w:p w14:paraId="1E049CBB" w14:textId="77777777" w:rsidR="00A633C1" w:rsidRDefault="00A633C1" w:rsidP="00A633C1">
      <w:pPr>
        <w:rPr>
          <w:ins w:id="420" w:author="超 杨" w:date="2019-10-24T16:14:00Z"/>
        </w:rPr>
      </w:pPr>
    </w:p>
    <w:p w14:paraId="31FD7106" w14:textId="77777777" w:rsidR="00A633C1" w:rsidRDefault="00A633C1" w:rsidP="00A633C1">
      <w:pPr>
        <w:rPr>
          <w:ins w:id="421" w:author="超 杨" w:date="2019-10-24T16:14:00Z"/>
        </w:rPr>
      </w:pPr>
      <w:proofErr w:type="gramStart"/>
      <w:ins w:id="422" w:author="超 杨" w:date="2019-10-24T16:14:00Z">
        <w:r>
          <w:t>or</w:t>
        </w:r>
        <w:proofErr w:type="gramEnd"/>
        <w:r>
          <w:t xml:space="preserve"> we can have two states!</w:t>
        </w:r>
      </w:ins>
    </w:p>
    <w:p w14:paraId="62E5CAC5" w14:textId="77777777" w:rsidR="00A633C1" w:rsidRDefault="00A633C1" w:rsidP="00A633C1">
      <w:pPr>
        <w:rPr>
          <w:ins w:id="423" w:author="超 杨" w:date="2019-10-24T16:14:00Z"/>
        </w:rPr>
      </w:pPr>
    </w:p>
    <w:p w14:paraId="24A0CE5F" w14:textId="77777777" w:rsidR="00A633C1" w:rsidRDefault="00A633C1" w:rsidP="00A633C1">
      <w:pPr>
        <w:rPr>
          <w:ins w:id="424" w:author="超 杨" w:date="2019-10-24T16:14:00Z"/>
        </w:rPr>
      </w:pPr>
    </w:p>
    <w:p w14:paraId="4819CE14" w14:textId="77777777" w:rsidR="00A633C1" w:rsidRDefault="00A633C1" w:rsidP="00A633C1">
      <w:pPr>
        <w:rPr>
          <w:ins w:id="425" w:author="超 杨" w:date="2019-10-24T16:14:00Z"/>
        </w:rPr>
      </w:pPr>
      <w:proofErr w:type="gramStart"/>
      <w:ins w:id="426" w:author="超 杨" w:date="2019-10-24T16:14:00Z">
        <w:r>
          <w:t>we</w:t>
        </w:r>
        <w:proofErr w:type="gramEnd"/>
        <w:r>
          <w:t xml:space="preserve"> choose "two states" design!!!</w:t>
        </w:r>
      </w:ins>
    </w:p>
    <w:p w14:paraId="7B0B9E6A" w14:textId="77777777" w:rsidR="00A633C1" w:rsidRDefault="00A633C1" w:rsidP="00F6426C">
      <w:pPr>
        <w:rPr>
          <w:ins w:id="427" w:author="超 杨" w:date="2019-10-24T16:14:00Z"/>
        </w:rPr>
      </w:pPr>
    </w:p>
    <w:p w14:paraId="2103BE9E" w14:textId="27B475B6" w:rsidR="00A633C1" w:rsidRDefault="00A633C1" w:rsidP="00F6426C">
      <w:pPr>
        <w:rPr>
          <w:ins w:id="428" w:author="超 杨" w:date="2019-10-24T16:14:00Z"/>
        </w:rPr>
      </w:pPr>
      <w:ins w:id="429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430" w:author="超 杨" w:date="2019-10-24T16:14:00Z"/>
        </w:rPr>
      </w:pPr>
    </w:p>
    <w:p w14:paraId="2998C737" w14:textId="77777777" w:rsidR="00A633C1" w:rsidRDefault="00A633C1" w:rsidP="00F6426C">
      <w:pPr>
        <w:rPr>
          <w:ins w:id="431" w:author="超 杨" w:date="2019-10-24T11:02:00Z"/>
        </w:rPr>
      </w:pPr>
    </w:p>
    <w:p w14:paraId="60EED207" w14:textId="77777777" w:rsidR="00ED592C" w:rsidRDefault="00ED592C" w:rsidP="00F6426C">
      <w:pPr>
        <w:rPr>
          <w:ins w:id="432" w:author="超 杨" w:date="2019-10-24T11:02:00Z"/>
        </w:rPr>
      </w:pPr>
    </w:p>
    <w:p w14:paraId="44FC5399" w14:textId="77777777" w:rsidR="00ED592C" w:rsidRDefault="00ED592C" w:rsidP="00F6426C">
      <w:pPr>
        <w:rPr>
          <w:ins w:id="433" w:author="超 杨" w:date="2019-10-24T11:02:00Z"/>
        </w:rPr>
      </w:pPr>
    </w:p>
    <w:p w14:paraId="1F1FF47E" w14:textId="77777777" w:rsidR="00ED592C" w:rsidRDefault="00ED592C" w:rsidP="00F6426C">
      <w:pPr>
        <w:rPr>
          <w:ins w:id="434" w:author="超 杨" w:date="2019-10-24T11:02:00Z"/>
        </w:rPr>
      </w:pPr>
    </w:p>
    <w:p w14:paraId="27F34C6F" w14:textId="77777777" w:rsidR="00ED592C" w:rsidRDefault="00ED592C" w:rsidP="00F6426C">
      <w:pPr>
        <w:rPr>
          <w:ins w:id="435" w:author="超 杨" w:date="2019-10-24T11:02:00Z"/>
        </w:rPr>
      </w:pPr>
    </w:p>
    <w:p w14:paraId="1931C813" w14:textId="5C6692A7" w:rsidR="00F6426C" w:rsidRDefault="00B77CF3" w:rsidP="00F6426C">
      <w:pPr>
        <w:rPr>
          <w:ins w:id="436" w:author="超 杨" w:date="2019-10-24T10:42:00Z"/>
        </w:rPr>
      </w:pPr>
      <w:ins w:id="437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438" w:author="超 杨" w:date="2019-10-24T10:42:00Z"/>
        </w:rPr>
      </w:pPr>
      <w:ins w:id="439" w:author="超 杨" w:date="2019-10-24T10:42:00Z">
        <w:r>
          <w:t xml:space="preserve"># </w:t>
        </w:r>
        <w:proofErr w:type="gramStart"/>
        <w:r>
          <w:t>explain</w:t>
        </w:r>
        <w:proofErr w:type="gramEnd"/>
        <w:r>
          <w:t xml:space="preserve"> why need editor</w:t>
        </w:r>
      </w:ins>
    </w:p>
    <w:p w14:paraId="2DDD08F2" w14:textId="77777777" w:rsidR="00B77CF3" w:rsidRDefault="00B77CF3" w:rsidP="00B77CF3">
      <w:pPr>
        <w:rPr>
          <w:ins w:id="440" w:author="超 杨" w:date="2019-10-24T10:42:00Z"/>
        </w:rPr>
      </w:pPr>
    </w:p>
    <w:p w14:paraId="13AD06E1" w14:textId="77777777" w:rsidR="00B77CF3" w:rsidRDefault="00B77CF3" w:rsidP="00B77CF3">
      <w:pPr>
        <w:rPr>
          <w:ins w:id="441" w:author="超 杨" w:date="2019-10-24T10:42:00Z"/>
        </w:rPr>
      </w:pPr>
      <w:proofErr w:type="gramStart"/>
      <w:ins w:id="442" w:author="超 杨" w:date="2019-10-24T10:42:00Z">
        <w:r>
          <w:t>explain</w:t>
        </w:r>
        <w:proofErr w:type="gramEnd"/>
        <w:r>
          <w:t xml:space="preserve"> why</w:t>
        </w:r>
      </w:ins>
    </w:p>
    <w:p w14:paraId="6FEDACD8" w14:textId="77777777" w:rsidR="00B77CF3" w:rsidRDefault="00B77CF3" w:rsidP="00B77CF3">
      <w:pPr>
        <w:rPr>
          <w:ins w:id="443" w:author="超 杨" w:date="2019-10-24T10:42:00Z"/>
        </w:rPr>
      </w:pPr>
    </w:p>
    <w:p w14:paraId="0C0CC2C6" w14:textId="77777777" w:rsidR="00B77CF3" w:rsidRDefault="00B77CF3" w:rsidP="00B77CF3">
      <w:pPr>
        <w:rPr>
          <w:ins w:id="444" w:author="超 杨" w:date="2019-10-24T10:42:00Z"/>
        </w:rPr>
      </w:pPr>
      <w:proofErr w:type="gramStart"/>
      <w:ins w:id="445" w:author="超 杨" w:date="2019-10-24T10:42:00Z">
        <w:r>
          <w:t>explain</w:t>
        </w:r>
        <w:proofErr w:type="gramEnd"/>
        <w:r>
          <w:t xml:space="preserve"> the relation between editor and engine</w:t>
        </w:r>
      </w:ins>
    </w:p>
    <w:p w14:paraId="6098D369" w14:textId="77777777" w:rsidR="00B77CF3" w:rsidRDefault="00B77CF3" w:rsidP="00B77CF3">
      <w:pPr>
        <w:rPr>
          <w:ins w:id="446" w:author="超 杨" w:date="2019-10-24T10:42:00Z"/>
        </w:rPr>
      </w:pPr>
    </w:p>
    <w:p w14:paraId="3AFBAB93" w14:textId="77777777" w:rsidR="00B77CF3" w:rsidRDefault="00B77CF3" w:rsidP="00F6426C">
      <w:pPr>
        <w:rPr>
          <w:ins w:id="447" w:author="超 杨" w:date="2019-10-24T10:42:00Z"/>
        </w:rPr>
      </w:pPr>
    </w:p>
    <w:p w14:paraId="6614F24C" w14:textId="4CA04173" w:rsidR="00B77CF3" w:rsidRPr="00F6426C" w:rsidRDefault="00B77CF3" w:rsidP="00F6426C">
      <w:ins w:id="448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449" w:author="超 杨" w:date="2019-10-24T10:43:00Z"/>
        </w:rPr>
      </w:pPr>
      <w:ins w:id="450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451" w:author="超 杨" w:date="2019-10-24T10:43:00Z"/>
        </w:rPr>
      </w:pPr>
    </w:p>
    <w:p w14:paraId="5E048655" w14:textId="77777777" w:rsidR="00B77CF3" w:rsidRDefault="00B77CF3" w:rsidP="00B77CF3">
      <w:pPr>
        <w:rPr>
          <w:ins w:id="452" w:author="超 杨" w:date="2019-10-24T10:43:00Z"/>
        </w:rPr>
      </w:pPr>
      <w:proofErr w:type="gramStart"/>
      <w:ins w:id="453" w:author="超 杨" w:date="2019-10-24T10:43:00Z">
        <w:r>
          <w:t>analyze</w:t>
        </w:r>
        <w:proofErr w:type="gramEnd"/>
        <w:r>
          <w:t xml:space="preserve"> border:</w:t>
        </w:r>
      </w:ins>
    </w:p>
    <w:p w14:paraId="6EA25B45" w14:textId="77777777" w:rsidR="00B77CF3" w:rsidRDefault="00B77CF3" w:rsidP="00B77CF3">
      <w:pPr>
        <w:rPr>
          <w:ins w:id="454" w:author="超 杨" w:date="2019-10-24T10:43:00Z"/>
        </w:rPr>
      </w:pPr>
      <w:proofErr w:type="gramStart"/>
      <w:ins w:id="455" w:author="超 杨" w:date="2019-10-24T10:43:00Z">
        <w:r>
          <w:t>how</w:t>
        </w:r>
        <w:proofErr w:type="gramEnd"/>
        <w:r>
          <w:t xml:space="preserve"> can user use it?</w:t>
        </w:r>
      </w:ins>
    </w:p>
    <w:p w14:paraId="65945196" w14:textId="77777777" w:rsidR="00B77CF3" w:rsidRDefault="00B77CF3" w:rsidP="00B77CF3">
      <w:pPr>
        <w:rPr>
          <w:ins w:id="456" w:author="超 杨" w:date="2019-10-24T10:43:00Z"/>
        </w:rPr>
      </w:pPr>
    </w:p>
    <w:p w14:paraId="060ADA83" w14:textId="77777777" w:rsidR="00B77CF3" w:rsidRDefault="00B77CF3" w:rsidP="00B77CF3">
      <w:pPr>
        <w:rPr>
          <w:ins w:id="457" w:author="超 杨" w:date="2019-10-24T10:43:00Z"/>
        </w:rPr>
      </w:pPr>
      <w:proofErr w:type="gramStart"/>
      <w:ins w:id="458" w:author="超 杨" w:date="2019-10-24T10:43:00Z">
        <w:r>
          <w:lastRenderedPageBreak/>
          <w:t>give</w:t>
        </w:r>
        <w:proofErr w:type="gramEnd"/>
        <w:r>
          <w:t xml:space="preserve"> image (draft image with only one "start" button)</w:t>
        </w:r>
      </w:ins>
    </w:p>
    <w:p w14:paraId="696D8018" w14:textId="77777777" w:rsidR="00B77CF3" w:rsidRDefault="00B77CF3" w:rsidP="00B77CF3">
      <w:pPr>
        <w:rPr>
          <w:ins w:id="459" w:author="超 杨" w:date="2019-10-24T10:43:00Z"/>
        </w:rPr>
      </w:pPr>
    </w:p>
    <w:p w14:paraId="28D814E0" w14:textId="77777777" w:rsidR="00B77CF3" w:rsidRDefault="00B77CF3" w:rsidP="00B77CF3">
      <w:pPr>
        <w:rPr>
          <w:ins w:id="460" w:author="超 杨" w:date="2019-10-24T10:43:00Z"/>
        </w:rPr>
      </w:pPr>
      <w:proofErr w:type="gramStart"/>
      <w:ins w:id="461" w:author="超 杨" w:date="2019-10-24T10:43:00Z">
        <w:r>
          <w:t>start</w:t>
        </w:r>
        <w:proofErr w:type="gramEnd"/>
        <w:r>
          <w:t>/stop button + canvas</w:t>
        </w:r>
      </w:ins>
    </w:p>
    <w:p w14:paraId="04A5AE65" w14:textId="77777777" w:rsidR="00B77CF3" w:rsidRDefault="00B77CF3" w:rsidP="00B77CF3">
      <w:pPr>
        <w:rPr>
          <w:ins w:id="462" w:author="超 杨" w:date="2019-10-24T10:43:00Z"/>
        </w:rPr>
      </w:pPr>
    </w:p>
    <w:p w14:paraId="63200413" w14:textId="77777777" w:rsidR="00B77CF3" w:rsidRDefault="00B77CF3" w:rsidP="00B77CF3">
      <w:pPr>
        <w:rPr>
          <w:ins w:id="463" w:author="超 杨" w:date="2019-10-24T10:43:00Z"/>
        </w:rPr>
      </w:pPr>
    </w:p>
    <w:p w14:paraId="5E492D42" w14:textId="77777777" w:rsidR="00B77CF3" w:rsidRDefault="00B77CF3" w:rsidP="00B77CF3">
      <w:pPr>
        <w:rPr>
          <w:ins w:id="464" w:author="超 杨" w:date="2019-10-24T10:43:00Z"/>
        </w:rPr>
      </w:pPr>
      <w:proofErr w:type="gramStart"/>
      <w:ins w:id="465" w:author="超 杨" w:date="2019-10-24T10:43:00Z">
        <w:r>
          <w:t>package</w:t>
        </w:r>
        <w:proofErr w:type="gramEnd"/>
        <w:r>
          <w:t xml:space="preserve"> editor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4CEFF047" w14:textId="385A2D72" w:rsidR="00B77CF3" w:rsidRDefault="00B77CF3" w:rsidP="00B77CF3">
      <w:pPr>
        <w:rPr>
          <w:ins w:id="466" w:author="超 杨" w:date="2019-10-24T10:43:00Z"/>
        </w:rPr>
      </w:pPr>
      <w:proofErr w:type="gramStart"/>
      <w:ins w:id="467" w:author="超 杨" w:date="2019-10-24T10:43:00Z">
        <w:r>
          <w:t>import</w:t>
        </w:r>
        <w:proofErr w:type="gramEnd"/>
        <w:r>
          <w:t xml:space="preserve"> it in html page;</w:t>
        </w:r>
      </w:ins>
    </w:p>
    <w:p w14:paraId="768E3A8A" w14:textId="4968AEF4" w:rsidR="00B77CF3" w:rsidRPr="00F6426C" w:rsidRDefault="00B77CF3" w:rsidP="00B77CF3">
      <w:ins w:id="468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469" w:author="超 杨" w:date="2019-10-24T10:43:00Z"/>
        </w:rPr>
      </w:pPr>
      <w:ins w:id="470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471" w:author="超 杨" w:date="2019-10-24T10:43:00Z"/>
        </w:rPr>
      </w:pPr>
    </w:p>
    <w:p w14:paraId="08B62DBF" w14:textId="77777777" w:rsidR="007B7B84" w:rsidRDefault="007B7B84" w:rsidP="007B7B84">
      <w:pPr>
        <w:rPr>
          <w:ins w:id="472" w:author="超 杨" w:date="2019-10-24T10:43:00Z"/>
        </w:rPr>
      </w:pPr>
      <w:ins w:id="473" w:author="超 杨" w:date="2019-10-24T10:43:00Z">
        <w:r>
          <w:t xml:space="preserve">## </w:t>
        </w:r>
        <w:proofErr w:type="gramStart"/>
        <w:r>
          <w:t>whether</w:t>
        </w:r>
        <w:proofErr w:type="gramEnd"/>
        <w:r>
          <w:t xml:space="preserve"> to use </w:t>
        </w:r>
        <w:proofErr w:type="spellStart"/>
        <w:r>
          <w:t>redux</w:t>
        </w:r>
        <w:proofErr w:type="spellEnd"/>
      </w:ins>
    </w:p>
    <w:p w14:paraId="5005A591" w14:textId="77777777" w:rsidR="007B7B84" w:rsidRDefault="007B7B84" w:rsidP="007B7B84">
      <w:pPr>
        <w:rPr>
          <w:ins w:id="474" w:author="超 杨" w:date="2019-10-24T10:43:00Z"/>
        </w:rPr>
      </w:pPr>
    </w:p>
    <w:p w14:paraId="03AD99D3" w14:textId="77777777" w:rsidR="007B7B84" w:rsidRDefault="007B7B84" w:rsidP="007B7B84">
      <w:pPr>
        <w:rPr>
          <w:ins w:id="475" w:author="超 杨" w:date="2019-10-24T10:43:00Z"/>
        </w:rPr>
      </w:pPr>
      <w:proofErr w:type="gramStart"/>
      <w:ins w:id="476" w:author="超 杨" w:date="2019-10-24T10:43:00Z">
        <w:r>
          <w:t>discuss</w:t>
        </w:r>
        <w:proofErr w:type="gramEnd"/>
        <w:r>
          <w:t xml:space="preserve">: global data(store) </w:t>
        </w:r>
        <w:proofErr w:type="spellStart"/>
        <w:r>
          <w:t>vs</w:t>
        </w:r>
        <w:proofErr w:type="spellEnd"/>
        <w:r>
          <w:t xml:space="preserve"> local data(state)</w:t>
        </w:r>
      </w:ins>
    </w:p>
    <w:p w14:paraId="35F2E794" w14:textId="77777777" w:rsidR="007B7B84" w:rsidRDefault="007B7B84" w:rsidP="007B7B84">
      <w:pPr>
        <w:rPr>
          <w:ins w:id="477" w:author="超 杨" w:date="2019-10-24T10:43:00Z"/>
        </w:rPr>
      </w:pPr>
    </w:p>
    <w:p w14:paraId="42AAEDE2" w14:textId="77777777" w:rsidR="007B7B84" w:rsidRDefault="007B7B84" w:rsidP="007B7B84">
      <w:pPr>
        <w:rPr>
          <w:ins w:id="478" w:author="超 杨" w:date="2019-10-24T10:43:00Z"/>
        </w:rPr>
      </w:pPr>
    </w:p>
    <w:p w14:paraId="3274DE21" w14:textId="77777777" w:rsidR="007B7B84" w:rsidRDefault="007B7B84" w:rsidP="007B7B84">
      <w:pPr>
        <w:rPr>
          <w:ins w:id="479" w:author="超 杨" w:date="2019-10-24T10:43:00Z"/>
        </w:rPr>
      </w:pPr>
      <w:proofErr w:type="gramStart"/>
      <w:ins w:id="480" w:author="超 杨" w:date="2019-10-24T10:43:00Z">
        <w:r>
          <w:t>only</w:t>
        </w:r>
        <w:proofErr w:type="gramEnd"/>
        <w:r>
          <w:t xml:space="preserve"> use global data, no local data?</w:t>
        </w:r>
      </w:ins>
    </w:p>
    <w:p w14:paraId="487A6876" w14:textId="77777777" w:rsidR="007B7B84" w:rsidRDefault="007B7B84" w:rsidP="007B7B84">
      <w:pPr>
        <w:rPr>
          <w:ins w:id="481" w:author="超 杨" w:date="2019-10-24T10:43:00Z"/>
        </w:rPr>
      </w:pPr>
    </w:p>
    <w:p w14:paraId="1B0653DB" w14:textId="77777777" w:rsidR="007B7B84" w:rsidRDefault="007B7B84" w:rsidP="007B7B84">
      <w:pPr>
        <w:rPr>
          <w:ins w:id="482" w:author="超 杨" w:date="2019-10-24T10:43:00Z"/>
        </w:rPr>
      </w:pPr>
    </w:p>
    <w:p w14:paraId="5CCBBBFE" w14:textId="77777777" w:rsidR="007B7B84" w:rsidRDefault="007B7B84" w:rsidP="007B7B84">
      <w:pPr>
        <w:rPr>
          <w:ins w:id="483" w:author="超 杨" w:date="2019-10-24T10:43:00Z"/>
        </w:rPr>
      </w:pPr>
      <w:ins w:id="484" w:author="超 杨" w:date="2019-10-24T10:43:00Z">
        <w:r>
          <w:t xml:space="preserve">## </w:t>
        </w:r>
        <w:proofErr w:type="gramStart"/>
        <w:r>
          <w:t>design</w:t>
        </w:r>
        <w:proofErr w:type="gramEnd"/>
        <w:r>
          <w:t xml:space="preserve"> data</w:t>
        </w:r>
      </w:ins>
    </w:p>
    <w:p w14:paraId="0EF7EB66" w14:textId="77777777" w:rsidR="007B7B84" w:rsidRDefault="007B7B84" w:rsidP="007B7B84">
      <w:pPr>
        <w:rPr>
          <w:ins w:id="485" w:author="超 杨" w:date="2019-10-24T10:43:00Z"/>
        </w:rPr>
      </w:pPr>
    </w:p>
    <w:p w14:paraId="580E5FA6" w14:textId="77777777" w:rsidR="007B7B84" w:rsidRDefault="007B7B84" w:rsidP="007B7B84">
      <w:pPr>
        <w:rPr>
          <w:ins w:id="486" w:author="超 杨" w:date="2019-10-24T10:43:00Z"/>
        </w:rPr>
      </w:pPr>
    </w:p>
    <w:p w14:paraId="3A785AF7" w14:textId="77777777" w:rsidR="007B7B84" w:rsidRDefault="007B7B84" w:rsidP="007B7B84">
      <w:pPr>
        <w:rPr>
          <w:ins w:id="487" w:author="超 杨" w:date="2019-10-24T10:43:00Z"/>
        </w:rPr>
      </w:pPr>
      <w:proofErr w:type="gramStart"/>
      <w:ins w:id="488" w:author="超 杨" w:date="2019-10-24T10:43:00Z">
        <w:r>
          <w:t>state</w:t>
        </w:r>
        <w:proofErr w:type="gramEnd"/>
        <w:r>
          <w:t>:</w:t>
        </w:r>
      </w:ins>
    </w:p>
    <w:p w14:paraId="364692A4" w14:textId="77777777" w:rsidR="007B7B84" w:rsidRDefault="007B7B84" w:rsidP="007B7B84">
      <w:pPr>
        <w:rPr>
          <w:ins w:id="489" w:author="超 杨" w:date="2019-10-24T10:43:00Z"/>
        </w:rPr>
      </w:pPr>
    </w:p>
    <w:p w14:paraId="4C748068" w14:textId="77777777" w:rsidR="007B7B84" w:rsidRDefault="007B7B84" w:rsidP="007B7B84">
      <w:pPr>
        <w:rPr>
          <w:ins w:id="490" w:author="超 杨" w:date="2019-10-24T10:43:00Z"/>
        </w:rPr>
      </w:pPr>
      <w:proofErr w:type="spellStart"/>
      <w:proofErr w:type="gramStart"/>
      <w:ins w:id="491" w:author="超 杨" w:date="2019-10-24T10:43:00Z">
        <w:r>
          <w:t>ui</w:t>
        </w:r>
        <w:proofErr w:type="spellEnd"/>
        <w:proofErr w:type="gramEnd"/>
        <w:r>
          <w:t xml:space="preserve"> state(</w:t>
        </w:r>
        <w:proofErr w:type="spellStart"/>
        <w:r>
          <w:t>redux</w:t>
        </w:r>
        <w:proofErr w:type="spellEnd"/>
        <w:r>
          <w:t xml:space="preserve"> store)</w:t>
        </w:r>
      </w:ins>
    </w:p>
    <w:p w14:paraId="2C6F0606" w14:textId="77777777" w:rsidR="007B7B84" w:rsidRDefault="007B7B84" w:rsidP="007B7B84">
      <w:pPr>
        <w:rPr>
          <w:ins w:id="492" w:author="超 杨" w:date="2019-10-24T10:43:00Z"/>
        </w:rPr>
      </w:pPr>
    </w:p>
    <w:p w14:paraId="3A46F1C4" w14:textId="77777777" w:rsidR="007B7B84" w:rsidRDefault="007B7B84" w:rsidP="007B7B84">
      <w:pPr>
        <w:rPr>
          <w:ins w:id="493" w:author="超 杨" w:date="2019-10-24T10:43:00Z"/>
        </w:rPr>
      </w:pPr>
      <w:proofErr w:type="gramStart"/>
      <w:ins w:id="494" w:author="超 杨" w:date="2019-10-24T10:43:00Z">
        <w:r>
          <w:t>engine</w:t>
        </w:r>
        <w:proofErr w:type="gramEnd"/>
        <w:r>
          <w:t xml:space="preserve"> state</w:t>
        </w:r>
      </w:ins>
    </w:p>
    <w:p w14:paraId="4EB5C105" w14:textId="77777777" w:rsidR="007B7B84" w:rsidRDefault="007B7B84" w:rsidP="007B7B84">
      <w:pPr>
        <w:rPr>
          <w:ins w:id="495" w:author="超 杨" w:date="2019-10-24T10:43:00Z"/>
        </w:rPr>
      </w:pPr>
    </w:p>
    <w:p w14:paraId="2DBACE56" w14:textId="77777777" w:rsidR="007B7B84" w:rsidRDefault="007B7B84" w:rsidP="007B7B84">
      <w:pPr>
        <w:rPr>
          <w:ins w:id="496" w:author="超 杨" w:date="2019-10-24T10:43:00Z"/>
        </w:rPr>
      </w:pPr>
    </w:p>
    <w:p w14:paraId="728A73D5" w14:textId="77777777" w:rsidR="007B7B84" w:rsidRDefault="007B7B84" w:rsidP="007B7B84">
      <w:pPr>
        <w:rPr>
          <w:ins w:id="497" w:author="超 杨" w:date="2019-10-24T10:43:00Z"/>
        </w:rPr>
      </w:pPr>
    </w:p>
    <w:p w14:paraId="448AB43B" w14:textId="77777777" w:rsidR="007B7B84" w:rsidRDefault="007B7B84" w:rsidP="007B7B84">
      <w:pPr>
        <w:rPr>
          <w:ins w:id="498" w:author="超 杨" w:date="2019-10-24T10:43:00Z"/>
        </w:rPr>
      </w:pPr>
      <w:ins w:id="499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500" w:author="超 杨" w:date="2019-10-24T10:43:00Z"/>
        </w:rPr>
      </w:pPr>
    </w:p>
    <w:p w14:paraId="2CCDBE54" w14:textId="77777777" w:rsidR="007B7B84" w:rsidRDefault="007B7B84" w:rsidP="007B7B84">
      <w:pPr>
        <w:rPr>
          <w:ins w:id="501" w:author="超 杨" w:date="2019-10-24T10:43:00Z"/>
        </w:rPr>
      </w:pPr>
      <w:proofErr w:type="gramStart"/>
      <w:ins w:id="502" w:author="超 杨" w:date="2019-10-24T10:43:00Z">
        <w:r>
          <w:t>still</w:t>
        </w:r>
        <w:proofErr w:type="gramEnd"/>
        <w:r>
          <w:t xml:space="preserve"> need editor state for not show data(which not affect </w:t>
        </w:r>
        <w:proofErr w:type="spellStart"/>
        <w:r>
          <w:t>ui</w:t>
        </w:r>
        <w:proofErr w:type="spellEnd"/>
        <w:r>
          <w:t>)!!!</w:t>
        </w:r>
      </w:ins>
    </w:p>
    <w:p w14:paraId="6C0B6EDC" w14:textId="77777777" w:rsidR="007B7B84" w:rsidRDefault="007B7B84" w:rsidP="007B7B84">
      <w:pPr>
        <w:rPr>
          <w:ins w:id="503" w:author="超 杨" w:date="2019-10-24T10:43:00Z"/>
        </w:rPr>
      </w:pPr>
      <w:ins w:id="504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505" w:author="超 杨" w:date="2019-10-24T10:43:00Z"/>
        </w:rPr>
      </w:pPr>
      <w:proofErr w:type="gramStart"/>
      <w:ins w:id="506" w:author="超 杨" w:date="2019-10-24T10:43:00Z">
        <w:r>
          <w:t>by</w:t>
        </w:r>
        <w:proofErr w:type="gramEnd"/>
        <w:r>
          <w:t xml:space="preserve"> </w:t>
        </w:r>
        <w:proofErr w:type="spellStart"/>
        <w:r>
          <w:t>dicuss</w:t>
        </w:r>
        <w:proofErr w:type="spellEnd"/>
        <w:r>
          <w:t xml:space="preserve"> "where to store </w:t>
        </w:r>
        <w:proofErr w:type="spellStart"/>
        <w:r>
          <w:t>loopId</w:t>
        </w:r>
        <w:proofErr w:type="spellEnd"/>
        <w:r>
          <w:t>" and avoid re-render!</w:t>
        </w:r>
      </w:ins>
    </w:p>
    <w:p w14:paraId="22994C69" w14:textId="77777777" w:rsidR="007B7B84" w:rsidRDefault="007B7B84" w:rsidP="007B7B84">
      <w:pPr>
        <w:rPr>
          <w:ins w:id="507" w:author="超 杨" w:date="2019-10-24T10:43:00Z"/>
        </w:rPr>
      </w:pPr>
      <w:ins w:id="508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509" w:author="超 杨" w:date="2019-10-24T10:43:00Z"/>
        </w:rPr>
      </w:pPr>
    </w:p>
    <w:p w14:paraId="38E73EE0" w14:textId="77777777" w:rsidR="007B7B84" w:rsidRDefault="007B7B84" w:rsidP="007B7B84">
      <w:pPr>
        <w:rPr>
          <w:ins w:id="510" w:author="超 杨" w:date="2019-10-24T10:43:00Z"/>
        </w:rPr>
      </w:pPr>
    </w:p>
    <w:p w14:paraId="1A63D917" w14:textId="77777777" w:rsidR="007B7B84" w:rsidRDefault="007B7B84" w:rsidP="007B7B84">
      <w:pPr>
        <w:rPr>
          <w:ins w:id="511" w:author="超 杨" w:date="2019-10-24T10:43:00Z"/>
        </w:rPr>
      </w:pPr>
      <w:proofErr w:type="gramStart"/>
      <w:ins w:id="512" w:author="超 杨" w:date="2019-10-24T10:43:00Z">
        <w:r>
          <w:t>why</w:t>
        </w:r>
        <w:proofErr w:type="gramEnd"/>
        <w:r>
          <w:t>?</w:t>
        </w:r>
      </w:ins>
    </w:p>
    <w:p w14:paraId="038C064D" w14:textId="77777777" w:rsidR="007B7B84" w:rsidRDefault="007B7B84" w:rsidP="007B7B84">
      <w:pPr>
        <w:rPr>
          <w:ins w:id="513" w:author="超 杨" w:date="2019-10-24T10:43:00Z"/>
        </w:rPr>
      </w:pPr>
      <w:proofErr w:type="gramStart"/>
      <w:ins w:id="514" w:author="超 杨" w:date="2019-10-24T10:43:00Z">
        <w:r>
          <w:t>no</w:t>
        </w:r>
        <w:proofErr w:type="gramEnd"/>
        <w:r>
          <w:t xml:space="preserve"> need to update All, Inspector, ...</w:t>
        </w:r>
      </w:ins>
    </w:p>
    <w:p w14:paraId="2DDA5B44" w14:textId="77777777" w:rsidR="007B7B84" w:rsidRDefault="007B7B84" w:rsidP="007B7B84">
      <w:pPr>
        <w:rPr>
          <w:ins w:id="515" w:author="超 杨" w:date="2019-10-24T10:43:00Z"/>
        </w:rPr>
      </w:pPr>
      <w:proofErr w:type="gramStart"/>
      <w:ins w:id="516" w:author="超 杨" w:date="2019-10-24T10:43:00Z">
        <w:r>
          <w:t>just</w:t>
        </w:r>
        <w:proofErr w:type="gramEnd"/>
        <w:r>
          <w:t xml:space="preserve"> update </w:t>
        </w:r>
        <w:proofErr w:type="spellStart"/>
        <w:r>
          <w:t>ui</w:t>
        </w:r>
        <w:proofErr w:type="spellEnd"/>
        <w:r>
          <w:t xml:space="preserve"> state-&gt;all, inspector state, ...</w:t>
        </w:r>
      </w:ins>
    </w:p>
    <w:p w14:paraId="2CEC0863" w14:textId="77777777" w:rsidR="007B7B84" w:rsidRDefault="007B7B84" w:rsidP="007B7B84">
      <w:pPr>
        <w:rPr>
          <w:ins w:id="517" w:author="超 杨" w:date="2019-10-24T10:43:00Z"/>
        </w:rPr>
      </w:pPr>
    </w:p>
    <w:p w14:paraId="760A78C8" w14:textId="77777777" w:rsidR="007B7B84" w:rsidRDefault="007B7B84" w:rsidP="007B7B84">
      <w:pPr>
        <w:rPr>
          <w:ins w:id="518" w:author="超 杨" w:date="2019-10-24T10:43:00Z"/>
        </w:rPr>
      </w:pPr>
    </w:p>
    <w:p w14:paraId="0AC8810D" w14:textId="77777777" w:rsidR="007B7B84" w:rsidRDefault="007B7B84" w:rsidP="007B7B84">
      <w:pPr>
        <w:rPr>
          <w:ins w:id="519" w:author="超 杨" w:date="2019-10-24T10:43:00Z"/>
        </w:rPr>
      </w:pPr>
    </w:p>
    <w:p w14:paraId="490B94E2" w14:textId="77777777" w:rsidR="007B7B84" w:rsidRDefault="007B7B84" w:rsidP="007B7B84">
      <w:pPr>
        <w:rPr>
          <w:ins w:id="520" w:author="超 杨" w:date="2019-10-24T10:43:00Z"/>
        </w:rPr>
      </w:pPr>
      <w:proofErr w:type="gramStart"/>
      <w:ins w:id="521" w:author="超 杨" w:date="2019-10-24T10:43:00Z">
        <w:r>
          <w:t>need</w:t>
        </w:r>
        <w:proofErr w:type="gramEnd"/>
        <w:r>
          <w:t xml:space="preserve"> extract </w:t>
        </w:r>
        <w:proofErr w:type="spellStart"/>
        <w:r>
          <w:t>ui</w:t>
        </w:r>
        <w:proofErr w:type="spellEnd"/>
        <w:r>
          <w:t xml:space="preserve"> data from engine state to </w:t>
        </w:r>
        <w:proofErr w:type="spellStart"/>
        <w:r>
          <w:t>ui</w:t>
        </w:r>
        <w:proofErr w:type="spellEnd"/>
        <w:r>
          <w:t xml:space="preserve"> state!</w:t>
        </w:r>
      </w:ins>
    </w:p>
    <w:p w14:paraId="5C5B6EAD" w14:textId="77777777" w:rsidR="007B7B84" w:rsidRDefault="007B7B84" w:rsidP="007B7B84">
      <w:pPr>
        <w:rPr>
          <w:ins w:id="522" w:author="超 杨" w:date="2019-10-24T10:43:00Z"/>
        </w:rPr>
      </w:pPr>
    </w:p>
    <w:p w14:paraId="3AB1D51D" w14:textId="77777777" w:rsidR="007B7B84" w:rsidRDefault="007B7B84" w:rsidP="007B7B84">
      <w:pPr>
        <w:rPr>
          <w:ins w:id="523" w:author="超 杨" w:date="2019-10-24T10:43:00Z"/>
        </w:rPr>
      </w:pPr>
    </w:p>
    <w:p w14:paraId="2599CFCB" w14:textId="53499373" w:rsidR="007B7B84" w:rsidRDefault="007B7B84" w:rsidP="007B7B84">
      <w:pPr>
        <w:rPr>
          <w:ins w:id="524" w:author="超 杨" w:date="2019-10-24T10:43:00Z"/>
        </w:rPr>
      </w:pPr>
      <w:proofErr w:type="gramStart"/>
      <w:ins w:id="525" w:author="超 杨" w:date="2019-10-24T10:43:00Z">
        <w:r>
          <w:t>should</w:t>
        </w:r>
        <w:proofErr w:type="gramEnd"/>
        <w:r>
          <w:t xml:space="preserve"> update engine state and </w:t>
        </w:r>
        <w:proofErr w:type="spellStart"/>
        <w:r>
          <w:t>ui</w:t>
        </w:r>
        <w:proofErr w:type="spellEnd"/>
        <w:r>
          <w:t xml:space="preserve"> state in store-&gt;reducer?</w:t>
        </w:r>
      </w:ins>
    </w:p>
    <w:p w14:paraId="18C56854" w14:textId="6840203A" w:rsidR="007B7B84" w:rsidRPr="00F6426C" w:rsidRDefault="007B7B84" w:rsidP="00F6426C">
      <w:ins w:id="526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527" w:author="超 杨" w:date="2019-10-24T10:43:00Z"/>
        </w:rPr>
      </w:pPr>
      <w:ins w:id="528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529" w:author="超 杨" w:date="2019-10-24T10:43:00Z"/>
        </w:rPr>
      </w:pPr>
      <w:proofErr w:type="gramStart"/>
      <w:ins w:id="530" w:author="超 杨" w:date="2019-10-24T10:43:00Z">
        <w:r>
          <w:t>use</w:t>
        </w:r>
        <w:proofErr w:type="gramEnd"/>
        <w:r>
          <w:t xml:space="preserve"> adapter</w:t>
        </w:r>
      </w:ins>
    </w:p>
    <w:p w14:paraId="687733CD" w14:textId="77777777" w:rsidR="002665E1" w:rsidRDefault="002665E1" w:rsidP="002665E1">
      <w:pPr>
        <w:rPr>
          <w:ins w:id="531" w:author="超 杨" w:date="2019-10-24T10:43:00Z"/>
        </w:rPr>
      </w:pPr>
    </w:p>
    <w:p w14:paraId="400B22E7" w14:textId="77777777" w:rsidR="002665E1" w:rsidRDefault="002665E1" w:rsidP="002665E1">
      <w:pPr>
        <w:rPr>
          <w:ins w:id="532" w:author="超 杨" w:date="2019-10-24T10:43:00Z"/>
        </w:rPr>
      </w:pPr>
      <w:proofErr w:type="gramStart"/>
      <w:ins w:id="533" w:author="超 杨" w:date="2019-10-24T10:43:00Z">
        <w:r>
          <w:t>invoke</w:t>
        </w:r>
        <w:proofErr w:type="gramEnd"/>
        <w:r>
          <w:t xml:space="preserve"> engine file according to namespace</w:t>
        </w:r>
      </w:ins>
    </w:p>
    <w:p w14:paraId="0646D32F" w14:textId="77777777" w:rsidR="002665E1" w:rsidRDefault="002665E1" w:rsidP="002665E1">
      <w:pPr>
        <w:rPr>
          <w:ins w:id="534" w:author="超 杨" w:date="2019-10-24T10:43:00Z"/>
        </w:rPr>
      </w:pPr>
      <w:ins w:id="535" w:author="超 杨" w:date="2019-10-24T10:43:00Z">
        <w:r>
          <w:t>(</w:t>
        </w:r>
        <w:proofErr w:type="gramStart"/>
        <w:r>
          <w:t>work</w:t>
        </w:r>
        <w:proofErr w:type="gramEnd"/>
        <w:r>
          <w:t xml:space="preserve"> by es6 module)</w:t>
        </w:r>
      </w:ins>
    </w:p>
    <w:p w14:paraId="66206EB0" w14:textId="77777777" w:rsidR="002665E1" w:rsidRDefault="002665E1" w:rsidP="002665E1">
      <w:pPr>
        <w:rPr>
          <w:ins w:id="536" w:author="超 杨" w:date="2019-10-24T10:43:00Z"/>
        </w:rPr>
      </w:pPr>
    </w:p>
    <w:p w14:paraId="5C521771" w14:textId="77777777" w:rsidR="007B7B84" w:rsidRDefault="007B7B84" w:rsidP="00F6426C">
      <w:pPr>
        <w:rPr>
          <w:ins w:id="537" w:author="超 杨" w:date="2019-10-24T10:43:00Z"/>
        </w:rPr>
      </w:pPr>
    </w:p>
    <w:p w14:paraId="4F4D8D24" w14:textId="6D2C6CAD" w:rsidR="007B7B84" w:rsidRPr="00F6426C" w:rsidRDefault="007B7B84" w:rsidP="00F6426C">
      <w:ins w:id="538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539" w:author="超 杨" w:date="2019-10-24T17:29:00Z"/>
        </w:rPr>
      </w:pPr>
      <w:ins w:id="540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541" w:author="超 杨" w:date="2019-10-24T17:29:00Z"/>
        </w:rPr>
      </w:pPr>
      <w:proofErr w:type="gramStart"/>
      <w:ins w:id="542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543" w:author="超 杨" w:date="2019-10-24T17:29:00Z"/>
        </w:rPr>
      </w:pPr>
      <w:ins w:id="544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545" w:author="超 杨" w:date="2019-10-24T17:30:00Z"/>
        </w:rPr>
      </w:pPr>
      <w:ins w:id="546" w:author="超 杨" w:date="2019-10-24T17:30:00Z">
        <w:r>
          <w:rPr>
            <w:rFonts w:hint="eastAsia"/>
          </w:rPr>
          <w:t>“</w:t>
        </w:r>
      </w:ins>
      <w:proofErr w:type="spellStart"/>
      <w:ins w:id="547" w:author="超 杨" w:date="2019-10-24T17:29:00Z">
        <w:r>
          <w:t>shaderCacheMap</w:t>
        </w:r>
      </w:ins>
      <w:proofErr w:type="spellEnd"/>
      <w:ins w:id="548" w:author="超 杨" w:date="2019-10-24T17:30:00Z">
        <w:r>
          <w:rPr>
            <w:rFonts w:hint="eastAsia"/>
          </w:rPr>
          <w:t>”</w:t>
        </w:r>
      </w:ins>
      <w:ins w:id="549" w:author="超 杨" w:date="2019-10-24T17:29:00Z">
        <w:r>
          <w:t>-.cache data has no wrap type</w:t>
        </w:r>
      </w:ins>
      <w:ins w:id="550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551" w:author="超 杨" w:date="2019-10-24T17:29:00Z"/>
        </w:rPr>
      </w:pPr>
      <w:ins w:id="552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553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554" w:author="超 杨" w:date="2019-10-24T17:29:00Z"/>
        </w:rPr>
      </w:pPr>
      <w:ins w:id="555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556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557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558" w:author="超 杨" w:date="2019-10-24T10:44:00Z"/>
        </w:rPr>
        <w:pPrChange w:id="559" w:author="超 杨" w:date="2019-10-24T10:44:00Z">
          <w:pPr>
            <w:pStyle w:val="3"/>
          </w:pPr>
        </w:pPrChange>
      </w:pPr>
      <w:ins w:id="560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561" w:author="超 杨" w:date="2019-10-24T10:44:00Z"/>
        </w:rPr>
      </w:pPr>
      <w:ins w:id="562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563" w:author="超 杨" w:date="2019-10-24T10:44:00Z"/>
        </w:rPr>
      </w:pPr>
    </w:p>
    <w:p w14:paraId="689DA801" w14:textId="77777777" w:rsidR="00BA6268" w:rsidRDefault="00BA6268" w:rsidP="00BA6268">
      <w:pPr>
        <w:rPr>
          <w:ins w:id="564" w:author="超 杨" w:date="2019-10-24T10:44:00Z"/>
        </w:rPr>
      </w:pPr>
    </w:p>
    <w:p w14:paraId="03431971" w14:textId="77777777" w:rsidR="00BA6268" w:rsidRDefault="00BA6268" w:rsidP="00BA6268">
      <w:pPr>
        <w:rPr>
          <w:ins w:id="565" w:author="超 杨" w:date="2019-10-24T10:44:00Z"/>
        </w:rPr>
      </w:pPr>
    </w:p>
    <w:p w14:paraId="4033A6D1" w14:textId="77777777" w:rsidR="00BA6268" w:rsidRDefault="00BA6268" w:rsidP="00BA6268">
      <w:pPr>
        <w:rPr>
          <w:ins w:id="566" w:author="超 杨" w:date="2019-10-24T10:44:00Z"/>
        </w:rPr>
      </w:pPr>
      <w:ins w:id="567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568" w:author="超 杨" w:date="2019-10-24T10:44:00Z"/>
        </w:rPr>
      </w:pPr>
      <w:proofErr w:type="gramStart"/>
      <w:ins w:id="569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570" w:author="超 杨" w:date="2019-10-24T10:44:00Z"/>
        </w:rPr>
      </w:pPr>
      <w:proofErr w:type="gramStart"/>
      <w:ins w:id="571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572" w:author="超 杨" w:date="2019-10-24T10:44:00Z"/>
        </w:rPr>
      </w:pPr>
      <w:proofErr w:type="gramStart"/>
      <w:ins w:id="573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574" w:author="超 杨" w:date="2019-10-24T10:44:00Z">
            <w:rPr>
              <w:noProof/>
            </w:rPr>
          </w:rPrChange>
        </w:rPr>
        <w:pPrChange w:id="575" w:author="超 杨" w:date="2019-10-24T10:44:00Z">
          <w:pPr>
            <w:pStyle w:val="3"/>
          </w:pPr>
        </w:pPrChange>
      </w:pPr>
      <w:ins w:id="576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577" w:author="超 杨" w:date="2019-10-24T10:44:00Z"/>
        </w:rPr>
      </w:pPr>
    </w:p>
    <w:p w14:paraId="63934ECD" w14:textId="25430709" w:rsidR="00BA6268" w:rsidRDefault="00BA6268" w:rsidP="00F6426C">
      <w:pPr>
        <w:rPr>
          <w:ins w:id="578" w:author="超 杨" w:date="2019-10-24T10:44:00Z"/>
        </w:rPr>
      </w:pPr>
      <w:ins w:id="579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580" w:author="超 杨" w:date="2019-10-24T10:44:00Z"/>
        </w:rPr>
      </w:pPr>
    </w:p>
    <w:p w14:paraId="43D17ED9" w14:textId="77777777" w:rsidR="00BA6268" w:rsidRDefault="00BA6268" w:rsidP="00BA6268">
      <w:pPr>
        <w:rPr>
          <w:ins w:id="581" w:author="超 杨" w:date="2019-10-24T10:44:00Z"/>
        </w:rPr>
      </w:pPr>
      <w:ins w:id="582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583" w:author="超 杨" w:date="2019-10-24T10:44:00Z"/>
        </w:rPr>
      </w:pPr>
    </w:p>
    <w:p w14:paraId="1771A1B7" w14:textId="63796CD6" w:rsidR="00BA6268" w:rsidRDefault="00BA6268" w:rsidP="00BA6268">
      <w:pPr>
        <w:rPr>
          <w:ins w:id="584" w:author="超 杨" w:date="2019-10-24T10:44:00Z"/>
        </w:rPr>
      </w:pPr>
      <w:ins w:id="585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586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587" w:author="超 杨" w:date="2019-10-24T10:44:00Z"/>
        </w:rPr>
      </w:pPr>
    </w:p>
    <w:p w14:paraId="3035E719" w14:textId="664B7EE7" w:rsidR="00BA6268" w:rsidRDefault="00BA6268" w:rsidP="00F6426C">
      <w:pPr>
        <w:rPr>
          <w:ins w:id="588" w:author="超 杨" w:date="2019-10-24T10:44:00Z"/>
        </w:rPr>
      </w:pPr>
      <w:ins w:id="589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590" w:author="超 杨" w:date="2019-10-24T10:44:00Z"/>
        </w:rPr>
      </w:pPr>
    </w:p>
    <w:p w14:paraId="394E095C" w14:textId="77777777" w:rsidR="00BA6268" w:rsidRDefault="00BA6268" w:rsidP="00BA6268">
      <w:pPr>
        <w:rPr>
          <w:ins w:id="591" w:author="超 杨" w:date="2019-10-24T10:44:00Z"/>
        </w:rPr>
      </w:pPr>
      <w:proofErr w:type="gramStart"/>
      <w:ins w:id="592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593" w:author="超 杨" w:date="2019-10-24T10:44:00Z"/>
        </w:rPr>
      </w:pPr>
      <w:proofErr w:type="gramStart"/>
      <w:ins w:id="594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595" w:author="超 杨" w:date="2019-10-24T10:44:00Z"/>
        </w:rPr>
      </w:pPr>
    </w:p>
    <w:p w14:paraId="04AFFD9F" w14:textId="77777777" w:rsidR="00BA6268" w:rsidRDefault="00BA6268" w:rsidP="00BA6268">
      <w:pPr>
        <w:rPr>
          <w:ins w:id="596" w:author="超 杨" w:date="2019-10-24T10:44:00Z"/>
        </w:rPr>
      </w:pPr>
    </w:p>
    <w:p w14:paraId="6EA1606D" w14:textId="77777777" w:rsidR="00BA6268" w:rsidRDefault="00BA6268" w:rsidP="00BA6268">
      <w:pPr>
        <w:rPr>
          <w:ins w:id="597" w:author="超 杨" w:date="2019-10-24T10:44:00Z"/>
        </w:rPr>
      </w:pPr>
      <w:proofErr w:type="gramStart"/>
      <w:ins w:id="598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599" w:author="超 杨" w:date="2019-10-24T10:44:00Z"/>
        </w:rPr>
      </w:pPr>
      <w:ins w:id="600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601" w:author="超 杨" w:date="2019-10-24T10:44:00Z"/>
        </w:rPr>
      </w:pPr>
      <w:ins w:id="602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603" w:author="超 杨" w:date="2019-10-24T10:44:00Z"/>
        </w:rPr>
      </w:pPr>
      <w:ins w:id="604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605" w:author="超 杨" w:date="2019-10-24T10:44:00Z"/>
        </w:rPr>
      </w:pPr>
    </w:p>
    <w:p w14:paraId="7B167616" w14:textId="77777777" w:rsidR="00BA6268" w:rsidRDefault="00BA6268" w:rsidP="00BA6268">
      <w:pPr>
        <w:rPr>
          <w:ins w:id="606" w:author="超 杨" w:date="2019-10-24T10:44:00Z"/>
        </w:rPr>
      </w:pPr>
      <w:ins w:id="607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608" w:author="超 杨" w:date="2019-10-24T10:44:00Z"/>
        </w:rPr>
      </w:pPr>
      <w:ins w:id="609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610" w:author="超 杨" w:date="2019-10-24T10:44:00Z"/>
        </w:rPr>
      </w:pPr>
    </w:p>
    <w:p w14:paraId="482085F1" w14:textId="77777777" w:rsidR="00BA6268" w:rsidRDefault="00BA6268" w:rsidP="00BA6268">
      <w:pPr>
        <w:rPr>
          <w:ins w:id="611" w:author="超 杨" w:date="2019-10-24T10:44:00Z"/>
        </w:rPr>
      </w:pPr>
    </w:p>
    <w:p w14:paraId="22BF5B20" w14:textId="77777777" w:rsidR="00BA6268" w:rsidRDefault="00BA6268" w:rsidP="00BA6268">
      <w:pPr>
        <w:rPr>
          <w:ins w:id="612" w:author="超 杨" w:date="2019-10-24T10:44:00Z"/>
        </w:rPr>
      </w:pPr>
    </w:p>
    <w:p w14:paraId="221795AC" w14:textId="77777777" w:rsidR="00BA6268" w:rsidRDefault="00BA6268" w:rsidP="00BA6268">
      <w:pPr>
        <w:rPr>
          <w:ins w:id="613" w:author="超 杨" w:date="2019-10-24T10:44:00Z"/>
        </w:rPr>
      </w:pPr>
    </w:p>
    <w:p w14:paraId="7DD5A00D" w14:textId="77777777" w:rsidR="00BA6268" w:rsidRDefault="00BA6268" w:rsidP="00BA6268">
      <w:pPr>
        <w:rPr>
          <w:ins w:id="614" w:author="超 杨" w:date="2019-10-24T10:44:00Z"/>
        </w:rPr>
      </w:pPr>
    </w:p>
    <w:p w14:paraId="076A1840" w14:textId="77777777" w:rsidR="00BA6268" w:rsidRDefault="00BA6268" w:rsidP="00BA6268">
      <w:pPr>
        <w:rPr>
          <w:ins w:id="615" w:author="超 杨" w:date="2019-10-24T10:44:00Z"/>
        </w:rPr>
      </w:pPr>
    </w:p>
    <w:p w14:paraId="0C30F6BE" w14:textId="77777777" w:rsidR="00BA6268" w:rsidRDefault="00BA6268" w:rsidP="00BA6268">
      <w:pPr>
        <w:rPr>
          <w:ins w:id="616" w:author="超 杨" w:date="2019-10-24T10:44:00Z"/>
        </w:rPr>
      </w:pPr>
    </w:p>
    <w:p w14:paraId="4D767FEF" w14:textId="77777777" w:rsidR="00BA6268" w:rsidRDefault="00BA6268" w:rsidP="00BA6268">
      <w:pPr>
        <w:rPr>
          <w:ins w:id="617" w:author="超 杨" w:date="2019-10-24T10:44:00Z"/>
        </w:rPr>
      </w:pPr>
    </w:p>
    <w:p w14:paraId="5616D468" w14:textId="77777777" w:rsidR="00BA6268" w:rsidRDefault="00BA6268" w:rsidP="00BA6268">
      <w:pPr>
        <w:rPr>
          <w:ins w:id="618" w:author="超 杨" w:date="2019-10-24T10:44:00Z"/>
        </w:rPr>
      </w:pPr>
      <w:ins w:id="619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620" w:author="超 杨" w:date="2019-10-24T10:44:00Z"/>
        </w:rPr>
      </w:pPr>
    </w:p>
    <w:p w14:paraId="4C29C382" w14:textId="77777777" w:rsidR="00BA6268" w:rsidRDefault="00BA6268" w:rsidP="00BA6268">
      <w:pPr>
        <w:rPr>
          <w:ins w:id="621" w:author="超 杨" w:date="2019-10-24T10:44:00Z"/>
        </w:rPr>
      </w:pPr>
      <w:ins w:id="622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623" w:author="超 杨" w:date="2019-10-24T10:44:00Z"/>
        </w:rPr>
      </w:pPr>
    </w:p>
    <w:p w14:paraId="647D53B2" w14:textId="77777777" w:rsidR="00BA6268" w:rsidRDefault="00BA6268" w:rsidP="00BA6268">
      <w:pPr>
        <w:rPr>
          <w:ins w:id="624" w:author="超 杨" w:date="2019-10-24T10:44:00Z"/>
        </w:rPr>
      </w:pPr>
    </w:p>
    <w:p w14:paraId="3700B90B" w14:textId="77777777" w:rsidR="00BA6268" w:rsidRDefault="00BA6268" w:rsidP="00BA6268">
      <w:pPr>
        <w:rPr>
          <w:ins w:id="625" w:author="超 杨" w:date="2019-10-24T10:44:00Z"/>
        </w:rPr>
      </w:pPr>
    </w:p>
    <w:p w14:paraId="31C7AB9F" w14:textId="77777777" w:rsidR="00BA6268" w:rsidRDefault="00BA6268" w:rsidP="00BA6268">
      <w:pPr>
        <w:rPr>
          <w:ins w:id="626" w:author="超 杨" w:date="2019-10-24T10:44:00Z"/>
        </w:rPr>
      </w:pPr>
      <w:ins w:id="627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628" w:author="超 杨" w:date="2019-10-24T10:44:00Z"/>
        </w:rPr>
      </w:pPr>
      <w:proofErr w:type="gramStart"/>
      <w:ins w:id="629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630" w:author="超 杨" w:date="2019-10-24T10:44:00Z"/>
        </w:rPr>
      </w:pPr>
      <w:ins w:id="631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632" w:author="超 杨" w:date="2019-10-24T10:44:00Z"/>
        </w:rPr>
      </w:pPr>
    </w:p>
    <w:p w14:paraId="0499911A" w14:textId="77777777" w:rsidR="00BA6268" w:rsidRDefault="00BA6268" w:rsidP="00BA6268">
      <w:pPr>
        <w:rPr>
          <w:ins w:id="633" w:author="超 杨" w:date="2019-10-24T10:44:00Z"/>
        </w:rPr>
      </w:pPr>
    </w:p>
    <w:p w14:paraId="12604181" w14:textId="77777777" w:rsidR="00BA6268" w:rsidRDefault="00BA6268" w:rsidP="00BA6268">
      <w:pPr>
        <w:rPr>
          <w:ins w:id="634" w:author="超 杨" w:date="2019-10-24T10:44:00Z"/>
        </w:rPr>
      </w:pPr>
    </w:p>
    <w:p w14:paraId="11BDA80A" w14:textId="77777777" w:rsidR="00BA6268" w:rsidRDefault="00BA6268" w:rsidP="00BA6268">
      <w:pPr>
        <w:rPr>
          <w:ins w:id="635" w:author="超 杨" w:date="2019-10-24T10:44:00Z"/>
        </w:rPr>
      </w:pPr>
      <w:ins w:id="636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637" w:author="超 杨" w:date="2019-10-24T10:44:00Z"/>
        </w:rPr>
      </w:pPr>
      <w:proofErr w:type="gramStart"/>
      <w:ins w:id="638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639" w:author="超 杨" w:date="2019-10-24T10:44:00Z"/>
        </w:rPr>
      </w:pPr>
    </w:p>
    <w:p w14:paraId="297DB59A" w14:textId="77777777" w:rsidR="00BA6268" w:rsidRDefault="00BA6268" w:rsidP="00BA6268">
      <w:pPr>
        <w:rPr>
          <w:ins w:id="640" w:author="超 杨" w:date="2019-10-24T10:44:00Z"/>
        </w:rPr>
      </w:pPr>
      <w:proofErr w:type="gramStart"/>
      <w:ins w:id="641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642" w:author="超 杨" w:date="2019-10-24T10:44:00Z"/>
        </w:rPr>
      </w:pPr>
      <w:proofErr w:type="spellStart"/>
      <w:proofErr w:type="gramStart"/>
      <w:ins w:id="643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644" w:author="超 杨" w:date="2019-10-24T10:44:00Z"/>
        </w:rPr>
      </w:pPr>
    </w:p>
    <w:p w14:paraId="06CCE34E" w14:textId="77777777" w:rsidR="00BA6268" w:rsidRDefault="00BA6268" w:rsidP="00BA6268">
      <w:pPr>
        <w:rPr>
          <w:ins w:id="645" w:author="超 杨" w:date="2019-10-24T10:44:00Z"/>
        </w:rPr>
      </w:pPr>
      <w:ins w:id="646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647" w:author="超 杨" w:date="2019-10-24T10:44:00Z"/>
        </w:rPr>
      </w:pPr>
    </w:p>
    <w:p w14:paraId="0B2078DD" w14:textId="77777777" w:rsidR="00BA6268" w:rsidRDefault="00BA6268" w:rsidP="00BA6268">
      <w:pPr>
        <w:rPr>
          <w:ins w:id="648" w:author="超 杨" w:date="2019-10-24T10:44:00Z"/>
        </w:rPr>
      </w:pPr>
    </w:p>
    <w:p w14:paraId="77C97958" w14:textId="77777777" w:rsidR="00BA6268" w:rsidRDefault="00BA6268" w:rsidP="00BA6268">
      <w:pPr>
        <w:rPr>
          <w:ins w:id="649" w:author="超 杨" w:date="2019-10-24T10:44:00Z"/>
        </w:rPr>
      </w:pPr>
    </w:p>
    <w:p w14:paraId="0741149E" w14:textId="77777777" w:rsidR="00BA6268" w:rsidRDefault="00BA6268" w:rsidP="00BA6268">
      <w:pPr>
        <w:rPr>
          <w:ins w:id="650" w:author="超 杨" w:date="2019-10-24T10:44:00Z"/>
        </w:rPr>
      </w:pPr>
    </w:p>
    <w:p w14:paraId="66C09763" w14:textId="77777777" w:rsidR="00BA6268" w:rsidRDefault="00BA6268" w:rsidP="00BA6268">
      <w:pPr>
        <w:rPr>
          <w:ins w:id="651" w:author="超 杨" w:date="2019-10-24T10:44:00Z"/>
        </w:rPr>
      </w:pPr>
      <w:proofErr w:type="gramStart"/>
      <w:ins w:id="652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653" w:author="超 杨" w:date="2019-10-24T10:44:00Z"/>
        </w:rPr>
      </w:pPr>
      <w:proofErr w:type="gramStart"/>
      <w:ins w:id="654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655" w:author="超 杨" w:date="2019-10-24T10:44:00Z"/>
        </w:rPr>
      </w:pPr>
      <w:ins w:id="656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657" w:author="超 杨" w:date="2019-10-24T10:44:00Z"/>
        </w:rPr>
      </w:pPr>
      <w:ins w:id="658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659" w:author="超 杨" w:date="2019-10-24T10:44:00Z"/>
        </w:rPr>
      </w:pPr>
    </w:p>
    <w:p w14:paraId="7F220D4B" w14:textId="77777777" w:rsidR="00BA6268" w:rsidRDefault="00BA6268" w:rsidP="00BA6268">
      <w:pPr>
        <w:rPr>
          <w:ins w:id="660" w:author="超 杨" w:date="2019-10-24T10:44:00Z"/>
        </w:rPr>
      </w:pPr>
    </w:p>
    <w:p w14:paraId="5864E630" w14:textId="259B7C8F" w:rsidR="00BA6268" w:rsidRDefault="00BA6268" w:rsidP="00BA6268">
      <w:pPr>
        <w:rPr>
          <w:ins w:id="661" w:author="超 杨" w:date="2019-10-24T10:44:00Z"/>
        </w:rPr>
      </w:pPr>
      <w:proofErr w:type="gramStart"/>
      <w:ins w:id="662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663" w:author="超 杨" w:date="2019-10-24T10:44:00Z"/>
        </w:rPr>
      </w:pPr>
      <w:ins w:id="664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665" w:author="超 杨" w:date="2019-10-24T10:44:00Z"/>
        </w:rPr>
      </w:pPr>
      <w:ins w:id="666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667" w:author="超 杨" w:date="2019-10-24T10:44:00Z"/>
        </w:rPr>
      </w:pPr>
      <w:ins w:id="668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669" w:author="超 杨" w:date="2019-10-24T10:44:00Z"/>
        </w:rPr>
      </w:pPr>
    </w:p>
    <w:p w14:paraId="3B906962" w14:textId="77777777" w:rsidR="00BA6268" w:rsidRDefault="00BA6268" w:rsidP="00BA6268">
      <w:pPr>
        <w:rPr>
          <w:ins w:id="670" w:author="超 杨" w:date="2019-10-24T10:44:00Z"/>
        </w:rPr>
      </w:pPr>
    </w:p>
    <w:p w14:paraId="2E2797AA" w14:textId="59063345" w:rsidR="00BA6268" w:rsidRDefault="00BA6268" w:rsidP="00BA6268">
      <w:pPr>
        <w:rPr>
          <w:ins w:id="671" w:author="超 杨" w:date="2019-10-24T10:44:00Z"/>
        </w:rPr>
      </w:pPr>
      <w:proofErr w:type="gramStart"/>
      <w:ins w:id="672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673" w:author="超 杨" w:date="2019-10-24T10:44:00Z"/>
        </w:rPr>
      </w:pPr>
      <w:ins w:id="674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675" w:author="超 杨" w:date="2019-10-24T10:44:00Z"/>
        </w:rPr>
      </w:pPr>
      <w:proofErr w:type="gramStart"/>
      <w:ins w:id="676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677" w:author="超 杨" w:date="2019-10-24T10:44:00Z"/>
        </w:rPr>
      </w:pPr>
    </w:p>
    <w:p w14:paraId="05896FC8" w14:textId="77777777" w:rsidR="00BA6268" w:rsidRDefault="00BA6268" w:rsidP="00BA6268">
      <w:pPr>
        <w:rPr>
          <w:ins w:id="678" w:author="超 杨" w:date="2019-10-24T10:44:00Z"/>
        </w:rPr>
      </w:pPr>
    </w:p>
    <w:p w14:paraId="0491FC10" w14:textId="77777777" w:rsidR="00BA6268" w:rsidRDefault="00BA6268" w:rsidP="00BA6268">
      <w:pPr>
        <w:rPr>
          <w:ins w:id="679" w:author="超 杨" w:date="2019-10-24T10:44:00Z"/>
        </w:rPr>
      </w:pPr>
    </w:p>
    <w:p w14:paraId="6F7FB253" w14:textId="77777777" w:rsidR="00BA6268" w:rsidRDefault="00BA6268" w:rsidP="00BA6268">
      <w:pPr>
        <w:rPr>
          <w:ins w:id="680" w:author="超 杨" w:date="2019-10-24T10:44:00Z"/>
        </w:rPr>
      </w:pPr>
    </w:p>
    <w:p w14:paraId="10E9030E" w14:textId="77777777" w:rsidR="00BA6268" w:rsidRDefault="00BA6268" w:rsidP="00BA6268">
      <w:pPr>
        <w:rPr>
          <w:ins w:id="681" w:author="超 杨" w:date="2019-10-24T10:44:00Z"/>
        </w:rPr>
      </w:pPr>
      <w:ins w:id="682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683" w:author="超 杨" w:date="2019-10-24T10:44:00Z"/>
        </w:rPr>
      </w:pPr>
    </w:p>
    <w:p w14:paraId="2EA9C954" w14:textId="77777777" w:rsidR="00BA6268" w:rsidRDefault="00BA6268" w:rsidP="00BA6268">
      <w:pPr>
        <w:rPr>
          <w:ins w:id="684" w:author="超 杨" w:date="2019-10-24T10:44:00Z"/>
        </w:rPr>
      </w:pPr>
    </w:p>
    <w:p w14:paraId="429D6851" w14:textId="77777777" w:rsidR="00BA6268" w:rsidRDefault="00BA6268" w:rsidP="00BA6268">
      <w:pPr>
        <w:rPr>
          <w:ins w:id="685" w:author="超 杨" w:date="2019-10-24T10:44:00Z"/>
        </w:rPr>
      </w:pPr>
      <w:ins w:id="686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687" w:author="超 杨" w:date="2019-10-24T10:44:00Z"/>
        </w:rPr>
      </w:pPr>
    </w:p>
    <w:p w14:paraId="4522E759" w14:textId="77777777" w:rsidR="00BA6268" w:rsidRDefault="00BA6268" w:rsidP="00BA6268">
      <w:pPr>
        <w:rPr>
          <w:ins w:id="688" w:author="超 杨" w:date="2019-10-24T10:44:00Z"/>
        </w:rPr>
      </w:pPr>
      <w:proofErr w:type="gramStart"/>
      <w:ins w:id="689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690" w:author="超 杨" w:date="2019-10-24T10:44:00Z"/>
        </w:rPr>
      </w:pPr>
      <w:proofErr w:type="gramStart"/>
      <w:ins w:id="691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692" w:author="超 杨" w:date="2019-10-24T10:44:00Z"/>
        </w:rPr>
      </w:pPr>
    </w:p>
    <w:p w14:paraId="54A8F487" w14:textId="77777777" w:rsidR="00BA6268" w:rsidRDefault="00BA6268" w:rsidP="00BA6268">
      <w:pPr>
        <w:rPr>
          <w:ins w:id="693" w:author="超 杨" w:date="2019-10-24T10:44:00Z"/>
        </w:rPr>
      </w:pPr>
    </w:p>
    <w:p w14:paraId="70B9D341" w14:textId="77777777" w:rsidR="00BA6268" w:rsidRDefault="00BA6268" w:rsidP="00BA6268">
      <w:pPr>
        <w:rPr>
          <w:ins w:id="694" w:author="超 杨" w:date="2019-10-24T10:44:00Z"/>
        </w:rPr>
      </w:pPr>
      <w:proofErr w:type="gramStart"/>
      <w:ins w:id="695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696" w:author="超 杨" w:date="2019-10-24T10:44:00Z"/>
        </w:rPr>
      </w:pPr>
      <w:proofErr w:type="gramStart"/>
      <w:ins w:id="697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698" w:author="超 杨" w:date="2019-10-24T10:44:00Z"/>
        </w:rPr>
      </w:pPr>
      <w:ins w:id="699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700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3424AFCE" w:rsidR="00F6426C" w:rsidRDefault="00F6426C">
      <w:pPr>
        <w:pStyle w:val="1"/>
        <w:rPr>
          <w:ins w:id="701" w:author="超 杨" w:date="2019-10-24T18:30:00Z"/>
        </w:rPr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  <w:ins w:id="702" w:author="超 杨" w:date="2019-10-25T20:46:00Z">
        <w:r w:rsidR="001B134B">
          <w:rPr>
            <w:rFonts w:hint="eastAsia"/>
          </w:rPr>
          <w:t>和编辑器</w:t>
        </w:r>
      </w:ins>
    </w:p>
    <w:p w14:paraId="68247642" w14:textId="2D17A8DB" w:rsidR="007D18DA" w:rsidRDefault="007D18DA">
      <w:pPr>
        <w:pStyle w:val="21"/>
        <w:rPr>
          <w:ins w:id="703" w:author="超 杨" w:date="2019-10-30T09:12:00Z"/>
          <w:rFonts w:hint="eastAsia"/>
        </w:rPr>
      </w:pPr>
      <w:ins w:id="704" w:author="超 杨" w:date="2019-10-24T18:30:00Z">
        <w:r w:rsidRPr="00F6426C">
          <w:t>8.</w:t>
        </w:r>
      </w:ins>
      <w:ins w:id="705" w:author="超 杨" w:date="2019-10-25T20:46:00Z">
        <w:r w:rsidR="001B134B">
          <w:t>1</w:t>
        </w:r>
      </w:ins>
      <w:ins w:id="706" w:author="超 杨" w:date="2019-10-24T18:30:00Z">
        <w:r w:rsidRPr="00F6426C">
          <w:t xml:space="preserve">  </w:t>
        </w:r>
      </w:ins>
      <w:ins w:id="707" w:author="超 杨" w:date="2019-10-25T20:48:00Z">
        <w:r w:rsidR="003527A9">
          <w:rPr>
            <w:rFonts w:hint="eastAsia"/>
          </w:rPr>
          <w:t>加入</w:t>
        </w:r>
      </w:ins>
      <w:ins w:id="708" w:author="超 杨" w:date="2019-10-24T18:30:00Z">
        <w:r w:rsidRPr="003527A9">
          <w:rPr>
            <w:rFonts w:hint="eastAsia"/>
            <w:rPrChange w:id="709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 w:rsidP="004471A7">
      <w:pPr>
        <w:rPr>
          <w:ins w:id="710" w:author="超 杨" w:date="2019-10-30T09:12:00Z"/>
          <w:rFonts w:hint="eastAsia"/>
        </w:rPr>
        <w:pPrChange w:id="711" w:author="超 杨" w:date="2019-10-30T09:12:00Z">
          <w:pPr>
            <w:pStyle w:val="21"/>
          </w:pPr>
        </w:pPrChange>
      </w:pPr>
      <w:ins w:id="712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 w:rsidP="004471A7">
      <w:pPr>
        <w:rPr>
          <w:ins w:id="713" w:author="超 杨" w:date="2019-10-24T18:30:00Z"/>
          <w:rFonts w:hint="eastAsia"/>
          <w:rPrChange w:id="714" w:author="超 杨" w:date="2019-10-30T09:12:00Z">
            <w:rPr>
              <w:ins w:id="715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716" w:author="超 杨" w:date="2019-10-30T09:12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717" w:author="超 杨" w:date="2019-10-25T20:47:00Z"/>
        </w:rPr>
        <w:pPrChange w:id="718" w:author="超 杨" w:date="2019-10-25T20:48:00Z">
          <w:pPr>
            <w:pStyle w:val="1"/>
          </w:pPr>
        </w:pPrChange>
      </w:pPr>
      <w:ins w:id="719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720" w:author="超 杨" w:date="2019-10-25T20:48:00Z">
        <w:r>
          <w:rPr>
            <w:rFonts w:hint="eastAsia"/>
          </w:rPr>
          <w:t>加入</w:t>
        </w:r>
      </w:ins>
      <w:ins w:id="721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722" w:author="超 杨" w:date="2019-10-25T10:56:00Z"/>
        </w:rPr>
        <w:pPrChange w:id="723" w:author="超 杨" w:date="2019-10-24T18:30:00Z">
          <w:pPr>
            <w:pStyle w:val="1"/>
          </w:pPr>
        </w:pPrChange>
      </w:pPr>
      <w:ins w:id="724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725" w:author="超 杨" w:date="2019-10-25T10:57:00Z"/>
        </w:rPr>
        <w:pPrChange w:id="726" w:author="超 杨" w:date="2019-10-24T18:30:00Z">
          <w:pPr>
            <w:pStyle w:val="1"/>
          </w:pPr>
        </w:pPrChange>
      </w:pPr>
      <w:ins w:id="727" w:author="超 杨" w:date="2019-10-25T10:58:00Z">
        <w:r>
          <w:t>////</w:t>
        </w:r>
      </w:ins>
      <w:ins w:id="728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729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730" w:author="超 杨" w:date="2019-10-25T11:04:00Z"/>
        </w:rPr>
        <w:pPrChange w:id="731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732" w:author="超 杨" w:date="2019-10-25T11:04:00Z"/>
        </w:rPr>
        <w:pPrChange w:id="733" w:author="超 杨" w:date="2019-10-24T18:30:00Z">
          <w:pPr>
            <w:pStyle w:val="1"/>
          </w:pPr>
        </w:pPrChange>
      </w:pPr>
      <w:proofErr w:type="spellStart"/>
      <w:proofErr w:type="gramStart"/>
      <w:ins w:id="734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735" w:author="超 杨" w:date="2019-10-25T11:04:00Z"/>
        </w:rPr>
        <w:pPrChange w:id="736" w:author="超 杨" w:date="2019-10-24T18:30:00Z">
          <w:pPr>
            <w:pStyle w:val="1"/>
          </w:pPr>
        </w:pPrChange>
      </w:pPr>
      <w:proofErr w:type="spellStart"/>
      <w:proofErr w:type="gramStart"/>
      <w:ins w:id="737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738" w:author="超 杨" w:date="2019-10-25T12:08:00Z"/>
        </w:rPr>
        <w:pPrChange w:id="739" w:author="超 杨" w:date="2019-10-24T18:30:00Z">
          <w:pPr>
            <w:pStyle w:val="1"/>
          </w:pPr>
        </w:pPrChange>
      </w:pPr>
      <w:proofErr w:type="spellStart"/>
      <w:proofErr w:type="gramStart"/>
      <w:ins w:id="740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741" w:author="超 杨" w:date="2019-10-25T12:08:00Z"/>
        </w:rPr>
        <w:pPrChange w:id="742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743" w:author="超 杨" w:date="2019-10-25T12:08:00Z"/>
        </w:rPr>
        <w:pPrChange w:id="744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45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746" w:author="超 杨" w:date="2019-10-25T12:08:00Z"/>
        </w:rPr>
        <w:pPrChange w:id="747" w:author="超 杨" w:date="2019-10-25T12:08:00Z">
          <w:pPr>
            <w:spacing w:before="240" w:after="120"/>
          </w:pPr>
        </w:pPrChange>
      </w:pPr>
      <w:proofErr w:type="spellStart"/>
      <w:proofErr w:type="gramStart"/>
      <w:ins w:id="748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749" w:author="超 杨" w:date="2019-10-25T11:04:00Z"/>
        </w:rPr>
        <w:pPrChange w:id="750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751" w:author="超 杨" w:date="2019-10-25T12:01:00Z"/>
        </w:rPr>
        <w:pPrChange w:id="752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753" w:author="超 杨" w:date="2019-10-25T12:01:00Z"/>
        </w:rPr>
        <w:pPrChange w:id="754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755" w:author="超 杨" w:date="2019-10-25T11:04:00Z"/>
        </w:rPr>
        <w:pPrChange w:id="756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757" w:author="超 杨" w:date="2019-10-25T12:00:00Z"/>
        </w:rPr>
        <w:pPrChange w:id="758" w:author="超 杨" w:date="2019-10-25T12:00:00Z">
          <w:pPr>
            <w:pStyle w:val="1"/>
          </w:pPr>
        </w:pPrChange>
      </w:pPr>
      <w:proofErr w:type="spellStart"/>
      <w:ins w:id="759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760" w:author="超 杨" w:date="2019-10-25T12:09:00Z"/>
        </w:rPr>
        <w:pPrChange w:id="761" w:author="超 杨" w:date="2019-10-25T12:00:00Z">
          <w:pPr>
            <w:pStyle w:val="1"/>
          </w:pPr>
        </w:pPrChange>
      </w:pPr>
      <w:proofErr w:type="spellStart"/>
      <w:ins w:id="762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763" w:author="超 杨" w:date="2019-10-25T12:09:00Z"/>
        </w:rPr>
        <w:pPrChange w:id="764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765" w:author="超 杨" w:date="2019-10-25T12:09:00Z"/>
        </w:rPr>
        <w:pPrChange w:id="766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767" w:author="超 杨" w:date="2019-10-25T12:09:00Z"/>
        </w:rPr>
        <w:pPrChange w:id="768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769" w:author="超 杨" w:date="2019-10-24T18:30:00Z"/>
        </w:rPr>
        <w:pPrChange w:id="770" w:author="超 杨" w:date="2019-10-25T12:00:00Z">
          <w:pPr>
            <w:pStyle w:val="1"/>
          </w:pPr>
        </w:pPrChange>
      </w:pPr>
      <w:proofErr w:type="spellStart"/>
      <w:ins w:id="771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772" w:author="超 杨" w:date="2019-10-25T18:12:00Z"/>
        </w:rPr>
        <w:pPrChange w:id="773" w:author="超 杨" w:date="2019-10-24T18:30:00Z">
          <w:pPr>
            <w:pStyle w:val="1"/>
          </w:pPr>
        </w:pPrChange>
      </w:pPr>
      <w:ins w:id="774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775" w:author="超 杨" w:date="2019-10-25T18:12:00Z"/>
        </w:rPr>
        <w:pPrChange w:id="776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777" w:author="超 杨" w:date="2019-10-25T18:12:00Z"/>
        </w:rPr>
        <w:pPrChange w:id="778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779" w:author="超 杨" w:date="2019-10-25T18:13:00Z"/>
        </w:rPr>
        <w:pPrChange w:id="780" w:author="超 杨" w:date="2019-10-24T18:30:00Z">
          <w:pPr>
            <w:pStyle w:val="1"/>
          </w:pPr>
        </w:pPrChange>
      </w:pPr>
      <w:ins w:id="781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782" w:author="超 杨" w:date="2019-10-25T18:16:00Z"/>
        </w:rPr>
        <w:pPrChange w:id="783" w:author="超 杨" w:date="2019-10-24T18:30:00Z">
          <w:pPr>
            <w:pStyle w:val="1"/>
          </w:pPr>
        </w:pPrChange>
      </w:pPr>
      <w:proofErr w:type="spellStart"/>
      <w:ins w:id="784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785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786" w:author="超 杨" w:date="2019-10-25T18:16:00Z"/>
        </w:rPr>
        <w:pPrChange w:id="787" w:author="超 杨" w:date="2019-10-25T18:16:00Z">
          <w:pPr>
            <w:pStyle w:val="1"/>
          </w:pPr>
        </w:pPrChange>
      </w:pPr>
      <w:ins w:id="788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789" w:author="超 杨" w:date="2019-10-25T18:16:00Z"/>
        </w:rPr>
        <w:pPrChange w:id="790" w:author="超 杨" w:date="2019-10-25T18:16:00Z">
          <w:pPr>
            <w:pStyle w:val="1"/>
          </w:pPr>
        </w:pPrChange>
      </w:pPr>
      <w:ins w:id="791" w:author="超 杨" w:date="2019-10-25T18:16:00Z">
        <w:r>
          <w:t>1.</w:t>
        </w:r>
        <w:r w:rsidR="005B020B">
          <w:t>bodyFunc</w:t>
        </w:r>
      </w:ins>
      <w:ins w:id="792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793" w:author="超 杨" w:date="2019-10-25T18:17:00Z"/>
        </w:rPr>
        <w:pPrChange w:id="794" w:author="超 杨" w:date="2019-10-25T18:16:00Z">
          <w:pPr>
            <w:pStyle w:val="1"/>
          </w:pPr>
        </w:pPrChange>
      </w:pPr>
      <w:ins w:id="795" w:author="超 杨" w:date="2019-10-25T18:17:00Z">
        <w:r>
          <w:rPr>
            <w:rFonts w:hint="eastAsia"/>
          </w:rPr>
          <w:t>如</w:t>
        </w:r>
      </w:ins>
      <w:ins w:id="796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797" w:author="超 杨" w:date="2019-10-25T18:13:00Z"/>
        </w:rPr>
        <w:pPrChange w:id="798" w:author="超 杨" w:date="2019-10-25T18:16:00Z">
          <w:pPr>
            <w:pStyle w:val="1"/>
          </w:pPr>
        </w:pPrChange>
      </w:pPr>
      <w:ins w:id="799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800" w:author="超 杨" w:date="2019-10-24T18:30:00Z"/>
        </w:rPr>
        <w:pPrChange w:id="801" w:author="超 杨" w:date="2019-10-24T18:30:00Z">
          <w:pPr>
            <w:pStyle w:val="1"/>
          </w:pPr>
        </w:pPrChange>
      </w:pPr>
      <w:ins w:id="802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803" w:author="超 杨" w:date="2019-10-25T12:27:00Z"/>
        </w:rPr>
        <w:pPrChange w:id="804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805" w:author="超 杨" w:date="2019-10-25T12:27:00Z"/>
        </w:rPr>
        <w:pPrChange w:id="806" w:author="超 杨" w:date="2019-10-24T18:30:00Z">
          <w:pPr>
            <w:pStyle w:val="1"/>
          </w:pPr>
        </w:pPrChange>
      </w:pPr>
      <w:ins w:id="807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808" w:author="超 杨" w:date="2019-10-25T12:36:00Z"/>
        </w:rPr>
        <w:pPrChange w:id="809" w:author="超 杨" w:date="2019-10-25T12:49:00Z">
          <w:pPr>
            <w:pStyle w:val="1"/>
          </w:pPr>
        </w:pPrChange>
      </w:pPr>
      <w:ins w:id="810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811" w:author="超 杨" w:date="2019-10-25T12:37:00Z"/>
        </w:rPr>
        <w:pPrChange w:id="812" w:author="超 杨" w:date="2019-10-24T18:30:00Z">
          <w:pPr>
            <w:pStyle w:val="1"/>
          </w:pPr>
        </w:pPrChange>
      </w:pPr>
      <w:ins w:id="813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814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815" w:author="超 杨" w:date="2019-10-25T12:27:00Z"/>
        </w:rPr>
        <w:pPrChange w:id="816" w:author="超 杨" w:date="2019-10-24T18:30:00Z">
          <w:pPr>
            <w:pStyle w:val="1"/>
          </w:pPr>
        </w:pPrChange>
      </w:pPr>
      <w:proofErr w:type="gramStart"/>
      <w:ins w:id="817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818" w:author="超 杨" w:date="2019-10-25T12:27:00Z"/>
        </w:rPr>
        <w:pPrChange w:id="819" w:author="超 杨" w:date="2019-10-24T18:30:00Z">
          <w:pPr>
            <w:pStyle w:val="1"/>
          </w:pPr>
        </w:pPrChange>
      </w:pPr>
      <w:ins w:id="820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821" w:author="超 杨" w:date="2019-10-25T20:09:00Z"/>
        </w:rPr>
        <w:pPrChange w:id="822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823" w:author="超 杨" w:date="2019-10-25T20:09:00Z"/>
        </w:rPr>
        <w:pPrChange w:id="824" w:author="超 杨" w:date="2019-10-24T18:30:00Z">
          <w:pPr>
            <w:pStyle w:val="1"/>
          </w:pPr>
        </w:pPrChange>
      </w:pPr>
      <w:ins w:id="825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826" w:author="超 杨" w:date="2019-10-25T20:10:00Z"/>
        </w:rPr>
        <w:pPrChange w:id="827" w:author="超 杨" w:date="2019-10-24T18:30:00Z">
          <w:pPr>
            <w:pStyle w:val="1"/>
          </w:pPr>
        </w:pPrChange>
      </w:pPr>
      <w:ins w:id="828" w:author="超 杨" w:date="2019-10-25T20:09:00Z">
        <w:r>
          <w:rPr>
            <w:rFonts w:hint="eastAsia"/>
          </w:rPr>
          <w:t>重构：使用</w:t>
        </w:r>
      </w:ins>
      <w:ins w:id="829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830" w:author="超 杨" w:date="2019-10-25T20:09:00Z"/>
        </w:rPr>
        <w:pPrChange w:id="831" w:author="超 杨" w:date="2019-10-25T20:10:00Z">
          <w:pPr>
            <w:pStyle w:val="1"/>
          </w:pPr>
        </w:pPrChange>
      </w:pPr>
      <w:ins w:id="832" w:author="超 杨" w:date="2019-10-25T20:10:00Z">
        <w:r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833" w:author="超 杨" w:date="2019-10-25T20:09:00Z"/>
        </w:rPr>
        <w:pPrChange w:id="834" w:author="超 杨" w:date="2019-10-24T18:30:00Z">
          <w:pPr>
            <w:pStyle w:val="1"/>
          </w:pPr>
        </w:pPrChange>
      </w:pPr>
      <w:ins w:id="835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836" w:author="超 杨" w:date="2019-10-24T18:30:00Z"/>
        </w:rPr>
        <w:pPrChange w:id="837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838" w:author="超 杨" w:date="2019-10-25T20:48:00Z"/>
        </w:rPr>
      </w:pPr>
      <w:ins w:id="839" w:author="超 杨" w:date="2019-10-25T20:48:00Z">
        <w:r>
          <w:lastRenderedPageBreak/>
          <w:t>8.1.2</w:t>
        </w:r>
        <w:r>
          <w:rPr>
            <w:rFonts w:hint="eastAsia"/>
          </w:rPr>
          <w:t xml:space="preserve"> 编辑器</w:t>
        </w:r>
      </w:ins>
      <w:ins w:id="840" w:author="超 杨" w:date="2019-10-25T20:49:00Z">
        <w:r>
          <w:rPr>
            <w:rFonts w:hint="eastAsia"/>
          </w:rPr>
          <w:t>加入</w:t>
        </w:r>
      </w:ins>
      <w:ins w:id="841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842" w:author="超 杨" w:date="2019-10-25T22:13:00Z"/>
        </w:rPr>
        <w:pPrChange w:id="843" w:author="超 杨" w:date="2019-10-24T18:30:00Z">
          <w:pPr>
            <w:pStyle w:val="1"/>
          </w:pPr>
        </w:pPrChange>
      </w:pPr>
      <w:ins w:id="844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845" w:author="超 杨" w:date="2019-10-25T22:13:00Z"/>
        </w:rPr>
        <w:pPrChange w:id="846" w:author="超 杨" w:date="2019-10-24T18:30:00Z">
          <w:pPr>
            <w:pStyle w:val="1"/>
          </w:pPr>
        </w:pPrChange>
      </w:pPr>
      <w:proofErr w:type="spellStart"/>
      <w:ins w:id="847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848" w:author="超 杨" w:date="2019-10-25T22:13:00Z"/>
        </w:rPr>
      </w:pPr>
      <w:ins w:id="849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850" w:author="超 杨" w:date="2019-10-25T22:13:00Z"/>
        </w:rPr>
      </w:pPr>
      <w:ins w:id="851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852" w:author="超 杨" w:date="2019-10-25T22:13:00Z"/>
        </w:rPr>
      </w:pPr>
      <w:ins w:id="853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854" w:author="超 杨" w:date="2019-10-25T22:13:00Z"/>
        </w:rPr>
      </w:pPr>
      <w:ins w:id="855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856" w:author="超 杨" w:date="2019-10-25T22:13:00Z"/>
        </w:rPr>
      </w:pPr>
    </w:p>
    <w:p w14:paraId="6B9728C3" w14:textId="77777777" w:rsidR="0090643C" w:rsidRDefault="0090643C" w:rsidP="0090643C">
      <w:pPr>
        <w:rPr>
          <w:ins w:id="857" w:author="超 杨" w:date="2019-10-25T22:13:00Z"/>
        </w:rPr>
      </w:pPr>
      <w:ins w:id="858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859" w:author="超 杨" w:date="2019-10-25T22:13:00Z"/>
        </w:rPr>
      </w:pPr>
      <w:ins w:id="860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861" w:author="超 杨" w:date="2019-10-25T22:13:00Z"/>
        </w:rPr>
      </w:pPr>
      <w:ins w:id="862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863" w:author="超 杨" w:date="2019-10-25T22:13:00Z"/>
        </w:rPr>
      </w:pPr>
      <w:ins w:id="864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865" w:author="超 杨" w:date="2019-10-25T22:13:00Z"/>
        </w:rPr>
      </w:pPr>
      <w:ins w:id="866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867" w:author="超 杨" w:date="2019-10-25T22:13:00Z"/>
        </w:rPr>
      </w:pPr>
      <w:ins w:id="868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869" w:author="超 杨" w:date="2019-10-25T22:13:00Z"/>
        </w:rPr>
      </w:pPr>
      <w:ins w:id="870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871" w:author="超 杨" w:date="2019-10-25T22:13:00Z"/>
        </w:rPr>
      </w:pPr>
    </w:p>
    <w:p w14:paraId="3EF7A8E9" w14:textId="77777777" w:rsidR="0090643C" w:rsidRDefault="0090643C" w:rsidP="0090643C">
      <w:pPr>
        <w:rPr>
          <w:ins w:id="872" w:author="超 杨" w:date="2019-10-25T22:13:00Z"/>
        </w:rPr>
      </w:pPr>
      <w:ins w:id="873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874" w:author="超 杨" w:date="2019-10-25T22:14:00Z"/>
        </w:rPr>
        <w:pPrChange w:id="875" w:author="超 杨" w:date="2019-10-24T18:30:00Z">
          <w:pPr>
            <w:pStyle w:val="1"/>
          </w:pPr>
        </w:pPrChange>
      </w:pPr>
      <w:ins w:id="876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877" w:author="超 杨" w:date="2019-10-25T22:14:00Z"/>
        </w:rPr>
        <w:pPrChange w:id="878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879" w:author="超 杨" w:date="2019-10-25T22:15:00Z"/>
        </w:rPr>
        <w:pPrChange w:id="880" w:author="超 杨" w:date="2019-10-24T18:30:00Z">
          <w:pPr>
            <w:pStyle w:val="1"/>
          </w:pPr>
        </w:pPrChange>
      </w:pPr>
      <w:ins w:id="881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882" w:author="超 杨" w:date="2019-10-25T22:15:00Z"/>
        </w:rPr>
        <w:pPrChange w:id="883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884" w:author="超 杨" w:date="2019-10-25T22:15:00Z"/>
        </w:rPr>
        <w:pPrChange w:id="885" w:author="超 杨" w:date="2019-10-24T18:30:00Z">
          <w:pPr>
            <w:pStyle w:val="1"/>
          </w:pPr>
        </w:pPrChange>
      </w:pPr>
      <w:ins w:id="886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887" w:author="超 杨" w:date="2019-10-25T22:16:00Z"/>
        </w:rPr>
        <w:pPrChange w:id="888" w:author="超 杨" w:date="2019-10-24T18:30:00Z">
          <w:pPr>
            <w:pStyle w:val="1"/>
          </w:pPr>
        </w:pPrChange>
      </w:pPr>
      <w:ins w:id="889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890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891" w:author="超 杨" w:date="2019-10-25T22:14:00Z"/>
        </w:rPr>
        <w:pPrChange w:id="892" w:author="超 杨" w:date="2019-10-24T18:30:00Z">
          <w:pPr>
            <w:pStyle w:val="1"/>
          </w:pPr>
        </w:pPrChange>
      </w:pPr>
      <w:ins w:id="893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894" w:author="超 杨" w:date="2019-10-25T22:13:00Z"/>
        </w:rPr>
        <w:pPrChange w:id="895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896" w:author="超 杨" w:date="2019-10-25T20:53:00Z"/>
        </w:rPr>
        <w:pPrChange w:id="897" w:author="超 杨" w:date="2019-10-24T18:30:00Z">
          <w:pPr>
            <w:pStyle w:val="1"/>
          </w:pPr>
        </w:pPrChange>
      </w:pPr>
      <w:ins w:id="898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899" w:author="超 杨" w:date="2019-10-25T20:53:00Z"/>
        </w:rPr>
        <w:pPrChange w:id="900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901" w:author="超 杨" w:date="2019-10-24T18:30:00Z"/>
        </w:rPr>
        <w:pPrChange w:id="902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903" w:author="超 杨" w:date="2019-10-25T21:21:00Z"/>
          <w:rPrChange w:id="904" w:author="超 杨" w:date="2019-10-24T18:30:00Z">
            <w:rPr>
              <w:del w:id="905" w:author="超 杨" w:date="2019-10-25T21:21:00Z"/>
            </w:rPr>
          </w:rPrChange>
        </w:rPr>
        <w:pPrChange w:id="906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1"/>
        <w:rPr>
          <w:ins w:id="907" w:author="超 杨" w:date="2019-11-15T22:19:00Z"/>
        </w:rPr>
      </w:pPr>
    </w:p>
    <w:p w14:paraId="61C9A9A5" w14:textId="77777777" w:rsidR="001D7864" w:rsidRDefault="001D7864" w:rsidP="001D7864">
      <w:pPr>
        <w:pStyle w:val="21"/>
        <w:rPr>
          <w:ins w:id="908" w:author="超 杨" w:date="2019-11-15T22:19:00Z"/>
        </w:rPr>
      </w:pPr>
      <w:ins w:id="909" w:author="超 杨" w:date="2019-11-15T22:1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bookmarkStart w:id="910" w:name="_GoBack"/>
        <w:bookmarkEnd w:id="910"/>
        <w:r>
          <w:rPr>
            <w:rFonts w:hint="eastAsia"/>
          </w:rPr>
          <w:t>升级为</w:t>
        </w:r>
        <w:r>
          <w:t>webgl2</w:t>
        </w:r>
      </w:ins>
    </w:p>
    <w:p w14:paraId="107E12DC" w14:textId="77777777" w:rsidR="001D7864" w:rsidRDefault="001D7864" w:rsidP="001D7864">
      <w:pPr>
        <w:rPr>
          <w:ins w:id="911" w:author="超 杨" w:date="2019-11-15T22:19:00Z"/>
        </w:rPr>
      </w:pPr>
      <w:proofErr w:type="spellStart"/>
      <w:proofErr w:type="gramStart"/>
      <w:ins w:id="912" w:author="超 杨" w:date="2019-11-15T22:19:00Z">
        <w:r>
          <w:t>ubo</w:t>
        </w:r>
        <w:proofErr w:type="spellEnd"/>
        <w:proofErr w:type="gramEnd"/>
        <w:r>
          <w:t>:</w:t>
        </w:r>
      </w:ins>
    </w:p>
    <w:p w14:paraId="4FA63552" w14:textId="77777777" w:rsidR="001D7864" w:rsidRDefault="001D7864" w:rsidP="001D7864">
      <w:pPr>
        <w:rPr>
          <w:ins w:id="913" w:author="超 杨" w:date="2019-11-15T22:19:00Z"/>
        </w:rPr>
      </w:pPr>
      <w:ins w:id="914" w:author="超 杨" w:date="2019-11-15T22:19:00Z">
        <w:r>
          <w:rPr>
            <w:rFonts w:hint="eastAsia"/>
          </w:rPr>
          <w:t>需要讨论</w:t>
        </w:r>
        <w:proofErr w:type="spellStart"/>
        <w:r>
          <w:t>bufferSubData</w:t>
        </w:r>
        <w:proofErr w:type="spellEnd"/>
        <w:r>
          <w:rPr>
            <w:rFonts w:hint="eastAsia"/>
          </w:rPr>
          <w:t>和</w:t>
        </w:r>
        <w:proofErr w:type="spellStart"/>
        <w:r>
          <w:t>bufferData</w:t>
        </w:r>
        <w:proofErr w:type="spellEnd"/>
        <w:r>
          <w:rPr>
            <w:rFonts w:hint="eastAsia"/>
          </w:rPr>
          <w:t>的区别</w:t>
        </w:r>
      </w:ins>
    </w:p>
    <w:p w14:paraId="36587BDB" w14:textId="77777777" w:rsidR="001D7864" w:rsidRDefault="001D7864" w:rsidP="001D7864">
      <w:pPr>
        <w:rPr>
          <w:ins w:id="915" w:author="超 杨" w:date="2019-11-15T22:19:00Z"/>
          <w:rFonts w:eastAsia="Times New Roman"/>
        </w:rPr>
      </w:pPr>
      <w:ins w:id="916" w:author="超 杨" w:date="2019-11-15T22:19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"https://community.khronos.org/t/bufferdata-or-buffersubdata-vbo/61674" </w:instrText>
        </w:r>
        <w:r>
          <w:rPr>
            <w:rFonts w:eastAsia="Times New Roman"/>
          </w:rPr>
        </w:r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https://community.khronos.org/t/bufferdata-or-buffersubdata-vbo/61674</w:t>
        </w:r>
        <w:r>
          <w:rPr>
            <w:rFonts w:eastAsia="Times New Roman"/>
          </w:rPr>
          <w:fldChar w:fldCharType="end"/>
        </w:r>
      </w:ins>
    </w:p>
    <w:p w14:paraId="7B945E11" w14:textId="77777777" w:rsidR="001D7864" w:rsidRDefault="001D7864" w:rsidP="001D7864">
      <w:pPr>
        <w:rPr>
          <w:ins w:id="917" w:author="超 杨" w:date="2019-11-15T22:19:00Z"/>
        </w:rPr>
      </w:pPr>
    </w:p>
    <w:p w14:paraId="05E9A665" w14:textId="77777777" w:rsidR="001D7864" w:rsidRDefault="001D7864" w:rsidP="001D7864">
      <w:pPr>
        <w:rPr>
          <w:ins w:id="918" w:author="超 杨" w:date="2019-11-15T22:19:00Z"/>
        </w:rPr>
      </w:pPr>
    </w:p>
    <w:p w14:paraId="6FA119AD" w14:textId="77777777" w:rsidR="001D7864" w:rsidRDefault="001D7864" w:rsidP="001D7864">
      <w:pPr>
        <w:rPr>
          <w:ins w:id="919" w:author="超 杨" w:date="2019-11-15T22:19:00Z"/>
          <w:rFonts w:hint="eastAsia"/>
        </w:rPr>
      </w:pPr>
      <w:ins w:id="920" w:author="超 杨" w:date="2019-11-15T22:19:00Z">
        <w:r>
          <w:rPr>
            <w:rFonts w:hint="eastAsia"/>
          </w:rPr>
          <w:t>讨论：是否要将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和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合为一个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：</w:t>
        </w:r>
      </w:ins>
    </w:p>
    <w:p w14:paraId="1262E967" w14:textId="77777777" w:rsidR="001D7864" w:rsidRDefault="001D7864" w:rsidP="001D7864">
      <w:pPr>
        <w:rPr>
          <w:ins w:id="921" w:author="超 杨" w:date="2019-11-15T22:19:00Z"/>
          <w:rFonts w:hint="eastAsia"/>
        </w:rPr>
      </w:pPr>
      <w:ins w:id="922" w:author="超 杨" w:date="2019-11-15T22:19:00Z">
        <w:r>
          <w:rPr>
            <w:rFonts w:hint="eastAsia"/>
          </w:rPr>
          <w:t>不需要。</w:t>
        </w:r>
      </w:ins>
    </w:p>
    <w:p w14:paraId="77A0C917" w14:textId="77777777" w:rsidR="001D7864" w:rsidRDefault="001D7864" w:rsidP="001D7864">
      <w:pPr>
        <w:rPr>
          <w:ins w:id="923" w:author="超 杨" w:date="2019-11-15T22:19:00Z"/>
          <w:rFonts w:hint="eastAsia"/>
        </w:rPr>
      </w:pPr>
      <w:ins w:id="924" w:author="超 杨" w:date="2019-11-15T22:19:00Z">
        <w:r>
          <w:rPr>
            <w:rFonts w:hint="eastAsia"/>
          </w:rPr>
          <w:t>虽然两者都是</w:t>
        </w:r>
        <w:r>
          <w:t>per model</w:t>
        </w:r>
        <w:r>
          <w:rPr>
            <w:rFonts w:hint="eastAsia"/>
          </w:rPr>
          <w:t>；</w:t>
        </w:r>
      </w:ins>
    </w:p>
    <w:p w14:paraId="6E4F6BCB" w14:textId="77777777" w:rsidR="001D7864" w:rsidRDefault="001D7864" w:rsidP="001D7864">
      <w:pPr>
        <w:rPr>
          <w:ins w:id="925" w:author="超 杨" w:date="2019-11-15T22:19:00Z"/>
          <w:rFonts w:hint="eastAsia"/>
        </w:rPr>
      </w:pPr>
      <w:ins w:id="926" w:author="超 杨" w:date="2019-11-15T22:19:00Z">
        <w:r>
          <w:rPr>
            <w:rFonts w:hint="eastAsia"/>
          </w:rPr>
          <w:t>但是两者的设置数据的方式不一样（设置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不需要判断</w:t>
        </w:r>
        <w:r>
          <w:t>last value</w:t>
        </w:r>
        <w:r>
          <w:rPr>
            <w:rFonts w:hint="eastAsia"/>
          </w:rPr>
          <w:t>！）</w:t>
        </w:r>
      </w:ins>
    </w:p>
    <w:p w14:paraId="17FD286E" w14:textId="77777777" w:rsidR="001D7864" w:rsidRDefault="001D7864" w:rsidP="007D35AE">
      <w:pPr>
        <w:pStyle w:val="21"/>
        <w:rPr>
          <w:ins w:id="927" w:author="超 杨" w:date="2019-11-15T22:19:00Z"/>
        </w:rPr>
      </w:pPr>
    </w:p>
    <w:p w14:paraId="6604D0C3" w14:textId="77777777" w:rsidR="001D7864" w:rsidRDefault="001D7864" w:rsidP="007D35AE">
      <w:pPr>
        <w:pStyle w:val="21"/>
        <w:rPr>
          <w:ins w:id="928" w:author="超 杨" w:date="2019-11-15T22:19:00Z"/>
        </w:rPr>
      </w:pPr>
    </w:p>
    <w:p w14:paraId="525D238B" w14:textId="00FF0097" w:rsidR="007D35AE" w:rsidRDefault="007D35AE" w:rsidP="007D35AE">
      <w:pPr>
        <w:pStyle w:val="21"/>
        <w:rPr>
          <w:ins w:id="929" w:author="超 杨" w:date="2019-10-30T11:24:00Z"/>
        </w:rPr>
      </w:pPr>
      <w:moveToRangeStart w:id="930" w:author="超 杨" w:date="2019-10-25T07:03:00Z" w:name="move433606324"/>
      <w:moveTo w:id="931" w:author="超 杨" w:date="2019-10-25T07:03:00Z">
        <w:r w:rsidRPr="00F6426C">
          <w:t xml:space="preserve">8.3  </w:t>
        </w:r>
      </w:moveTo>
      <w:ins w:id="932" w:author="超 杨" w:date="2019-10-25T20:49:00Z">
        <w:r w:rsidR="001B1003">
          <w:rPr>
            <w:rFonts w:hint="eastAsia"/>
          </w:rPr>
          <w:t>引擎</w:t>
        </w:r>
      </w:ins>
      <w:moveTo w:id="933" w:author="超 杨" w:date="2019-10-25T07:03:00Z"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 w:rsidP="006A0268">
      <w:pPr>
        <w:rPr>
          <w:ins w:id="934" w:author="超 杨" w:date="2019-10-30T11:24:00Z"/>
          <w:rFonts w:hint="eastAsia"/>
        </w:rPr>
        <w:pPrChange w:id="935" w:author="超 杨" w:date="2019-10-30T11:24:00Z">
          <w:pPr>
            <w:pStyle w:val="21"/>
          </w:pPr>
        </w:pPrChange>
      </w:pPr>
      <w:ins w:id="936" w:author="超 杨" w:date="2019-10-30T11:24:00Z">
        <w:r>
          <w:rPr>
            <w:rFonts w:hint="eastAsia"/>
          </w:rPr>
          <w:t>（不改动编辑器</w:t>
        </w:r>
      </w:ins>
      <w:ins w:id="937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938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 w:rsidP="006A0268">
      <w:pPr>
        <w:rPr>
          <w:ins w:id="939" w:author="超 杨" w:date="2019-10-30T11:24:00Z"/>
        </w:rPr>
        <w:pPrChange w:id="940" w:author="超 杨" w:date="2019-10-30T11:24:00Z">
          <w:pPr>
            <w:pStyle w:val="21"/>
          </w:pPr>
        </w:pPrChange>
      </w:pPr>
    </w:p>
    <w:p w14:paraId="07FBD4A5" w14:textId="77777777" w:rsidR="006A0268" w:rsidRPr="006A0268" w:rsidRDefault="006A0268" w:rsidP="006A0268">
      <w:pPr>
        <w:rPr>
          <w:ins w:id="941" w:author="超 杨" w:date="2019-10-29T17:26:00Z"/>
          <w:rPrChange w:id="942" w:author="超 杨" w:date="2019-10-30T11:24:00Z">
            <w:rPr>
              <w:ins w:id="943" w:author="超 杨" w:date="2019-10-29T17:26:00Z"/>
              <w:rFonts w:hint="eastAsia"/>
            </w:rPr>
          </w:rPrChange>
        </w:rPr>
        <w:pPrChange w:id="944" w:author="超 杨" w:date="2019-10-30T11:24:00Z">
          <w:pPr>
            <w:pStyle w:val="21"/>
          </w:pPr>
        </w:pPrChange>
      </w:pPr>
    </w:p>
    <w:p w14:paraId="02C6FA64" w14:textId="295720A7" w:rsidR="00ED6E43" w:rsidRDefault="00ED6E43" w:rsidP="00ED6E43">
      <w:pPr>
        <w:rPr>
          <w:ins w:id="945" w:author="超 杨" w:date="2019-10-29T17:29:00Z"/>
          <w:rFonts w:hint="eastAsia"/>
        </w:rPr>
        <w:pPrChange w:id="946" w:author="超 杨" w:date="2019-10-29T17:26:00Z">
          <w:pPr>
            <w:pStyle w:val="21"/>
          </w:pPr>
        </w:pPrChange>
      </w:pPr>
      <w:ins w:id="947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 w:rsidP="00ED6E43">
      <w:pPr>
        <w:rPr>
          <w:ins w:id="948" w:author="超 杨" w:date="2019-10-30T08:32:00Z"/>
        </w:rPr>
        <w:pPrChange w:id="949" w:author="超 杨" w:date="2019-10-29T17:26:00Z">
          <w:pPr>
            <w:pStyle w:val="21"/>
          </w:pPr>
        </w:pPrChange>
      </w:pPr>
      <w:ins w:id="950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 w:rsidP="00ED6E43">
      <w:pPr>
        <w:rPr>
          <w:ins w:id="951" w:author="超 杨" w:date="2019-10-30T08:33:00Z"/>
        </w:rPr>
        <w:pPrChange w:id="952" w:author="超 杨" w:date="2019-10-29T17:26:00Z">
          <w:pPr>
            <w:pStyle w:val="21"/>
          </w:pPr>
        </w:pPrChange>
      </w:pPr>
      <w:ins w:id="953" w:author="超 杨" w:date="2019-10-30T08:32:00Z">
        <w:r>
          <w:t>0</w:t>
        </w:r>
        <w:r>
          <w:rPr>
            <w:rFonts w:hint="eastAsia"/>
          </w:rPr>
          <w:t>、用户</w:t>
        </w:r>
      </w:ins>
      <w:ins w:id="954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 w:rsidP="00ED6E43">
      <w:pPr>
        <w:rPr>
          <w:ins w:id="955" w:author="超 杨" w:date="2019-10-30T08:33:00Z"/>
          <w:rFonts w:hint="eastAsia"/>
        </w:rPr>
        <w:pPrChange w:id="956" w:author="超 杨" w:date="2019-10-29T17:26:00Z">
          <w:pPr>
            <w:pStyle w:val="21"/>
          </w:pPr>
        </w:pPrChange>
      </w:pPr>
      <w:ins w:id="957" w:author="超 杨" w:date="2019-10-30T08:33:00Z">
        <w:r>
          <w:rPr>
            <w:rFonts w:hint="eastAsia"/>
          </w:rPr>
          <w:t>用户不应该</w:t>
        </w:r>
      </w:ins>
      <w:ins w:id="958" w:author="超 杨" w:date="2019-10-30T08:35:00Z">
        <w:r>
          <w:rPr>
            <w:rFonts w:hint="eastAsia"/>
          </w:rPr>
          <w:t>知道</w:t>
        </w:r>
      </w:ins>
      <w:ins w:id="959" w:author="超 杨" w:date="2019-10-30T08:33:00Z">
        <w:r>
          <w:t>GLSL</w:t>
        </w:r>
        <w:r>
          <w:rPr>
            <w:rFonts w:hint="eastAsia"/>
          </w:rPr>
          <w:t>，只需要知道使用哪个</w:t>
        </w:r>
        <w:proofErr w:type="spellStart"/>
        <w:r>
          <w:t>shader</w:t>
        </w:r>
        <w:proofErr w:type="spellEnd"/>
      </w:ins>
    </w:p>
    <w:p w14:paraId="116B5D87" w14:textId="77777777" w:rsidR="00016AD1" w:rsidRDefault="00016AD1" w:rsidP="00ED6E43">
      <w:pPr>
        <w:rPr>
          <w:ins w:id="960" w:author="超 杨" w:date="2019-10-29T17:29:00Z"/>
        </w:rPr>
        <w:pPrChange w:id="961" w:author="超 杨" w:date="2019-10-29T17:26:00Z">
          <w:pPr>
            <w:pStyle w:val="21"/>
          </w:pPr>
        </w:pPrChange>
      </w:pPr>
    </w:p>
    <w:p w14:paraId="292DE353" w14:textId="570C33A3" w:rsidR="00ED6E43" w:rsidRDefault="00ED6E43" w:rsidP="00ED6E43">
      <w:pPr>
        <w:rPr>
          <w:ins w:id="962" w:author="超 杨" w:date="2019-10-29T17:30:00Z"/>
          <w:rFonts w:hint="eastAsia"/>
        </w:rPr>
        <w:pPrChange w:id="963" w:author="超 杨" w:date="2019-10-29T17:26:00Z">
          <w:pPr>
            <w:pStyle w:val="21"/>
          </w:pPr>
        </w:pPrChange>
      </w:pPr>
      <w:ins w:id="964" w:author="超 杨" w:date="2019-10-29T17:30:00Z">
        <w:r>
          <w:rPr>
            <w:rFonts w:hint="eastAsia"/>
          </w:rPr>
          <w:t>1、对</w:t>
        </w:r>
      </w:ins>
      <w:ins w:id="965" w:author="超 杨" w:date="2019-10-29T17:51:00Z">
        <w:r w:rsidR="00322457">
          <w:t>GLSL</w:t>
        </w:r>
      </w:ins>
      <w:ins w:id="966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 w:rsidP="00ED6E43">
      <w:pPr>
        <w:rPr>
          <w:ins w:id="967" w:author="超 杨" w:date="2019-10-29T17:30:00Z"/>
          <w:rFonts w:hint="eastAsia"/>
        </w:rPr>
        <w:pPrChange w:id="968" w:author="超 杨" w:date="2019-10-29T17:26:00Z">
          <w:pPr>
            <w:pStyle w:val="21"/>
          </w:pPr>
        </w:pPrChange>
      </w:pPr>
      <w:ins w:id="969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 w:rsidP="00ED6E43">
      <w:pPr>
        <w:rPr>
          <w:ins w:id="970" w:author="超 杨" w:date="2019-10-29T17:31:00Z"/>
        </w:rPr>
        <w:pPrChange w:id="971" w:author="超 杨" w:date="2019-10-29T17:31:00Z">
          <w:pPr>
            <w:pStyle w:val="21"/>
          </w:pPr>
        </w:pPrChange>
      </w:pPr>
      <w:ins w:id="972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973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 w:rsidP="00ED6E43">
      <w:pPr>
        <w:rPr>
          <w:ins w:id="974" w:author="超 杨" w:date="2019-10-29T17:47:00Z"/>
        </w:rPr>
        <w:pPrChange w:id="975" w:author="超 杨" w:date="2019-10-29T17:31:00Z">
          <w:pPr>
            <w:pStyle w:val="21"/>
          </w:pPr>
        </w:pPrChange>
      </w:pPr>
    </w:p>
    <w:p w14:paraId="6172513E" w14:textId="77777777" w:rsidR="004050D6" w:rsidRDefault="004050D6" w:rsidP="00ED6E43">
      <w:pPr>
        <w:rPr>
          <w:ins w:id="976" w:author="超 杨" w:date="2019-10-29T17:48:00Z"/>
        </w:rPr>
        <w:pPrChange w:id="977" w:author="超 杨" w:date="2019-10-29T17:31:00Z">
          <w:pPr>
            <w:pStyle w:val="21"/>
          </w:pPr>
        </w:pPrChange>
      </w:pPr>
      <w:ins w:id="978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979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 w:rsidP="004050D6">
      <w:pPr>
        <w:ind w:firstLineChars="212" w:firstLine="418"/>
        <w:rPr>
          <w:ins w:id="980" w:author="超 杨" w:date="2019-10-29T17:48:00Z"/>
        </w:rPr>
        <w:pPrChange w:id="981" w:author="超 杨" w:date="2019-10-29T17:48:00Z">
          <w:pPr>
            <w:pStyle w:val="21"/>
          </w:pPr>
        </w:pPrChange>
      </w:pPr>
      <w:ins w:id="982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 w:rsidP="00ED6E43">
      <w:pPr>
        <w:rPr>
          <w:ins w:id="983" w:author="超 杨" w:date="2019-10-29T17:31:00Z"/>
          <w:rFonts w:hint="eastAsia"/>
        </w:rPr>
        <w:pPrChange w:id="984" w:author="超 杨" w:date="2019-10-29T17:31:00Z">
          <w:pPr>
            <w:pStyle w:val="21"/>
          </w:pPr>
        </w:pPrChange>
      </w:pPr>
      <w:ins w:id="985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 w:rsidP="00ED6E43">
      <w:pPr>
        <w:rPr>
          <w:ins w:id="986" w:author="超 杨" w:date="2019-10-29T17:31:00Z"/>
        </w:rPr>
        <w:pPrChange w:id="987" w:author="超 杨" w:date="2019-10-29T17:31:00Z">
          <w:pPr>
            <w:pStyle w:val="21"/>
          </w:pPr>
        </w:pPrChange>
      </w:pPr>
    </w:p>
    <w:p w14:paraId="7F0A2FC5" w14:textId="77777777" w:rsidR="00ED6E43" w:rsidRDefault="00ED6E43" w:rsidP="00ED6E43">
      <w:pPr>
        <w:rPr>
          <w:ins w:id="988" w:author="超 杨" w:date="2019-10-29T17:30:00Z"/>
        </w:rPr>
        <w:pPrChange w:id="989" w:author="超 杨" w:date="2019-10-29T17:31:00Z">
          <w:pPr>
            <w:pStyle w:val="21"/>
          </w:pPr>
        </w:pPrChange>
      </w:pPr>
    </w:p>
    <w:p w14:paraId="10E018F6" w14:textId="70FF60B7" w:rsidR="00ED6E43" w:rsidRDefault="00ED6E43" w:rsidP="00ED6E43">
      <w:pPr>
        <w:rPr>
          <w:ins w:id="990" w:author="超 杨" w:date="2019-10-29T17:31:00Z"/>
        </w:rPr>
        <w:pPrChange w:id="991" w:author="超 杨" w:date="2019-10-29T17:26:00Z">
          <w:pPr>
            <w:pStyle w:val="21"/>
          </w:pPr>
        </w:pPrChange>
      </w:pPr>
      <w:ins w:id="992" w:author="超 杨" w:date="2019-10-29T17:30:00Z">
        <w:r>
          <w:rPr>
            <w:rFonts w:hint="eastAsia"/>
          </w:rPr>
          <w:t>2、</w:t>
        </w:r>
      </w:ins>
      <w:ins w:id="993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 w:rsidP="00ED6E43">
      <w:pPr>
        <w:rPr>
          <w:ins w:id="994" w:author="超 杨" w:date="2019-10-29T17:35:00Z"/>
          <w:rFonts w:hint="eastAsia"/>
        </w:rPr>
        <w:pPrChange w:id="995" w:author="超 杨" w:date="2019-10-29T17:26:00Z">
          <w:pPr>
            <w:pStyle w:val="21"/>
          </w:pPr>
        </w:pPrChange>
      </w:pPr>
      <w:ins w:id="996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 w:rsidP="00ED6E43">
      <w:pPr>
        <w:rPr>
          <w:ins w:id="997" w:author="超 杨" w:date="2019-10-29T17:44:00Z"/>
        </w:rPr>
        <w:pPrChange w:id="998" w:author="超 杨" w:date="2019-10-29T17:26:00Z">
          <w:pPr>
            <w:pStyle w:val="21"/>
          </w:pPr>
        </w:pPrChange>
      </w:pPr>
      <w:ins w:id="999" w:author="超 杨" w:date="2019-10-29T17:43:00Z">
        <w:r>
          <w:t>a.</w:t>
        </w:r>
      </w:ins>
      <w:ins w:id="1000" w:author="超 杨" w:date="2019-10-29T17:35:00Z">
        <w:r w:rsidR="00B12AF9">
          <w:t>Render.re</w:t>
        </w:r>
      </w:ins>
      <w:ins w:id="1001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002" w:author="超 杨" w:date="2019-10-29T17:51:00Z">
        <w:r w:rsidR="00322457">
          <w:t>GLSL</w:t>
        </w:r>
      </w:ins>
      <w:ins w:id="1003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004" w:author="超 杨" w:date="2019-10-29T17:37:00Z">
        <w:r>
          <w:rPr>
            <w:rFonts w:hint="eastAsia"/>
          </w:rPr>
          <w:t>在获得</w:t>
        </w:r>
      </w:ins>
      <w:ins w:id="1005" w:author="超 杨" w:date="2019-10-29T17:38:00Z">
        <w:r>
          <w:rPr>
            <w:rFonts w:hint="eastAsia"/>
          </w:rPr>
          <w:t>它</w:t>
        </w:r>
      </w:ins>
      <w:ins w:id="1006" w:author="超 杨" w:date="2019-10-29T17:39:00Z">
        <w:r>
          <w:rPr>
            <w:rFonts w:hint="eastAsia"/>
          </w:rPr>
          <w:t>的</w:t>
        </w:r>
      </w:ins>
      <w:ins w:id="1007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 w:rsidP="00ED6E43">
      <w:pPr>
        <w:rPr>
          <w:ins w:id="1008" w:author="超 杨" w:date="2019-10-29T17:50:00Z"/>
          <w:rFonts w:hint="eastAsia"/>
        </w:rPr>
        <w:pPrChange w:id="1009" w:author="超 杨" w:date="2019-10-29T17:26:00Z">
          <w:pPr>
            <w:pStyle w:val="21"/>
          </w:pPr>
        </w:pPrChange>
      </w:pPr>
      <w:ins w:id="1010" w:author="超 杨" w:date="2019-10-29T17:44:00Z">
        <w:r>
          <w:t>b.</w:t>
        </w:r>
      </w:ins>
      <w:ins w:id="1011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 w:rsidP="00ED6E43">
      <w:pPr>
        <w:rPr>
          <w:ins w:id="1012" w:author="超 杨" w:date="2019-10-29T17:50:00Z"/>
          <w:rFonts w:hint="eastAsia"/>
        </w:rPr>
        <w:pPrChange w:id="1013" w:author="超 杨" w:date="2019-10-29T17:26:00Z">
          <w:pPr>
            <w:pStyle w:val="21"/>
          </w:pPr>
        </w:pPrChange>
      </w:pPr>
      <w:ins w:id="1014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 w:rsidP="00CB01BD">
      <w:pPr>
        <w:rPr>
          <w:ins w:id="1015" w:author="超 杨" w:date="2019-10-29T17:51:00Z"/>
        </w:rPr>
        <w:pPrChange w:id="1016" w:author="超 杨" w:date="2019-10-29T17:50:00Z">
          <w:pPr>
            <w:pStyle w:val="21"/>
          </w:pPr>
        </w:pPrChange>
      </w:pPr>
      <w:ins w:id="1017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018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 w:rsidP="00CB01BD">
      <w:pPr>
        <w:rPr>
          <w:ins w:id="1019" w:author="超 杨" w:date="2019-10-29T17:31:00Z"/>
          <w:rFonts w:hint="eastAsia"/>
        </w:rPr>
        <w:pPrChange w:id="1020" w:author="超 杨" w:date="2019-10-29T17:50:00Z">
          <w:pPr>
            <w:pStyle w:val="21"/>
          </w:pPr>
        </w:pPrChange>
      </w:pPr>
      <w:ins w:id="1021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 w:rsidP="00ED6E43">
      <w:pPr>
        <w:rPr>
          <w:ins w:id="1022" w:author="超 杨" w:date="2019-10-29T17:51:00Z"/>
          <w:rFonts w:hint="eastAsia"/>
        </w:rPr>
        <w:pPrChange w:id="1023" w:author="超 杨" w:date="2019-10-29T17:26:00Z">
          <w:pPr>
            <w:pStyle w:val="21"/>
          </w:pPr>
        </w:pPrChange>
      </w:pPr>
    </w:p>
    <w:p w14:paraId="63946052" w14:textId="77777777" w:rsidR="00A425B9" w:rsidRDefault="00322457" w:rsidP="00ED6E43">
      <w:pPr>
        <w:rPr>
          <w:ins w:id="1024" w:author="超 杨" w:date="2019-10-29T17:52:00Z"/>
          <w:rFonts w:hint="eastAsia"/>
        </w:rPr>
        <w:pPrChange w:id="1025" w:author="超 杨" w:date="2019-10-29T17:26:00Z">
          <w:pPr>
            <w:pStyle w:val="21"/>
          </w:pPr>
        </w:pPrChange>
      </w:pPr>
      <w:ins w:id="1026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027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 w:rsidP="00ED6E43">
      <w:pPr>
        <w:rPr>
          <w:ins w:id="1028" w:author="超 杨" w:date="2019-10-29T17:52:00Z"/>
          <w:rFonts w:hint="eastAsia"/>
        </w:rPr>
        <w:pPrChange w:id="1029" w:author="超 杨" w:date="2019-10-29T17:26:00Z">
          <w:pPr>
            <w:pStyle w:val="21"/>
          </w:pPr>
        </w:pPrChange>
      </w:pPr>
      <w:ins w:id="1030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 w:rsidP="00ED6E43">
      <w:pPr>
        <w:rPr>
          <w:ins w:id="1031" w:author="超 杨" w:date="2019-10-29T17:31:00Z"/>
        </w:rPr>
        <w:pPrChange w:id="1032" w:author="超 杨" w:date="2019-10-29T17:26:00Z">
          <w:pPr>
            <w:pStyle w:val="21"/>
          </w:pPr>
        </w:pPrChange>
      </w:pPr>
      <w:ins w:id="1033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 w:rsidP="00ED6E43">
      <w:pPr>
        <w:rPr>
          <w:ins w:id="1034" w:author="超 杨" w:date="2019-10-29T17:54:00Z"/>
          <w:rFonts w:hint="eastAsia"/>
        </w:rPr>
        <w:pPrChange w:id="1035" w:author="超 杨" w:date="2019-10-29T17:26:00Z">
          <w:pPr>
            <w:pStyle w:val="21"/>
          </w:pPr>
        </w:pPrChange>
      </w:pPr>
      <w:ins w:id="1036" w:author="超 杨" w:date="2019-10-29T17:53:00Z">
        <w:r>
          <w:rPr>
            <w:rFonts w:hint="eastAsia"/>
          </w:rPr>
          <w:t>2）</w:t>
        </w:r>
      </w:ins>
      <w:ins w:id="1037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 w:rsidP="00ED6E43">
      <w:pPr>
        <w:rPr>
          <w:ins w:id="1038" w:author="超 杨" w:date="2019-10-29T17:54:00Z"/>
          <w:rFonts w:hint="eastAsia"/>
        </w:rPr>
        <w:pPrChange w:id="1039" w:author="超 杨" w:date="2019-10-29T17:26:00Z">
          <w:pPr>
            <w:pStyle w:val="21"/>
          </w:pPr>
        </w:pPrChange>
      </w:pPr>
      <w:ins w:id="1040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 w:rsidP="00ED6E43">
      <w:pPr>
        <w:rPr>
          <w:ins w:id="1041" w:author="超 杨" w:date="2019-10-29T17:56:00Z"/>
        </w:rPr>
        <w:pPrChange w:id="1042" w:author="超 杨" w:date="2019-10-29T17:26:00Z">
          <w:pPr>
            <w:pStyle w:val="21"/>
          </w:pPr>
        </w:pPrChange>
      </w:pPr>
      <w:ins w:id="1043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 w:rsidP="00ED6E43">
      <w:pPr>
        <w:rPr>
          <w:ins w:id="1044" w:author="超 杨" w:date="2019-10-29T17:56:00Z"/>
        </w:rPr>
        <w:pPrChange w:id="1045" w:author="超 杨" w:date="2019-10-29T17:26:00Z">
          <w:pPr>
            <w:pStyle w:val="21"/>
          </w:pPr>
        </w:pPrChange>
      </w:pPr>
    </w:p>
    <w:p w14:paraId="2D6ED119" w14:textId="77777777" w:rsidR="008747C3" w:rsidRDefault="008747C3" w:rsidP="00ED6E43">
      <w:pPr>
        <w:rPr>
          <w:ins w:id="1046" w:author="超 杨" w:date="2019-10-29T17:56:00Z"/>
        </w:rPr>
        <w:pPrChange w:id="1047" w:author="超 杨" w:date="2019-10-29T17:26:00Z">
          <w:pPr>
            <w:pStyle w:val="21"/>
          </w:pPr>
        </w:pPrChange>
      </w:pPr>
    </w:p>
    <w:p w14:paraId="0F586BB3" w14:textId="77777777" w:rsidR="008747C3" w:rsidRDefault="008747C3" w:rsidP="00ED6E43">
      <w:pPr>
        <w:rPr>
          <w:ins w:id="1048" w:author="超 杨" w:date="2019-10-29T17:56:00Z"/>
        </w:rPr>
        <w:pPrChange w:id="1049" w:author="超 杨" w:date="2019-10-29T17:26:00Z">
          <w:pPr>
            <w:pStyle w:val="21"/>
          </w:pPr>
        </w:pPrChange>
      </w:pPr>
    </w:p>
    <w:p w14:paraId="4E286DAB" w14:textId="77777777" w:rsidR="008747C3" w:rsidRDefault="008747C3" w:rsidP="00ED6E43">
      <w:pPr>
        <w:rPr>
          <w:ins w:id="1050" w:author="超 杨" w:date="2019-10-29T17:56:00Z"/>
        </w:rPr>
        <w:pPrChange w:id="1051" w:author="超 杨" w:date="2019-10-29T17:26:00Z">
          <w:pPr>
            <w:pStyle w:val="21"/>
          </w:pPr>
        </w:pPrChange>
      </w:pPr>
    </w:p>
    <w:p w14:paraId="00042971" w14:textId="2E0423A8" w:rsidR="008747C3" w:rsidRDefault="00DC680E" w:rsidP="00ED6E43">
      <w:pPr>
        <w:rPr>
          <w:ins w:id="1052" w:author="超 杨" w:date="2019-10-30T07:52:00Z"/>
        </w:rPr>
        <w:pPrChange w:id="1053" w:author="超 杨" w:date="2019-10-29T17:26:00Z">
          <w:pPr>
            <w:pStyle w:val="21"/>
          </w:pPr>
        </w:pPrChange>
      </w:pPr>
      <w:ins w:id="1054" w:author="超 杨" w:date="2019-10-30T09:11:00Z">
        <w:r>
          <w:rPr>
            <w:rFonts w:hint="eastAsia"/>
          </w:rPr>
          <w:t>初步</w:t>
        </w:r>
      </w:ins>
      <w:ins w:id="1055" w:author="超 杨" w:date="2019-10-30T11:03:00Z">
        <w:r w:rsidR="00AA789A">
          <w:rPr>
            <w:rFonts w:hint="eastAsia"/>
          </w:rPr>
          <w:t>设计</w:t>
        </w:r>
      </w:ins>
      <w:ins w:id="1056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057" w:author="超 杨" w:date="2019-10-30T08:34:00Z"/>
          <w:rFonts w:hint="eastAsia"/>
        </w:rPr>
      </w:pPr>
      <w:ins w:id="1058" w:author="超 杨" w:date="2019-10-30T10:48:00Z">
        <w:r>
          <w:t>1</w:t>
        </w:r>
      </w:ins>
      <w:ins w:id="1059" w:author="超 杨" w:date="2019-10-30T08:02:00Z">
        <w:r w:rsidR="0029624E">
          <w:rPr>
            <w:rFonts w:hint="eastAsia"/>
          </w:rPr>
          <w:t>解决问题</w:t>
        </w:r>
      </w:ins>
      <w:ins w:id="1060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061" w:author="超 杨" w:date="2019-10-30T08:34:00Z">
        <w:r w:rsidR="00016AD1">
          <w:rPr>
            <w:rFonts w:hint="eastAsia"/>
          </w:rPr>
          <w:t>用户只需要根据</w:t>
        </w:r>
        <w:proofErr w:type="spellStart"/>
        <w:r w:rsidR="00016AD1">
          <w:t>shader</w:t>
        </w:r>
        <w:proofErr w:type="spellEnd"/>
        <w:r w:rsidR="00016AD1">
          <w:t xml:space="preserve"> name</w:t>
        </w:r>
        <w:r w:rsidR="00016AD1">
          <w:rPr>
            <w:rFonts w:hint="eastAsia"/>
          </w:rPr>
          <w:t>，知道使用哪个</w:t>
        </w:r>
        <w:proofErr w:type="spellStart"/>
        <w:r w:rsidR="00016AD1">
          <w:t>shader</w:t>
        </w:r>
        <w:proofErr w:type="spellEnd"/>
      </w:ins>
    </w:p>
    <w:p w14:paraId="19D7911F" w14:textId="77777777" w:rsidR="00E077D7" w:rsidRDefault="00E077D7" w:rsidP="00ED6E43">
      <w:pPr>
        <w:rPr>
          <w:ins w:id="1062" w:author="超 杨" w:date="2019-10-30T08:40:00Z"/>
          <w:rFonts w:hint="eastAsia"/>
        </w:rPr>
        <w:pPrChange w:id="1063" w:author="超 杨" w:date="2019-10-29T17:26:00Z">
          <w:pPr>
            <w:pStyle w:val="21"/>
          </w:pPr>
        </w:pPrChange>
      </w:pPr>
    </w:p>
    <w:p w14:paraId="36487EB8" w14:textId="6DB66444" w:rsidR="000670B4" w:rsidRDefault="009545D8" w:rsidP="00ED6E43">
      <w:pPr>
        <w:rPr>
          <w:ins w:id="1064" w:author="超 杨" w:date="2019-10-30T08:39:00Z"/>
        </w:rPr>
        <w:pPrChange w:id="1065" w:author="超 杨" w:date="2019-10-29T17:26:00Z">
          <w:pPr>
            <w:pStyle w:val="21"/>
          </w:pPr>
        </w:pPrChange>
      </w:pPr>
      <w:ins w:id="1066" w:author="超 杨" w:date="2019-10-30T10:48:00Z">
        <w:r>
          <w:t>2</w:t>
        </w:r>
      </w:ins>
      <w:ins w:id="1067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 w:rsidP="00ED6E43">
      <w:pPr>
        <w:rPr>
          <w:ins w:id="1068" w:author="超 杨" w:date="2019-10-30T08:40:00Z"/>
          <w:rFonts w:hint="eastAsia"/>
        </w:rPr>
        <w:pPrChange w:id="1069" w:author="超 杨" w:date="2019-10-29T17:26:00Z">
          <w:pPr>
            <w:pStyle w:val="21"/>
          </w:pPr>
        </w:pPrChange>
      </w:pPr>
      <w:ins w:id="1070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071" w:author="超 杨" w:date="2019-10-30T08:40:00Z">
        <w:r>
          <w:rPr>
            <w:rFonts w:hint="eastAsia"/>
          </w:rPr>
          <w:t>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7DE7141F" w14:textId="77777777" w:rsidR="00E077D7" w:rsidRDefault="00E077D7" w:rsidP="00ED6E43">
      <w:pPr>
        <w:rPr>
          <w:ins w:id="1072" w:author="超 杨" w:date="2019-10-30T08:40:00Z"/>
          <w:rFonts w:hint="eastAsia"/>
        </w:rPr>
        <w:pPrChange w:id="1073" w:author="超 杨" w:date="2019-10-29T17:26:00Z">
          <w:pPr>
            <w:pStyle w:val="21"/>
          </w:pPr>
        </w:pPrChange>
      </w:pPr>
    </w:p>
    <w:p w14:paraId="642D391B" w14:textId="09316CA2" w:rsidR="00E077D7" w:rsidRDefault="009545D8" w:rsidP="00ED6E43">
      <w:pPr>
        <w:rPr>
          <w:ins w:id="1074" w:author="超 杨" w:date="2019-10-29T17:56:00Z"/>
          <w:rFonts w:hint="eastAsia"/>
        </w:rPr>
        <w:pPrChange w:id="1075" w:author="超 杨" w:date="2019-10-29T17:26:00Z">
          <w:pPr>
            <w:pStyle w:val="21"/>
          </w:pPr>
        </w:pPrChange>
      </w:pPr>
      <w:ins w:id="1076" w:author="超 杨" w:date="2019-10-30T10:48:00Z">
        <w:r>
          <w:t>3</w:t>
        </w:r>
      </w:ins>
      <w:ins w:id="1077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 w:rsidP="00ED6E43">
      <w:pPr>
        <w:rPr>
          <w:ins w:id="1078" w:author="超 杨" w:date="2019-10-30T08:41:00Z"/>
          <w:rFonts w:hint="eastAsia"/>
        </w:rPr>
        <w:pPrChange w:id="1079" w:author="超 杨" w:date="2019-10-29T17:26:00Z">
          <w:pPr>
            <w:pStyle w:val="21"/>
          </w:pPr>
        </w:pPrChange>
      </w:pPr>
      <w:ins w:id="1080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 w:rsidP="00ED6E43">
      <w:pPr>
        <w:rPr>
          <w:ins w:id="1081" w:author="超 杨" w:date="2019-10-30T08:41:00Z"/>
          <w:rFonts w:hint="eastAsia"/>
        </w:rPr>
        <w:pPrChange w:id="1082" w:author="超 杨" w:date="2019-10-29T17:26:00Z">
          <w:pPr>
            <w:pStyle w:val="21"/>
          </w:pPr>
        </w:pPrChange>
      </w:pPr>
      <w:ins w:id="1083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 w:rsidP="00ED6E43">
      <w:pPr>
        <w:rPr>
          <w:ins w:id="1084" w:author="超 杨" w:date="2019-10-30T08:36:00Z"/>
        </w:rPr>
        <w:pPrChange w:id="1085" w:author="超 杨" w:date="2019-10-29T17:26:00Z">
          <w:pPr>
            <w:pStyle w:val="21"/>
          </w:pPr>
        </w:pPrChange>
      </w:pPr>
      <w:ins w:id="1086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 w:rsidP="00ED6E43">
      <w:pPr>
        <w:rPr>
          <w:ins w:id="1087" w:author="超 杨" w:date="2019-10-30T08:41:00Z"/>
        </w:rPr>
        <w:pPrChange w:id="1088" w:author="超 杨" w:date="2019-10-29T17:26:00Z">
          <w:pPr>
            <w:pStyle w:val="21"/>
          </w:pPr>
        </w:pPrChange>
      </w:pPr>
    </w:p>
    <w:p w14:paraId="4C09A7BE" w14:textId="04100286" w:rsidR="0034008D" w:rsidRDefault="0034008D" w:rsidP="00ED6E43">
      <w:pPr>
        <w:rPr>
          <w:ins w:id="1089" w:author="超 杨" w:date="2019-10-30T08:42:00Z"/>
          <w:rFonts w:hint="eastAsia"/>
        </w:rPr>
        <w:pPrChange w:id="1090" w:author="超 杨" w:date="2019-10-29T17:26:00Z">
          <w:pPr>
            <w:pStyle w:val="21"/>
          </w:pPr>
        </w:pPrChange>
      </w:pPr>
      <w:ins w:id="1091" w:author="超 杨" w:date="2019-10-30T08:41:00Z">
        <w:r>
          <w:rPr>
            <w:rFonts w:hint="eastAsia"/>
          </w:rPr>
          <w:t>（具体</w:t>
        </w:r>
      </w:ins>
      <w:ins w:id="1092" w:author="超 杨" w:date="2019-10-30T08:42:00Z">
        <w:r>
          <w:rPr>
            <w:rFonts w:hint="eastAsia"/>
          </w:rPr>
          <w:t>说明下这两种思路的实现方案</w:t>
        </w:r>
      </w:ins>
      <w:ins w:id="1093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 w:rsidP="00ED6E43">
      <w:pPr>
        <w:rPr>
          <w:ins w:id="1094" w:author="超 杨" w:date="2019-10-30T08:42:00Z"/>
          <w:rFonts w:hint="eastAsia"/>
        </w:rPr>
        <w:pPrChange w:id="1095" w:author="超 杨" w:date="2019-10-29T17:26:00Z">
          <w:pPr>
            <w:pStyle w:val="21"/>
          </w:pPr>
        </w:pPrChange>
      </w:pPr>
    </w:p>
    <w:p w14:paraId="56158EEA" w14:textId="24DA64DB" w:rsidR="0034008D" w:rsidRDefault="0034008D" w:rsidP="00ED6E43">
      <w:pPr>
        <w:rPr>
          <w:ins w:id="1096" w:author="超 杨" w:date="2019-10-30T08:42:00Z"/>
          <w:rFonts w:hint="eastAsia"/>
        </w:rPr>
        <w:pPrChange w:id="1097" w:author="超 杨" w:date="2019-10-29T17:26:00Z">
          <w:pPr>
            <w:pStyle w:val="21"/>
          </w:pPr>
        </w:pPrChange>
      </w:pPr>
      <w:ins w:id="1098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 w:rsidP="00ED6E43">
      <w:pPr>
        <w:rPr>
          <w:ins w:id="1099" w:author="超 杨" w:date="2019-10-30T08:43:00Z"/>
          <w:rFonts w:hint="eastAsia"/>
        </w:rPr>
        <w:pPrChange w:id="1100" w:author="超 杨" w:date="2019-10-29T17:26:00Z">
          <w:pPr>
            <w:pStyle w:val="21"/>
          </w:pPr>
        </w:pPrChange>
      </w:pPr>
      <w:ins w:id="1101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 w:rsidP="00ED6E43">
      <w:pPr>
        <w:rPr>
          <w:ins w:id="1102" w:author="超 杨" w:date="2019-10-30T08:43:00Z"/>
          <w:rFonts w:hint="eastAsia"/>
        </w:rPr>
        <w:pPrChange w:id="1103" w:author="超 杨" w:date="2019-10-29T17:26:00Z">
          <w:pPr>
            <w:pStyle w:val="21"/>
          </w:pPr>
        </w:pPrChange>
      </w:pPr>
      <w:ins w:id="1104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 w:rsidP="00ED6E43">
      <w:pPr>
        <w:rPr>
          <w:ins w:id="1105" w:author="超 杨" w:date="2019-10-30T08:44:00Z"/>
          <w:rFonts w:hint="eastAsia"/>
        </w:rPr>
        <w:pPrChange w:id="1106" w:author="超 杨" w:date="2019-10-29T17:26:00Z">
          <w:pPr>
            <w:pStyle w:val="21"/>
          </w:pPr>
        </w:pPrChange>
      </w:pPr>
      <w:ins w:id="1107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 w:rsidP="00ED6E43">
      <w:pPr>
        <w:rPr>
          <w:ins w:id="1108" w:author="超 杨" w:date="2019-10-30T08:44:00Z"/>
          <w:rFonts w:hint="eastAsia"/>
        </w:rPr>
        <w:pPrChange w:id="1109" w:author="超 杨" w:date="2019-10-29T17:26:00Z">
          <w:pPr>
            <w:pStyle w:val="21"/>
          </w:pPr>
        </w:pPrChange>
      </w:pPr>
      <w:ins w:id="1110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 w:rsidP="008B04F4">
      <w:pPr>
        <w:ind w:firstLineChars="0" w:firstLine="0"/>
        <w:rPr>
          <w:ins w:id="1111" w:author="超 杨" w:date="2019-10-30T08:41:00Z"/>
        </w:rPr>
        <w:pPrChange w:id="1112" w:author="超 杨" w:date="2019-10-30T08:44:00Z">
          <w:pPr>
            <w:pStyle w:val="21"/>
          </w:pPr>
        </w:pPrChange>
      </w:pPr>
    </w:p>
    <w:p w14:paraId="2974EECE" w14:textId="77777777" w:rsidR="0034008D" w:rsidRDefault="0034008D" w:rsidP="00ED6E43">
      <w:pPr>
        <w:rPr>
          <w:ins w:id="1113" w:author="超 杨" w:date="2019-10-30T09:11:00Z"/>
          <w:rFonts w:hint="eastAsia"/>
        </w:rPr>
        <w:pPrChange w:id="1114" w:author="超 杨" w:date="2019-10-29T17:26:00Z">
          <w:pPr>
            <w:pStyle w:val="21"/>
          </w:pPr>
        </w:pPrChange>
      </w:pPr>
    </w:p>
    <w:p w14:paraId="64FD2557" w14:textId="77777777" w:rsidR="001205B2" w:rsidRDefault="001205B2" w:rsidP="00ED6E43">
      <w:pPr>
        <w:rPr>
          <w:ins w:id="1115" w:author="超 杨" w:date="2019-10-30T09:11:00Z"/>
          <w:rFonts w:hint="eastAsia"/>
        </w:rPr>
        <w:pPrChange w:id="1116" w:author="超 杨" w:date="2019-10-29T17:26:00Z">
          <w:pPr>
            <w:pStyle w:val="21"/>
          </w:pPr>
        </w:pPrChange>
      </w:pPr>
    </w:p>
    <w:p w14:paraId="2E8CD2F1" w14:textId="77777777" w:rsidR="00DC680E" w:rsidRDefault="00DC680E" w:rsidP="00ED6E43">
      <w:pPr>
        <w:rPr>
          <w:ins w:id="1117" w:author="超 杨" w:date="2019-10-30T10:56:00Z"/>
        </w:rPr>
        <w:pPrChange w:id="1118" w:author="超 杨" w:date="2019-10-29T17:26:00Z">
          <w:pPr>
            <w:pStyle w:val="21"/>
          </w:pPr>
        </w:pPrChange>
      </w:pPr>
    </w:p>
    <w:p w14:paraId="7D4C3A9E" w14:textId="77777777" w:rsidR="008E1FEE" w:rsidRDefault="008E1FEE" w:rsidP="00ED6E43">
      <w:pPr>
        <w:rPr>
          <w:ins w:id="1119" w:author="超 杨" w:date="2019-10-30T10:56:00Z"/>
        </w:rPr>
        <w:pPrChange w:id="1120" w:author="超 杨" w:date="2019-10-29T17:26:00Z">
          <w:pPr>
            <w:pStyle w:val="21"/>
          </w:pPr>
        </w:pPrChange>
      </w:pPr>
    </w:p>
    <w:p w14:paraId="7071C6B7" w14:textId="77777777" w:rsidR="008E1FEE" w:rsidRDefault="008E1FEE" w:rsidP="00ED6E43">
      <w:pPr>
        <w:rPr>
          <w:ins w:id="1121" w:author="超 杨" w:date="2019-10-30T10:56:00Z"/>
        </w:rPr>
        <w:pPrChange w:id="1122" w:author="超 杨" w:date="2019-10-29T17:26:00Z">
          <w:pPr>
            <w:pStyle w:val="21"/>
          </w:pPr>
        </w:pPrChange>
      </w:pPr>
    </w:p>
    <w:p w14:paraId="57E15C7B" w14:textId="77777777" w:rsidR="008E1FEE" w:rsidRDefault="008E1FEE" w:rsidP="00ED6E43">
      <w:pPr>
        <w:rPr>
          <w:ins w:id="1123" w:author="超 杨" w:date="2019-10-30T09:11:00Z"/>
        </w:rPr>
        <w:pPrChange w:id="1124" w:author="超 杨" w:date="2019-10-29T17:26:00Z">
          <w:pPr>
            <w:pStyle w:val="21"/>
          </w:pPr>
        </w:pPrChange>
      </w:pPr>
    </w:p>
    <w:p w14:paraId="6B85389F" w14:textId="72E6C9C4" w:rsidR="00DC680E" w:rsidRDefault="00AE42EF" w:rsidP="00ED6E43">
      <w:pPr>
        <w:rPr>
          <w:ins w:id="1125" w:author="超 杨" w:date="2019-10-30T09:11:00Z"/>
          <w:rFonts w:hint="eastAsia"/>
        </w:rPr>
        <w:pPrChange w:id="1126" w:author="超 杨" w:date="2019-10-29T17:26:00Z">
          <w:pPr>
            <w:pStyle w:val="21"/>
          </w:pPr>
        </w:pPrChange>
      </w:pPr>
      <w:ins w:id="1127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 w:rsidP="00ED6E43">
      <w:pPr>
        <w:rPr>
          <w:ins w:id="1128" w:author="超 杨" w:date="2019-10-30T09:11:00Z"/>
          <w:rFonts w:hint="eastAsia"/>
        </w:rPr>
        <w:pPrChange w:id="1129" w:author="超 杨" w:date="2019-10-29T17:26:00Z">
          <w:pPr>
            <w:pStyle w:val="21"/>
          </w:pPr>
        </w:pPrChange>
      </w:pPr>
      <w:ins w:id="1130" w:author="超 杨" w:date="2019-10-30T09:11:00Z">
        <w:r>
          <w:rPr>
            <w:rFonts w:hint="eastAsia"/>
          </w:rPr>
          <w:t>进一步</w:t>
        </w:r>
      </w:ins>
      <w:ins w:id="1131" w:author="超 杨" w:date="2019-10-30T11:03:00Z">
        <w:r w:rsidR="00AA789A">
          <w:rPr>
            <w:rFonts w:hint="eastAsia"/>
          </w:rPr>
          <w:t>设计</w:t>
        </w:r>
      </w:ins>
      <w:ins w:id="1132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 w:rsidP="00ED6E43">
      <w:pPr>
        <w:rPr>
          <w:ins w:id="1133" w:author="超 杨" w:date="2019-10-30T10:49:00Z"/>
        </w:rPr>
        <w:pPrChange w:id="1134" w:author="超 杨" w:date="2019-10-29T17:26:00Z">
          <w:pPr>
            <w:pStyle w:val="21"/>
          </w:pPr>
        </w:pPrChange>
      </w:pPr>
      <w:ins w:id="1135" w:author="超 杨" w:date="2019-10-30T10:48:00Z">
        <w:r>
          <w:rPr>
            <w:rFonts w:hint="eastAsia"/>
          </w:rPr>
          <w:t>对于</w:t>
        </w:r>
      </w:ins>
      <w:ins w:id="1136" w:author="超 杨" w:date="2019-10-30T11:04:00Z">
        <w:r w:rsidR="00AA789A">
          <w:rPr>
            <w:rFonts w:hint="eastAsia"/>
          </w:rPr>
          <w:t>设计</w:t>
        </w:r>
      </w:ins>
      <w:ins w:id="1137" w:author="超 杨" w:date="2019-10-30T10:48:00Z">
        <w:r>
          <w:rPr>
            <w:rFonts w:hint="eastAsia"/>
          </w:rPr>
          <w:t>1:</w:t>
        </w:r>
      </w:ins>
      <w:ins w:id="1138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 w:rsidP="00ED6E43">
      <w:pPr>
        <w:rPr>
          <w:ins w:id="1139" w:author="超 杨" w:date="2019-10-30T10:49:00Z"/>
          <w:rFonts w:hint="eastAsia"/>
        </w:rPr>
        <w:pPrChange w:id="1140" w:author="超 杨" w:date="2019-10-29T17:26:00Z">
          <w:pPr>
            <w:pStyle w:val="21"/>
          </w:pPr>
        </w:pPrChange>
      </w:pPr>
      <w:ins w:id="1141" w:author="超 杨" w:date="2019-10-30T10:49:00Z">
        <w:r>
          <w:rPr>
            <w:rFonts w:hint="eastAsia"/>
          </w:rPr>
          <w:t>有两种</w:t>
        </w:r>
      </w:ins>
      <w:ins w:id="1142" w:author="超 杨" w:date="2019-10-30T10:51:00Z">
        <w:r>
          <w:rPr>
            <w:rFonts w:hint="eastAsia"/>
          </w:rPr>
          <w:t>方案</w:t>
        </w:r>
      </w:ins>
      <w:ins w:id="1143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 w:rsidP="00ED6E43">
      <w:pPr>
        <w:rPr>
          <w:ins w:id="1144" w:author="超 杨" w:date="2019-10-30T10:49:00Z"/>
          <w:rFonts w:hint="eastAsia"/>
        </w:rPr>
        <w:pPrChange w:id="1145" w:author="超 杨" w:date="2019-10-29T17:26:00Z">
          <w:pPr>
            <w:pStyle w:val="21"/>
          </w:pPr>
        </w:pPrChange>
      </w:pPr>
      <w:ins w:id="1146" w:author="超 杨" w:date="2019-10-30T10:49:00Z">
        <w:r>
          <w:rPr>
            <w:rFonts w:hint="eastAsia"/>
          </w:rPr>
          <w:t>1）</w:t>
        </w:r>
      </w:ins>
      <w:ins w:id="1147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 w:rsidP="00ED6E43">
      <w:pPr>
        <w:rPr>
          <w:ins w:id="1148" w:author="超 杨" w:date="2019-10-30T10:50:00Z"/>
          <w:rFonts w:hint="eastAsia"/>
        </w:rPr>
        <w:pPrChange w:id="1149" w:author="超 杨" w:date="2019-10-29T17:26:00Z">
          <w:pPr>
            <w:pStyle w:val="21"/>
          </w:pPr>
        </w:pPrChange>
      </w:pPr>
      <w:ins w:id="1150" w:author="超 杨" w:date="2019-10-30T10:49:00Z">
        <w:r>
          <w:rPr>
            <w:rFonts w:hint="eastAsia"/>
          </w:rPr>
          <w:t>2）</w:t>
        </w:r>
      </w:ins>
      <w:ins w:id="1151" w:author="超 杨" w:date="2019-10-30T10:50:00Z">
        <w:r>
          <w:t>GLSL</w:t>
        </w:r>
        <w:r>
          <w:rPr>
            <w:rFonts w:hint="eastAsia"/>
          </w:rPr>
          <w:t>作为外部文件（</w:t>
        </w:r>
        <w:proofErr w:type="spellStart"/>
        <w:r>
          <w:t>json</w:t>
        </w:r>
        <w:proofErr w:type="spellEnd"/>
        <w:r>
          <w:rPr>
            <w:rFonts w:hint="eastAsia"/>
          </w:rPr>
          <w:t>文件）</w:t>
        </w:r>
      </w:ins>
    </w:p>
    <w:p w14:paraId="5D6EC73A" w14:textId="26E38A8B" w:rsidR="00194899" w:rsidRDefault="00194899" w:rsidP="00194899">
      <w:pPr>
        <w:rPr>
          <w:ins w:id="1152" w:author="超 杨" w:date="2019-10-30T10:50:00Z"/>
        </w:rPr>
        <w:pPrChange w:id="1153" w:author="超 杨" w:date="2019-10-30T10:50:00Z">
          <w:pPr>
            <w:pStyle w:val="21"/>
          </w:pPr>
        </w:pPrChange>
      </w:pPr>
    </w:p>
    <w:p w14:paraId="0246B298" w14:textId="66287BDE" w:rsidR="00194899" w:rsidRDefault="00194899" w:rsidP="00194899">
      <w:pPr>
        <w:rPr>
          <w:ins w:id="1154" w:author="超 杨" w:date="2019-10-30T10:48:00Z"/>
          <w:rFonts w:hint="eastAsia"/>
        </w:rPr>
        <w:pPrChange w:id="1155" w:author="超 杨" w:date="2019-10-30T10:50:00Z">
          <w:pPr>
            <w:pStyle w:val="21"/>
          </w:pPr>
        </w:pPrChange>
      </w:pPr>
      <w:ins w:id="1156" w:author="超 杨" w:date="2019-10-30T10:50:00Z">
        <w:r>
          <w:rPr>
            <w:rFonts w:hint="eastAsia"/>
          </w:rPr>
          <w:t>考虑到引擎的非功能</w:t>
        </w:r>
      </w:ins>
      <w:ins w:id="1157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 w:rsidP="00ED6E43">
      <w:pPr>
        <w:rPr>
          <w:ins w:id="1158" w:author="超 杨" w:date="2019-10-30T10:51:00Z"/>
          <w:rFonts w:hint="eastAsia"/>
        </w:rPr>
        <w:pPrChange w:id="1159" w:author="超 杨" w:date="2019-10-29T17:26:00Z">
          <w:pPr>
            <w:pStyle w:val="21"/>
          </w:pPr>
        </w:pPrChange>
      </w:pPr>
    </w:p>
    <w:p w14:paraId="721052A8" w14:textId="77777777" w:rsidR="00AB5DE9" w:rsidRDefault="00AB5DE9" w:rsidP="00ED6E43">
      <w:pPr>
        <w:rPr>
          <w:ins w:id="1160" w:author="超 杨" w:date="2019-10-30T10:51:00Z"/>
          <w:rFonts w:hint="eastAsia"/>
        </w:rPr>
        <w:pPrChange w:id="1161" w:author="超 杨" w:date="2019-10-29T17:26:00Z">
          <w:pPr>
            <w:pStyle w:val="21"/>
          </w:pPr>
        </w:pPrChange>
      </w:pPr>
    </w:p>
    <w:p w14:paraId="773FE4E0" w14:textId="703BDB13" w:rsidR="00AB5DE9" w:rsidRDefault="00AB5DE9" w:rsidP="00ED6E43">
      <w:pPr>
        <w:rPr>
          <w:ins w:id="1162" w:author="超 杨" w:date="2019-10-30T10:52:00Z"/>
          <w:rFonts w:hint="eastAsia"/>
        </w:rPr>
        <w:pPrChange w:id="1163" w:author="超 杨" w:date="2019-10-29T17:26:00Z">
          <w:pPr>
            <w:pStyle w:val="21"/>
          </w:pPr>
        </w:pPrChange>
      </w:pPr>
      <w:ins w:id="1164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165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 w:rsidP="00ED6E43">
      <w:pPr>
        <w:rPr>
          <w:ins w:id="1166" w:author="超 杨" w:date="2019-10-30T10:52:00Z"/>
        </w:rPr>
        <w:pPrChange w:id="1167" w:author="超 杨" w:date="2019-10-29T17:26:00Z">
          <w:pPr>
            <w:pStyle w:val="21"/>
          </w:pPr>
        </w:pPrChange>
      </w:pPr>
      <w:ins w:id="1168" w:author="超 杨" w:date="2019-10-30T10:52:00Z">
        <w:r>
          <w:rPr>
            <w:rFonts w:hint="eastAsia"/>
          </w:rPr>
          <w:t>1）</w:t>
        </w:r>
      </w:ins>
      <w:ins w:id="1169" w:author="超 杨" w:date="2019-10-30T10:53:00Z">
        <w:r>
          <w:rPr>
            <w:rFonts w:hint="eastAsia"/>
          </w:rPr>
          <w:t>直接用</w:t>
        </w:r>
      </w:ins>
      <w:ins w:id="1170" w:author="超 杨" w:date="2019-10-30T10:52:00Z">
        <w:r>
          <w:t>Promise</w:t>
        </w:r>
      </w:ins>
    </w:p>
    <w:p w14:paraId="5CF8D494" w14:textId="44DCB7F9" w:rsidR="00AB5DE9" w:rsidRDefault="00AB5DE9" w:rsidP="00ED6E43">
      <w:pPr>
        <w:rPr>
          <w:ins w:id="1171" w:author="超 杨" w:date="2019-10-30T10:53:00Z"/>
          <w:rFonts w:hint="eastAsia"/>
        </w:rPr>
        <w:pPrChange w:id="1172" w:author="超 杨" w:date="2019-10-29T17:26:00Z">
          <w:pPr>
            <w:pStyle w:val="21"/>
          </w:pPr>
        </w:pPrChange>
      </w:pPr>
      <w:ins w:id="1173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 w:rsidP="00ED6E43">
      <w:pPr>
        <w:rPr>
          <w:ins w:id="1174" w:author="超 杨" w:date="2019-10-30T10:52:00Z"/>
        </w:rPr>
        <w:pPrChange w:id="1175" w:author="超 杨" w:date="2019-10-29T17:26:00Z">
          <w:pPr>
            <w:pStyle w:val="21"/>
          </w:pPr>
        </w:pPrChange>
      </w:pPr>
      <w:ins w:id="1176" w:author="超 杨" w:date="2019-10-30T10:53:00Z">
        <w:r>
          <w:rPr>
            <w:rFonts w:hint="eastAsia"/>
          </w:rPr>
          <w:t>3）</w:t>
        </w:r>
        <w:proofErr w:type="spellStart"/>
        <w:r>
          <w:t>Async</w:t>
        </w:r>
      </w:ins>
      <w:proofErr w:type="spellEnd"/>
    </w:p>
    <w:p w14:paraId="628AB34E" w14:textId="77777777" w:rsidR="00AB5DE9" w:rsidRDefault="00AB5DE9" w:rsidP="00ED6E43">
      <w:pPr>
        <w:rPr>
          <w:ins w:id="1177" w:author="超 杨" w:date="2019-10-30T10:52:00Z"/>
        </w:rPr>
        <w:pPrChange w:id="1178" w:author="超 杨" w:date="2019-10-29T17:26:00Z">
          <w:pPr>
            <w:pStyle w:val="21"/>
          </w:pPr>
        </w:pPrChange>
      </w:pPr>
    </w:p>
    <w:p w14:paraId="7E0DAE18" w14:textId="0ED76EDD" w:rsidR="00AB5DE9" w:rsidRDefault="00AB5DE9" w:rsidP="00ED6E43">
      <w:pPr>
        <w:rPr>
          <w:ins w:id="1179" w:author="超 杨" w:date="2019-10-30T10:53:00Z"/>
          <w:rFonts w:hint="eastAsia"/>
        </w:rPr>
        <w:pPrChange w:id="1180" w:author="超 杨" w:date="2019-10-29T17:26:00Z">
          <w:pPr>
            <w:pStyle w:val="21"/>
          </w:pPr>
        </w:pPrChange>
      </w:pPr>
      <w:ins w:id="1181" w:author="超 杨" w:date="2019-10-30T10:52:00Z">
        <w:r>
          <w:rPr>
            <w:rFonts w:hint="eastAsia"/>
          </w:rPr>
          <w:t>我们在引擎和编辑器的异步操作中</w:t>
        </w:r>
      </w:ins>
      <w:ins w:id="1182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 w:rsidP="00ED6E43">
      <w:pPr>
        <w:rPr>
          <w:ins w:id="1183" w:author="超 杨" w:date="2019-10-30T10:53:00Z"/>
          <w:rFonts w:hint="eastAsia"/>
        </w:rPr>
        <w:pPrChange w:id="1184" w:author="超 杨" w:date="2019-10-29T17:26:00Z">
          <w:pPr>
            <w:pStyle w:val="21"/>
          </w:pPr>
        </w:pPrChange>
      </w:pPr>
      <w:ins w:id="1185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 w:rsidP="00ED6E43">
      <w:pPr>
        <w:rPr>
          <w:ins w:id="1186" w:author="超 杨" w:date="2019-10-30T10:53:00Z"/>
          <w:rFonts w:hint="eastAsia"/>
        </w:rPr>
        <w:pPrChange w:id="1187" w:author="超 杨" w:date="2019-10-29T17:26:00Z">
          <w:pPr>
            <w:pStyle w:val="21"/>
          </w:pPr>
        </w:pPrChange>
      </w:pPr>
    </w:p>
    <w:p w14:paraId="7F3357F1" w14:textId="77777777" w:rsidR="00AB5DE9" w:rsidRDefault="00AB5DE9" w:rsidP="00ED6E43">
      <w:pPr>
        <w:rPr>
          <w:ins w:id="1188" w:author="超 杨" w:date="2019-10-30T10:59:00Z"/>
        </w:rPr>
        <w:pPrChange w:id="1189" w:author="超 杨" w:date="2019-10-29T17:26:00Z">
          <w:pPr>
            <w:pStyle w:val="21"/>
          </w:pPr>
        </w:pPrChange>
      </w:pPr>
    </w:p>
    <w:p w14:paraId="34EA17A7" w14:textId="448BAD84" w:rsidR="00174291" w:rsidRDefault="00174291" w:rsidP="00174291">
      <w:pPr>
        <w:spacing w:before="120" w:after="120"/>
        <w:rPr>
          <w:ins w:id="1190" w:author="超 杨" w:date="2019-10-30T10:59:00Z"/>
        </w:rPr>
        <w:pPrChange w:id="1191" w:author="超 杨" w:date="2019-10-30T10:59:00Z">
          <w:pPr>
            <w:pStyle w:val="21"/>
          </w:pPr>
        </w:pPrChange>
      </w:pPr>
      <w:ins w:id="1192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 w:rsidP="00ED6E43">
      <w:pPr>
        <w:rPr>
          <w:ins w:id="1193" w:author="超 杨" w:date="2019-10-30T10:59:00Z"/>
        </w:rPr>
        <w:pPrChange w:id="1194" w:author="超 杨" w:date="2019-10-29T17:26:00Z">
          <w:pPr>
            <w:pStyle w:val="21"/>
          </w:pPr>
        </w:pPrChange>
      </w:pPr>
    </w:p>
    <w:p w14:paraId="1F233950" w14:textId="77777777" w:rsidR="00174291" w:rsidRDefault="00174291" w:rsidP="00ED6E43">
      <w:pPr>
        <w:rPr>
          <w:ins w:id="1195" w:author="超 杨" w:date="2019-10-30T10:53:00Z"/>
        </w:rPr>
        <w:pPrChange w:id="1196" w:author="超 杨" w:date="2019-10-29T17:26:00Z">
          <w:pPr>
            <w:pStyle w:val="21"/>
          </w:pPr>
        </w:pPrChange>
      </w:pPr>
    </w:p>
    <w:p w14:paraId="6FC1BB00" w14:textId="77777777" w:rsidR="00AB5DE9" w:rsidRDefault="00AB5DE9" w:rsidP="00ED6E43">
      <w:pPr>
        <w:rPr>
          <w:ins w:id="1197" w:author="超 杨" w:date="2019-10-30T11:02:00Z"/>
          <w:rFonts w:hint="eastAsia"/>
        </w:rPr>
        <w:pPrChange w:id="1198" w:author="超 杨" w:date="2019-10-29T17:26:00Z">
          <w:pPr>
            <w:pStyle w:val="21"/>
          </w:pPr>
        </w:pPrChange>
      </w:pPr>
    </w:p>
    <w:p w14:paraId="138CC621" w14:textId="77777777" w:rsidR="00BB1DB6" w:rsidRDefault="00BB1DB6" w:rsidP="00ED6E43">
      <w:pPr>
        <w:rPr>
          <w:ins w:id="1199" w:author="超 杨" w:date="2019-10-30T10:54:00Z"/>
          <w:rFonts w:hint="eastAsia"/>
        </w:rPr>
        <w:pPrChange w:id="1200" w:author="超 杨" w:date="2019-10-29T17:26:00Z">
          <w:pPr>
            <w:pStyle w:val="21"/>
          </w:pPr>
        </w:pPrChange>
      </w:pPr>
    </w:p>
    <w:p w14:paraId="5A3D0C28" w14:textId="77777777" w:rsidR="009A17E0" w:rsidRDefault="009A17E0" w:rsidP="00ED6E43">
      <w:pPr>
        <w:rPr>
          <w:ins w:id="1201" w:author="超 杨" w:date="2019-10-30T10:54:00Z"/>
          <w:rFonts w:hint="eastAsia"/>
        </w:rPr>
        <w:pPrChange w:id="1202" w:author="超 杨" w:date="2019-10-29T17:26:00Z">
          <w:pPr>
            <w:pStyle w:val="21"/>
          </w:pPr>
        </w:pPrChange>
      </w:pPr>
    </w:p>
    <w:p w14:paraId="73084800" w14:textId="77777777" w:rsidR="009A17E0" w:rsidRDefault="009A17E0" w:rsidP="00ED6E43">
      <w:pPr>
        <w:rPr>
          <w:ins w:id="1203" w:author="超 杨" w:date="2019-10-30T10:54:00Z"/>
          <w:rFonts w:hint="eastAsia"/>
        </w:rPr>
        <w:pPrChange w:id="1204" w:author="超 杨" w:date="2019-10-29T17:26:00Z">
          <w:pPr>
            <w:pStyle w:val="21"/>
          </w:pPr>
        </w:pPrChange>
      </w:pPr>
    </w:p>
    <w:p w14:paraId="0A33F6A1" w14:textId="5C547DD3" w:rsidR="009A17E0" w:rsidRDefault="009A17E0" w:rsidP="009A17E0">
      <w:pPr>
        <w:rPr>
          <w:ins w:id="1205" w:author="超 杨" w:date="2019-10-30T10:54:00Z"/>
        </w:rPr>
        <w:pPrChange w:id="1206" w:author="超 杨" w:date="2019-10-30T10:54:00Z">
          <w:pPr>
            <w:spacing w:before="120" w:after="120"/>
          </w:pPr>
        </w:pPrChange>
      </w:pPr>
      <w:ins w:id="1207" w:author="超 杨" w:date="2019-10-30T10:54:00Z">
        <w:r>
          <w:rPr>
            <w:rFonts w:hint="eastAsia"/>
          </w:rPr>
          <w:t>对于</w:t>
        </w:r>
      </w:ins>
      <w:ins w:id="1208" w:author="超 杨" w:date="2019-10-30T11:04:00Z">
        <w:r w:rsidR="00AA789A">
          <w:rPr>
            <w:rFonts w:hint="eastAsia"/>
          </w:rPr>
          <w:t>设计</w:t>
        </w:r>
      </w:ins>
      <w:ins w:id="1209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 w:rsidP="00ED6E43">
      <w:pPr>
        <w:rPr>
          <w:ins w:id="1210" w:author="超 杨" w:date="2019-10-30T10:57:00Z"/>
          <w:rFonts w:hint="eastAsia"/>
        </w:rPr>
        <w:pPrChange w:id="1211" w:author="超 杨" w:date="2019-10-29T17:26:00Z">
          <w:pPr>
            <w:pStyle w:val="21"/>
          </w:pPr>
        </w:pPrChange>
      </w:pPr>
      <w:ins w:id="1212" w:author="超 杨" w:date="2019-10-30T10:55:00Z">
        <w:r>
          <w:rPr>
            <w:rFonts w:hint="eastAsia"/>
          </w:rPr>
          <w:t>我们可以把</w:t>
        </w:r>
      </w:ins>
      <w:proofErr w:type="spellStart"/>
      <w:ins w:id="1213" w:author="超 杨" w:date="2019-10-30T10:57:00Z">
        <w:r w:rsidR="00174291">
          <w:t>Shader</w:t>
        </w:r>
        <w:proofErr w:type="spellEnd"/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 w:rsidP="00ED6E43">
      <w:pPr>
        <w:rPr>
          <w:ins w:id="1214" w:author="超 杨" w:date="2019-10-30T10:58:00Z"/>
        </w:rPr>
        <w:pPrChange w:id="1215" w:author="超 杨" w:date="2019-10-29T17:26:00Z">
          <w:pPr>
            <w:pStyle w:val="21"/>
          </w:pPr>
        </w:pPrChange>
      </w:pPr>
      <w:ins w:id="1216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 w:rsidP="00ED6E43">
      <w:pPr>
        <w:rPr>
          <w:ins w:id="1217" w:author="超 杨" w:date="2019-10-30T10:57:00Z"/>
        </w:rPr>
        <w:pPrChange w:id="1218" w:author="超 杨" w:date="2019-10-29T17:26:00Z">
          <w:pPr>
            <w:pStyle w:val="21"/>
          </w:pPr>
        </w:pPrChange>
      </w:pPr>
    </w:p>
    <w:p w14:paraId="455385D9" w14:textId="110BC48C" w:rsidR="00174291" w:rsidRDefault="00174291" w:rsidP="00ED6E43">
      <w:pPr>
        <w:rPr>
          <w:ins w:id="1219" w:author="超 杨" w:date="2019-10-30T10:58:00Z"/>
        </w:rPr>
        <w:pPrChange w:id="1220" w:author="超 杨" w:date="2019-10-29T17:26:00Z">
          <w:pPr>
            <w:pStyle w:val="21"/>
          </w:pPr>
        </w:pPrChange>
      </w:pPr>
      <w:ins w:id="1221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 w:rsidP="00ED6E43">
      <w:pPr>
        <w:rPr>
          <w:ins w:id="1222" w:author="超 杨" w:date="2019-10-30T10:57:00Z"/>
        </w:rPr>
        <w:pPrChange w:id="1223" w:author="超 杨" w:date="2019-10-29T17:26:00Z">
          <w:pPr>
            <w:pStyle w:val="21"/>
          </w:pPr>
        </w:pPrChange>
      </w:pPr>
    </w:p>
    <w:p w14:paraId="4BC8349F" w14:textId="0B7FEC87" w:rsidR="00174291" w:rsidRDefault="00174291" w:rsidP="00ED6E43">
      <w:pPr>
        <w:rPr>
          <w:ins w:id="1224" w:author="超 杨" w:date="2019-10-30T10:58:00Z"/>
        </w:rPr>
        <w:pPrChange w:id="1225" w:author="超 杨" w:date="2019-10-29T17:26:00Z">
          <w:pPr>
            <w:pStyle w:val="21"/>
          </w:pPr>
        </w:pPrChange>
      </w:pPr>
      <w:ins w:id="1226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 w:rsidP="00BB1DB6">
      <w:pPr>
        <w:rPr>
          <w:ins w:id="1227" w:author="超 杨" w:date="2019-10-30T10:54:00Z"/>
        </w:rPr>
        <w:pPrChange w:id="1228" w:author="超 杨" w:date="2019-10-30T11:02:00Z">
          <w:pPr>
            <w:pStyle w:val="21"/>
          </w:pPr>
        </w:pPrChange>
      </w:pPr>
    </w:p>
    <w:p w14:paraId="4315B415" w14:textId="77777777" w:rsidR="009A17E0" w:rsidRDefault="009A17E0" w:rsidP="00ED6E43">
      <w:pPr>
        <w:rPr>
          <w:ins w:id="1229" w:author="超 杨" w:date="2019-10-30T11:05:00Z"/>
          <w:rFonts w:hint="eastAsia"/>
        </w:rPr>
        <w:pPrChange w:id="1230" w:author="超 杨" w:date="2019-10-29T17:26:00Z">
          <w:pPr>
            <w:pStyle w:val="21"/>
          </w:pPr>
        </w:pPrChange>
      </w:pPr>
    </w:p>
    <w:p w14:paraId="3B9352E1" w14:textId="56D36676" w:rsidR="002203CF" w:rsidRDefault="002203CF" w:rsidP="00ED6E43">
      <w:pPr>
        <w:rPr>
          <w:ins w:id="1231" w:author="超 杨" w:date="2019-10-30T11:07:00Z"/>
          <w:rFonts w:hint="eastAsia"/>
        </w:rPr>
        <w:pPrChange w:id="1232" w:author="超 杨" w:date="2019-10-29T17:26:00Z">
          <w:pPr>
            <w:pStyle w:val="21"/>
          </w:pPr>
        </w:pPrChange>
      </w:pPr>
      <w:proofErr w:type="spellStart"/>
      <w:ins w:id="1233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</w:ins>
      <w:ins w:id="1234" w:author="超 杨" w:date="2019-10-30T11:06:00Z">
        <w:r w:rsidR="001E51BF">
          <w:rPr>
            <w:rFonts w:hint="eastAsia"/>
          </w:rPr>
          <w:t>根据</w:t>
        </w:r>
        <w:proofErr w:type="spellStart"/>
        <w:r w:rsidR="001E51BF">
          <w:t>shader</w:t>
        </w:r>
        <w:proofErr w:type="spellEnd"/>
        <w:r w:rsidR="001E51BF">
          <w:t xml:space="preserve"> name</w:t>
        </w:r>
        <w:r w:rsidR="001E51BF">
          <w:rPr>
            <w:rFonts w:hint="eastAsia"/>
          </w:rPr>
          <w:t>，</w:t>
        </w:r>
      </w:ins>
      <w:ins w:id="1235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236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237" w:author="超 杨" w:date="2019-10-30T11:07:00Z">
        <w:r w:rsidR="001E51BF">
          <w:rPr>
            <w:rFonts w:hint="eastAsia"/>
          </w:rPr>
          <w:t>片段为</w:t>
        </w:r>
        <w:proofErr w:type="spellStart"/>
        <w:r w:rsidR="001E51BF">
          <w:t>vs</w:t>
        </w:r>
        <w:proofErr w:type="spellEnd"/>
        <w:r w:rsidR="001E51BF">
          <w:rPr>
            <w:rFonts w:hint="eastAsia"/>
          </w:rPr>
          <w:t>、</w:t>
        </w:r>
        <w:proofErr w:type="spellStart"/>
        <w:r w:rsidR="001E51BF">
          <w:t>fs</w:t>
        </w:r>
        <w:proofErr w:type="spellEnd"/>
        <w:r w:rsidR="001E51BF">
          <w:rPr>
            <w:rFonts w:hint="eastAsia"/>
          </w:rPr>
          <w:t>。</w:t>
        </w:r>
      </w:ins>
    </w:p>
    <w:p w14:paraId="070EA432" w14:textId="77777777" w:rsidR="001E51BF" w:rsidRDefault="001E51BF" w:rsidP="00ED6E43">
      <w:pPr>
        <w:rPr>
          <w:ins w:id="1238" w:author="超 杨" w:date="2019-10-30T10:54:00Z"/>
        </w:rPr>
        <w:pPrChange w:id="1239" w:author="超 杨" w:date="2019-10-29T17:26:00Z">
          <w:pPr>
            <w:pStyle w:val="21"/>
          </w:pPr>
        </w:pPrChange>
      </w:pPr>
    </w:p>
    <w:p w14:paraId="32AA6E42" w14:textId="77777777" w:rsidR="009A17E0" w:rsidRDefault="009A17E0" w:rsidP="00ED6E43">
      <w:pPr>
        <w:rPr>
          <w:ins w:id="1240" w:author="超 杨" w:date="2019-10-30T10:51:00Z"/>
          <w:rFonts w:hint="eastAsia"/>
        </w:rPr>
        <w:pPrChange w:id="1241" w:author="超 杨" w:date="2019-10-29T17:26:00Z">
          <w:pPr>
            <w:pStyle w:val="21"/>
          </w:pPr>
        </w:pPrChange>
      </w:pPr>
    </w:p>
    <w:p w14:paraId="0F3838DA" w14:textId="77777777" w:rsidR="00AE6CDF" w:rsidRDefault="00AE6CDF" w:rsidP="000A1417">
      <w:pPr>
        <w:rPr>
          <w:ins w:id="1242" w:author="超 杨" w:date="2019-10-30T11:01:00Z"/>
        </w:rPr>
        <w:pPrChange w:id="1243" w:author="超 杨" w:date="2019-10-30T11:07:00Z">
          <w:pPr>
            <w:spacing w:before="120" w:after="120"/>
          </w:pPr>
        </w:pPrChange>
      </w:pPr>
      <w:ins w:id="1244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 w:rsidP="00ED6E43">
      <w:pPr>
        <w:rPr>
          <w:ins w:id="1245" w:author="超 杨" w:date="2019-10-30T10:55:00Z"/>
        </w:rPr>
        <w:pPrChange w:id="1246" w:author="超 杨" w:date="2019-10-29T17:26:00Z">
          <w:pPr>
            <w:pStyle w:val="21"/>
          </w:pPr>
        </w:pPrChange>
      </w:pPr>
    </w:p>
    <w:p w14:paraId="436DA32D" w14:textId="77777777" w:rsidR="009A17E0" w:rsidRDefault="009A17E0" w:rsidP="00ED6E43">
      <w:pPr>
        <w:rPr>
          <w:ins w:id="1247" w:author="超 杨" w:date="2019-10-30T09:11:00Z"/>
        </w:rPr>
        <w:pPrChange w:id="1248" w:author="超 杨" w:date="2019-10-29T17:26:00Z">
          <w:pPr>
            <w:pStyle w:val="21"/>
          </w:pPr>
        </w:pPrChange>
      </w:pPr>
    </w:p>
    <w:p w14:paraId="1D60B19E" w14:textId="77777777" w:rsidR="001205B2" w:rsidRDefault="001205B2" w:rsidP="00ED6E43">
      <w:pPr>
        <w:rPr>
          <w:ins w:id="1249" w:author="超 杨" w:date="2019-10-30T10:56:00Z"/>
        </w:rPr>
        <w:pPrChange w:id="1250" w:author="超 杨" w:date="2019-10-29T17:26:00Z">
          <w:pPr>
            <w:pStyle w:val="21"/>
          </w:pPr>
        </w:pPrChange>
      </w:pPr>
    </w:p>
    <w:p w14:paraId="6B5B58BD" w14:textId="77777777" w:rsidR="008E1FEE" w:rsidRDefault="008E1FEE" w:rsidP="00ED6E43">
      <w:pPr>
        <w:rPr>
          <w:ins w:id="1251" w:author="超 杨" w:date="2019-10-30T11:07:00Z"/>
        </w:rPr>
        <w:pPrChange w:id="1252" w:author="超 杨" w:date="2019-10-29T17:26:00Z">
          <w:pPr>
            <w:pStyle w:val="21"/>
          </w:pPr>
        </w:pPrChange>
      </w:pPr>
    </w:p>
    <w:p w14:paraId="4952EBB9" w14:textId="77777777" w:rsidR="000A1417" w:rsidRDefault="000A1417" w:rsidP="00ED6E43">
      <w:pPr>
        <w:rPr>
          <w:ins w:id="1253" w:author="超 杨" w:date="2019-10-30T11:07:00Z"/>
        </w:rPr>
        <w:pPrChange w:id="1254" w:author="超 杨" w:date="2019-10-29T17:26:00Z">
          <w:pPr>
            <w:pStyle w:val="21"/>
          </w:pPr>
        </w:pPrChange>
      </w:pPr>
    </w:p>
    <w:p w14:paraId="0D29FB6A" w14:textId="77777777" w:rsidR="000A1417" w:rsidRDefault="000A1417" w:rsidP="00ED6E43">
      <w:pPr>
        <w:rPr>
          <w:ins w:id="1255" w:author="超 杨" w:date="2019-10-30T11:07:00Z"/>
        </w:rPr>
        <w:pPrChange w:id="1256" w:author="超 杨" w:date="2019-10-29T17:26:00Z">
          <w:pPr>
            <w:pStyle w:val="21"/>
          </w:pPr>
        </w:pPrChange>
      </w:pPr>
    </w:p>
    <w:p w14:paraId="1E9ED7DE" w14:textId="77777777" w:rsidR="000A1417" w:rsidRDefault="000A1417" w:rsidP="00ED6E43">
      <w:pPr>
        <w:rPr>
          <w:ins w:id="1257" w:author="超 杨" w:date="2019-10-30T11:07:00Z"/>
        </w:rPr>
        <w:pPrChange w:id="1258" w:author="超 杨" w:date="2019-10-29T17:26:00Z">
          <w:pPr>
            <w:pStyle w:val="21"/>
          </w:pPr>
        </w:pPrChange>
      </w:pPr>
    </w:p>
    <w:p w14:paraId="7114B549" w14:textId="77777777" w:rsidR="000A1417" w:rsidRDefault="000A1417" w:rsidP="004606AC">
      <w:pPr>
        <w:rPr>
          <w:ins w:id="1259" w:author="超 杨" w:date="2019-10-30T11:08:00Z"/>
          <w:rFonts w:hint="eastAsia"/>
        </w:rPr>
        <w:pPrChange w:id="1260" w:author="超 杨" w:date="2019-10-30T11:10:00Z">
          <w:pPr>
            <w:spacing w:before="120" w:after="120"/>
          </w:pPr>
        </w:pPrChange>
      </w:pPr>
      <w:ins w:id="1261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262" w:author="超 杨" w:date="2019-10-30T11:08:00Z">
        <w:r>
          <w:t>Render</w:t>
        </w:r>
        <w:r>
          <w:rPr>
            <w:rFonts w:hint="eastAsia"/>
          </w:rPr>
          <w:t>应该与具体的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093F7F2F" w14:textId="212A5BE9" w:rsidR="000A1417" w:rsidRDefault="000A1417" w:rsidP="004606AC">
      <w:pPr>
        <w:rPr>
          <w:ins w:id="1263" w:author="超 杨" w:date="2019-10-30T11:07:00Z"/>
        </w:rPr>
        <w:pPrChange w:id="1264" w:author="超 杨" w:date="2019-10-30T11:10:00Z">
          <w:pPr/>
        </w:pPrChange>
      </w:pPr>
    </w:p>
    <w:p w14:paraId="7DADCFBE" w14:textId="77777777" w:rsidR="000A1417" w:rsidRDefault="000A1417" w:rsidP="004606AC">
      <w:pPr>
        <w:rPr>
          <w:ins w:id="1265" w:author="超 杨" w:date="2019-10-30T11:09:00Z"/>
          <w:rFonts w:hint="eastAsia"/>
        </w:rPr>
        <w:pPrChange w:id="1266" w:author="超 杨" w:date="2019-10-30T11:10:00Z">
          <w:pPr>
            <w:pStyle w:val="21"/>
          </w:pPr>
        </w:pPrChange>
      </w:pPr>
      <w:ins w:id="1267" w:author="超 杨" w:date="2019-10-30T11:08:00Z">
        <w:r>
          <w:rPr>
            <w:rFonts w:hint="eastAsia"/>
          </w:rPr>
          <w:t>应该</w:t>
        </w:r>
      </w:ins>
      <w:ins w:id="1268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 w:rsidP="004606AC">
      <w:pPr>
        <w:rPr>
          <w:ins w:id="1269" w:author="超 杨" w:date="2019-10-30T11:09:00Z"/>
          <w:rFonts w:hint="eastAsia"/>
        </w:rPr>
        <w:pPrChange w:id="1270" w:author="超 杨" w:date="2019-10-30T11:10:00Z">
          <w:pPr>
            <w:pStyle w:val="21"/>
          </w:pPr>
        </w:pPrChange>
      </w:pPr>
      <w:ins w:id="1271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时，根据</w:t>
        </w:r>
        <w:proofErr w:type="spellStart"/>
        <w:r>
          <w:t>shader</w:t>
        </w:r>
        <w:proofErr w:type="spellEnd"/>
        <w:r>
          <w:t xml:space="preserve"> name</w:t>
        </w:r>
        <w:r>
          <w:rPr>
            <w:rFonts w:hint="eastAsia"/>
          </w:rPr>
          <w:t>，获得对应</w:t>
        </w:r>
        <w:proofErr w:type="spellStart"/>
        <w:r>
          <w:t>Shader</w:t>
        </w:r>
        <w:proofErr w:type="spellEnd"/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272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 w:rsidP="004606AC">
      <w:pPr>
        <w:rPr>
          <w:ins w:id="1273" w:author="超 杨" w:date="2019-10-30T10:56:00Z"/>
        </w:rPr>
        <w:pPrChange w:id="1274" w:author="超 杨" w:date="2019-10-30T11:10:00Z">
          <w:pPr>
            <w:pStyle w:val="21"/>
          </w:pPr>
        </w:pPrChange>
      </w:pPr>
      <w:ins w:id="1275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276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277" w:author="超 杨" w:date="2019-10-30T11:09:00Z">
        <w:r>
          <w:rPr>
            <w:rFonts w:hint="eastAsia"/>
          </w:rPr>
          <w:t>时，</w:t>
        </w:r>
      </w:ins>
      <w:ins w:id="1278" w:author="超 杨" w:date="2019-10-30T11:12:00Z">
        <w:r w:rsidR="00892CDB">
          <w:rPr>
            <w:rFonts w:hint="eastAsia"/>
          </w:rPr>
          <w:t>根据</w:t>
        </w:r>
        <w:proofErr w:type="spellStart"/>
        <w:r w:rsidR="00892CDB">
          <w:t>shader</w:t>
        </w:r>
        <w:proofErr w:type="spellEnd"/>
        <w:r w:rsidR="00892CDB">
          <w:t xml:space="preserve"> name</w:t>
        </w:r>
        <w:r w:rsidR="00892CDB">
          <w:rPr>
            <w:rFonts w:hint="eastAsia"/>
          </w:rPr>
          <w:t>，</w:t>
        </w:r>
      </w:ins>
      <w:ins w:id="1279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proofErr w:type="spellStart"/>
        <w:r>
          <w:t>Shader</w:t>
        </w:r>
        <w:proofErr w:type="spellEnd"/>
        <w:r>
          <w:rPr>
            <w:rFonts w:hint="eastAsia"/>
          </w:rPr>
          <w:t>数据。</w:t>
        </w:r>
      </w:ins>
    </w:p>
    <w:p w14:paraId="2A6845D8" w14:textId="77777777" w:rsidR="008E1FEE" w:rsidRDefault="008E1FEE" w:rsidP="004606AC">
      <w:pPr>
        <w:rPr>
          <w:ins w:id="1280" w:author="超 杨" w:date="2019-10-30T11:01:00Z"/>
          <w:rFonts w:hint="eastAsia"/>
        </w:rPr>
        <w:pPrChange w:id="1281" w:author="超 杨" w:date="2019-10-30T11:10:00Z">
          <w:pPr>
            <w:pStyle w:val="21"/>
          </w:pPr>
        </w:pPrChange>
      </w:pPr>
    </w:p>
    <w:p w14:paraId="5A72BDBD" w14:textId="77777777" w:rsidR="004606AC" w:rsidRDefault="004606AC" w:rsidP="004606AC">
      <w:pPr>
        <w:rPr>
          <w:ins w:id="1282" w:author="超 杨" w:date="2019-10-30T11:10:00Z"/>
        </w:rPr>
        <w:pPrChange w:id="1283" w:author="超 杨" w:date="2019-10-30T11:10:00Z">
          <w:pPr/>
        </w:pPrChange>
      </w:pPr>
      <w:ins w:id="1284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 w:rsidP="00ED6E43">
      <w:pPr>
        <w:rPr>
          <w:ins w:id="1285" w:author="超 杨" w:date="2019-10-30T11:01:00Z"/>
          <w:rFonts w:hint="eastAsia"/>
        </w:rPr>
        <w:pPrChange w:id="1286" w:author="超 杨" w:date="2019-10-29T17:26:00Z">
          <w:pPr>
            <w:pStyle w:val="21"/>
          </w:pPr>
        </w:pPrChange>
      </w:pPr>
    </w:p>
    <w:p w14:paraId="7148AAB7" w14:textId="77777777" w:rsidR="00AE6CDF" w:rsidRDefault="00AE6CDF" w:rsidP="00ED6E43">
      <w:pPr>
        <w:rPr>
          <w:ins w:id="1287" w:author="超 杨" w:date="2019-10-30T11:01:00Z"/>
          <w:rFonts w:hint="eastAsia"/>
        </w:rPr>
        <w:pPrChange w:id="1288" w:author="超 杨" w:date="2019-10-29T17:26:00Z">
          <w:pPr>
            <w:pStyle w:val="21"/>
          </w:pPr>
        </w:pPrChange>
      </w:pPr>
    </w:p>
    <w:p w14:paraId="0BCA3162" w14:textId="77777777" w:rsidR="00AE6CDF" w:rsidRDefault="00AE6CDF" w:rsidP="00ED6E43">
      <w:pPr>
        <w:rPr>
          <w:ins w:id="1289" w:author="超 杨" w:date="2019-10-30T11:01:00Z"/>
          <w:rFonts w:hint="eastAsia"/>
        </w:rPr>
        <w:pPrChange w:id="1290" w:author="超 杨" w:date="2019-10-29T17:26:00Z">
          <w:pPr>
            <w:pStyle w:val="21"/>
          </w:pPr>
        </w:pPrChange>
      </w:pPr>
    </w:p>
    <w:p w14:paraId="66D53CAA" w14:textId="77777777" w:rsidR="00AE6CDF" w:rsidRDefault="00AE6CDF" w:rsidP="00ED6E43">
      <w:pPr>
        <w:rPr>
          <w:ins w:id="1291" w:author="超 杨" w:date="2019-10-30T11:02:00Z"/>
          <w:rFonts w:hint="eastAsia"/>
        </w:rPr>
        <w:pPrChange w:id="1292" w:author="超 杨" w:date="2019-10-29T17:26:00Z">
          <w:pPr>
            <w:pStyle w:val="21"/>
          </w:pPr>
        </w:pPrChange>
      </w:pPr>
    </w:p>
    <w:p w14:paraId="1D852B37" w14:textId="77777777" w:rsidR="00AE6CDF" w:rsidRDefault="00AE6CDF" w:rsidP="00ED6E43">
      <w:pPr>
        <w:rPr>
          <w:ins w:id="1293" w:author="超 杨" w:date="2019-10-30T11:02:00Z"/>
          <w:rFonts w:hint="eastAsia"/>
        </w:rPr>
        <w:pPrChange w:id="1294" w:author="超 杨" w:date="2019-10-29T17:26:00Z">
          <w:pPr>
            <w:pStyle w:val="21"/>
          </w:pPr>
        </w:pPrChange>
      </w:pPr>
    </w:p>
    <w:p w14:paraId="18D78E36" w14:textId="77777777" w:rsidR="00AE6CDF" w:rsidRDefault="00AE6CDF" w:rsidP="00ED6E43">
      <w:pPr>
        <w:rPr>
          <w:ins w:id="1295" w:author="超 杨" w:date="2019-10-30T11:11:00Z"/>
        </w:rPr>
        <w:pPrChange w:id="1296" w:author="超 杨" w:date="2019-10-29T17:26:00Z">
          <w:pPr>
            <w:pStyle w:val="21"/>
          </w:pPr>
        </w:pPrChange>
      </w:pPr>
    </w:p>
    <w:p w14:paraId="101A555F" w14:textId="77777777" w:rsidR="002934F6" w:rsidRDefault="002934F6" w:rsidP="00ED6E43">
      <w:pPr>
        <w:rPr>
          <w:ins w:id="1297" w:author="超 杨" w:date="2019-10-30T11:12:00Z"/>
          <w:rFonts w:hint="eastAsia"/>
        </w:rPr>
        <w:pPrChange w:id="1298" w:author="超 杨" w:date="2019-10-29T17:26:00Z">
          <w:pPr>
            <w:pStyle w:val="21"/>
          </w:pPr>
        </w:pPrChange>
      </w:pPr>
    </w:p>
    <w:p w14:paraId="0E0D8019" w14:textId="77777777" w:rsidR="00EE75CA" w:rsidRDefault="00EE75CA" w:rsidP="00ED6E43">
      <w:pPr>
        <w:rPr>
          <w:ins w:id="1299" w:author="超 杨" w:date="2019-10-30T11:11:00Z"/>
          <w:rFonts w:hint="eastAsia"/>
        </w:rPr>
        <w:pPrChange w:id="1300" w:author="超 杨" w:date="2019-10-29T17:26:00Z">
          <w:pPr>
            <w:pStyle w:val="21"/>
          </w:pPr>
        </w:pPrChange>
      </w:pPr>
    </w:p>
    <w:p w14:paraId="5D49E18C" w14:textId="77777777" w:rsidR="002934F6" w:rsidRDefault="002934F6" w:rsidP="00ED6E43">
      <w:pPr>
        <w:rPr>
          <w:ins w:id="1301" w:author="超 杨" w:date="2019-10-30T11:11:00Z"/>
        </w:rPr>
        <w:pPrChange w:id="1302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303" w:author="超 杨" w:date="2019-10-30T11:11:00Z"/>
        </w:rPr>
      </w:pPr>
      <w:ins w:id="1304" w:author="超 杨" w:date="2019-10-30T11:11:00Z">
        <w:r>
          <w:rPr>
            <w:rFonts w:hint="eastAsia"/>
          </w:rPr>
          <w:t>（给出整体</w:t>
        </w:r>
      </w:ins>
      <w:ins w:id="1305" w:author="超 杨" w:date="2019-10-30T11:12:00Z">
        <w:r>
          <w:rPr>
            <w:rFonts w:hint="eastAsia"/>
          </w:rPr>
          <w:t>的</w:t>
        </w:r>
      </w:ins>
      <w:ins w:id="1306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 w:rsidP="00ED6E43">
      <w:pPr>
        <w:rPr>
          <w:ins w:id="1307" w:author="超 杨" w:date="2019-10-30T11:12:00Z"/>
          <w:rFonts w:hint="eastAsia"/>
        </w:rPr>
        <w:pPrChange w:id="1308" w:author="超 杨" w:date="2019-10-29T17:26:00Z">
          <w:pPr>
            <w:pStyle w:val="21"/>
          </w:pPr>
        </w:pPrChange>
      </w:pPr>
    </w:p>
    <w:p w14:paraId="36F7EE5D" w14:textId="77777777" w:rsidR="00EE75CA" w:rsidRDefault="00EE75CA" w:rsidP="00ED6E43">
      <w:pPr>
        <w:rPr>
          <w:ins w:id="1309" w:author="超 杨" w:date="2019-10-30T11:12:00Z"/>
          <w:rFonts w:hint="eastAsia"/>
        </w:rPr>
        <w:pPrChange w:id="1310" w:author="超 杨" w:date="2019-10-29T17:26:00Z">
          <w:pPr>
            <w:pStyle w:val="21"/>
          </w:pPr>
        </w:pPrChange>
      </w:pPr>
    </w:p>
    <w:p w14:paraId="608030DD" w14:textId="77777777" w:rsidR="00EE75CA" w:rsidRDefault="00EE75CA" w:rsidP="00ED6E43">
      <w:pPr>
        <w:rPr>
          <w:ins w:id="1311" w:author="超 杨" w:date="2019-10-30T11:11:00Z"/>
        </w:rPr>
        <w:pPrChange w:id="1312" w:author="超 杨" w:date="2019-10-29T17:26:00Z">
          <w:pPr>
            <w:pStyle w:val="21"/>
          </w:pPr>
        </w:pPrChange>
      </w:pPr>
    </w:p>
    <w:p w14:paraId="24A0D65B" w14:textId="77777777" w:rsidR="002934F6" w:rsidRDefault="002934F6" w:rsidP="00ED6E43">
      <w:pPr>
        <w:rPr>
          <w:ins w:id="1313" w:author="超 杨" w:date="2019-10-30T11:11:00Z"/>
        </w:rPr>
        <w:pPrChange w:id="1314" w:author="超 杨" w:date="2019-10-29T17:26:00Z">
          <w:pPr>
            <w:pStyle w:val="21"/>
          </w:pPr>
        </w:pPrChange>
      </w:pPr>
    </w:p>
    <w:p w14:paraId="494C3581" w14:textId="77777777" w:rsidR="002934F6" w:rsidRDefault="002934F6" w:rsidP="00ED6E43">
      <w:pPr>
        <w:rPr>
          <w:ins w:id="1315" w:author="超 杨" w:date="2019-10-30T11:11:00Z"/>
        </w:rPr>
        <w:pPrChange w:id="1316" w:author="超 杨" w:date="2019-10-29T17:26:00Z">
          <w:pPr>
            <w:pStyle w:val="21"/>
          </w:pPr>
        </w:pPrChange>
      </w:pPr>
    </w:p>
    <w:p w14:paraId="0BAD648B" w14:textId="77777777" w:rsidR="002934F6" w:rsidRDefault="002934F6" w:rsidP="00ED6E43">
      <w:pPr>
        <w:rPr>
          <w:ins w:id="1317" w:author="超 杨" w:date="2019-10-30T09:11:00Z"/>
        </w:rPr>
        <w:pPrChange w:id="1318" w:author="超 杨" w:date="2019-10-29T17:26:00Z">
          <w:pPr>
            <w:pStyle w:val="21"/>
          </w:pPr>
        </w:pPrChange>
      </w:pPr>
    </w:p>
    <w:p w14:paraId="218ACD92" w14:textId="77777777" w:rsidR="001205B2" w:rsidRDefault="001205B2" w:rsidP="00ED6E43">
      <w:pPr>
        <w:rPr>
          <w:ins w:id="1319" w:author="超 杨" w:date="2019-10-30T08:41:00Z"/>
          <w:rFonts w:hint="eastAsia"/>
        </w:rPr>
        <w:pPrChange w:id="1320" w:author="超 杨" w:date="2019-10-29T17:26:00Z">
          <w:pPr>
            <w:pStyle w:val="21"/>
          </w:pPr>
        </w:pPrChange>
      </w:pPr>
    </w:p>
    <w:p w14:paraId="05FA12F5" w14:textId="77777777" w:rsidR="0034008D" w:rsidRDefault="0034008D" w:rsidP="00ED6E43">
      <w:pPr>
        <w:rPr>
          <w:ins w:id="1321" w:author="超 杨" w:date="2019-10-30T08:36:00Z"/>
        </w:rPr>
        <w:pPrChange w:id="1322" w:author="超 杨" w:date="2019-10-29T17:26:00Z">
          <w:pPr>
            <w:pStyle w:val="21"/>
          </w:pPr>
        </w:pPrChange>
      </w:pPr>
    </w:p>
    <w:p w14:paraId="012A5CEA" w14:textId="77777777" w:rsidR="006B6A51" w:rsidRDefault="006B6A51" w:rsidP="00ED6E43">
      <w:pPr>
        <w:rPr>
          <w:ins w:id="1323" w:author="超 杨" w:date="2019-10-30T08:36:00Z"/>
          <w:rFonts w:hint="eastAsia"/>
        </w:rPr>
        <w:pPrChange w:id="1324" w:author="超 杨" w:date="2019-10-29T17:26:00Z">
          <w:pPr>
            <w:pStyle w:val="21"/>
          </w:pPr>
        </w:pPrChange>
      </w:pPr>
    </w:p>
    <w:p w14:paraId="7332482C" w14:textId="44FD5141" w:rsidR="00764260" w:rsidRDefault="00A773C0" w:rsidP="00ED6E43">
      <w:pPr>
        <w:rPr>
          <w:ins w:id="1325" w:author="超 杨" w:date="2019-10-30T11:13:00Z"/>
        </w:rPr>
        <w:pPrChange w:id="1326" w:author="超 杨" w:date="2019-10-29T17:26:00Z">
          <w:pPr>
            <w:pStyle w:val="21"/>
          </w:pPr>
        </w:pPrChange>
      </w:pPr>
      <w:ins w:id="1327" w:author="超 杨" w:date="2019-10-30T11:03:00Z">
        <w:r>
          <w:rPr>
            <w:rFonts w:hint="eastAsia"/>
          </w:rPr>
          <w:t>实现方案</w:t>
        </w:r>
      </w:ins>
      <w:ins w:id="1328" w:author="超 杨" w:date="2019-10-30T08:36:00Z">
        <w:r w:rsidR="00764260">
          <w:t>:</w:t>
        </w:r>
      </w:ins>
    </w:p>
    <w:p w14:paraId="1D814C5B" w14:textId="193CB58D" w:rsidR="00571F78" w:rsidRDefault="002A0F9B" w:rsidP="00571F78">
      <w:pPr>
        <w:rPr>
          <w:ins w:id="1329" w:author="超 杨" w:date="2019-10-30T16:30:00Z"/>
        </w:rPr>
        <w:pPrChange w:id="1330" w:author="超 杨" w:date="2019-10-30T16:30:00Z">
          <w:pPr>
            <w:pStyle w:val="21"/>
          </w:pPr>
        </w:pPrChange>
      </w:pPr>
      <w:ins w:id="1331" w:author="超 杨" w:date="2019-10-30T11:13:00Z">
        <w:r>
          <w:rPr>
            <w:rFonts w:hint="eastAsia"/>
          </w:rPr>
          <w:t>（</w:t>
        </w:r>
      </w:ins>
      <w:ins w:id="1332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 w:rsidP="00571F78">
      <w:pPr>
        <w:rPr>
          <w:ins w:id="1333" w:author="超 杨" w:date="2019-10-30T11:13:00Z"/>
        </w:rPr>
        <w:pPrChange w:id="1334" w:author="超 杨" w:date="2019-10-30T16:30:00Z">
          <w:pPr>
            <w:pStyle w:val="21"/>
          </w:pPr>
        </w:pPrChange>
      </w:pPr>
    </w:p>
    <w:p w14:paraId="79A0DAD8" w14:textId="3824FECA" w:rsidR="00516AF5" w:rsidRDefault="002A0F9B" w:rsidP="00622FDB">
      <w:pPr>
        <w:rPr>
          <w:ins w:id="1335" w:author="超 杨" w:date="2019-10-30T16:30:00Z"/>
        </w:rPr>
        <w:pPrChange w:id="1336" w:author="超 杨" w:date="2019-10-30T16:30:00Z">
          <w:pPr>
            <w:pStyle w:val="21"/>
          </w:pPr>
        </w:pPrChange>
      </w:pPr>
      <w:ins w:id="1337" w:author="超 杨" w:date="2019-10-30T11:13:00Z">
        <w:r>
          <w:t>s</w:t>
        </w:r>
        <w:proofErr w:type="spellStart"/>
        <w:r>
          <w:t>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 w:rsidP="00516AF5">
      <w:pPr>
        <w:spacing w:before="120" w:after="120"/>
        <w:rPr>
          <w:ins w:id="1338" w:author="超 杨" w:date="2019-10-30T11:14:00Z"/>
          <w:rFonts w:hint="eastAsia"/>
        </w:rPr>
        <w:pPrChange w:id="1339" w:author="超 杨" w:date="2019-10-30T11:14:00Z">
          <w:pPr>
            <w:spacing w:before="120" w:after="120"/>
          </w:pPr>
        </w:pPrChange>
      </w:pPr>
      <w:proofErr w:type="spellStart"/>
      <w:ins w:id="1340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 w:rsidP="00516AF5">
      <w:pPr>
        <w:spacing w:before="120" w:after="120"/>
        <w:rPr>
          <w:ins w:id="1341" w:author="超 杨" w:date="2019-10-30T11:14:00Z"/>
        </w:rPr>
        <w:pPrChange w:id="1342" w:author="超 杨" w:date="2019-10-30T11:14:00Z">
          <w:pPr>
            <w:spacing w:before="120" w:after="120"/>
          </w:pPr>
        </w:pPrChange>
      </w:pPr>
      <w:ins w:id="1343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 w:rsidP="00ED6E43">
      <w:pPr>
        <w:rPr>
          <w:ins w:id="1344" w:author="超 杨" w:date="2019-10-30T11:14:00Z"/>
          <w:rFonts w:hint="eastAsia"/>
        </w:rPr>
        <w:pPrChange w:id="1345" w:author="超 杨" w:date="2019-10-29T17:26:00Z">
          <w:pPr>
            <w:pStyle w:val="21"/>
          </w:pPr>
        </w:pPrChange>
      </w:pPr>
      <w:ins w:id="1346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 w:rsidP="00ED6E43">
      <w:pPr>
        <w:rPr>
          <w:ins w:id="1347" w:author="超 杨" w:date="2019-10-30T16:30:00Z"/>
        </w:rPr>
        <w:pPrChange w:id="1348" w:author="超 杨" w:date="2019-10-29T17:26:00Z">
          <w:pPr>
            <w:pStyle w:val="21"/>
          </w:pPr>
        </w:pPrChange>
      </w:pPr>
      <w:ins w:id="1349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 w:rsidP="00ED6E43">
      <w:pPr>
        <w:rPr>
          <w:ins w:id="1350" w:author="超 杨" w:date="2019-10-30T16:30:00Z"/>
        </w:rPr>
        <w:pPrChange w:id="1351" w:author="超 杨" w:date="2019-10-29T17:26:00Z">
          <w:pPr>
            <w:pStyle w:val="21"/>
          </w:pPr>
        </w:pPrChange>
      </w:pPr>
    </w:p>
    <w:p w14:paraId="7D48F0BB" w14:textId="77777777" w:rsidR="00571F78" w:rsidRDefault="00571F78" w:rsidP="00ED6E43">
      <w:pPr>
        <w:rPr>
          <w:ins w:id="1352" w:author="超 杨" w:date="2019-10-30T16:30:00Z"/>
        </w:rPr>
        <w:pPrChange w:id="1353" w:author="超 杨" w:date="2019-10-29T17:26:00Z">
          <w:pPr>
            <w:pStyle w:val="21"/>
          </w:pPr>
        </w:pPrChange>
      </w:pPr>
    </w:p>
    <w:p w14:paraId="724820DB" w14:textId="65C7E58F" w:rsidR="00571F78" w:rsidRDefault="00784E58" w:rsidP="00ED6E43">
      <w:pPr>
        <w:rPr>
          <w:ins w:id="1354" w:author="超 杨" w:date="2019-10-30T17:18:00Z"/>
        </w:rPr>
        <w:pPrChange w:id="1355" w:author="超 杨" w:date="2019-10-29T17:26:00Z">
          <w:pPr>
            <w:pStyle w:val="21"/>
          </w:pPr>
        </w:pPrChange>
      </w:pPr>
      <w:proofErr w:type="gramStart"/>
      <w:ins w:id="1356" w:author="超 杨" w:date="2019-10-30T17:18:00Z">
        <w:r w:rsidRPr="00784E58">
          <w:t>add</w:t>
        </w:r>
        <w:proofErr w:type="gramEnd"/>
        <w:r w:rsidRPr="00784E58">
          <w:t xml:space="preserve">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 w:rsidP="00ED6E43">
      <w:pPr>
        <w:rPr>
          <w:ins w:id="1357" w:author="超 杨" w:date="2019-10-30T17:18:00Z"/>
          <w:rFonts w:hint="eastAsia"/>
        </w:rPr>
        <w:pPrChange w:id="1358" w:author="超 杨" w:date="2019-10-29T17:26:00Z">
          <w:pPr>
            <w:pStyle w:val="21"/>
          </w:pPr>
        </w:pPrChange>
      </w:pPr>
      <w:ins w:id="1359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 w:rsidP="00ED6E43">
      <w:pPr>
        <w:rPr>
          <w:ins w:id="1360" w:author="超 杨" w:date="2019-10-30T17:18:00Z"/>
          <w:rFonts w:hint="eastAsia"/>
        </w:rPr>
        <w:pPrChange w:id="1361" w:author="超 杨" w:date="2019-10-29T17:26:00Z">
          <w:pPr>
            <w:pStyle w:val="21"/>
          </w:pPr>
        </w:pPrChange>
      </w:pPr>
      <w:ins w:id="1362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 w:rsidP="00ED6E43">
      <w:pPr>
        <w:rPr>
          <w:ins w:id="1363" w:author="超 杨" w:date="2019-10-30T17:18:00Z"/>
          <w:rFonts w:hint="eastAsia"/>
        </w:rPr>
        <w:pPrChange w:id="1364" w:author="超 杨" w:date="2019-10-29T17:26:00Z">
          <w:pPr>
            <w:pStyle w:val="21"/>
          </w:pPr>
        </w:pPrChange>
      </w:pPr>
      <w:ins w:id="1365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 w:rsidP="00ED6E43">
      <w:pPr>
        <w:rPr>
          <w:ins w:id="1366" w:author="超 杨" w:date="2019-10-30T17:19:00Z"/>
          <w:rFonts w:hint="eastAsia"/>
        </w:rPr>
        <w:pPrChange w:id="1367" w:author="超 杨" w:date="2019-10-29T17:26:00Z">
          <w:pPr>
            <w:pStyle w:val="21"/>
          </w:pPr>
        </w:pPrChange>
      </w:pPr>
      <w:ins w:id="1368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 w:rsidP="00ED6E43">
      <w:pPr>
        <w:rPr>
          <w:ins w:id="1369" w:author="超 杨" w:date="2019-10-30T17:19:00Z"/>
          <w:rFonts w:hint="eastAsia"/>
        </w:rPr>
        <w:pPrChange w:id="1370" w:author="超 杨" w:date="2019-10-29T17:26:00Z">
          <w:pPr>
            <w:pStyle w:val="21"/>
          </w:pPr>
        </w:pPrChange>
      </w:pPr>
      <w:ins w:id="1371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 w:rsidP="00ED6E43">
      <w:pPr>
        <w:rPr>
          <w:ins w:id="1372" w:author="超 杨" w:date="2019-10-30T16:30:00Z"/>
          <w:rFonts w:hint="eastAsia"/>
        </w:rPr>
        <w:pPrChange w:id="1373" w:author="超 杨" w:date="2019-10-29T17:26:00Z">
          <w:pPr>
            <w:pStyle w:val="21"/>
          </w:pPr>
        </w:pPrChange>
      </w:pPr>
      <w:ins w:id="1374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 w:rsidP="00ED6E43">
      <w:pPr>
        <w:rPr>
          <w:ins w:id="1375" w:author="超 杨" w:date="2019-10-30T11:13:00Z"/>
        </w:rPr>
        <w:pPrChange w:id="1376" w:author="超 杨" w:date="2019-10-29T17:26:00Z">
          <w:pPr>
            <w:pStyle w:val="21"/>
          </w:pPr>
        </w:pPrChange>
      </w:pPr>
    </w:p>
    <w:p w14:paraId="212BCAF1" w14:textId="77777777" w:rsidR="002A0F9B" w:rsidRDefault="002A0F9B" w:rsidP="00ED6E43">
      <w:pPr>
        <w:rPr>
          <w:ins w:id="1377" w:author="超 杨" w:date="2019-10-31T11:13:00Z"/>
        </w:rPr>
        <w:pPrChange w:id="1378" w:author="超 杨" w:date="2019-10-29T17:26:00Z">
          <w:pPr>
            <w:pStyle w:val="21"/>
          </w:pPr>
        </w:pPrChange>
      </w:pPr>
    </w:p>
    <w:p w14:paraId="6D7EB5B3" w14:textId="77777777" w:rsidR="008A0971" w:rsidRDefault="008A0971" w:rsidP="00ED6E43">
      <w:pPr>
        <w:rPr>
          <w:ins w:id="1379" w:author="超 杨" w:date="2019-10-31T11:13:00Z"/>
        </w:rPr>
        <w:pPrChange w:id="1380" w:author="超 杨" w:date="2019-10-29T17:26:00Z">
          <w:pPr>
            <w:pStyle w:val="21"/>
          </w:pPr>
        </w:pPrChange>
      </w:pPr>
    </w:p>
    <w:p w14:paraId="310D84F2" w14:textId="77777777" w:rsidR="008A0971" w:rsidRDefault="008A0971" w:rsidP="00ED6E43">
      <w:pPr>
        <w:rPr>
          <w:ins w:id="1381" w:author="超 杨" w:date="2019-10-31T11:13:00Z"/>
          <w:rFonts w:hint="eastAsia"/>
        </w:rPr>
        <w:pPrChange w:id="1382" w:author="超 杨" w:date="2019-10-29T17:26:00Z">
          <w:pPr>
            <w:pStyle w:val="21"/>
          </w:pPr>
        </w:pPrChange>
      </w:pPr>
    </w:p>
    <w:p w14:paraId="5BFED982" w14:textId="77777777" w:rsidR="008A0971" w:rsidRDefault="008A0971" w:rsidP="00ED6E43">
      <w:pPr>
        <w:rPr>
          <w:ins w:id="1383" w:author="超 杨" w:date="2019-10-31T11:13:00Z"/>
          <w:rFonts w:hint="eastAsia"/>
        </w:rPr>
        <w:pPrChange w:id="1384" w:author="超 杨" w:date="2019-10-29T17:26:00Z">
          <w:pPr>
            <w:pStyle w:val="21"/>
          </w:pPr>
        </w:pPrChange>
      </w:pPr>
    </w:p>
    <w:p w14:paraId="6EB2078F" w14:textId="77777777" w:rsidR="008A0971" w:rsidRDefault="008A0971" w:rsidP="00ED6E43">
      <w:pPr>
        <w:rPr>
          <w:ins w:id="1385" w:author="超 杨" w:date="2019-10-31T11:13:00Z"/>
        </w:rPr>
        <w:pPrChange w:id="1386" w:author="超 杨" w:date="2019-10-29T17:26:00Z">
          <w:pPr>
            <w:pStyle w:val="21"/>
          </w:pPr>
        </w:pPrChange>
      </w:pPr>
    </w:p>
    <w:p w14:paraId="3ED8FC60" w14:textId="77777777" w:rsidR="008A0971" w:rsidRDefault="008A0971" w:rsidP="00ED6E43">
      <w:pPr>
        <w:rPr>
          <w:ins w:id="1387" w:author="超 杨" w:date="2019-10-31T11:13:00Z"/>
        </w:rPr>
        <w:pPrChange w:id="1388" w:author="超 杨" w:date="2019-10-29T17:26:00Z">
          <w:pPr>
            <w:pStyle w:val="21"/>
          </w:pPr>
        </w:pPrChange>
      </w:pPr>
    </w:p>
    <w:p w14:paraId="2556B96E" w14:textId="3FB335CF" w:rsidR="008A0971" w:rsidRDefault="008A0971" w:rsidP="00ED6E43">
      <w:pPr>
        <w:rPr>
          <w:ins w:id="1389" w:author="超 杨" w:date="2019-10-31T11:13:00Z"/>
          <w:rFonts w:hint="eastAsia"/>
        </w:rPr>
        <w:pPrChange w:id="1390" w:author="超 杨" w:date="2019-10-29T17:26:00Z">
          <w:pPr>
            <w:pStyle w:val="21"/>
          </w:pPr>
        </w:pPrChange>
      </w:pPr>
      <w:ins w:id="1391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</w:t>
        </w:r>
        <w:proofErr w:type="spellStart"/>
        <w:r w:rsidRPr="008A0971">
          <w:t>shader</w:t>
        </w:r>
        <w:proofErr w:type="spellEnd"/>
        <w:r w:rsidRPr="008A0971">
          <w:t xml:space="preserve"> </w:t>
        </w:r>
        <w:proofErr w:type="spellStart"/>
        <w:r w:rsidRPr="008A0971">
          <w:t>json</w:t>
        </w:r>
        <w:proofErr w:type="spellEnd"/>
        <w:r>
          <w:rPr>
            <w:rFonts w:hint="eastAsia"/>
          </w:rPr>
          <w:t>：</w:t>
        </w:r>
      </w:ins>
    </w:p>
    <w:p w14:paraId="59242DD3" w14:textId="0F59A07E" w:rsidR="008A0971" w:rsidRDefault="008A0971" w:rsidP="00ED6E43">
      <w:pPr>
        <w:rPr>
          <w:ins w:id="1392" w:author="超 杨" w:date="2019-10-30T08:36:00Z"/>
        </w:rPr>
        <w:pPrChange w:id="1393" w:author="超 杨" w:date="2019-10-29T17:26:00Z">
          <w:pPr>
            <w:pStyle w:val="21"/>
          </w:pPr>
        </w:pPrChange>
      </w:pPr>
      <w:ins w:id="1394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>-.</w:t>
        </w:r>
        <w:proofErr w:type="spellStart"/>
        <w:r>
          <w:t>shaders</w:t>
        </w:r>
        <w:proofErr w:type="spellEnd"/>
        <w:r>
          <w:t xml:space="preserve">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395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 w:rsidP="00ED6E43">
      <w:pPr>
        <w:rPr>
          <w:ins w:id="1396" w:author="超 杨" w:date="2019-11-14T08:25:00Z"/>
        </w:rPr>
        <w:pPrChange w:id="1397" w:author="超 杨" w:date="2019-10-29T17:26:00Z">
          <w:pPr>
            <w:pStyle w:val="21"/>
          </w:pPr>
        </w:pPrChange>
      </w:pPr>
    </w:p>
    <w:p w14:paraId="2C623282" w14:textId="77777777" w:rsidR="0043253C" w:rsidRDefault="0043253C" w:rsidP="00ED6E43">
      <w:pPr>
        <w:rPr>
          <w:ins w:id="1398" w:author="超 杨" w:date="2019-11-14T08:25:00Z"/>
        </w:rPr>
        <w:pPrChange w:id="1399" w:author="超 杨" w:date="2019-10-29T17:26:00Z">
          <w:pPr>
            <w:pStyle w:val="21"/>
          </w:pPr>
        </w:pPrChange>
      </w:pPr>
    </w:p>
    <w:p w14:paraId="4E385F72" w14:textId="77777777" w:rsidR="0043253C" w:rsidRDefault="0043253C" w:rsidP="00ED6E43">
      <w:pPr>
        <w:rPr>
          <w:ins w:id="1400" w:author="超 杨" w:date="2019-11-14T08:25:00Z"/>
        </w:rPr>
        <w:pPrChange w:id="1401" w:author="超 杨" w:date="2019-10-29T17:26:00Z">
          <w:pPr>
            <w:pStyle w:val="21"/>
          </w:pPr>
        </w:pPrChange>
      </w:pPr>
    </w:p>
    <w:p w14:paraId="63B2776C" w14:textId="77777777" w:rsidR="0043253C" w:rsidRDefault="0043253C" w:rsidP="00ED6E43">
      <w:pPr>
        <w:rPr>
          <w:ins w:id="1402" w:author="超 杨" w:date="2019-11-14T08:25:00Z"/>
        </w:rPr>
        <w:pPrChange w:id="1403" w:author="超 杨" w:date="2019-10-29T17:26:00Z">
          <w:pPr>
            <w:pStyle w:val="21"/>
          </w:pPr>
        </w:pPrChange>
      </w:pPr>
    </w:p>
    <w:p w14:paraId="509C505C" w14:textId="5E8644A3" w:rsidR="0043253C" w:rsidRDefault="0043253C" w:rsidP="00ED6E43">
      <w:pPr>
        <w:rPr>
          <w:ins w:id="1404" w:author="超 杨" w:date="2019-11-14T08:25:00Z"/>
        </w:rPr>
        <w:pPrChange w:id="1405" w:author="超 杨" w:date="2019-10-29T17:26:00Z">
          <w:pPr>
            <w:pStyle w:val="21"/>
          </w:pPr>
        </w:pPrChange>
      </w:pPr>
      <w:ins w:id="1406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 w:rsidP="00ED6E43">
      <w:pPr>
        <w:rPr>
          <w:ins w:id="1407" w:author="超 杨" w:date="2019-11-14T08:25:00Z"/>
          <w:rFonts w:hint="eastAsia"/>
        </w:rPr>
        <w:pPrChange w:id="1408" w:author="超 杨" w:date="2019-10-29T17:26:00Z">
          <w:pPr>
            <w:pStyle w:val="21"/>
          </w:pPr>
        </w:pPrChange>
      </w:pPr>
      <w:ins w:id="1409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 w:rsidP="00ED6E43">
      <w:pPr>
        <w:rPr>
          <w:ins w:id="1410" w:author="超 杨" w:date="2019-11-14T08:25:00Z"/>
        </w:rPr>
        <w:pPrChange w:id="1411" w:author="超 杨" w:date="2019-10-29T17:26:00Z">
          <w:pPr>
            <w:pStyle w:val="21"/>
          </w:pPr>
        </w:pPrChange>
      </w:pPr>
      <w:ins w:id="1412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 w:rsidP="00ED6E43">
      <w:pPr>
        <w:rPr>
          <w:ins w:id="1413" w:author="超 杨" w:date="2019-10-29T19:06:00Z"/>
        </w:rPr>
        <w:pPrChange w:id="1414" w:author="超 杨" w:date="2019-10-29T17:26:00Z">
          <w:pPr>
            <w:pStyle w:val="21"/>
          </w:pPr>
        </w:pPrChange>
      </w:pPr>
    </w:p>
    <w:p w14:paraId="0E8C6CCE" w14:textId="3C36CEE9" w:rsidR="00ED6E43" w:rsidRDefault="00ED6E43" w:rsidP="00ED6E43">
      <w:pPr>
        <w:rPr>
          <w:ins w:id="1415" w:author="超 杨" w:date="2019-10-29T17:26:00Z"/>
          <w:rFonts w:hint="eastAsia"/>
        </w:rPr>
        <w:pPrChange w:id="1416" w:author="超 杨" w:date="2019-10-29T17:26:00Z">
          <w:pPr>
            <w:pStyle w:val="21"/>
          </w:pPr>
        </w:pPrChange>
      </w:pPr>
      <w:ins w:id="1417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ED6E43" w:rsidRDefault="00ED6E43" w:rsidP="00ED6E43">
      <w:pPr>
        <w:rPr>
          <w:rFonts w:hint="eastAsia"/>
          <w:rPrChange w:id="1418" w:author="超 杨" w:date="2019-10-29T17:26:00Z">
            <w:rPr>
              <w:rFonts w:hint="eastAsia"/>
            </w:rPr>
          </w:rPrChange>
        </w:rPr>
        <w:pPrChange w:id="1419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420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421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422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423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424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930"/>
    <w:p w14:paraId="0C044597" w14:textId="77777777" w:rsidR="00F6426C" w:rsidRDefault="00F6426C" w:rsidP="00F6426C">
      <w:pPr>
        <w:rPr>
          <w:ins w:id="1425" w:author="超 杨" w:date="2019-11-14T08:45:00Z"/>
        </w:rPr>
      </w:pPr>
    </w:p>
    <w:p w14:paraId="0AA3986E" w14:textId="77777777" w:rsidR="007C3FAC" w:rsidRDefault="007C3FAC" w:rsidP="00F6426C">
      <w:pPr>
        <w:rPr>
          <w:ins w:id="1426" w:author="超 杨" w:date="2019-11-14T08:45:00Z"/>
        </w:rPr>
      </w:pPr>
    </w:p>
    <w:p w14:paraId="359ACA15" w14:textId="77777777" w:rsidR="007C3FAC" w:rsidRPr="00F6426C" w:rsidRDefault="007C3FAC" w:rsidP="00F6426C"/>
    <w:p w14:paraId="627F7ECA" w14:textId="77777777" w:rsidR="00C523A8" w:rsidRDefault="00C523A8" w:rsidP="00C523A8">
      <w:pPr>
        <w:pStyle w:val="21"/>
        <w:rPr>
          <w:ins w:id="1427" w:author="超 杨" w:date="2019-11-12T12:39:00Z"/>
        </w:rPr>
        <w:pPrChange w:id="1428" w:author="超 杨" w:date="2019-11-12T12:39:00Z">
          <w:pPr>
            <w:pStyle w:val="1"/>
          </w:pPr>
        </w:pPrChange>
      </w:pPr>
      <w:ins w:id="1429" w:author="超 杨" w:date="2019-11-12T12:39:00Z">
        <w:r w:rsidRPr="00F6426C">
          <w:rPr>
            <w:rFonts w:hint="eastAsia"/>
          </w:rPr>
          <w:lastRenderedPageBreak/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430" w:author="超 杨" w:date="2019-11-12T12:39:00Z"/>
          <w:rFonts w:hint="eastAsia"/>
        </w:rPr>
      </w:pPr>
      <w:ins w:id="1431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432" w:author="超 杨" w:date="2019-11-12T12:39:00Z"/>
          <w:rFonts w:hint="eastAsia"/>
        </w:rPr>
      </w:pPr>
      <w:ins w:id="1433" w:author="超 杨" w:date="2019-11-12T12:39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434" w:author="超 杨" w:date="2019-11-12T12:39:00Z"/>
        </w:rPr>
      </w:pPr>
      <w:proofErr w:type="spellStart"/>
      <w:proofErr w:type="gramStart"/>
      <w:ins w:id="1435" w:author="超 杨" w:date="2019-11-12T12:39:00Z">
        <w:r>
          <w:t>shader</w:t>
        </w:r>
        <w:proofErr w:type="gramEnd"/>
        <w:r>
          <w:t>_libs.json</w:t>
        </w:r>
        <w:proofErr w:type="spellEnd"/>
        <w:r>
          <w:t>:</w:t>
        </w:r>
      </w:ins>
    </w:p>
    <w:p w14:paraId="04F7DE32" w14:textId="05D077CF" w:rsidR="00C523A8" w:rsidRDefault="004136C3" w:rsidP="00C523A8">
      <w:pPr>
        <w:rPr>
          <w:ins w:id="1436" w:author="超 杨" w:date="2019-11-12T12:39:00Z"/>
        </w:rPr>
      </w:pPr>
      <w:ins w:id="1437" w:author="超 杨" w:date="2019-11-13T14:29:00Z">
        <w:r>
          <w:t>////</w:t>
        </w:r>
      </w:ins>
      <w:ins w:id="1438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439" w:author="超 杨" w:date="2019-11-12T12:39:00Z"/>
        </w:rPr>
      </w:pPr>
      <w:proofErr w:type="gramStart"/>
      <w:ins w:id="1440" w:author="超 杨" w:date="2019-11-12T12:39:00Z">
        <w:r>
          <w:t>add</w:t>
        </w:r>
        <w:proofErr w:type="gramEnd"/>
        <w:r>
          <w:t xml:space="preserve"> normal buffer</w:t>
        </w:r>
      </w:ins>
    </w:p>
    <w:p w14:paraId="7ACE2305" w14:textId="77777777" w:rsidR="00C523A8" w:rsidRDefault="00C523A8" w:rsidP="00C523A8">
      <w:pPr>
        <w:rPr>
          <w:ins w:id="1441" w:author="超 杨" w:date="2019-11-12T12:39:00Z"/>
        </w:rPr>
      </w:pPr>
    </w:p>
    <w:p w14:paraId="51226BEE" w14:textId="77777777" w:rsidR="00C523A8" w:rsidRDefault="00C523A8" w:rsidP="00C523A8">
      <w:pPr>
        <w:rPr>
          <w:ins w:id="1442" w:author="超 杨" w:date="2019-11-12T12:39:00Z"/>
        </w:rPr>
      </w:pPr>
      <w:proofErr w:type="spellStart"/>
      <w:proofErr w:type="gramStart"/>
      <w:ins w:id="1443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444" w:author="超 杨" w:date="2019-11-12T12:39:00Z"/>
        </w:rPr>
      </w:pPr>
      <w:proofErr w:type="gramStart"/>
      <w:ins w:id="1445" w:author="超 杨" w:date="2019-11-12T12:39:00Z">
        <w:r>
          <w:t>add</w:t>
        </w:r>
        <w:proofErr w:type="gramEnd"/>
        <w:r>
          <w:t xml:space="preserve"> light material </w:t>
        </w:r>
        <w:proofErr w:type="spellStart"/>
        <w:r>
          <w:t>shader</w:t>
        </w:r>
        <w:proofErr w:type="spellEnd"/>
      </w:ins>
    </w:p>
    <w:p w14:paraId="20CB58DB" w14:textId="77777777" w:rsidR="00C523A8" w:rsidRPr="00817B08" w:rsidRDefault="00C523A8" w:rsidP="00C523A8">
      <w:pPr>
        <w:rPr>
          <w:ins w:id="1446" w:author="超 杨" w:date="2019-11-12T12:39:00Z"/>
          <w:rFonts w:hint="eastAsia"/>
        </w:rPr>
      </w:pPr>
      <w:ins w:id="1447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 w:rsidP="00C523A8">
      <w:pPr>
        <w:pStyle w:val="3"/>
        <w:rPr>
          <w:ins w:id="1448" w:author="超 杨" w:date="2019-11-12T12:39:00Z"/>
        </w:rPr>
        <w:pPrChange w:id="1449" w:author="超 杨" w:date="2019-11-12T12:39:00Z">
          <w:pPr>
            <w:pStyle w:val="21"/>
          </w:pPr>
        </w:pPrChange>
      </w:pPr>
      <w:ins w:id="1450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 w:rsidP="00C523A8">
      <w:pPr>
        <w:pStyle w:val="3"/>
        <w:rPr>
          <w:ins w:id="1451" w:author="超 杨" w:date="2019-11-12T12:39:00Z"/>
        </w:rPr>
        <w:pPrChange w:id="1452" w:author="超 杨" w:date="2019-11-12T12:39:00Z">
          <w:pPr/>
        </w:pPrChange>
      </w:pPr>
    </w:p>
    <w:p w14:paraId="1F93F9DA" w14:textId="77777777" w:rsidR="00C523A8" w:rsidRDefault="00C523A8" w:rsidP="00C523A8">
      <w:pPr>
        <w:pStyle w:val="3"/>
        <w:rPr>
          <w:ins w:id="1453" w:author="超 杨" w:date="2019-11-12T12:39:00Z"/>
        </w:rPr>
        <w:pPrChange w:id="1454" w:author="超 杨" w:date="2019-11-12T12:39:00Z">
          <w:pPr>
            <w:pStyle w:val="21"/>
          </w:pPr>
        </w:pPrChange>
      </w:pPr>
      <w:ins w:id="1455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 w:rsidP="00C523A8">
      <w:pPr>
        <w:pStyle w:val="3"/>
        <w:rPr>
          <w:ins w:id="1456" w:author="超 杨" w:date="2019-11-12T12:39:00Z"/>
        </w:rPr>
        <w:pPrChange w:id="1457" w:author="超 杨" w:date="2019-11-12T12:39:00Z">
          <w:pPr/>
        </w:pPrChange>
      </w:pPr>
    </w:p>
    <w:p w14:paraId="0A03435B" w14:textId="77777777" w:rsidR="00C523A8" w:rsidRDefault="00C523A8" w:rsidP="00C523A8">
      <w:pPr>
        <w:pStyle w:val="3"/>
        <w:rPr>
          <w:ins w:id="1458" w:author="超 杨" w:date="2019-11-12T12:39:00Z"/>
          <w:noProof/>
        </w:rPr>
        <w:pPrChange w:id="1459" w:author="超 杨" w:date="2019-11-12T12:39:00Z">
          <w:pPr>
            <w:pStyle w:val="3"/>
          </w:pPr>
        </w:pPrChange>
      </w:pPr>
      <w:ins w:id="1460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 w:rsidP="00C523A8">
      <w:pPr>
        <w:pStyle w:val="3"/>
        <w:rPr>
          <w:ins w:id="1461" w:author="超 杨" w:date="2019-11-12T12:39:00Z"/>
        </w:rPr>
        <w:pPrChange w:id="1462" w:author="超 杨" w:date="2019-11-12T12:39:00Z">
          <w:pPr/>
        </w:pPrChange>
      </w:pPr>
    </w:p>
    <w:p w14:paraId="1DDF198F" w14:textId="77777777" w:rsidR="00C523A8" w:rsidRDefault="00C523A8" w:rsidP="00C523A8">
      <w:pPr>
        <w:pStyle w:val="3"/>
        <w:rPr>
          <w:ins w:id="1463" w:author="超 杨" w:date="2019-11-12T12:39:00Z"/>
          <w:noProof/>
        </w:rPr>
        <w:pPrChange w:id="1464" w:author="超 杨" w:date="2019-11-12T12:39:00Z">
          <w:pPr>
            <w:pStyle w:val="3"/>
          </w:pPr>
        </w:pPrChange>
      </w:pPr>
      <w:ins w:id="1465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77777777" w:rsidR="00C523A8" w:rsidRPr="00817B08" w:rsidRDefault="00C523A8" w:rsidP="00C523A8">
      <w:pPr>
        <w:pStyle w:val="3"/>
        <w:rPr>
          <w:ins w:id="1466" w:author="超 杨" w:date="2019-11-12T12:39:00Z"/>
        </w:rPr>
        <w:pPrChange w:id="1467" w:author="超 杨" w:date="2019-11-12T12:39:00Z">
          <w:pPr/>
        </w:pPrChange>
      </w:pPr>
    </w:p>
    <w:p w14:paraId="57706C1F" w14:textId="77777777" w:rsidR="00C523A8" w:rsidRDefault="00C523A8" w:rsidP="00C523A8">
      <w:pPr>
        <w:pStyle w:val="3"/>
        <w:rPr>
          <w:ins w:id="1468" w:author="超 杨" w:date="2019-11-12T12:39:00Z"/>
        </w:rPr>
        <w:pPrChange w:id="1469" w:author="超 杨" w:date="2019-11-12T12:39:00Z">
          <w:pPr>
            <w:pStyle w:val="21"/>
          </w:pPr>
        </w:pPrChange>
      </w:pPr>
      <w:ins w:id="1470" w:author="超 杨" w:date="2019-11-12T12:39:00Z">
        <w:r w:rsidRPr="00817B08">
          <w:t xml:space="preserve">16.3  </w:t>
        </w:r>
        <w:r w:rsidRPr="00817B08">
          <w:rPr>
            <w:rFonts w:hint="eastAsia"/>
          </w:rPr>
          <w:t>更新编辑器</w:t>
        </w:r>
      </w:ins>
    </w:p>
    <w:p w14:paraId="0EF0D541" w14:textId="77777777" w:rsidR="00C523A8" w:rsidRPr="00817B08" w:rsidRDefault="00C523A8" w:rsidP="00C523A8">
      <w:pPr>
        <w:pStyle w:val="3"/>
        <w:rPr>
          <w:ins w:id="1471" w:author="超 杨" w:date="2019-11-12T12:39:00Z"/>
        </w:rPr>
        <w:pPrChange w:id="1472" w:author="超 杨" w:date="2019-11-12T12:39:00Z">
          <w:pPr/>
        </w:pPrChange>
      </w:pPr>
    </w:p>
    <w:p w14:paraId="4831D8FB" w14:textId="77777777" w:rsidR="00C523A8" w:rsidRDefault="00C523A8" w:rsidP="00C523A8">
      <w:pPr>
        <w:pStyle w:val="3"/>
        <w:rPr>
          <w:ins w:id="1473" w:author="超 杨" w:date="2019-11-12T12:39:00Z"/>
          <w:noProof/>
        </w:rPr>
        <w:pPrChange w:id="1474" w:author="超 杨" w:date="2019-11-12T12:39:00Z">
          <w:pPr>
            <w:pStyle w:val="3"/>
          </w:pPr>
        </w:pPrChange>
      </w:pPr>
      <w:ins w:id="1475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B5E0221" w14:textId="77777777" w:rsidR="00C523A8" w:rsidRPr="00817B08" w:rsidRDefault="00C523A8" w:rsidP="00C523A8">
      <w:pPr>
        <w:pStyle w:val="3"/>
        <w:rPr>
          <w:ins w:id="1476" w:author="超 杨" w:date="2019-11-12T12:39:00Z"/>
        </w:rPr>
        <w:pPrChange w:id="1477" w:author="超 杨" w:date="2019-11-12T12:39:00Z">
          <w:pPr/>
        </w:pPrChange>
      </w:pPr>
    </w:p>
    <w:p w14:paraId="208489E0" w14:textId="77777777" w:rsidR="00C523A8" w:rsidRDefault="00C523A8" w:rsidP="00C523A8">
      <w:pPr>
        <w:pStyle w:val="3"/>
        <w:rPr>
          <w:ins w:id="1478" w:author="超 杨" w:date="2019-11-12T12:39:00Z"/>
          <w:noProof/>
        </w:rPr>
        <w:pPrChange w:id="1479" w:author="超 杨" w:date="2019-11-12T12:39:00Z">
          <w:pPr>
            <w:pStyle w:val="3"/>
          </w:pPr>
        </w:pPrChange>
      </w:pPr>
      <w:ins w:id="1480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17AA20B5" w14:textId="77777777" w:rsidR="00C523A8" w:rsidRPr="00817B08" w:rsidRDefault="00C523A8" w:rsidP="00C523A8">
      <w:pPr>
        <w:pStyle w:val="3"/>
        <w:rPr>
          <w:ins w:id="1481" w:author="超 杨" w:date="2019-11-12T12:39:00Z"/>
        </w:rPr>
        <w:pPrChange w:id="1482" w:author="超 杨" w:date="2019-11-12T12:39:00Z">
          <w:pPr/>
        </w:pPrChange>
      </w:pPr>
    </w:p>
    <w:p w14:paraId="74B57A6B" w14:textId="77777777" w:rsidR="00C523A8" w:rsidRDefault="00C523A8" w:rsidP="00C523A8">
      <w:pPr>
        <w:pStyle w:val="3"/>
        <w:rPr>
          <w:ins w:id="1483" w:author="超 杨" w:date="2019-11-12T12:39:00Z"/>
          <w:noProof/>
        </w:rPr>
        <w:pPrChange w:id="1484" w:author="超 杨" w:date="2019-11-12T12:39:00Z">
          <w:pPr>
            <w:pStyle w:val="3"/>
          </w:pPr>
        </w:pPrChange>
      </w:pPr>
      <w:ins w:id="1485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Icon Gizmo</w:t>
        </w:r>
      </w:ins>
    </w:p>
    <w:p w14:paraId="712663B0" w14:textId="77777777" w:rsidR="00C523A8" w:rsidRDefault="00C523A8" w:rsidP="00C523A8">
      <w:pPr>
        <w:pStyle w:val="3"/>
        <w:rPr>
          <w:ins w:id="1486" w:author="超 杨" w:date="2019-11-12T12:39:00Z"/>
        </w:rPr>
        <w:pPrChange w:id="1487" w:author="超 杨" w:date="2019-11-12T12:39:00Z">
          <w:pPr/>
        </w:pPrChange>
      </w:pPr>
    </w:p>
    <w:p w14:paraId="68CB4AD9" w14:textId="77777777" w:rsidR="00C523A8" w:rsidRDefault="00C523A8" w:rsidP="00C523A8">
      <w:pPr>
        <w:pStyle w:val="3"/>
        <w:rPr>
          <w:ins w:id="1488" w:author="超 杨" w:date="2019-11-12T12:39:00Z"/>
        </w:rPr>
        <w:pPrChange w:id="1489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90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1"/>
        <w:rPr>
          <w:ins w:id="1491" w:author="超 杨" w:date="2019-11-12T12:39:00Z"/>
        </w:rPr>
      </w:pPr>
    </w:p>
    <w:p w14:paraId="065E8C7A" w14:textId="51C64D83" w:rsidR="00F6426C" w:rsidRDefault="00F6426C" w:rsidP="00F6426C">
      <w:pPr>
        <w:pStyle w:val="21"/>
        <w:rPr>
          <w:ins w:id="1492" w:author="超 杨" w:date="2019-10-31T11:48:00Z"/>
        </w:rPr>
      </w:pPr>
      <w:r w:rsidRPr="00F6426C">
        <w:t xml:space="preserve">8.1  </w:t>
      </w:r>
      <w:ins w:id="1493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 w:rsidP="00972817">
      <w:pPr>
        <w:rPr>
          <w:ins w:id="1494" w:author="超 杨" w:date="2019-10-31T11:48:00Z"/>
        </w:rPr>
        <w:pPrChange w:id="1495" w:author="超 杨" w:date="2019-10-31T11:48:00Z">
          <w:pPr>
            <w:pStyle w:val="21"/>
          </w:pPr>
        </w:pPrChange>
      </w:pPr>
    </w:p>
    <w:p w14:paraId="688AF5B6" w14:textId="66C14CFF" w:rsidR="00972817" w:rsidRDefault="00972817" w:rsidP="00972817">
      <w:pPr>
        <w:rPr>
          <w:ins w:id="1496" w:author="超 杨" w:date="2019-10-31T11:48:00Z"/>
          <w:rFonts w:hint="eastAsia"/>
        </w:rPr>
        <w:pPrChange w:id="1497" w:author="超 杨" w:date="2019-10-31T11:48:00Z">
          <w:pPr>
            <w:pStyle w:val="21"/>
          </w:pPr>
        </w:pPrChange>
      </w:pPr>
      <w:ins w:id="1498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 w:rsidP="00972817">
      <w:pPr>
        <w:rPr>
          <w:ins w:id="1499" w:author="超 杨" w:date="2019-10-31T11:48:00Z"/>
        </w:rPr>
        <w:pPrChange w:id="1500" w:author="超 杨" w:date="2019-10-31T11:48:00Z">
          <w:pPr>
            <w:pStyle w:val="21"/>
          </w:pPr>
        </w:pPrChange>
      </w:pPr>
      <w:ins w:id="1501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 w:rsidP="00972817">
      <w:pPr>
        <w:rPr>
          <w:ins w:id="1502" w:author="超 杨" w:date="2019-10-31T11:48:00Z"/>
        </w:rPr>
        <w:pPrChange w:id="1503" w:author="超 杨" w:date="2019-10-31T11:48:00Z">
          <w:pPr>
            <w:pStyle w:val="21"/>
          </w:pPr>
        </w:pPrChange>
      </w:pPr>
      <w:ins w:id="1504" w:author="超 杨" w:date="2019-10-31T11:48:00Z">
        <w:r>
          <w:rPr>
            <w:rFonts w:hint="eastAsia"/>
          </w:rPr>
          <w:t>对应修改</w:t>
        </w:r>
        <w:proofErr w:type="spellStart"/>
        <w:r>
          <w:t>shader</w:t>
        </w:r>
        <w:proofErr w:type="spellEnd"/>
      </w:ins>
    </w:p>
    <w:p w14:paraId="20B3D2D7" w14:textId="2DAC53C7" w:rsidR="00972817" w:rsidRDefault="00972817" w:rsidP="00972817">
      <w:pPr>
        <w:rPr>
          <w:ins w:id="1505" w:author="超 杨" w:date="2019-10-31T11:48:00Z"/>
          <w:rFonts w:hint="eastAsia"/>
        </w:rPr>
        <w:pPrChange w:id="1506" w:author="超 杨" w:date="2019-10-31T11:48:00Z">
          <w:pPr>
            <w:pStyle w:val="21"/>
          </w:pPr>
        </w:pPrChange>
      </w:pPr>
      <w:ins w:id="1507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972817" w:rsidRDefault="00972817" w:rsidP="00972817">
      <w:pPr>
        <w:rPr>
          <w:rPrChange w:id="1508" w:author="超 杨" w:date="2019-10-31T11:48:00Z">
            <w:rPr/>
          </w:rPrChange>
        </w:rPr>
        <w:pPrChange w:id="1509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F6426C">
      <w:pPr>
        <w:pStyle w:val="21"/>
        <w:rPr>
          <w:ins w:id="1510" w:author="超 杨" w:date="2019-10-30T11:25:00Z"/>
        </w:rPr>
      </w:pPr>
      <w:r w:rsidRPr="00F6426C">
        <w:t xml:space="preserve">8.2  </w:t>
      </w:r>
      <w:ins w:id="1511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512" w:author="超 杨" w:date="2019-10-30T11:25:00Z"/>
          <w:rFonts w:hint="eastAsia"/>
        </w:rPr>
      </w:pPr>
      <w:ins w:id="1513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E676B0" w:rsidRDefault="00E676B0" w:rsidP="00E676B0">
      <w:pPr>
        <w:rPr>
          <w:rPrChange w:id="1514" w:author="超 杨" w:date="2019-10-30T11:25:00Z">
            <w:rPr/>
          </w:rPrChange>
        </w:rPr>
        <w:pPrChange w:id="1515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516" w:author="超 杨" w:date="2019-10-24T07:49:00Z"/>
        </w:rPr>
      </w:pPr>
    </w:p>
    <w:p w14:paraId="21DC8D97" w14:textId="77777777" w:rsidR="00CD26BF" w:rsidRDefault="00CD26BF" w:rsidP="00F6426C">
      <w:pPr>
        <w:rPr>
          <w:ins w:id="1517" w:author="超 杨" w:date="2019-10-24T07:49:00Z"/>
        </w:rPr>
      </w:pPr>
    </w:p>
    <w:p w14:paraId="2530A17D" w14:textId="77777777" w:rsidR="00CD26BF" w:rsidRDefault="00CD26BF" w:rsidP="00F6426C">
      <w:pPr>
        <w:rPr>
          <w:ins w:id="1518" w:author="超 杨" w:date="2019-10-24T07:49:00Z"/>
        </w:rPr>
      </w:pPr>
    </w:p>
    <w:p w14:paraId="55B004C3" w14:textId="6EC9ACCD" w:rsidR="00CD26BF" w:rsidRDefault="00CD26BF" w:rsidP="00F6426C">
      <w:pPr>
        <w:rPr>
          <w:ins w:id="1519" w:author="超 杨" w:date="2019-10-24T07:49:00Z"/>
        </w:rPr>
      </w:pPr>
      <w:ins w:id="1520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521" w:author="超 杨" w:date="2019-10-24T07:49:00Z"/>
        </w:rPr>
      </w:pPr>
      <w:ins w:id="1522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523" w:author="超 杨" w:date="2019-10-24T07:52:00Z"/>
        </w:rPr>
      </w:pPr>
      <w:ins w:id="1524" w:author="超 杨" w:date="2019-10-24T07:49:00Z">
        <w:r>
          <w:rPr>
            <w:rFonts w:hint="eastAsia"/>
          </w:rPr>
          <w:t>性能重要</w:t>
        </w:r>
      </w:ins>
      <w:ins w:id="1525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526" w:author="超 杨" w:date="2019-10-24T07:50:00Z"/>
        </w:rPr>
      </w:pPr>
      <w:ins w:id="1527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528" w:author="超 杨" w:date="2019-10-24T07:51:00Z"/>
        </w:rPr>
      </w:pPr>
      <w:ins w:id="1529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530" w:author="超 杨" w:date="2019-10-24T07:52:00Z"/>
        </w:rPr>
      </w:pPr>
      <w:ins w:id="1531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532" w:author="超 杨" w:date="2019-10-24T07:50:00Z"/>
        </w:rPr>
      </w:pPr>
      <w:proofErr w:type="gramStart"/>
      <w:ins w:id="1533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1534" w:author="超 杨" w:date="2019-10-24T07:50:00Z"/>
        </w:rPr>
      </w:pPr>
      <w:ins w:id="1535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536" w:author="超 杨" w:date="2019-10-24T07:52:00Z"/>
        </w:rPr>
      </w:pPr>
      <w:ins w:id="1537" w:author="超 杨" w:date="2019-10-24T07:50:00Z">
        <w:r>
          <w:tab/>
          <w:t xml:space="preserve">   </w:t>
        </w:r>
      </w:ins>
      <w:ins w:id="1538" w:author="超 杨" w:date="2019-10-24T07:53:00Z">
        <w:r w:rsidR="00121191">
          <w:t>////</w:t>
        </w:r>
      </w:ins>
      <w:ins w:id="1539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540" w:author="超 杨" w:date="2019-10-24T07:52:00Z"/>
        </w:rPr>
      </w:pPr>
    </w:p>
    <w:p w14:paraId="4906C175" w14:textId="77777777" w:rsidR="00CD26BF" w:rsidRDefault="00CD26BF" w:rsidP="00F6426C">
      <w:pPr>
        <w:rPr>
          <w:ins w:id="1541" w:author="超 杨" w:date="2019-10-24T07:52:00Z"/>
        </w:rPr>
      </w:pPr>
    </w:p>
    <w:p w14:paraId="233873F5" w14:textId="31FC799D" w:rsidR="00CD26BF" w:rsidRDefault="00CD26BF" w:rsidP="00F6426C">
      <w:pPr>
        <w:rPr>
          <w:ins w:id="1542" w:author="超 杨" w:date="2019-10-24T07:52:00Z"/>
        </w:rPr>
      </w:pPr>
      <w:ins w:id="1543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544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545" w:author="超 杨" w:date="2019-10-24T07:55:00Z"/>
        </w:rPr>
      </w:pPr>
      <w:ins w:id="1546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547" w:author="超 杨" w:date="2019-10-24T07:55:00Z"/>
        </w:rPr>
      </w:pPr>
      <w:ins w:id="1548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549" w:author="超 杨" w:date="2019-10-24T07:55:00Z"/>
        </w:rPr>
      </w:pPr>
      <w:ins w:id="1550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551" w:author="超 杨" w:date="2019-10-24T07:55:00Z"/>
        </w:rPr>
      </w:pPr>
      <w:proofErr w:type="gramStart"/>
      <w:ins w:id="1552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553" w:author="超 杨" w:date="2019-10-24T07:55:00Z"/>
        </w:rPr>
      </w:pPr>
      <w:ins w:id="1554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555" w:author="超 杨" w:date="2019-10-24T07:49:00Z"/>
        </w:rPr>
      </w:pPr>
    </w:p>
    <w:p w14:paraId="49F7325A" w14:textId="2B538688" w:rsidR="00CD26BF" w:rsidRDefault="00CD26BF" w:rsidP="00F6426C">
      <w:pPr>
        <w:rPr>
          <w:ins w:id="1556" w:author="超 杨" w:date="2019-10-24T07:49:00Z"/>
        </w:rPr>
      </w:pPr>
      <w:ins w:id="1557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558" w:author="超 杨" w:date="2019-10-25T07:03:00Z" w:name="move433606324"/>
      <w:moveFrom w:id="1559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560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561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562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563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564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558"/>
    <w:p w14:paraId="7B012FF0" w14:textId="77777777" w:rsidR="00F6426C" w:rsidRPr="00F6426C" w:rsidRDefault="00F6426C" w:rsidP="00F6426C"/>
    <w:p w14:paraId="6B66A283" w14:textId="5832EC06" w:rsidR="00F6426C" w:rsidRDefault="00F6426C" w:rsidP="00F6426C">
      <w:pPr>
        <w:pStyle w:val="21"/>
        <w:rPr>
          <w:ins w:id="1565" w:author="超 杨" w:date="2019-10-30T11:25:00Z"/>
        </w:rPr>
      </w:pPr>
      <w:r w:rsidRPr="00F6426C">
        <w:t xml:space="preserve">8.4  </w:t>
      </w:r>
      <w:ins w:id="1566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567" w:author="超 杨" w:date="2019-10-30T11:25:00Z"/>
          <w:rFonts w:hint="eastAsia"/>
        </w:rPr>
      </w:pPr>
      <w:ins w:id="1568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E676B0" w:rsidRDefault="00E676B0" w:rsidP="00E676B0">
      <w:pPr>
        <w:rPr>
          <w:rPrChange w:id="1569" w:author="超 杨" w:date="2019-10-30T11:25:00Z">
            <w:rPr/>
          </w:rPrChange>
        </w:rPr>
        <w:pPrChange w:id="1570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F6426C">
      <w:pPr>
        <w:pStyle w:val="21"/>
        <w:rPr>
          <w:ins w:id="1571" w:author="超 杨" w:date="2019-10-30T11:25:00Z"/>
        </w:rPr>
      </w:pPr>
      <w:r w:rsidRPr="00F6426C">
        <w:t xml:space="preserve">8.5  </w:t>
      </w:r>
      <w:ins w:id="1572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573" w:author="超 杨" w:date="2019-10-30T11:25:00Z"/>
          <w:rFonts w:hint="eastAsia"/>
        </w:rPr>
      </w:pPr>
      <w:ins w:id="1574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E676B0" w:rsidRDefault="00E676B0" w:rsidP="00E676B0">
      <w:pPr>
        <w:rPr>
          <w:rPrChange w:id="1575" w:author="超 杨" w:date="2019-10-30T11:25:00Z">
            <w:rPr/>
          </w:rPrChange>
        </w:rPr>
        <w:pPrChange w:id="1576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F6426C">
      <w:pPr>
        <w:pStyle w:val="21"/>
        <w:rPr>
          <w:ins w:id="1577" w:author="超 杨" w:date="2019-10-30T11:25:00Z"/>
        </w:rPr>
      </w:pPr>
      <w:r w:rsidRPr="00F6426C">
        <w:t xml:space="preserve">8.6  </w:t>
      </w:r>
      <w:ins w:id="1578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579" w:author="超 杨" w:date="2019-10-30T11:25:00Z"/>
          <w:rFonts w:hint="eastAsia"/>
        </w:rPr>
      </w:pPr>
      <w:ins w:id="1580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 w:rsidP="00E676B0">
      <w:pPr>
        <w:rPr>
          <w:ins w:id="1581" w:author="超 杨" w:date="2019-10-30T11:25:00Z"/>
        </w:rPr>
        <w:pPrChange w:id="1582" w:author="超 杨" w:date="2019-10-30T11:25:00Z">
          <w:pPr>
            <w:pStyle w:val="21"/>
          </w:pPr>
        </w:pPrChange>
      </w:pPr>
    </w:p>
    <w:p w14:paraId="197289D2" w14:textId="77777777" w:rsidR="00E676B0" w:rsidRPr="00E676B0" w:rsidRDefault="00E676B0" w:rsidP="00E676B0">
      <w:pPr>
        <w:rPr>
          <w:ins w:id="1583" w:author="超 杨" w:date="2019-10-25T21:21:00Z"/>
          <w:rPrChange w:id="1584" w:author="超 杨" w:date="2019-10-30T11:25:00Z">
            <w:rPr>
              <w:ins w:id="1585" w:author="超 杨" w:date="2019-10-25T21:21:00Z"/>
            </w:rPr>
          </w:rPrChange>
        </w:rPr>
        <w:pPrChange w:id="1586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587" w:author="超 杨" w:date="2019-10-25T21:21:00Z"/>
        </w:rPr>
        <w:pPrChange w:id="1588" w:author="超 杨" w:date="2019-10-25T21:21:00Z">
          <w:pPr>
            <w:pStyle w:val="21"/>
          </w:pPr>
        </w:pPrChange>
      </w:pPr>
      <w:ins w:id="1589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590" w:author="超 杨" w:date="2019-10-25T21:21:00Z"/>
        </w:rPr>
        <w:pPrChange w:id="1591" w:author="超 杨" w:date="2019-10-25T21:21:00Z">
          <w:pPr>
            <w:pStyle w:val="21"/>
          </w:pPr>
        </w:pPrChange>
      </w:pPr>
      <w:ins w:id="1592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593" w:author="超 杨" w:date="2019-10-25T21:21:00Z"/>
        </w:rPr>
      </w:pPr>
      <w:ins w:id="1594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595" w:author="超 杨" w:date="2019-10-25T21:21:00Z"/>
        </w:rPr>
      </w:pPr>
      <w:ins w:id="1596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597" w:author="超 杨" w:date="2019-10-25T21:21:00Z"/>
        </w:rPr>
      </w:pPr>
      <w:ins w:id="1598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599" w:author="超 杨" w:date="2019-10-25T21:21:00Z"/>
        </w:rPr>
      </w:pPr>
      <w:ins w:id="1600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601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602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603" w:author="超 杨" w:date="2019-10-25T21:21:00Z"/>
        </w:rPr>
      </w:pPr>
      <w:ins w:id="1604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605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606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607" w:author="超 杨" w:date="2019-10-25T21:21:00Z"/>
        </w:rPr>
      </w:pPr>
      <w:ins w:id="1608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609" w:author="超 杨" w:date="2019-10-25T21:21:00Z"/>
        </w:rPr>
      </w:pPr>
      <w:ins w:id="1610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611" w:author="超 杨" w:date="2019-10-25T21:21:00Z"/>
        </w:rPr>
      </w:pPr>
      <w:ins w:id="1612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 w:rsidP="002F4F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613" w:author="超 杨" w:date="2019-10-29T18:03:00Z"/>
        </w:rPr>
        <w:pPrChange w:id="1614" w:author="超 杨" w:date="2019-10-29T18:03:00Z">
          <w:pPr>
            <w:spacing w:before="240" w:after="120"/>
          </w:pPr>
        </w:pPrChange>
      </w:pPr>
      <w:ins w:id="1615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616" w:author="超 杨" w:date="2019-10-25T21:21:00Z"/>
        </w:rPr>
      </w:pPr>
      <w:ins w:id="1617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618" w:author="超 杨" w:date="2019-10-25T21:21:00Z"/>
        </w:rPr>
        <w:pPrChange w:id="1619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620" w:author="超 杨" w:date="2019-10-25T21:21:00Z"/>
        </w:rPr>
        <w:pPrChange w:id="1621" w:author="超 杨" w:date="2019-10-25T21:21:00Z">
          <w:pPr>
            <w:pStyle w:val="21"/>
          </w:pPr>
        </w:pPrChange>
      </w:pPr>
      <w:ins w:id="1622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623" w:author="超 杨" w:date="2019-10-25T21:21:00Z"/>
        </w:rPr>
        <w:pPrChange w:id="1624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625" w:author="超 杨" w:date="2019-10-25T21:21:00Z"/>
        </w:rPr>
        <w:pPrChange w:id="1626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627" w:author="超 杨" w:date="2019-10-25T21:21:00Z"/>
        </w:rPr>
        <w:pPrChange w:id="1628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629" w:author="超 杨" w:date="2019-10-25T21:21:00Z"/>
        </w:rPr>
        <w:pPrChange w:id="1630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631" w:author="超 杨" w:date="2019-10-25T21:21:00Z"/>
        </w:rPr>
        <w:pPrChange w:id="1632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633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634" w:author="超 杨" w:date="2019-10-24T18:29:00Z">
          <w:pPr>
            <w:pStyle w:val="21"/>
          </w:pPr>
        </w:pPrChange>
      </w:pPr>
      <w:del w:id="1635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F6426C">
      <w:pPr>
        <w:pStyle w:val="21"/>
        <w:rPr>
          <w:ins w:id="1636" w:author="超 杨" w:date="2019-10-30T11:25:00Z"/>
        </w:rPr>
      </w:pPr>
      <w:r w:rsidRPr="00F6426C">
        <w:t xml:space="preserve">8.8  </w:t>
      </w:r>
      <w:ins w:id="1637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638" w:author="超 杨" w:date="2019-10-30T11:25:00Z"/>
          <w:rFonts w:hint="eastAsia"/>
        </w:rPr>
      </w:pPr>
      <w:ins w:id="163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B84B53" w:rsidRDefault="00B84B53" w:rsidP="00B84B53">
      <w:pPr>
        <w:rPr>
          <w:rPrChange w:id="1640" w:author="超 杨" w:date="2019-10-30T11:25:00Z">
            <w:rPr/>
          </w:rPrChange>
        </w:rPr>
        <w:pPrChange w:id="1641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642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643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175C88C7" w14:textId="66AB5154" w:rsidR="00F6426C" w:rsidRDefault="00BC1639" w:rsidP="00F6426C">
      <w:pPr>
        <w:pStyle w:val="21"/>
      </w:pPr>
      <w:ins w:id="1644" w:author="超 杨" w:date="2019-10-25T07:03:00Z">
        <w:r>
          <w:t>////</w:t>
        </w:r>
      </w:ins>
      <w:r w:rsidR="00F6426C" w:rsidRPr="00F6426C">
        <w:t xml:space="preserve">8.10  </w:t>
      </w:r>
      <w:r w:rsidR="00F6426C"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43D12A08" w:rsidR="00F6426C" w:rsidRPr="00F6426C" w:rsidRDefault="00F6426C">
      <w:pPr>
        <w:pStyle w:val="21"/>
        <w:pPrChange w:id="1645" w:author="超 杨" w:date="2019-10-25T20:50:00Z">
          <w:pPr>
            <w:pStyle w:val="1"/>
          </w:pPr>
        </w:pPrChange>
      </w:pPr>
      <w:del w:id="1646" w:author="超 杨" w:date="2019-10-25T20:50:00Z">
        <w:r w:rsidRPr="00F6426C" w:rsidDel="00DB47AB">
          <w:rPr>
            <w:rFonts w:hint="eastAsia"/>
          </w:rPr>
          <w:lastRenderedPageBreak/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ins w:id="1647" w:author="超 杨" w:date="2019-10-25T20:50:00Z">
        <w:r w:rsidR="00DB47AB">
          <w:t>8.9</w:t>
        </w:r>
      </w:ins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0F436572" w:rsidR="00F6426C" w:rsidRDefault="00F6426C">
      <w:pPr>
        <w:rPr>
          <w:rFonts w:ascii="黑体" w:eastAsia="黑体" w:hAnsi="黑体" w:cs="Times New Roman"/>
          <w:kern w:val="2"/>
          <w:sz w:val="24"/>
          <w:szCs w:val="24"/>
        </w:rPr>
        <w:pPrChange w:id="1648" w:author="超 杨" w:date="2019-10-25T20:51:00Z">
          <w:pPr>
            <w:pStyle w:val="21"/>
          </w:pPr>
        </w:pPrChange>
      </w:pPr>
      <w:r w:rsidRPr="00F6426C">
        <w:t xml:space="preserve">9.1  </w:t>
      </w:r>
      <w:r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649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650" w:author="超 杨" w:date="2019-10-25T20:51:00Z">
          <w:pPr>
            <w:pStyle w:val="21"/>
          </w:pPr>
        </w:pPrChange>
      </w:pPr>
      <w:del w:id="1651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652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653" w:author="超 杨" w:date="2019-10-25T20:51:00Z">
          <w:pPr>
            <w:pStyle w:val="21"/>
          </w:pPr>
        </w:pPrChange>
      </w:pPr>
      <w:del w:id="1654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655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656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657" w:author="超 杨" w:date="2019-10-25T20:51:00Z">
          <w:pPr>
            <w:pStyle w:val="21"/>
          </w:pPr>
        </w:pPrChange>
      </w:pPr>
      <w:del w:id="1658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659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660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661" w:author="超 杨" w:date="2019-10-25T20:51:00Z">
          <w:pPr>
            <w:pStyle w:val="21"/>
          </w:pPr>
        </w:pPrChange>
      </w:pPr>
      <w:del w:id="1662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4D4D96D1" w:rsidR="00F6426C" w:rsidRDefault="00FD7AB1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663" w:author="超 杨" w:date="2019-11-15T18:13:00Z">
        <w:r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lastRenderedPageBreak/>
          <w:t>////</w:t>
        </w:r>
      </w:ins>
      <w:r w:rsidR="00F6426C"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="00F6426C"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="00F6426C"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="00F6426C"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="00F6426C"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="00F6426C"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4967B4F3" w14:textId="6BF8B91B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1664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665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lastRenderedPageBreak/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1666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667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6551732" w14:textId="77777777" w:rsidR="00FD7AB1" w:rsidRDefault="00FD7AB1" w:rsidP="00F6426C">
      <w:pPr>
        <w:pStyle w:val="1"/>
        <w:rPr>
          <w:ins w:id="1668" w:author="超 杨" w:date="2019-11-15T18:13:00Z"/>
        </w:rPr>
      </w:pP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6727188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D1B864F" w14:textId="37996A06" w:rsidR="002C43FA" w:rsidRDefault="002C43FA" w:rsidP="002C43FA">
      <w:pPr>
        <w:pStyle w:val="1"/>
        <w:rPr>
          <w:ins w:id="1669" w:author="超 杨" w:date="2019-11-12T14:48:00Z"/>
        </w:rPr>
      </w:pPr>
      <w:ins w:id="1670" w:author="超 杨" w:date="2019-11-12T14:48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增加导入</w:t>
        </w:r>
        <w:r>
          <w:t>/</w:t>
        </w:r>
        <w:r>
          <w:rPr>
            <w:rFonts w:hint="eastAsia"/>
          </w:rPr>
          <w:t>导出</w:t>
        </w:r>
        <w:r>
          <w:t>WDB</w:t>
        </w:r>
      </w:ins>
    </w:p>
    <w:p w14:paraId="1B27B370" w14:textId="77777777" w:rsidR="002C43FA" w:rsidRDefault="002C43FA" w:rsidP="00F6426C">
      <w:pPr>
        <w:pStyle w:val="1"/>
        <w:rPr>
          <w:ins w:id="1671" w:author="超 杨" w:date="2019-11-12T14:48:00Z"/>
        </w:rPr>
      </w:pPr>
    </w:p>
    <w:p w14:paraId="2BA8CAC2" w14:textId="1DD206FB" w:rsidR="00F6426C" w:rsidDel="00C523A8" w:rsidRDefault="00F6426C" w:rsidP="00F6426C">
      <w:pPr>
        <w:pStyle w:val="1"/>
        <w:rPr>
          <w:del w:id="1672" w:author="超 杨" w:date="2019-11-12T12:39:00Z"/>
        </w:rPr>
      </w:pPr>
      <w:del w:id="1673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 w:rsidP="00C523A8">
      <w:pPr>
        <w:rPr>
          <w:del w:id="1674" w:author="超 杨" w:date="2019-11-12T12:39:00Z"/>
          <w:rFonts w:hint="eastAsia"/>
        </w:rPr>
        <w:pPrChange w:id="1675" w:author="超 杨" w:date="2019-11-12T12:39:00Z">
          <w:pPr/>
        </w:pPrChange>
      </w:pPr>
    </w:p>
    <w:p w14:paraId="05773957" w14:textId="1EF6C92A" w:rsidR="00F6426C" w:rsidDel="00C523A8" w:rsidRDefault="00F6426C" w:rsidP="00817B08">
      <w:pPr>
        <w:pStyle w:val="21"/>
        <w:rPr>
          <w:del w:id="1676" w:author="超 杨" w:date="2019-11-12T12:39:00Z"/>
        </w:rPr>
      </w:pPr>
      <w:del w:id="1677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1678" w:author="超 杨" w:date="2019-11-12T12:39:00Z"/>
        </w:rPr>
      </w:pPr>
    </w:p>
    <w:p w14:paraId="49DF6F4F" w14:textId="37046E91" w:rsidR="00F6426C" w:rsidDel="00C523A8" w:rsidRDefault="00F6426C" w:rsidP="00817B08">
      <w:pPr>
        <w:pStyle w:val="21"/>
        <w:rPr>
          <w:del w:id="1679" w:author="超 杨" w:date="2019-11-12T12:39:00Z"/>
        </w:rPr>
      </w:pPr>
      <w:del w:id="1680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1681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1682" w:author="超 杨" w:date="2019-11-12T12:39:00Z"/>
          <w:noProof/>
        </w:rPr>
      </w:pPr>
      <w:del w:id="1683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1684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1685" w:author="超 杨" w:date="2019-11-12T12:39:00Z"/>
          <w:noProof/>
        </w:rPr>
      </w:pPr>
      <w:del w:id="1686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1687" w:author="超 杨" w:date="2019-11-12T12:39:00Z"/>
        </w:rPr>
      </w:pPr>
    </w:p>
    <w:p w14:paraId="61F24682" w14:textId="5A4E32CA" w:rsidR="00F6426C" w:rsidDel="00C523A8" w:rsidRDefault="00F6426C" w:rsidP="00817B08">
      <w:pPr>
        <w:pStyle w:val="21"/>
        <w:rPr>
          <w:del w:id="1688" w:author="超 杨" w:date="2019-11-12T12:39:00Z"/>
        </w:rPr>
      </w:pPr>
      <w:del w:id="1689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1690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1691" w:author="超 杨" w:date="2019-11-12T12:39:00Z"/>
          <w:noProof/>
        </w:rPr>
      </w:pPr>
      <w:del w:id="1692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1693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1694" w:author="超 杨" w:date="2019-11-12T12:39:00Z"/>
          <w:noProof/>
        </w:rPr>
      </w:pPr>
      <w:del w:id="1695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1696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1697" w:author="超 杨" w:date="2019-11-12T12:39:00Z"/>
          <w:noProof/>
        </w:rPr>
      </w:pPr>
      <w:del w:id="1698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1699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1700" w:author="超 杨" w:date="2019-11-12T12:39:00Z"/>
        </w:rPr>
      </w:pPr>
      <w:del w:id="1701" w:author="超 杨" w:date="2019-11-12T12:39:00Z">
        <w:r w:rsidDel="00C523A8">
          <w:br w:type="page"/>
        </w:r>
      </w:del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36373" w14:textId="77777777" w:rsidR="00E112A0" w:rsidRDefault="00E112A0" w:rsidP="00E112A0">
      <w:pPr>
        <w:rPr>
          <w:ins w:id="1702" w:author="超 杨" w:date="2019-10-30T08:00:00Z"/>
          <w:rFonts w:hint="eastAsia"/>
        </w:rPr>
      </w:pPr>
      <w:ins w:id="1703" w:author="超 杨" w:date="2019-10-30T08:00:00Z">
        <w:r>
          <w:rPr>
            <w:rFonts w:hint="eastAsia"/>
          </w:rPr>
          <w:t>（</w:t>
        </w:r>
      </w:ins>
    </w:p>
    <w:p w14:paraId="1B7AF41E" w14:textId="77777777" w:rsidR="00E112A0" w:rsidRDefault="00E112A0" w:rsidP="00E112A0">
      <w:pPr>
        <w:rPr>
          <w:ins w:id="1704" w:author="超 杨" w:date="2019-10-30T08:00:00Z"/>
        </w:rPr>
      </w:pPr>
      <w:ins w:id="1705" w:author="超 杨" w:date="2019-10-30T08:00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56F3E55C" w14:textId="77777777" w:rsidR="00E112A0" w:rsidRPr="00817B08" w:rsidRDefault="00E112A0" w:rsidP="00E112A0">
      <w:pPr>
        <w:rPr>
          <w:ins w:id="1706" w:author="超 杨" w:date="2019-10-30T08:00:00Z"/>
          <w:rFonts w:hint="eastAsia"/>
        </w:rPr>
      </w:pPr>
      <w:ins w:id="1707" w:author="超 杨" w:date="2019-10-30T08:00:00Z">
        <w:r>
          <w:rPr>
            <w:rFonts w:hint="eastAsia"/>
          </w:rPr>
          <w:t>）</w:t>
        </w:r>
      </w:ins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17086D0" w:rsidR="00F6426C" w:rsidRDefault="00982D67" w:rsidP="00F6426C">
      <w:pPr>
        <w:pStyle w:val="1"/>
        <w:rPr>
          <w:ins w:id="1708" w:author="超 杨" w:date="2019-10-18T10:18:00Z"/>
        </w:rPr>
      </w:pPr>
      <w:ins w:id="1709" w:author="超 杨" w:date="2019-11-15T18:12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18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增加“导入”／“导出”功能</w:t>
      </w:r>
    </w:p>
    <w:p w14:paraId="4DFED8DD" w14:textId="77777777" w:rsidR="00102E66" w:rsidRDefault="00102E66">
      <w:pPr>
        <w:rPr>
          <w:ins w:id="1710" w:author="超 杨" w:date="2019-10-18T10:18:00Z"/>
        </w:rPr>
        <w:pPrChange w:id="1711" w:author="超 杨" w:date="2019-10-18T10:18:00Z">
          <w:pPr>
            <w:pStyle w:val="1"/>
          </w:pPr>
        </w:pPrChange>
      </w:pPr>
    </w:p>
    <w:p w14:paraId="3EFE50DF" w14:textId="77777777" w:rsidR="00F15CE6" w:rsidRDefault="00102E66">
      <w:pPr>
        <w:rPr>
          <w:ins w:id="1712" w:author="超 杨" w:date="2019-10-18T10:22:00Z"/>
        </w:rPr>
        <w:pPrChange w:id="1713" w:author="超 杨" w:date="2019-10-18T10:18:00Z">
          <w:pPr>
            <w:pStyle w:val="1"/>
          </w:pPr>
        </w:pPrChange>
      </w:pPr>
      <w:ins w:id="1714" w:author="超 杨" w:date="2019-10-18T10:18:00Z">
        <w:r>
          <w:rPr>
            <w:rFonts w:hint="eastAsia"/>
          </w:rPr>
          <w:t>（</w:t>
        </w:r>
        <w:r>
          <w:t xml:space="preserve">note: </w:t>
        </w:r>
        <w:proofErr w:type="spellStart"/>
        <w:r>
          <w:t>Dto</w:t>
        </w:r>
        <w:proofErr w:type="spellEnd"/>
        <w:r>
          <w:t xml:space="preserve"> type, domain type, serialization, deserialization</w:t>
        </w:r>
      </w:ins>
    </w:p>
    <w:p w14:paraId="3EE26B9A" w14:textId="77777777" w:rsidR="00F15CE6" w:rsidRDefault="00F15CE6">
      <w:pPr>
        <w:rPr>
          <w:ins w:id="1715" w:author="超 杨" w:date="2019-10-18T10:22:00Z"/>
        </w:rPr>
        <w:pPrChange w:id="1716" w:author="超 杨" w:date="2019-10-18T10:26:00Z">
          <w:pPr>
            <w:pStyle w:val="1"/>
          </w:pPr>
        </w:pPrChange>
      </w:pPr>
    </w:p>
    <w:p w14:paraId="0F46C91E" w14:textId="64D23CF7" w:rsidR="00F15CE6" w:rsidRDefault="00F15CE6">
      <w:pPr>
        <w:rPr>
          <w:ins w:id="1717" w:author="超 杨" w:date="2019-10-18T10:22:00Z"/>
        </w:rPr>
        <w:pPrChange w:id="1718" w:author="超 杨" w:date="2019-10-18T10:28:00Z">
          <w:pPr>
            <w:pStyle w:val="1"/>
          </w:pPr>
        </w:pPrChange>
      </w:pPr>
      <w:ins w:id="1719" w:author="超 杨" w:date="2019-10-18T10:22:00Z">
        <w:r>
          <w:rPr>
            <w:rFonts w:hint="eastAsia"/>
          </w:rPr>
          <w:t>ref</w:t>
        </w:r>
        <w:r>
          <w:t xml:space="preserve">er to </w:t>
        </w:r>
      </w:ins>
      <w:ins w:id="1720" w:author="超 杨" w:date="2019-10-18T10:28:00Z">
        <w:r w:rsidR="00E442B6">
          <w:rPr>
            <w:rFonts w:hint="eastAsia"/>
          </w:rPr>
          <w:t>《</w:t>
        </w:r>
      </w:ins>
      <w:ins w:id="1721" w:author="超 杨" w:date="2019-10-18T10:22:00Z">
        <w:r w:rsidR="00E442B6">
          <w:t>Domain Modeling</w:t>
        </w:r>
      </w:ins>
      <w:ins w:id="1722" w:author="超 杨" w:date="2019-10-18T10:28:00Z">
        <w:r w:rsidR="00E442B6">
          <w:rPr>
            <w:rFonts w:hint="eastAsia"/>
          </w:rPr>
          <w:t>》－》</w:t>
        </w:r>
      </w:ins>
      <w:ins w:id="1723" w:author="超 杨" w:date="2019-10-18T10:22:00Z">
        <w:r>
          <w:t xml:space="preserve"> serialization</w:t>
        </w:r>
      </w:ins>
    </w:p>
    <w:p w14:paraId="44D28148" w14:textId="3D714EA2" w:rsidR="00102E66" w:rsidRDefault="00102E66">
      <w:pPr>
        <w:rPr>
          <w:ins w:id="1724" w:author="超 杨" w:date="2019-10-18T10:18:00Z"/>
        </w:rPr>
        <w:pPrChange w:id="1725" w:author="超 杨" w:date="2019-10-18T10:26:00Z">
          <w:pPr>
            <w:pStyle w:val="1"/>
          </w:pPr>
        </w:pPrChange>
      </w:pPr>
      <w:ins w:id="1726" w:author="超 杨" w:date="2019-10-18T10:18:00Z">
        <w:r>
          <w:rPr>
            <w:rFonts w:hint="eastAsia"/>
          </w:rPr>
          <w:t>）</w:t>
        </w:r>
      </w:ins>
    </w:p>
    <w:p w14:paraId="7A0EA889" w14:textId="77777777" w:rsidR="00102E66" w:rsidRDefault="00102E66">
      <w:pPr>
        <w:rPr>
          <w:ins w:id="1727" w:author="超 杨" w:date="2019-10-18T10:18:00Z"/>
        </w:rPr>
        <w:pPrChange w:id="1728" w:author="超 杨" w:date="2019-10-18T10:18:00Z">
          <w:pPr>
            <w:pStyle w:val="1"/>
          </w:pPr>
        </w:pPrChange>
      </w:pPr>
    </w:p>
    <w:p w14:paraId="1F64778C" w14:textId="77777777" w:rsidR="00102E66" w:rsidRPr="00F15CE6" w:rsidRDefault="00102E66">
      <w:pPr>
        <w:pPrChange w:id="1729" w:author="超 杨" w:date="2019-10-18T10:18:00Z">
          <w:pPr>
            <w:pStyle w:val="1"/>
          </w:pPr>
        </w:pPrChange>
      </w:pP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5AF48B17" w:rsidR="00817B08" w:rsidRDefault="00F531A6">
      <w:pPr>
        <w:rPr>
          <w:noProof/>
        </w:rPr>
      </w:pPr>
      <w:ins w:id="1730" w:author="超 杨" w:date="2019-10-24T07:47:00Z">
        <w:r>
          <w:rPr>
            <w:rFonts w:hint="eastAsia"/>
            <w:noProof/>
          </w:rPr>
          <w:t>（支持</w:t>
        </w:r>
        <w:r>
          <w:rPr>
            <w:noProof/>
          </w:rPr>
          <w:t xml:space="preserve">indices type -. </w:t>
        </w:r>
      </w:ins>
      <w:ins w:id="1731" w:author="超 杨" w:date="2019-10-24T07:48:00Z">
        <w:r w:rsidR="00FE37DC">
          <w:rPr>
            <w:noProof/>
          </w:rPr>
          <w:t xml:space="preserve">Short and </w:t>
        </w:r>
      </w:ins>
      <w:ins w:id="1732" w:author="超 杨" w:date="2019-10-24T07:47:00Z">
        <w:r w:rsidR="00FE37DC">
          <w:rPr>
            <w:noProof/>
          </w:rPr>
          <w:t>I</w:t>
        </w:r>
        <w:r>
          <w:rPr>
            <w:noProof/>
          </w:rPr>
          <w:t>nt</w:t>
        </w:r>
        <w:r>
          <w:rPr>
            <w:rFonts w:hint="eastAsia"/>
            <w:noProof/>
          </w:rPr>
          <w:t>）</w:t>
        </w:r>
      </w:ins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lastRenderedPageBreak/>
        <w:br w:type="page"/>
      </w:r>
    </w:p>
    <w:p w14:paraId="64E28DEA" w14:textId="6E14CB15" w:rsidR="00F6426C" w:rsidRPr="00F6426C" w:rsidRDefault="00F437C1" w:rsidP="00F6426C">
      <w:pPr>
        <w:pStyle w:val="1"/>
      </w:pPr>
      <w:ins w:id="1733" w:author="超 杨" w:date="2019-11-15T18:13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19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t>给</w:t>
      </w:r>
      <w:r w:rsidR="00F6426C"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006EBE0C" w:rsidR="00F6426C" w:rsidRDefault="00D414A1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734" w:author="超 杨" w:date="2019-11-15T18:13:00Z">
        <w:r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lastRenderedPageBreak/>
          <w:t>////</w:t>
        </w:r>
      </w:ins>
      <w:r w:rsidR="00F6426C"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="00F6426C"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="00F6426C"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="00F6426C"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="00F6426C"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="00F6426C"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1C3C53C0" w:rsidR="00F6426C" w:rsidRDefault="00873529" w:rsidP="00F6426C">
      <w:pPr>
        <w:pStyle w:val="1"/>
      </w:pPr>
      <w:ins w:id="1735" w:author="超 杨" w:date="2019-10-31T10:32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t>给</w:t>
      </w:r>
      <w:r w:rsidR="00F6426C"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51659EBA" w:rsidR="00F6426C" w:rsidRDefault="00873529" w:rsidP="00F6426C">
      <w:pPr>
        <w:pStyle w:val="1"/>
      </w:pPr>
      <w:ins w:id="1736" w:author="超 杨" w:date="2019-10-31T10:32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21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增强编辑器的</w:t>
      </w:r>
      <w:r w:rsidR="00F6426C" w:rsidRPr="00F6426C">
        <w:t>Scene View</w:t>
      </w:r>
      <w:r w:rsidR="00F6426C" w:rsidRPr="00F6426C">
        <w:rPr>
          <w:rFonts w:hint="eastAsia"/>
        </w:rPr>
        <w:t>的渲染</w:t>
      </w:r>
      <w:r w:rsidR="00F6426C"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5E7DCC41" w:rsidR="00F6426C" w:rsidRPr="00F6426C" w:rsidRDefault="00FE7F7F" w:rsidP="00F6426C">
      <w:pPr>
        <w:pStyle w:val="1"/>
      </w:pPr>
      <w:ins w:id="1737" w:author="超 杨" w:date="2019-11-15T18:16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23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t>让</w:t>
      </w:r>
      <w:r w:rsidR="00F6426C" w:rsidRPr="00F6426C">
        <w:rPr>
          <w:rFonts w:hint="eastAsia"/>
        </w:rPr>
        <w:t>编辑器支持</w:t>
      </w:r>
      <w:r w:rsidR="00F6426C"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132BE43A" w14:textId="0C6CB479" w:rsidR="008E014A" w:rsidRDefault="008E014A" w:rsidP="00817B08">
      <w:pPr>
        <w:rPr>
          <w:ins w:id="1738" w:author="超 杨" w:date="2019-10-19T16:28:00Z"/>
        </w:rPr>
      </w:pPr>
      <w:ins w:id="1739" w:author="超 杨" w:date="2019-10-19T16:28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proofErr w:type="spellStart"/>
        <w:r>
          <w:t>shader</w:t>
        </w:r>
        <w:proofErr w:type="spellEnd"/>
        <w:r>
          <w:rPr>
            <w:rFonts w:hint="eastAsia"/>
          </w:rPr>
          <w:t>）来实现）</w:t>
        </w:r>
      </w:ins>
    </w:p>
    <w:p w14:paraId="7CAC4DD7" w14:textId="6079D68B" w:rsidR="00817B08" w:rsidRDefault="005F2331" w:rsidP="00817B08">
      <w:pPr>
        <w:rPr>
          <w:ins w:id="1740" w:author="超 杨" w:date="2019-10-19T16:28:00Z"/>
        </w:rPr>
      </w:pPr>
      <w:ins w:id="1741" w:author="超 杨" w:date="2019-10-18T10:41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/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7C3FAC" w:rsidRDefault="007C3FAC" w:rsidP="008B5E11">
      <w:pPr>
        <w:ind w:firstLine="400"/>
      </w:pPr>
      <w:r>
        <w:separator/>
      </w:r>
    </w:p>
  </w:endnote>
  <w:endnote w:type="continuationSeparator" w:id="0">
    <w:p w14:paraId="7407A4B8" w14:textId="77777777" w:rsidR="007C3FAC" w:rsidRDefault="007C3FAC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7C3FAC" w:rsidRDefault="007C3FAC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7C3FAC" w:rsidRDefault="007C3FAC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7C3FAC" w:rsidRDefault="007C3FAC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7C3FAC" w:rsidRDefault="007C3FAC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7C3FAC" w:rsidRDefault="007C3FAC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7C3FAC" w:rsidRPr="008B5E11" w:rsidRDefault="007C3FAC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7C3FAC" w:rsidRPr="008B5E11" w:rsidRDefault="007C3FAC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7C3FAC" w:rsidRDefault="007C3FAC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5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9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9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9"/>
    <w:lvlOverride w:ilvl="0">
      <w:startOverride w:val="44"/>
    </w:lvlOverride>
  </w:num>
  <w:num w:numId="8">
    <w:abstractNumId w:val="15"/>
  </w:num>
  <w:num w:numId="9">
    <w:abstractNumId w:val="7"/>
  </w:num>
  <w:num w:numId="10">
    <w:abstractNumId w:val="6"/>
  </w:num>
  <w:num w:numId="11">
    <w:abstractNumId w:val="17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0"/>
  </w:num>
  <w:num w:numId="17">
    <w:abstractNumId w:val="14"/>
  </w:num>
  <w:num w:numId="18">
    <w:abstractNumId w:val="18"/>
  </w:num>
  <w:num w:numId="19">
    <w:abstractNumId w:val="3"/>
  </w:num>
  <w:num w:numId="20">
    <w:abstractNumId w:val="5"/>
  </w:num>
  <w:num w:numId="21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75E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41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31E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3CF"/>
    <w:rsid w:val="00220F29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4EE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4FB9"/>
    <w:rsid w:val="002F537C"/>
    <w:rsid w:val="00301ED8"/>
    <w:rsid w:val="00302029"/>
    <w:rsid w:val="00302253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2754"/>
    <w:rsid w:val="003527A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3D13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0D6"/>
    <w:rsid w:val="00405273"/>
    <w:rsid w:val="00405C4F"/>
    <w:rsid w:val="004071DE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2008C"/>
    <w:rsid w:val="00420892"/>
    <w:rsid w:val="004216D3"/>
    <w:rsid w:val="004220D2"/>
    <w:rsid w:val="004233F7"/>
    <w:rsid w:val="00424473"/>
    <w:rsid w:val="00424538"/>
    <w:rsid w:val="00425157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1AE6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551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1F78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4260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A81"/>
    <w:rsid w:val="008950CB"/>
    <w:rsid w:val="00897C6D"/>
    <w:rsid w:val="00897EF6"/>
    <w:rsid w:val="008A0971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3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7E0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57F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5CB"/>
    <w:rsid w:val="00A70A0C"/>
    <w:rsid w:val="00A71466"/>
    <w:rsid w:val="00A72391"/>
    <w:rsid w:val="00A751BF"/>
    <w:rsid w:val="00A773C0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5DE9"/>
    <w:rsid w:val="00AB60E7"/>
    <w:rsid w:val="00AB64CC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CC7"/>
    <w:rsid w:val="00B4515A"/>
    <w:rsid w:val="00B45AA6"/>
    <w:rsid w:val="00B45EC9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268"/>
    <w:rsid w:val="00BA6C48"/>
    <w:rsid w:val="00BA7CAD"/>
    <w:rsid w:val="00BA7E42"/>
    <w:rsid w:val="00BA7EA3"/>
    <w:rsid w:val="00BB10A3"/>
    <w:rsid w:val="00BB1BC3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D20CD"/>
    <w:rsid w:val="00BD34B8"/>
    <w:rsid w:val="00BD5BDB"/>
    <w:rsid w:val="00BD6B1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3A8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D7"/>
    <w:rsid w:val="00C81B2F"/>
    <w:rsid w:val="00C821F9"/>
    <w:rsid w:val="00C830F9"/>
    <w:rsid w:val="00C84152"/>
    <w:rsid w:val="00C84FB6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C7630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4A1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428F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7AB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50C7"/>
    <w:rsid w:val="00DF5466"/>
    <w:rsid w:val="00DF6BC7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077D7"/>
    <w:rsid w:val="00E10B41"/>
    <w:rsid w:val="00E10F02"/>
    <w:rsid w:val="00E11173"/>
    <w:rsid w:val="00E112A0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C1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89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5E538-F4CA-144F-AF73-75D7D63F5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57</Pages>
  <Words>2551</Words>
  <Characters>14542</Characters>
  <Application>Microsoft Macintosh Word</Application>
  <DocSecurity>0</DocSecurity>
  <Lines>121</Lines>
  <Paragraphs>34</Paragraphs>
  <ScaleCrop>false</ScaleCrop>
  <Company>gg</Company>
  <LinksUpToDate>false</LinksUpToDate>
  <CharactersWithSpaces>17059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26</cp:revision>
  <cp:lastPrinted>2010-05-24T05:44:00Z</cp:lastPrinted>
  <dcterms:created xsi:type="dcterms:W3CDTF">2019-11-15T06:52:00Z</dcterms:created>
  <dcterms:modified xsi:type="dcterms:W3CDTF">2019-11-15T14:19:00Z</dcterms:modified>
</cp:coreProperties>
</file>