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  <w:ins w:id="0" w:author="超 杨" w:date="2019-11-21T10:35:00Z">
        <w:r>
          <w:rPr>
            <w:rFonts w:eastAsia="Arial Unicode MS" w:cs="宋体"/>
            <w:noProof/>
            <w:color w:val="000000"/>
            <w:sz w:val="32"/>
            <w:szCs w:val="32"/>
            <w:shd w:val="clear" w:color="auto" w:fill="auto"/>
          </w:rPr>
          <w:softHyphen/>
        </w:r>
      </w:ins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>
      <w:pPr>
        <w:rPr>
          <w:ins w:id="1" w:author="超 杨" w:date="2019-11-16T09:56:00Z"/>
          <w:webHidden/>
          <w:shd w:val="clear" w:color="auto" w:fill="auto"/>
        </w:rPr>
        <w:pPrChange w:id="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>
      <w:pPr>
        <w:rPr>
          <w:ins w:id="3" w:author="超 杨" w:date="2019-11-18T17:35:00Z"/>
          <w:webHidden/>
          <w:shd w:val="clear" w:color="auto" w:fill="auto"/>
        </w:rPr>
        <w:pPrChange w:id="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" w:author="超 杨" w:date="2019-11-18T17:35:00Z">
        <w:r>
          <w:rPr>
            <w:rFonts w:hint="eastAsia"/>
            <w:webHidden/>
            <w:shd w:val="clear" w:color="auto" w:fill="auto"/>
          </w:rPr>
          <w:lastRenderedPageBreak/>
          <w:t>／＊</w:t>
        </w:r>
      </w:ins>
    </w:p>
    <w:p w14:paraId="2957DB52" w14:textId="76A53656" w:rsidR="002747AE" w:rsidRDefault="002747AE">
      <w:pPr>
        <w:rPr>
          <w:ins w:id="6" w:author="超 杨" w:date="2019-11-16T09:56:00Z"/>
          <w:webHidden/>
          <w:shd w:val="clear" w:color="auto" w:fill="auto"/>
        </w:rPr>
        <w:pPrChange w:id="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" w:author="超 杨" w:date="2019-11-16T09:56:00Z">
        <w:r>
          <w:rPr>
            <w:rFonts w:hint="eastAsia"/>
            <w:webHidden/>
            <w:shd w:val="clear" w:color="auto" w:fill="auto"/>
          </w:rPr>
          <w:t>（</w:t>
        </w:r>
      </w:ins>
    </w:p>
    <w:p w14:paraId="61C74E56" w14:textId="79C1285A" w:rsidR="002747AE" w:rsidRDefault="002747AE">
      <w:pPr>
        <w:rPr>
          <w:ins w:id="9" w:author="超 杨" w:date="2019-11-16T09:56:00Z"/>
          <w:webHidden/>
          <w:shd w:val="clear" w:color="auto" w:fill="auto"/>
        </w:rPr>
        <w:pPrChange w:id="1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" w:author="超 杨" w:date="2019-11-16T09:56:00Z">
        <w:r>
          <w:rPr>
            <w:rFonts w:hint="eastAsia"/>
            <w:webHidden/>
            <w:shd w:val="clear" w:color="auto" w:fill="auto"/>
          </w:rPr>
          <w:t>本书应用场景：</w:t>
        </w:r>
      </w:ins>
    </w:p>
    <w:p w14:paraId="02360E0B" w14:textId="02ACB6FD" w:rsidR="002747AE" w:rsidRDefault="002747AE">
      <w:pPr>
        <w:rPr>
          <w:ins w:id="12" w:author="超 杨" w:date="2019-11-16T09:57:00Z"/>
          <w:webHidden/>
          <w:shd w:val="clear" w:color="auto" w:fill="auto"/>
        </w:rPr>
        <w:pPrChange w:id="1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" w:author="超 杨" w:date="2019-11-16T09:56:00Z">
        <w:r>
          <w:rPr>
            <w:webHidden/>
            <w:shd w:val="clear" w:color="auto" w:fill="auto"/>
          </w:rPr>
          <w:t>pc</w:t>
        </w:r>
      </w:ins>
      <w:ins w:id="15" w:author="超 杨" w:date="2019-11-16T09:57:00Z">
        <w:r>
          <w:rPr>
            <w:rFonts w:hint="eastAsia"/>
            <w:webHidden/>
            <w:shd w:val="clear" w:color="auto" w:fill="auto"/>
          </w:rPr>
          <w:t>端：</w:t>
        </w:r>
        <w:r>
          <w:rPr>
            <w:webHidden/>
            <w:shd w:val="clear" w:color="auto" w:fill="auto"/>
          </w:rPr>
          <w:t>web</w:t>
        </w:r>
        <w:r>
          <w:rPr>
            <w:rFonts w:hint="eastAsia"/>
            <w:webHidden/>
            <w:shd w:val="clear" w:color="auto" w:fill="auto"/>
          </w:rPr>
          <w:t>应用</w:t>
        </w:r>
      </w:ins>
    </w:p>
    <w:p w14:paraId="36F4B491" w14:textId="3EAA8D61" w:rsidR="002747AE" w:rsidRDefault="002747AE">
      <w:pPr>
        <w:rPr>
          <w:ins w:id="16" w:author="超 杨" w:date="2019-11-16T09:56:00Z"/>
          <w:webHidden/>
          <w:shd w:val="clear" w:color="auto" w:fill="auto"/>
        </w:rPr>
        <w:pPrChange w:id="1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" w:author="超 杨" w:date="2019-11-16T09:57:00Z">
        <w:r>
          <w:rPr>
            <w:webHidden/>
            <w:shd w:val="clear" w:color="auto" w:fill="auto"/>
          </w:rPr>
          <w:t>mobile</w:t>
        </w:r>
        <w:r>
          <w:rPr>
            <w:rFonts w:hint="eastAsia"/>
            <w:webHidden/>
            <w:shd w:val="clear" w:color="auto" w:fill="auto"/>
          </w:rPr>
          <w:t>端：小游戏</w:t>
        </w:r>
      </w:ins>
    </w:p>
    <w:p w14:paraId="58E0FAC2" w14:textId="77777777" w:rsidR="00E5062F" w:rsidRDefault="00E5062F">
      <w:pPr>
        <w:rPr>
          <w:ins w:id="19" w:author="超 杨" w:date="2019-11-16T10:00:00Z"/>
          <w:webHidden/>
          <w:shd w:val="clear" w:color="auto" w:fill="auto"/>
        </w:rPr>
        <w:pPrChange w:id="2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A00DCA9" w14:textId="77777777" w:rsidR="00E5062F" w:rsidRDefault="00E5062F">
      <w:pPr>
        <w:rPr>
          <w:ins w:id="21" w:author="超 杨" w:date="2019-11-16T10:00:00Z"/>
          <w:webHidden/>
          <w:shd w:val="clear" w:color="auto" w:fill="auto"/>
        </w:rPr>
        <w:pPrChange w:id="2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1E26B9" w14:textId="61A57B1A" w:rsidR="00E5062F" w:rsidRDefault="00E5062F">
      <w:pPr>
        <w:rPr>
          <w:ins w:id="23" w:author="超 杨" w:date="2019-11-16T10:00:00Z"/>
          <w:webHidden/>
          <w:shd w:val="clear" w:color="auto" w:fill="auto"/>
        </w:rPr>
        <w:pPrChange w:id="24" w:author="超 杨" w:date="2019-11-16T10:0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" w:author="超 杨" w:date="2019-11-16T10:00:00Z">
        <w:r w:rsidRPr="00E5062F">
          <w:rPr>
            <w:rFonts w:hint="eastAsia"/>
            <w:shd w:val="clear" w:color="auto" w:fill="auto"/>
          </w:rPr>
          <w:t>不与具体的平台（如微信小游戏）耦合</w:t>
        </w:r>
      </w:ins>
    </w:p>
    <w:p w14:paraId="142268BF" w14:textId="2A85958F" w:rsidR="002747AE" w:rsidRDefault="002747AE">
      <w:pPr>
        <w:rPr>
          <w:ins w:id="26" w:author="超 杨" w:date="2019-11-18T17:35:00Z"/>
          <w:webHidden/>
          <w:shd w:val="clear" w:color="auto" w:fill="auto"/>
        </w:rPr>
        <w:pPrChange w:id="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" w:author="超 杨" w:date="2019-11-16T09:56:00Z">
        <w:r>
          <w:rPr>
            <w:rFonts w:hint="eastAsia"/>
            <w:webHidden/>
            <w:shd w:val="clear" w:color="auto" w:fill="auto"/>
          </w:rPr>
          <w:t>）</w:t>
        </w:r>
      </w:ins>
    </w:p>
    <w:p w14:paraId="0F85C8BE" w14:textId="3F8000A8" w:rsidR="00BC6B1D" w:rsidRPr="006B4422" w:rsidRDefault="00BC6B1D">
      <w:pPr>
        <w:pStyle w:val="afffff8"/>
        <w:numPr>
          <w:ilvl w:val="0"/>
          <w:numId w:val="22"/>
        </w:numPr>
        <w:ind w:firstLineChars="0"/>
        <w:rPr>
          <w:ins w:id="29" w:author="超 杨" w:date="2019-11-18T17:35:00Z"/>
          <w:webHidden/>
        </w:rPr>
        <w:pPrChange w:id="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" w:author="超 杨" w:date="2019-11-18T17:35:00Z">
        <w:r w:rsidRPr="006054D3">
          <w:rPr>
            <w:rFonts w:hint="eastAsia"/>
            <w:webHidden/>
          </w:rPr>
          <w:t>／</w:t>
        </w:r>
      </w:ins>
    </w:p>
    <w:p w14:paraId="5F9057AA" w14:textId="77777777" w:rsidR="000D2840" w:rsidRDefault="000D2840">
      <w:pPr>
        <w:ind w:firstLineChars="0"/>
        <w:rPr>
          <w:ins w:id="32" w:author="超 杨" w:date="2019-11-20T12:33:00Z"/>
          <w:webHidden/>
          <w:shd w:val="clear" w:color="auto" w:fill="auto"/>
        </w:rPr>
        <w:pPrChange w:id="3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518D22" w14:textId="6B90FB56" w:rsidR="008B3F03" w:rsidRDefault="008B3F03">
      <w:pPr>
        <w:rPr>
          <w:ins w:id="34" w:author="超 杨" w:date="2019-11-18T17:35:00Z"/>
          <w:webHidden/>
          <w:shd w:val="clear" w:color="auto" w:fill="auto"/>
        </w:rPr>
        <w:pPrChange w:id="35" w:author="超 杨" w:date="2019-11-20T12:33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" w:author="超 杨" w:date="2019-11-20T12:3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7EDFF6AB" w14:textId="3506DFF0" w:rsidR="000D2840" w:rsidRDefault="000D2840">
      <w:pPr>
        <w:ind w:firstLineChars="0"/>
        <w:rPr>
          <w:ins w:id="37" w:author="超 杨" w:date="2019-11-18T17:35:00Z"/>
          <w:webHidden/>
          <w:shd w:val="clear" w:color="auto" w:fill="auto"/>
        </w:rPr>
        <w:pPrChange w:id="3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9" w:author="超 杨" w:date="2019-11-18T17:35:00Z">
        <w:r>
          <w:rPr>
            <w:rFonts w:hint="eastAsia"/>
            <w:webHidden/>
            <w:shd w:val="clear" w:color="auto" w:fill="auto"/>
          </w:rPr>
          <w:t>（</w:t>
        </w:r>
      </w:ins>
    </w:p>
    <w:p w14:paraId="75D710DB" w14:textId="67A11E6E" w:rsidR="000D2840" w:rsidRDefault="000D2840">
      <w:pPr>
        <w:ind w:firstLineChars="0"/>
        <w:rPr>
          <w:ins w:id="40" w:author="超 杨" w:date="2019-11-18T17:35:00Z"/>
          <w:webHidden/>
          <w:shd w:val="clear" w:color="auto" w:fill="auto"/>
        </w:rPr>
        <w:pPrChange w:id="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2" w:author="超 杨" w:date="2019-11-18T17:35:00Z">
        <w:r>
          <w:rPr>
            <w:rFonts w:hint="eastAsia"/>
            <w:webHidden/>
            <w:shd w:val="clear" w:color="auto" w:fill="auto"/>
          </w:rPr>
          <w:t>本书目的：</w:t>
        </w:r>
      </w:ins>
    </w:p>
    <w:p w14:paraId="2B194072" w14:textId="22CA66B8" w:rsidR="000D2840" w:rsidRDefault="000D2840">
      <w:pPr>
        <w:ind w:firstLineChars="0"/>
        <w:rPr>
          <w:ins w:id="43" w:author="超 杨" w:date="2019-11-18T17:57:00Z"/>
          <w:webHidden/>
          <w:shd w:val="clear" w:color="auto" w:fill="auto"/>
        </w:rPr>
        <w:pPrChange w:id="4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5" w:author="超 杨" w:date="2019-11-18T17:35:00Z">
        <w:r>
          <w:rPr>
            <w:rFonts w:hint="eastAsia"/>
            <w:webHidden/>
            <w:shd w:val="clear" w:color="auto" w:fill="auto"/>
          </w:rPr>
          <w:t>搭建引擎框架</w:t>
        </w:r>
        <w:r w:rsidR="00D80A46">
          <w:rPr>
            <w:rFonts w:hint="eastAsia"/>
            <w:webHidden/>
            <w:shd w:val="clear" w:color="auto" w:fill="auto"/>
          </w:rPr>
          <w:t>；</w:t>
        </w:r>
      </w:ins>
    </w:p>
    <w:p w14:paraId="713324B3" w14:textId="77777777" w:rsidR="0098651E" w:rsidRDefault="0098651E">
      <w:pPr>
        <w:ind w:firstLineChars="0"/>
        <w:rPr>
          <w:ins w:id="46" w:author="超 杨" w:date="2019-11-18T17:57:00Z"/>
          <w:webHidden/>
          <w:shd w:val="clear" w:color="auto" w:fill="auto"/>
        </w:rPr>
        <w:pPrChange w:id="4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8" w:author="超 杨" w:date="2019-11-18T17:57:00Z">
        <w:r>
          <w:rPr>
            <w:rFonts w:hint="eastAsia"/>
            <w:webHidden/>
            <w:shd w:val="clear" w:color="auto" w:fill="auto"/>
          </w:rPr>
          <w:t>（</w:t>
        </w:r>
      </w:ins>
    </w:p>
    <w:p w14:paraId="5FAAC788" w14:textId="021BDFE0" w:rsidR="0098651E" w:rsidRDefault="0098651E">
      <w:pPr>
        <w:ind w:firstLineChars="0"/>
        <w:rPr>
          <w:ins w:id="49" w:author="超 杨" w:date="2019-11-18T17:57:00Z"/>
          <w:webHidden/>
          <w:shd w:val="clear" w:color="auto" w:fill="auto"/>
        </w:rPr>
        <w:pPrChange w:id="50" w:author="超 杨" w:date="2019-11-18T18:01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1" w:author="超 杨" w:date="2019-11-18T17:57:00Z">
        <w:r>
          <w:rPr>
            <w:rFonts w:hint="eastAsia"/>
            <w:webHidden/>
            <w:shd w:val="clear" w:color="auto" w:fill="auto"/>
          </w:rPr>
          <w:t>框架足够通用</w:t>
        </w:r>
      </w:ins>
      <w:ins w:id="52" w:author="超 杨" w:date="2019-11-18T18:01:00Z">
        <w:r w:rsidR="002D7EF3">
          <w:rPr>
            <w:rFonts w:hint="eastAsia"/>
            <w:webHidden/>
            <w:shd w:val="clear" w:color="auto" w:fill="auto"/>
          </w:rPr>
          <w:t>，</w:t>
        </w:r>
      </w:ins>
      <w:ins w:id="53" w:author="超 杨" w:date="2019-11-18T17:57:00Z">
        <w:r>
          <w:rPr>
            <w:rFonts w:hint="eastAsia"/>
            <w:webHidden/>
            <w:shd w:val="clear" w:color="auto" w:fill="auto"/>
          </w:rPr>
          <w:t>扩展性强</w:t>
        </w:r>
      </w:ins>
      <w:ins w:id="54" w:author="超 杨" w:date="2019-11-18T18:01:00Z"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10CF0658" w14:textId="02685411" w:rsidR="0098651E" w:rsidRDefault="00830351">
      <w:pPr>
        <w:ind w:firstLineChars="0"/>
        <w:rPr>
          <w:ins w:id="55" w:author="超 杨" w:date="2019-11-18T17:57:00Z"/>
          <w:webHidden/>
          <w:shd w:val="clear" w:color="auto" w:fill="auto"/>
        </w:rPr>
        <w:pPrChange w:id="5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7" w:author="超 杨" w:date="2019-11-18T18:01:00Z">
        <w:r>
          <w:rPr>
            <w:rFonts w:hint="eastAsia"/>
            <w:webHidden/>
            <w:shd w:val="clear" w:color="auto" w:fill="auto"/>
          </w:rPr>
          <w:t>性能好</w:t>
        </w:r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020F9941" w14:textId="35B58C2A" w:rsidR="0098651E" w:rsidRDefault="0098651E">
      <w:pPr>
        <w:ind w:firstLineChars="0"/>
        <w:rPr>
          <w:ins w:id="58" w:author="超 杨" w:date="2019-11-18T18:04:00Z"/>
          <w:webHidden/>
          <w:shd w:val="clear" w:color="auto" w:fill="auto"/>
        </w:rPr>
        <w:pPrChange w:id="5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0" w:author="超 杨" w:date="2019-11-18T17:57:00Z">
        <w:r>
          <w:rPr>
            <w:rFonts w:hint="eastAsia"/>
            <w:webHidden/>
            <w:shd w:val="clear" w:color="auto" w:fill="auto"/>
          </w:rPr>
          <w:t>）</w:t>
        </w:r>
      </w:ins>
    </w:p>
    <w:p w14:paraId="5BDBCAD9" w14:textId="77777777" w:rsidR="000F5497" w:rsidRDefault="000F5497">
      <w:pPr>
        <w:ind w:firstLineChars="0"/>
        <w:rPr>
          <w:ins w:id="61" w:author="超 杨" w:date="2019-11-18T18:04:00Z"/>
          <w:webHidden/>
          <w:shd w:val="clear" w:color="auto" w:fill="auto"/>
        </w:rPr>
        <w:pPrChange w:id="6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294630" w14:textId="77777777" w:rsidR="00730414" w:rsidRDefault="001E2433">
      <w:pPr>
        <w:ind w:firstLineChars="0"/>
        <w:rPr>
          <w:ins w:id="63" w:author="超 杨" w:date="2019-11-18T18:05:00Z"/>
          <w:webHidden/>
          <w:shd w:val="clear" w:color="auto" w:fill="auto"/>
        </w:rPr>
        <w:pPrChange w:id="6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5" w:author="超 杨" w:date="2019-11-18T18:05:00Z">
        <w:r>
          <w:rPr>
            <w:rFonts w:hint="eastAsia"/>
            <w:webHidden/>
            <w:shd w:val="clear" w:color="auto" w:fill="auto"/>
          </w:rPr>
          <w:t>（</w:t>
        </w:r>
      </w:ins>
    </w:p>
    <w:p w14:paraId="2D645B69" w14:textId="5A767B60" w:rsidR="00730414" w:rsidRDefault="000F5497">
      <w:pPr>
        <w:ind w:firstLineChars="0"/>
        <w:rPr>
          <w:ins w:id="66" w:author="超 杨" w:date="2019-11-18T18:05:00Z"/>
          <w:webHidden/>
          <w:shd w:val="clear" w:color="auto" w:fill="auto"/>
        </w:rPr>
        <w:pPrChange w:id="6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8" w:author="超 杨" w:date="2019-11-18T18:04:00Z">
        <w:r>
          <w:rPr>
            <w:rFonts w:hint="eastAsia"/>
            <w:webHidden/>
            <w:shd w:val="clear" w:color="auto" w:fill="auto"/>
          </w:rPr>
          <w:t>可以把“基础”部分篇幅大幅减少。如不用单独介绍</w:t>
        </w:r>
        <w:r>
          <w:rPr>
            <w:webHidden/>
            <w:shd w:val="clear" w:color="auto" w:fill="auto"/>
          </w:rPr>
          <w:t>webgl1,webgl2</w:t>
        </w:r>
        <w:r>
          <w:rPr>
            <w:rFonts w:hint="eastAsia"/>
            <w:webHidden/>
            <w:shd w:val="clear" w:color="auto" w:fill="auto"/>
          </w:rPr>
          <w:t>等，只用介绍</w:t>
        </w:r>
        <w:r>
          <w:rPr>
            <w:webHidden/>
            <w:shd w:val="clear" w:color="auto" w:fill="auto"/>
          </w:rPr>
          <w:t>reason</w:t>
        </w:r>
        <w:r>
          <w:rPr>
            <w:rFonts w:hint="eastAsia"/>
            <w:webHidden/>
            <w:shd w:val="clear" w:color="auto" w:fill="auto"/>
          </w:rPr>
          <w:t>，函数式编程等。</w:t>
        </w:r>
      </w:ins>
    </w:p>
    <w:p w14:paraId="1A01BFB3" w14:textId="7E139432" w:rsidR="000F5497" w:rsidRDefault="001E2433">
      <w:pPr>
        <w:ind w:firstLineChars="0"/>
        <w:rPr>
          <w:ins w:id="69" w:author="超 杨" w:date="2019-11-18T18:09:00Z"/>
          <w:webHidden/>
          <w:shd w:val="clear" w:color="auto" w:fill="auto"/>
        </w:rPr>
        <w:pPrChange w:id="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1" w:author="超 杨" w:date="2019-11-18T18:0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E8BB11D" w14:textId="77777777" w:rsidR="001A53CF" w:rsidRDefault="001A53CF">
      <w:pPr>
        <w:ind w:firstLineChars="0"/>
        <w:rPr>
          <w:ins w:id="72" w:author="超 杨" w:date="2019-11-18T18:09:00Z"/>
          <w:webHidden/>
          <w:shd w:val="clear" w:color="auto" w:fill="auto"/>
        </w:rPr>
        <w:pPrChange w:id="7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169481" w14:textId="0D4BF328" w:rsidR="001A53CF" w:rsidRDefault="001A53CF">
      <w:pPr>
        <w:ind w:firstLineChars="0"/>
        <w:rPr>
          <w:ins w:id="74" w:author="超 杨" w:date="2019-11-18T18:09:00Z"/>
          <w:webHidden/>
          <w:shd w:val="clear" w:color="auto" w:fill="auto"/>
        </w:rPr>
        <w:pPrChange w:id="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6" w:author="超 杨" w:date="2019-11-18T18:09:00Z">
        <w:r>
          <w:rPr>
            <w:rFonts w:hint="eastAsia"/>
            <w:webHidden/>
            <w:shd w:val="clear" w:color="auto" w:fill="auto"/>
          </w:rPr>
          <w:t>（</w:t>
        </w:r>
      </w:ins>
    </w:p>
    <w:p w14:paraId="7C6B7A54" w14:textId="17735CA0" w:rsidR="001A53CF" w:rsidRDefault="001A53CF">
      <w:pPr>
        <w:ind w:firstLineChars="0"/>
        <w:rPr>
          <w:ins w:id="77" w:author="超 杨" w:date="2019-11-18T18:09:00Z"/>
          <w:webHidden/>
          <w:shd w:val="clear" w:color="auto" w:fill="auto"/>
        </w:rPr>
        <w:pPrChange w:id="7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9" w:author="超 杨" w:date="2019-11-18T18:09:00Z">
        <w:r>
          <w:rPr>
            <w:rFonts w:hint="eastAsia"/>
            <w:webHidden/>
            <w:shd w:val="clear" w:color="auto" w:fill="auto"/>
          </w:rPr>
          <w:t>更改书名？</w:t>
        </w:r>
      </w:ins>
    </w:p>
    <w:p w14:paraId="35BBF44A" w14:textId="06977B8D" w:rsidR="001A53CF" w:rsidRDefault="001A53CF">
      <w:pPr>
        <w:ind w:firstLineChars="0"/>
        <w:rPr>
          <w:ins w:id="80" w:author="超 杨" w:date="2019-11-18T17:49:00Z"/>
          <w:webHidden/>
          <w:shd w:val="clear" w:color="auto" w:fill="auto"/>
        </w:rPr>
        <w:pPrChange w:id="8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2" w:author="超 杨" w:date="2019-11-18T18:09:00Z">
        <w:r>
          <w:rPr>
            <w:rFonts w:hint="eastAsia"/>
            <w:webHidden/>
            <w:shd w:val="clear" w:color="auto" w:fill="auto"/>
          </w:rPr>
          <w:t>）</w:t>
        </w:r>
      </w:ins>
    </w:p>
    <w:p w14:paraId="6DF5F296" w14:textId="77777777" w:rsidR="0067208B" w:rsidRDefault="0067208B">
      <w:pPr>
        <w:ind w:firstLineChars="0"/>
        <w:rPr>
          <w:ins w:id="83" w:author="超 杨" w:date="2019-11-18T17:49:00Z"/>
          <w:webHidden/>
          <w:shd w:val="clear" w:color="auto" w:fill="auto"/>
        </w:rPr>
        <w:pPrChange w:id="8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F68460D" w14:textId="77777777" w:rsidR="0067208B" w:rsidRDefault="0067208B">
      <w:pPr>
        <w:ind w:firstLineChars="0"/>
        <w:rPr>
          <w:ins w:id="85" w:author="超 杨" w:date="2019-11-18T17:50:00Z"/>
          <w:webHidden/>
          <w:shd w:val="clear" w:color="auto" w:fill="auto"/>
        </w:rPr>
        <w:pPrChange w:id="8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79F2C94" w14:textId="77777777" w:rsidR="0067208B" w:rsidRDefault="0067208B">
      <w:pPr>
        <w:ind w:firstLineChars="0"/>
        <w:rPr>
          <w:ins w:id="87" w:author="超 杨" w:date="2019-11-18T17:50:00Z"/>
          <w:webHidden/>
          <w:shd w:val="clear" w:color="auto" w:fill="auto"/>
        </w:rPr>
        <w:pPrChange w:id="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07E1F54" w14:textId="2ED1D2E3" w:rsidR="0067208B" w:rsidRDefault="0067208B">
      <w:pPr>
        <w:ind w:firstLineChars="0"/>
        <w:rPr>
          <w:ins w:id="89" w:author="超 杨" w:date="2019-11-18T17:49:00Z"/>
          <w:webHidden/>
          <w:shd w:val="clear" w:color="auto" w:fill="auto"/>
        </w:rPr>
        <w:pPrChange w:id="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1" w:author="超 杨" w:date="2019-11-18T17:50:00Z">
        <w:r>
          <w:rPr>
            <w:rFonts w:hint="eastAsia"/>
            <w:webHidden/>
            <w:shd w:val="clear" w:color="auto" w:fill="auto"/>
          </w:rPr>
          <w:t>第一部分：搭建引擎框架</w:t>
        </w:r>
      </w:ins>
    </w:p>
    <w:p w14:paraId="2E542762" w14:textId="77777777" w:rsidR="0067208B" w:rsidRDefault="0067208B">
      <w:pPr>
        <w:ind w:firstLineChars="0"/>
        <w:rPr>
          <w:ins w:id="92" w:author="超 杨" w:date="2019-11-18T18:13:00Z"/>
          <w:webHidden/>
          <w:shd w:val="clear" w:color="auto" w:fill="auto"/>
        </w:rPr>
        <w:pPrChange w:id="9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C7C561" w14:textId="06EBD25D" w:rsidR="00AA490D" w:rsidRDefault="00AA490D">
      <w:pPr>
        <w:ind w:firstLineChars="0"/>
        <w:rPr>
          <w:ins w:id="94" w:author="超 杨" w:date="2019-11-18T18:14:00Z"/>
          <w:webHidden/>
          <w:shd w:val="clear" w:color="auto" w:fill="auto"/>
        </w:rPr>
        <w:pPrChange w:id="9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6" w:author="超 杨" w:date="2019-11-18T18:13:00Z">
        <w:r>
          <w:rPr>
            <w:rFonts w:hint="eastAsia"/>
            <w:webHidden/>
            <w:shd w:val="clear" w:color="auto" w:fill="auto"/>
          </w:rPr>
          <w:t>（</w:t>
        </w:r>
      </w:ins>
    </w:p>
    <w:p w14:paraId="1D60B094" w14:textId="4435CD67" w:rsidR="00407A68" w:rsidRDefault="00407A68">
      <w:pPr>
        <w:ind w:firstLineChars="0"/>
        <w:rPr>
          <w:ins w:id="97" w:author="超 杨" w:date="2019-11-18T18:14:00Z"/>
          <w:webHidden/>
          <w:shd w:val="clear" w:color="auto" w:fill="auto"/>
        </w:rPr>
        <w:pPrChange w:id="9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9" w:author="超 杨" w:date="2019-11-18T18:14:00Z">
        <w:r>
          <w:rPr>
            <w:rFonts w:hint="eastAsia"/>
            <w:webHidden/>
            <w:shd w:val="clear" w:color="auto" w:fill="auto"/>
          </w:rPr>
          <w:t>写作思路：</w:t>
        </w:r>
      </w:ins>
    </w:p>
    <w:p w14:paraId="5F15B67E" w14:textId="77777777" w:rsidR="00407A68" w:rsidRDefault="00407A68">
      <w:pPr>
        <w:ind w:firstLineChars="0"/>
        <w:rPr>
          <w:ins w:id="100" w:author="超 杨" w:date="2019-11-18T18:13:00Z"/>
          <w:webHidden/>
          <w:shd w:val="clear" w:color="auto" w:fill="auto"/>
        </w:rPr>
        <w:pPrChange w:id="10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CFA4C0" w14:textId="2ECF49F8" w:rsidR="00AA490D" w:rsidRDefault="00AA490D">
      <w:pPr>
        <w:ind w:firstLineChars="0"/>
        <w:rPr>
          <w:ins w:id="102" w:author="超 杨" w:date="2019-11-18T18:14:00Z"/>
          <w:webHidden/>
          <w:shd w:val="clear" w:color="auto" w:fill="auto"/>
        </w:rPr>
        <w:pPrChange w:id="10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4" w:author="超 杨" w:date="2019-11-18T18:13:00Z">
        <w:r>
          <w:rPr>
            <w:rFonts w:hint="eastAsia"/>
            <w:webHidden/>
            <w:shd w:val="clear" w:color="auto" w:fill="auto"/>
          </w:rPr>
          <w:t>可以</w:t>
        </w:r>
      </w:ins>
      <w:ins w:id="105" w:author="超 杨" w:date="2019-11-18T18:14:00Z">
        <w:r>
          <w:rPr>
            <w:rFonts w:hint="eastAsia"/>
            <w:webHidden/>
            <w:shd w:val="clear" w:color="auto" w:fill="auto"/>
          </w:rPr>
          <w:t>先给出两个</w:t>
        </w:r>
      </w:ins>
      <w:ins w:id="106" w:author="超 杨" w:date="2019-11-18T18:19:00Z">
        <w:r w:rsidR="00722821">
          <w:rPr>
            <w:rFonts w:hint="eastAsia"/>
            <w:webHidden/>
            <w:shd w:val="clear" w:color="auto" w:fill="auto"/>
          </w:rPr>
          <w:t>无光照、单色的</w:t>
        </w:r>
      </w:ins>
      <w:ins w:id="107" w:author="超 杨" w:date="2019-11-18T18:14:00Z">
        <w:r>
          <w:rPr>
            <w:webHidden/>
            <w:shd w:val="clear" w:color="auto" w:fill="auto"/>
          </w:rPr>
          <w:t>Demo</w:t>
        </w:r>
      </w:ins>
      <w:ins w:id="108" w:author="超 杨" w:date="2019-11-18T18:20:00Z">
        <w:r w:rsidR="0064274A">
          <w:rPr>
            <w:rFonts w:hint="eastAsia"/>
            <w:webHidden/>
            <w:shd w:val="clear" w:color="auto" w:fill="auto"/>
          </w:rPr>
          <w:t>（用</w:t>
        </w:r>
        <w:r w:rsidR="0064274A">
          <w:rPr>
            <w:webHidden/>
            <w:shd w:val="clear" w:color="auto" w:fill="auto"/>
          </w:rPr>
          <w:t>webgl1</w:t>
        </w:r>
        <w:r w:rsidR="0064274A">
          <w:rPr>
            <w:rFonts w:hint="eastAsia"/>
            <w:webHidden/>
            <w:shd w:val="clear" w:color="auto" w:fill="auto"/>
          </w:rPr>
          <w:t>？）</w:t>
        </w:r>
      </w:ins>
      <w:ins w:id="109" w:author="超 杨" w:date="2019-11-18T18:14:00Z">
        <w:r>
          <w:rPr>
            <w:rFonts w:hint="eastAsia"/>
            <w:webHidden/>
            <w:shd w:val="clear" w:color="auto" w:fill="auto"/>
          </w:rPr>
          <w:t>：</w:t>
        </w:r>
      </w:ins>
    </w:p>
    <w:p w14:paraId="5843C20E" w14:textId="3D3BD7C0" w:rsidR="00AA490D" w:rsidRDefault="00AA490D">
      <w:pPr>
        <w:ind w:firstLineChars="0"/>
        <w:rPr>
          <w:ins w:id="110" w:author="超 杨" w:date="2019-11-18T18:14:00Z"/>
          <w:webHidden/>
          <w:shd w:val="clear" w:color="auto" w:fill="auto"/>
        </w:rPr>
        <w:pPrChange w:id="1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2" w:author="超 杨" w:date="2019-11-18T18:14:00Z">
        <w:r>
          <w:rPr>
            <w:rFonts w:hint="eastAsia"/>
            <w:webHidden/>
            <w:shd w:val="clear" w:color="auto" w:fill="auto"/>
          </w:rPr>
          <w:t>光栅化渲染三角形；</w:t>
        </w:r>
      </w:ins>
    </w:p>
    <w:p w14:paraId="3BD0BD23" w14:textId="5AFD878F" w:rsidR="00AA490D" w:rsidRDefault="00AA490D">
      <w:pPr>
        <w:ind w:firstLineChars="0"/>
        <w:rPr>
          <w:ins w:id="113" w:author="超 杨" w:date="2019-11-18T18:14:00Z"/>
          <w:webHidden/>
          <w:shd w:val="clear" w:color="auto" w:fill="auto"/>
        </w:rPr>
        <w:pPrChange w:id="11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115" w:author="超 杨" w:date="2019-11-18T18:14:00Z">
        <w:r>
          <w:rPr>
            <w:webHidden/>
            <w:shd w:val="clear" w:color="auto" w:fill="auto"/>
          </w:rPr>
          <w:t>raycast</w:t>
        </w:r>
        <w:proofErr w:type="spellEnd"/>
        <w:r>
          <w:rPr>
            <w:rFonts w:hint="eastAsia"/>
            <w:webHidden/>
            <w:shd w:val="clear" w:color="auto" w:fill="auto"/>
          </w:rPr>
          <w:t>渲染体素（一个立方体）</w:t>
        </w:r>
      </w:ins>
      <w:ins w:id="116" w:author="超 杨" w:date="2019-11-18T18:16:00Z">
        <w:r w:rsidR="004D2B58">
          <w:rPr>
            <w:rFonts w:hint="eastAsia"/>
            <w:webHidden/>
            <w:shd w:val="clear" w:color="auto" w:fill="auto"/>
          </w:rPr>
          <w:t>（使用</w:t>
        </w:r>
        <w:proofErr w:type="spellStart"/>
        <w:r w:rsidR="004D2B58">
          <w:rPr>
            <w:webHidden/>
            <w:shd w:val="clear" w:color="auto" w:fill="auto"/>
          </w:rPr>
          <w:t>svo</w:t>
        </w:r>
        <w:proofErr w:type="spellEnd"/>
        <w:r w:rsidR="004D2B58">
          <w:rPr>
            <w:rFonts w:hint="eastAsia"/>
            <w:webHidden/>
            <w:shd w:val="clear" w:color="auto" w:fill="auto"/>
          </w:rPr>
          <w:t>改进？</w:t>
        </w:r>
        <w:r w:rsidR="006C6546">
          <w:rPr>
            <w:rFonts w:hint="eastAsia"/>
            <w:webHidden/>
            <w:shd w:val="clear" w:color="auto" w:fill="auto"/>
          </w:rPr>
          <w:t>或者只是</w:t>
        </w:r>
        <w:proofErr w:type="spellStart"/>
        <w:r w:rsidR="006C6546">
          <w:rPr>
            <w:webHidden/>
            <w:shd w:val="clear" w:color="auto" w:fill="auto"/>
          </w:rPr>
          <w:t>minecraft</w:t>
        </w:r>
        <w:proofErr w:type="spellEnd"/>
        <w:r w:rsidR="006C6546">
          <w:rPr>
            <w:rFonts w:hint="eastAsia"/>
            <w:webHidden/>
            <w:shd w:val="clear" w:color="auto" w:fill="auto"/>
          </w:rPr>
          <w:t>那种简单体素？</w:t>
        </w:r>
        <w:r w:rsidR="004D2B58">
          <w:rPr>
            <w:rFonts w:hint="eastAsia"/>
            <w:webHidden/>
            <w:shd w:val="clear" w:color="auto" w:fill="auto"/>
          </w:rPr>
          <w:t>）</w:t>
        </w:r>
      </w:ins>
      <w:ins w:id="117" w:author="超 杨" w:date="2019-11-18T18:14:00Z">
        <w:r>
          <w:rPr>
            <w:rFonts w:hint="eastAsia"/>
            <w:webHidden/>
            <w:shd w:val="clear" w:color="auto" w:fill="auto"/>
          </w:rPr>
          <w:t>；</w:t>
        </w:r>
      </w:ins>
    </w:p>
    <w:p w14:paraId="4344E74E" w14:textId="77777777" w:rsidR="00407A68" w:rsidRDefault="00407A68">
      <w:pPr>
        <w:ind w:firstLineChars="0"/>
        <w:rPr>
          <w:ins w:id="118" w:author="超 杨" w:date="2019-11-18T18:14:00Z"/>
          <w:webHidden/>
          <w:shd w:val="clear" w:color="auto" w:fill="auto"/>
        </w:rPr>
        <w:pPrChange w:id="11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06E3F3" w14:textId="77777777" w:rsidR="00407A68" w:rsidRDefault="00407A68">
      <w:pPr>
        <w:ind w:firstLineChars="0"/>
        <w:rPr>
          <w:ins w:id="120" w:author="超 杨" w:date="2019-11-18T18:20:00Z"/>
          <w:webHidden/>
          <w:shd w:val="clear" w:color="auto" w:fill="auto"/>
        </w:rPr>
        <w:pPrChange w:id="1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FCE2930" w14:textId="77777777" w:rsidR="00256064" w:rsidRDefault="00256064">
      <w:pPr>
        <w:ind w:firstLineChars="0"/>
        <w:rPr>
          <w:ins w:id="122" w:author="超 杨" w:date="2019-11-18T18:20:00Z"/>
          <w:webHidden/>
          <w:shd w:val="clear" w:color="auto" w:fill="auto"/>
        </w:rPr>
        <w:pPrChange w:id="1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30EF53A" w14:textId="62DA613A" w:rsidR="00256064" w:rsidRDefault="00256064">
      <w:pPr>
        <w:ind w:firstLineChars="0"/>
        <w:rPr>
          <w:ins w:id="124" w:author="超 杨" w:date="2019-11-18T18:20:00Z"/>
          <w:webHidden/>
          <w:shd w:val="clear" w:color="auto" w:fill="auto"/>
        </w:rPr>
        <w:pPrChange w:id="1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26" w:author="超 杨" w:date="2019-11-18T18:20:00Z">
        <w:r>
          <w:rPr>
            <w:rFonts w:hint="eastAsia"/>
            <w:webHidden/>
            <w:shd w:val="clear" w:color="auto" w:fill="auto"/>
          </w:rPr>
          <w:t>然后加入纹理</w:t>
        </w:r>
      </w:ins>
    </w:p>
    <w:p w14:paraId="6ED0E79A" w14:textId="77777777" w:rsidR="00256064" w:rsidRDefault="00256064">
      <w:pPr>
        <w:ind w:firstLineChars="0"/>
        <w:rPr>
          <w:ins w:id="127" w:author="超 杨" w:date="2019-11-18T18:20:00Z"/>
          <w:webHidden/>
          <w:shd w:val="clear" w:color="auto" w:fill="auto"/>
        </w:rPr>
        <w:pPrChange w:id="12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51F09C" w14:textId="77777777" w:rsidR="00256064" w:rsidRDefault="00256064">
      <w:pPr>
        <w:ind w:firstLineChars="0"/>
        <w:rPr>
          <w:ins w:id="129" w:author="超 杨" w:date="2019-11-18T18:20:00Z"/>
          <w:webHidden/>
          <w:shd w:val="clear" w:color="auto" w:fill="auto"/>
        </w:rPr>
        <w:pPrChange w:id="1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5887FA4" w14:textId="44E089E5" w:rsidR="00256064" w:rsidRDefault="00256064">
      <w:pPr>
        <w:ind w:firstLineChars="0"/>
        <w:rPr>
          <w:ins w:id="131" w:author="超 杨" w:date="2019-11-18T18:20:00Z"/>
          <w:webHidden/>
          <w:shd w:val="clear" w:color="auto" w:fill="auto"/>
        </w:rPr>
        <w:pPrChange w:id="1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3" w:author="超 杨" w:date="2019-11-18T18:20:00Z">
        <w:r>
          <w:rPr>
            <w:rFonts w:hint="eastAsia"/>
            <w:webHidden/>
            <w:shd w:val="clear" w:color="auto" w:fill="auto"/>
          </w:rPr>
          <w:t>加入光照</w:t>
        </w:r>
      </w:ins>
    </w:p>
    <w:p w14:paraId="210A3D5C" w14:textId="77777777" w:rsidR="008D3B9C" w:rsidRDefault="008D3B9C">
      <w:pPr>
        <w:ind w:firstLineChars="0"/>
        <w:rPr>
          <w:ins w:id="134" w:author="超 杨" w:date="2019-11-18T18:20:00Z"/>
          <w:webHidden/>
          <w:shd w:val="clear" w:color="auto" w:fill="auto"/>
        </w:rPr>
        <w:pPrChange w:id="13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E0BC01" w14:textId="77777777" w:rsidR="008D3B9C" w:rsidRDefault="008D3B9C">
      <w:pPr>
        <w:ind w:firstLineChars="0"/>
        <w:rPr>
          <w:ins w:id="136" w:author="超 杨" w:date="2019-11-18T18:20:00Z"/>
          <w:webHidden/>
          <w:shd w:val="clear" w:color="auto" w:fill="auto"/>
        </w:rPr>
        <w:pPrChange w:id="13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E25CEE" w14:textId="77777777" w:rsidR="00256064" w:rsidRDefault="00256064">
      <w:pPr>
        <w:ind w:firstLineChars="0"/>
        <w:rPr>
          <w:ins w:id="138" w:author="超 杨" w:date="2019-11-18T18:16:00Z"/>
          <w:webHidden/>
          <w:shd w:val="clear" w:color="auto" w:fill="auto"/>
        </w:rPr>
        <w:pPrChange w:id="13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D558C55" w14:textId="45655B4A" w:rsidR="00AD3D92" w:rsidRDefault="00AD3D92">
      <w:pPr>
        <w:ind w:firstLineChars="0"/>
        <w:rPr>
          <w:ins w:id="140" w:author="超 杨" w:date="2019-11-18T18:22:00Z"/>
          <w:webHidden/>
          <w:shd w:val="clear" w:color="auto" w:fill="auto"/>
        </w:rPr>
        <w:pPrChange w:id="1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2" w:author="超 杨" w:date="2019-11-18T18:22:00Z">
        <w:r>
          <w:rPr>
            <w:rFonts w:hint="eastAsia"/>
            <w:webHidden/>
            <w:shd w:val="clear" w:color="auto" w:fill="auto"/>
          </w:rPr>
          <w:t>提出框架，把这两个</w:t>
        </w:r>
        <w:r>
          <w:rPr>
            <w:webHidden/>
            <w:shd w:val="clear" w:color="auto" w:fill="auto"/>
          </w:rPr>
          <w:t>demo</w:t>
        </w:r>
        <w:r>
          <w:rPr>
            <w:rFonts w:hint="eastAsia"/>
            <w:webHidden/>
            <w:shd w:val="clear" w:color="auto" w:fill="auto"/>
          </w:rPr>
          <w:t>整合进来</w:t>
        </w:r>
      </w:ins>
    </w:p>
    <w:p w14:paraId="2663DBDD" w14:textId="77777777" w:rsidR="00407A68" w:rsidRDefault="00407A68">
      <w:pPr>
        <w:ind w:firstLineChars="0"/>
        <w:rPr>
          <w:ins w:id="143" w:author="超 杨" w:date="2019-11-18T18:14:00Z"/>
          <w:webHidden/>
          <w:shd w:val="clear" w:color="auto" w:fill="auto"/>
        </w:rPr>
        <w:pPrChange w:id="14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56A62E4" w14:textId="77777777" w:rsidR="00407A68" w:rsidRDefault="00407A68">
      <w:pPr>
        <w:ind w:firstLineChars="0"/>
        <w:rPr>
          <w:ins w:id="145" w:author="超 杨" w:date="2019-11-18T18:13:00Z"/>
          <w:webHidden/>
          <w:shd w:val="clear" w:color="auto" w:fill="auto"/>
        </w:rPr>
        <w:pPrChange w:id="1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F1EF23" w14:textId="1F6FD1C8" w:rsidR="00AA490D" w:rsidRDefault="00AA490D">
      <w:pPr>
        <w:ind w:firstLineChars="0"/>
        <w:rPr>
          <w:ins w:id="147" w:author="超 杨" w:date="2019-11-18T18:13:00Z"/>
          <w:webHidden/>
          <w:shd w:val="clear" w:color="auto" w:fill="auto"/>
        </w:rPr>
        <w:pPrChange w:id="1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9" w:author="超 杨" w:date="2019-11-18T18:13:00Z">
        <w:r>
          <w:rPr>
            <w:rFonts w:hint="eastAsia"/>
            <w:webHidden/>
            <w:shd w:val="clear" w:color="auto" w:fill="auto"/>
          </w:rPr>
          <w:t>）</w:t>
        </w:r>
      </w:ins>
    </w:p>
    <w:p w14:paraId="3A6E9DB9" w14:textId="77777777" w:rsidR="00AA490D" w:rsidRDefault="00AA490D">
      <w:pPr>
        <w:ind w:firstLineChars="0"/>
        <w:rPr>
          <w:ins w:id="150" w:author="超 杨" w:date="2019-11-18T18:13:00Z"/>
          <w:webHidden/>
          <w:shd w:val="clear" w:color="auto" w:fill="auto"/>
        </w:rPr>
        <w:pPrChange w:id="15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0A59EBE" w14:textId="77777777" w:rsidR="00AA490D" w:rsidRDefault="00AA490D">
      <w:pPr>
        <w:ind w:firstLineChars="0"/>
        <w:rPr>
          <w:ins w:id="152" w:author="超 杨" w:date="2019-11-18T17:50:00Z"/>
          <w:webHidden/>
          <w:shd w:val="clear" w:color="auto" w:fill="auto"/>
        </w:rPr>
        <w:pPrChange w:id="15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D779917" w14:textId="023B6E2A" w:rsidR="0067208B" w:rsidRDefault="0067208B">
      <w:pPr>
        <w:ind w:firstLineChars="0"/>
        <w:rPr>
          <w:ins w:id="154" w:author="超 杨" w:date="2019-11-18T17:50:00Z"/>
          <w:webHidden/>
          <w:shd w:val="clear" w:color="auto" w:fill="auto"/>
        </w:rPr>
        <w:pPrChange w:id="15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6" w:author="超 杨" w:date="2019-11-18T17:50:00Z">
        <w:r>
          <w:rPr>
            <w:rFonts w:hint="eastAsia"/>
            <w:webHidden/>
            <w:shd w:val="clear" w:color="auto" w:fill="auto"/>
          </w:rPr>
          <w:t>增加基础功能：</w:t>
        </w:r>
      </w:ins>
    </w:p>
    <w:p w14:paraId="3CFDE8F8" w14:textId="640D2707" w:rsidR="0067208B" w:rsidRDefault="0067208B">
      <w:pPr>
        <w:ind w:firstLineChars="0"/>
        <w:rPr>
          <w:ins w:id="157" w:author="超 杨" w:date="2019-11-18T17:50:00Z"/>
          <w:webHidden/>
          <w:shd w:val="clear" w:color="auto" w:fill="auto"/>
        </w:rPr>
        <w:pPrChange w:id="15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9" w:author="超 杨" w:date="2019-11-18T17:50:00Z">
        <w:r>
          <w:rPr>
            <w:rFonts w:hint="eastAsia"/>
            <w:webHidden/>
            <w:shd w:val="clear" w:color="auto" w:fill="auto"/>
          </w:rPr>
          <w:t>支持光照，纹理</w:t>
        </w:r>
      </w:ins>
    </w:p>
    <w:p w14:paraId="59FDA6A7" w14:textId="77777777" w:rsidR="0067208B" w:rsidRDefault="0067208B">
      <w:pPr>
        <w:ind w:firstLineChars="0"/>
        <w:rPr>
          <w:ins w:id="160" w:author="超 杨" w:date="2019-11-18T17:58:00Z"/>
          <w:webHidden/>
          <w:shd w:val="clear" w:color="auto" w:fill="auto"/>
        </w:rPr>
        <w:pPrChange w:id="16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6AEFB50" w14:textId="77777777" w:rsidR="000829E3" w:rsidRDefault="000829E3">
      <w:pPr>
        <w:ind w:firstLineChars="0"/>
        <w:rPr>
          <w:ins w:id="162" w:author="超 杨" w:date="2019-11-18T17:58:00Z"/>
          <w:webHidden/>
          <w:shd w:val="clear" w:color="auto" w:fill="auto"/>
        </w:rPr>
        <w:pPrChange w:id="1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EC0FCA" w14:textId="39A30EEE" w:rsidR="000829E3" w:rsidRDefault="000829E3">
      <w:pPr>
        <w:ind w:firstLineChars="0"/>
        <w:rPr>
          <w:ins w:id="164" w:author="超 杨" w:date="2019-11-18T17:58:00Z"/>
          <w:webHidden/>
          <w:shd w:val="clear" w:color="auto" w:fill="auto"/>
        </w:rPr>
        <w:pPrChange w:id="16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6" w:author="超 杨" w:date="2019-11-18T17:58:00Z">
        <w:r>
          <w:rPr>
            <w:rFonts w:hint="eastAsia"/>
            <w:webHidden/>
            <w:shd w:val="clear" w:color="auto" w:fill="auto"/>
          </w:rPr>
          <w:t>分解引擎的运行步骤</w:t>
        </w:r>
      </w:ins>
    </w:p>
    <w:p w14:paraId="3F80A205" w14:textId="777A998C" w:rsidR="000829E3" w:rsidRDefault="000829E3">
      <w:pPr>
        <w:ind w:firstLineChars="0"/>
        <w:rPr>
          <w:ins w:id="167" w:author="超 杨" w:date="2019-11-18T17:58:00Z"/>
          <w:webHidden/>
          <w:shd w:val="clear" w:color="auto" w:fill="auto"/>
        </w:rPr>
        <w:pPrChange w:id="1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9" w:author="超 杨" w:date="2019-11-18T17:58:00Z">
        <w:r>
          <w:rPr>
            <w:rFonts w:hint="eastAsia"/>
            <w:webHidden/>
            <w:shd w:val="clear" w:color="auto" w:fill="auto"/>
          </w:rPr>
          <w:t>（如加载－</w:t>
        </w:r>
      </w:ins>
      <w:ins w:id="170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1" w:author="超 杨" w:date="2019-11-18T17:58:00Z">
        <w:r>
          <w:rPr>
            <w:rFonts w:hint="eastAsia"/>
            <w:webHidden/>
            <w:shd w:val="clear" w:color="auto" w:fill="auto"/>
          </w:rPr>
          <w:t>初始化－</w:t>
        </w:r>
      </w:ins>
      <w:ins w:id="172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3" w:author="超 杨" w:date="2019-11-18T17:58:00Z">
        <w:r>
          <w:rPr>
            <w:rFonts w:hint="eastAsia"/>
            <w:webHidden/>
            <w:shd w:val="clear" w:color="auto" w:fill="auto"/>
          </w:rPr>
          <w:t>。。。）</w:t>
        </w:r>
      </w:ins>
    </w:p>
    <w:p w14:paraId="0826AF86" w14:textId="77777777" w:rsidR="000829E3" w:rsidRDefault="000829E3">
      <w:pPr>
        <w:ind w:firstLineChars="0"/>
        <w:rPr>
          <w:ins w:id="174" w:author="超 杨" w:date="2019-11-18T17:50:00Z"/>
          <w:webHidden/>
          <w:shd w:val="clear" w:color="auto" w:fill="auto"/>
        </w:rPr>
        <w:pPrChange w:id="1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2EF2BCF" w14:textId="77777777" w:rsidR="0067208B" w:rsidRDefault="0067208B">
      <w:pPr>
        <w:ind w:firstLineChars="0"/>
        <w:rPr>
          <w:ins w:id="176" w:author="超 杨" w:date="2019-11-18T17:59:00Z"/>
          <w:webHidden/>
          <w:shd w:val="clear" w:color="auto" w:fill="auto"/>
        </w:rPr>
        <w:pPrChange w:id="17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5618220" w14:textId="095029E1" w:rsidR="00C61A10" w:rsidRDefault="00C61A10">
      <w:pPr>
        <w:ind w:firstLineChars="0"/>
        <w:rPr>
          <w:ins w:id="178" w:author="超 杨" w:date="2019-11-18T17:59:00Z"/>
          <w:webHidden/>
          <w:shd w:val="clear" w:color="auto" w:fill="auto"/>
        </w:rPr>
        <w:pPrChange w:id="17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0" w:author="超 杨" w:date="2019-11-18T17:59:00Z">
        <w:r>
          <w:rPr>
            <w:rFonts w:hint="eastAsia"/>
            <w:webHidden/>
            <w:shd w:val="clear" w:color="auto" w:fill="auto"/>
          </w:rPr>
          <w:t>分解引擎的上下文</w:t>
        </w:r>
      </w:ins>
    </w:p>
    <w:p w14:paraId="63635B60" w14:textId="3BF7C4C7" w:rsidR="00C61A10" w:rsidRDefault="00C61A10">
      <w:pPr>
        <w:ind w:firstLineChars="0"/>
        <w:rPr>
          <w:ins w:id="181" w:author="超 杨" w:date="2019-11-18T17:59:00Z"/>
          <w:webHidden/>
          <w:shd w:val="clear" w:color="auto" w:fill="auto"/>
        </w:rPr>
        <w:pPrChange w:id="18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3" w:author="超 杨" w:date="2019-11-18T17:59:00Z">
        <w:r>
          <w:rPr>
            <w:rFonts w:hint="eastAsia"/>
            <w:webHidden/>
            <w:shd w:val="clear" w:color="auto" w:fill="auto"/>
          </w:rPr>
          <w:t>（如</w:t>
        </w:r>
        <w:r>
          <w:rPr>
            <w:webHidden/>
            <w:shd w:val="clear" w:color="auto" w:fill="auto"/>
          </w:rPr>
          <w:t>shader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render</w:t>
        </w:r>
        <w:r>
          <w:rPr>
            <w:rFonts w:hint="eastAsia"/>
            <w:webHidden/>
            <w:shd w:val="clear" w:color="auto" w:fill="auto"/>
          </w:rPr>
          <w:t>）</w:t>
        </w:r>
      </w:ins>
    </w:p>
    <w:p w14:paraId="78C9DF9C" w14:textId="603E5028" w:rsidR="00C61A10" w:rsidRDefault="00C61A10">
      <w:pPr>
        <w:ind w:firstLineChars="0"/>
        <w:rPr>
          <w:ins w:id="184" w:author="超 杨" w:date="2019-11-18T17:59:00Z"/>
          <w:webHidden/>
          <w:shd w:val="clear" w:color="auto" w:fill="auto"/>
        </w:rPr>
        <w:pPrChange w:id="1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6" w:author="超 杨" w:date="2019-11-18T17:59:00Z">
        <w:r>
          <w:rPr>
            <w:rFonts w:hint="eastAsia"/>
            <w:webHidden/>
            <w:shd w:val="clear" w:color="auto" w:fill="auto"/>
          </w:rPr>
          <w:t>（最佳实践</w:t>
        </w:r>
      </w:ins>
      <w:ins w:id="187" w:author="超 杨" w:date="2019-11-18T18:00:00Z">
        <w:r>
          <w:rPr>
            <w:rFonts w:hint="eastAsia"/>
            <w:webHidden/>
            <w:shd w:val="clear" w:color="auto" w:fill="auto"/>
          </w:rPr>
          <w:t>：如</w:t>
        </w:r>
        <w:r w:rsidR="00256788">
          <w:rPr>
            <w:rFonts w:hint="eastAsia"/>
            <w:webHidden/>
            <w:shd w:val="clear" w:color="auto" w:fill="auto"/>
          </w:rPr>
          <w:t>上下文有自己的数据（</w:t>
        </w:r>
        <w:r w:rsidR="0037362A">
          <w:rPr>
            <w:webHidden/>
            <w:shd w:val="clear" w:color="auto" w:fill="auto"/>
          </w:rPr>
          <w:t xml:space="preserve">sub </w:t>
        </w:r>
        <w:r w:rsidR="00256788">
          <w:rPr>
            <w:webHidden/>
            <w:shd w:val="clear" w:color="auto" w:fill="auto"/>
          </w:rPr>
          <w:t>state</w:t>
        </w:r>
        <w:r w:rsidR="007C1A66">
          <w:rPr>
            <w:rFonts w:hint="eastAsia"/>
            <w:webHidden/>
            <w:shd w:val="clear" w:color="auto" w:fill="auto"/>
          </w:rPr>
          <w:t>？</w:t>
        </w:r>
        <w:r w:rsidR="00256788">
          <w:rPr>
            <w:rFonts w:hint="eastAsia"/>
            <w:webHidden/>
            <w:shd w:val="clear" w:color="auto" w:fill="auto"/>
          </w:rPr>
          <w:t>）</w:t>
        </w:r>
      </w:ins>
      <w:ins w:id="188" w:author="超 杨" w:date="2019-11-18T17:5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39469A4" w14:textId="77777777" w:rsidR="00C61A10" w:rsidRDefault="00C61A10">
      <w:pPr>
        <w:ind w:firstLineChars="0"/>
        <w:rPr>
          <w:ins w:id="189" w:author="超 杨" w:date="2019-11-18T17:35:00Z"/>
          <w:webHidden/>
          <w:shd w:val="clear" w:color="auto" w:fill="auto"/>
        </w:rPr>
        <w:pPrChange w:id="1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9ABCD52" w14:textId="77777777" w:rsidR="00CD3DC6" w:rsidRDefault="00CD3DC6">
      <w:pPr>
        <w:ind w:firstLineChars="0"/>
        <w:rPr>
          <w:ins w:id="191" w:author="超 杨" w:date="2019-11-18T17:40:00Z"/>
          <w:webHidden/>
          <w:shd w:val="clear" w:color="auto" w:fill="auto"/>
        </w:rPr>
        <w:pPrChange w:id="1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E374F5C" w14:textId="55607C56" w:rsidR="00CD3DC6" w:rsidRDefault="00CD3DC6">
      <w:pPr>
        <w:ind w:firstLineChars="0"/>
        <w:rPr>
          <w:ins w:id="193" w:author="超 杨" w:date="2019-11-18T17:40:00Z"/>
          <w:webHidden/>
          <w:shd w:val="clear" w:color="auto" w:fill="auto"/>
        </w:rPr>
        <w:pPrChange w:id="19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5" w:author="超 杨" w:date="2019-11-18T17:40:00Z">
        <w:r>
          <w:rPr>
            <w:rFonts w:hint="eastAsia"/>
            <w:webHidden/>
            <w:shd w:val="clear" w:color="auto" w:fill="auto"/>
          </w:rPr>
          <w:t>支持三角形，体素</w:t>
        </w:r>
      </w:ins>
    </w:p>
    <w:p w14:paraId="78C8B698" w14:textId="77777777" w:rsidR="00363B59" w:rsidRDefault="00363B59">
      <w:pPr>
        <w:ind w:firstLineChars="0" w:firstLine="0"/>
        <w:rPr>
          <w:ins w:id="196" w:author="超 杨" w:date="2019-11-18T17:44:00Z"/>
          <w:webHidden/>
          <w:shd w:val="clear" w:color="auto" w:fill="auto"/>
        </w:rPr>
        <w:pPrChange w:id="19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D52A53" w14:textId="77777777" w:rsidR="00A45A44" w:rsidRDefault="00A45A44" w:rsidP="00A45A44">
      <w:pPr>
        <w:ind w:firstLineChars="0"/>
        <w:rPr>
          <w:ins w:id="198" w:author="超 杨" w:date="2019-11-18T17:44:00Z"/>
          <w:webHidden/>
          <w:shd w:val="clear" w:color="auto" w:fill="auto"/>
        </w:rPr>
      </w:pPr>
      <w:ins w:id="199" w:author="超 杨" w:date="2019-11-18T17:44:00Z">
        <w:r>
          <w:rPr>
            <w:rFonts w:hint="eastAsia"/>
            <w:webHidden/>
            <w:shd w:val="clear" w:color="auto" w:fill="auto"/>
          </w:rPr>
          <w:t>实现支持以下</w:t>
        </w:r>
        <w:r>
          <w:rPr>
            <w:webHidden/>
            <w:shd w:val="clear" w:color="auto" w:fill="auto"/>
          </w:rPr>
          <w:t>2</w:t>
        </w:r>
        <w:r>
          <w:rPr>
            <w:rFonts w:hint="eastAsia"/>
            <w:webHidden/>
            <w:shd w:val="clear" w:color="auto" w:fill="auto"/>
          </w:rPr>
          <w:t>种渲染管线：</w:t>
        </w:r>
      </w:ins>
    </w:p>
    <w:p w14:paraId="2CC58639" w14:textId="794E03A6" w:rsidR="00A45A44" w:rsidRDefault="00A45A44" w:rsidP="00A45A44">
      <w:pPr>
        <w:ind w:firstLineChars="0"/>
        <w:rPr>
          <w:ins w:id="200" w:author="超 杨" w:date="2019-11-18T17:44:00Z"/>
          <w:webHidden/>
          <w:shd w:val="clear" w:color="auto" w:fill="auto"/>
        </w:rPr>
      </w:pPr>
      <w:ins w:id="201" w:author="超 杨" w:date="2019-11-18T17:44:00Z">
        <w:r>
          <w:rPr>
            <w:rFonts w:hint="eastAsia"/>
            <w:webHidden/>
            <w:shd w:val="clear" w:color="auto" w:fill="auto"/>
          </w:rPr>
          <w:t>光栅化渲染（三角形）</w:t>
        </w:r>
      </w:ins>
    </w:p>
    <w:p w14:paraId="30BB0AE8" w14:textId="77F92BD7" w:rsidR="00A45A44" w:rsidRDefault="00A45A44" w:rsidP="00A45A44">
      <w:pPr>
        <w:ind w:firstLineChars="0"/>
        <w:rPr>
          <w:ins w:id="202" w:author="超 杨" w:date="2019-11-18T17:44:00Z"/>
          <w:webHidden/>
          <w:shd w:val="clear" w:color="auto" w:fill="auto"/>
        </w:rPr>
      </w:pPr>
      <w:ins w:id="203" w:author="超 杨" w:date="2019-11-18T17:44:00Z">
        <w:r>
          <w:rPr>
            <w:webHidden/>
            <w:shd w:val="clear" w:color="auto" w:fill="auto"/>
          </w:rPr>
          <w:t>raytracing</w:t>
        </w:r>
        <w:r w:rsidR="008A2D09">
          <w:rPr>
            <w:rFonts w:hint="eastAsia"/>
            <w:webHidden/>
            <w:shd w:val="clear" w:color="auto" w:fill="auto"/>
          </w:rPr>
          <w:t>／</w:t>
        </w:r>
        <w:proofErr w:type="spellStart"/>
        <w:r w:rsidR="008A2D09">
          <w:rPr>
            <w:webHidden/>
            <w:shd w:val="clear" w:color="auto" w:fill="auto"/>
          </w:rPr>
          <w:t>raycast</w:t>
        </w:r>
        <w:proofErr w:type="spellEnd"/>
        <w:r w:rsidR="00C77A27">
          <w:rPr>
            <w:rFonts w:hint="eastAsia"/>
            <w:webHidden/>
            <w:shd w:val="clear" w:color="auto" w:fill="auto"/>
          </w:rPr>
          <w:t>？</w:t>
        </w:r>
        <w:r>
          <w:rPr>
            <w:rFonts w:hint="eastAsia"/>
            <w:webHidden/>
            <w:shd w:val="clear" w:color="auto" w:fill="auto"/>
          </w:rPr>
          <w:t>（体素）</w:t>
        </w:r>
      </w:ins>
    </w:p>
    <w:p w14:paraId="0E791050" w14:textId="77777777" w:rsidR="00A45A44" w:rsidRDefault="00A45A44">
      <w:pPr>
        <w:ind w:firstLineChars="0" w:firstLine="0"/>
        <w:rPr>
          <w:ins w:id="204" w:author="超 杨" w:date="2019-11-18T17:44:00Z"/>
          <w:webHidden/>
          <w:shd w:val="clear" w:color="auto" w:fill="auto"/>
        </w:rPr>
        <w:pPrChange w:id="205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5738961" w14:textId="77777777" w:rsidR="00A45A44" w:rsidRDefault="00A45A44">
      <w:pPr>
        <w:ind w:firstLineChars="0" w:firstLine="0"/>
        <w:rPr>
          <w:ins w:id="206" w:author="超 杨" w:date="2019-11-18T17:44:00Z"/>
          <w:webHidden/>
          <w:shd w:val="clear" w:color="auto" w:fill="auto"/>
        </w:rPr>
        <w:pPrChange w:id="20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C6A308B" w14:textId="77777777" w:rsidR="00A45A44" w:rsidRDefault="00A45A44">
      <w:pPr>
        <w:ind w:firstLineChars="0" w:firstLine="0"/>
        <w:rPr>
          <w:ins w:id="208" w:author="超 杨" w:date="2019-11-18T17:39:00Z"/>
          <w:webHidden/>
          <w:shd w:val="clear" w:color="auto" w:fill="auto"/>
        </w:rPr>
        <w:pPrChange w:id="209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711D0AA" w14:textId="59039282" w:rsidR="00363B59" w:rsidRDefault="00416397">
      <w:pPr>
        <w:ind w:firstLineChars="0"/>
        <w:rPr>
          <w:ins w:id="210" w:author="超 杨" w:date="2019-11-18T17:39:00Z"/>
          <w:webHidden/>
          <w:shd w:val="clear" w:color="auto" w:fill="auto"/>
        </w:rPr>
        <w:pPrChange w:id="2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12" w:author="超 杨" w:date="2019-11-18T17:42:00Z">
        <w:r>
          <w:rPr>
            <w:rFonts w:hint="eastAsia"/>
            <w:webHidden/>
            <w:shd w:val="clear" w:color="auto" w:fill="auto"/>
          </w:rPr>
          <w:t>场景</w:t>
        </w:r>
      </w:ins>
      <w:ins w:id="213" w:author="超 杨" w:date="2019-11-18T17:39:00Z">
        <w:r w:rsidR="00363B59">
          <w:rPr>
            <w:rFonts w:hint="eastAsia"/>
            <w:webHidden/>
            <w:shd w:val="clear" w:color="auto" w:fill="auto"/>
          </w:rPr>
          <w:t>数据格式：</w:t>
        </w:r>
      </w:ins>
    </w:p>
    <w:p w14:paraId="374EA710" w14:textId="3780F731" w:rsidR="00363B59" w:rsidRDefault="00363B59">
      <w:pPr>
        <w:ind w:firstLineChars="0"/>
        <w:rPr>
          <w:ins w:id="214" w:author="超 杨" w:date="2019-11-18T17:37:00Z"/>
          <w:webHidden/>
          <w:shd w:val="clear" w:color="auto" w:fill="auto"/>
        </w:rPr>
        <w:pPrChange w:id="21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216" w:author="超 杨" w:date="2019-11-18T17:39:00Z">
        <w:r>
          <w:rPr>
            <w:webHidden/>
            <w:shd w:val="clear" w:color="auto" w:fill="auto"/>
          </w:rPr>
          <w:t>wdb</w:t>
        </w:r>
        <w:proofErr w:type="spellEnd"/>
        <w:r>
          <w:rPr>
            <w:rFonts w:hint="eastAsia"/>
            <w:webHidden/>
            <w:shd w:val="clear" w:color="auto" w:fill="auto"/>
          </w:rPr>
          <w:t>（支持</w:t>
        </w:r>
      </w:ins>
      <w:ins w:id="217" w:author="超 杨" w:date="2019-11-18T17:40:00Z">
        <w:r>
          <w:rPr>
            <w:rFonts w:hint="eastAsia"/>
            <w:webHidden/>
            <w:shd w:val="clear" w:color="auto" w:fill="auto"/>
          </w:rPr>
          <w:t>三角形，体素两种格式</w:t>
        </w:r>
      </w:ins>
      <w:ins w:id="218" w:author="超 杨" w:date="2019-11-18T17:3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F9A4016" w14:textId="77777777" w:rsidR="005941CC" w:rsidRDefault="005941CC">
      <w:pPr>
        <w:ind w:firstLineChars="0"/>
        <w:rPr>
          <w:ins w:id="219" w:author="超 杨" w:date="2019-11-18T17:37:00Z"/>
          <w:webHidden/>
          <w:shd w:val="clear" w:color="auto" w:fill="auto"/>
        </w:rPr>
        <w:pPrChange w:id="22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B9996C2" w14:textId="5CE8C72D" w:rsidR="005941CC" w:rsidRDefault="00126970">
      <w:pPr>
        <w:ind w:firstLineChars="0"/>
        <w:rPr>
          <w:ins w:id="221" w:author="超 杨" w:date="2019-11-18T17:37:00Z"/>
          <w:webHidden/>
          <w:shd w:val="clear" w:color="auto" w:fill="auto"/>
        </w:rPr>
        <w:pPrChange w:id="22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3" w:author="超 杨" w:date="2019-11-18T17:37:00Z">
        <w:r>
          <w:rPr>
            <w:rFonts w:hint="eastAsia"/>
            <w:webHidden/>
            <w:shd w:val="clear" w:color="auto" w:fill="auto"/>
          </w:rPr>
          <w:t>高层统一抽象：</w:t>
        </w:r>
        <w:proofErr w:type="spellStart"/>
        <w:r w:rsidR="005941CC">
          <w:rPr>
            <w:webHidden/>
            <w:shd w:val="clear" w:color="auto" w:fill="auto"/>
          </w:rPr>
          <w:t>GameObject+Component</w:t>
        </w:r>
        <w:proofErr w:type="spellEnd"/>
      </w:ins>
    </w:p>
    <w:p w14:paraId="6DFADCB6" w14:textId="77777777" w:rsidR="005941CC" w:rsidRDefault="005941CC">
      <w:pPr>
        <w:ind w:firstLineChars="0"/>
        <w:rPr>
          <w:ins w:id="224" w:author="超 杨" w:date="2019-11-18T17:37:00Z"/>
          <w:webHidden/>
          <w:shd w:val="clear" w:color="auto" w:fill="auto"/>
        </w:rPr>
        <w:pPrChange w:id="2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5EE80A0" w14:textId="35F0A9FE" w:rsidR="005941CC" w:rsidRDefault="00126970">
      <w:pPr>
        <w:ind w:firstLineChars="0"/>
        <w:rPr>
          <w:ins w:id="226" w:author="超 杨" w:date="2019-11-18T17:37:00Z"/>
          <w:webHidden/>
          <w:shd w:val="clear" w:color="auto" w:fill="auto"/>
        </w:rPr>
        <w:pPrChange w:id="2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8" w:author="超 杨" w:date="2019-11-18T17:37:00Z">
        <w:r>
          <w:rPr>
            <w:rFonts w:hint="eastAsia"/>
            <w:webHidden/>
            <w:shd w:val="clear" w:color="auto" w:fill="auto"/>
          </w:rPr>
          <w:t>底层</w:t>
        </w:r>
      </w:ins>
      <w:ins w:id="229" w:author="超 杨" w:date="2019-11-18T17:38:00Z">
        <w:r>
          <w:rPr>
            <w:rFonts w:hint="eastAsia"/>
            <w:webHidden/>
            <w:shd w:val="clear" w:color="auto" w:fill="auto"/>
          </w:rPr>
          <w:t>数据存储：</w:t>
        </w:r>
      </w:ins>
      <w:ins w:id="230" w:author="超 杨" w:date="2019-11-18T17:37:00Z">
        <w:r w:rsidR="005941CC">
          <w:rPr>
            <w:webHidden/>
            <w:shd w:val="clear" w:color="auto" w:fill="auto"/>
          </w:rPr>
          <w:t>Data Oriented</w:t>
        </w:r>
      </w:ins>
    </w:p>
    <w:p w14:paraId="2E39799A" w14:textId="77777777" w:rsidR="005941CC" w:rsidRDefault="005941CC">
      <w:pPr>
        <w:ind w:firstLineChars="0"/>
        <w:rPr>
          <w:ins w:id="231" w:author="超 杨" w:date="2019-11-18T17:36:00Z"/>
          <w:webHidden/>
          <w:shd w:val="clear" w:color="auto" w:fill="auto"/>
        </w:rPr>
        <w:pPrChange w:id="2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D0CF899" w14:textId="77777777" w:rsidR="0034442A" w:rsidRDefault="0034442A">
      <w:pPr>
        <w:ind w:firstLineChars="0"/>
        <w:rPr>
          <w:ins w:id="233" w:author="超 杨" w:date="2019-11-18T17:36:00Z"/>
          <w:webHidden/>
          <w:shd w:val="clear" w:color="auto" w:fill="auto"/>
        </w:rPr>
        <w:pPrChange w:id="23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1B7F85A" w14:textId="734A3CE9" w:rsidR="0034442A" w:rsidRDefault="0034442A">
      <w:pPr>
        <w:ind w:firstLineChars="0"/>
        <w:rPr>
          <w:ins w:id="235" w:author="超 杨" w:date="2019-11-18T17:36:00Z"/>
          <w:webHidden/>
          <w:shd w:val="clear" w:color="auto" w:fill="auto"/>
        </w:rPr>
        <w:pPrChange w:id="236" w:author="超 杨" w:date="2019-11-18T17:47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37" w:author="超 杨" w:date="2019-11-18T17:36:00Z">
        <w:r>
          <w:rPr>
            <w:rFonts w:hint="eastAsia"/>
            <w:webHidden/>
            <w:shd w:val="clear" w:color="auto" w:fill="auto"/>
          </w:rPr>
          <w:t>支持</w:t>
        </w:r>
        <w:r>
          <w:rPr>
            <w:webHidden/>
            <w:shd w:val="clear" w:color="auto" w:fill="auto"/>
          </w:rPr>
          <w:t>webgl1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webg</w:t>
        </w:r>
      </w:ins>
      <w:ins w:id="238" w:author="超 杨" w:date="2019-11-18T17:56:00Z">
        <w:r w:rsidR="0098651E">
          <w:rPr>
            <w:webHidden/>
            <w:shd w:val="clear" w:color="auto" w:fill="auto"/>
          </w:rPr>
          <w:t>l</w:t>
        </w:r>
        <w:r w:rsidR="00090AF5">
          <w:rPr>
            <w:webHidden/>
            <w:shd w:val="clear" w:color="auto" w:fill="auto"/>
          </w:rPr>
          <w:t>2</w:t>
        </w:r>
      </w:ins>
      <w:ins w:id="239" w:author="超 杨" w:date="2019-11-18T17:47:00Z">
        <w:r w:rsidR="00BF03DD">
          <w:rPr>
            <w:rFonts w:hint="eastAsia"/>
            <w:webHidden/>
            <w:shd w:val="clear" w:color="auto" w:fill="auto"/>
          </w:rPr>
          <w:t>（支持</w:t>
        </w:r>
        <w:r w:rsidR="00BF03DD">
          <w:rPr>
            <w:webHidden/>
            <w:shd w:val="clear" w:color="auto" w:fill="auto"/>
          </w:rPr>
          <w:t>pc</w:t>
        </w:r>
        <w:r w:rsidR="00BF03DD">
          <w:rPr>
            <w:rFonts w:hint="eastAsia"/>
            <w:webHidden/>
            <w:shd w:val="clear" w:color="auto" w:fill="auto"/>
          </w:rPr>
          <w:t>端和移动端）</w:t>
        </w:r>
      </w:ins>
    </w:p>
    <w:p w14:paraId="53022B33" w14:textId="77777777" w:rsidR="0034442A" w:rsidRDefault="0034442A">
      <w:pPr>
        <w:ind w:firstLineChars="0"/>
        <w:rPr>
          <w:ins w:id="240" w:author="超 杨" w:date="2019-11-18T17:36:00Z"/>
          <w:webHidden/>
          <w:shd w:val="clear" w:color="auto" w:fill="auto"/>
        </w:rPr>
        <w:pPrChange w:id="2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54021CA" w14:textId="774EBD35" w:rsidR="0034442A" w:rsidRDefault="0034442A">
      <w:pPr>
        <w:ind w:firstLineChars="0"/>
        <w:rPr>
          <w:ins w:id="242" w:author="超 杨" w:date="2019-11-18T17:36:00Z"/>
          <w:webHidden/>
          <w:shd w:val="clear" w:color="auto" w:fill="auto"/>
        </w:rPr>
        <w:pPrChange w:id="2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4" w:author="超 杨" w:date="2019-11-18T17:36:00Z">
        <w:r>
          <w:rPr>
            <w:rFonts w:hint="eastAsia"/>
            <w:webHidden/>
            <w:shd w:val="clear" w:color="auto" w:fill="auto"/>
          </w:rPr>
          <w:t>支持单线程，多线程</w:t>
        </w:r>
      </w:ins>
    </w:p>
    <w:p w14:paraId="1E5AEBE7" w14:textId="77777777" w:rsidR="00E10781" w:rsidRDefault="00E10781">
      <w:pPr>
        <w:ind w:firstLineChars="0"/>
        <w:rPr>
          <w:ins w:id="245" w:author="超 杨" w:date="2019-11-18T17:36:00Z"/>
          <w:webHidden/>
          <w:shd w:val="clear" w:color="auto" w:fill="auto"/>
        </w:rPr>
        <w:pPrChange w:id="2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118CAFF" w14:textId="44D388C2" w:rsidR="00E10781" w:rsidRDefault="00E10781">
      <w:pPr>
        <w:ind w:firstLineChars="0"/>
        <w:rPr>
          <w:ins w:id="247" w:author="超 杨" w:date="2019-11-18T17:47:00Z"/>
          <w:webHidden/>
          <w:shd w:val="clear" w:color="auto" w:fill="auto"/>
        </w:rPr>
        <w:pPrChange w:id="2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9" w:author="超 杨" w:date="2019-11-18T17:36:00Z">
        <w:r>
          <w:rPr>
            <w:rFonts w:hint="eastAsia"/>
            <w:webHidden/>
            <w:shd w:val="clear" w:color="auto" w:fill="auto"/>
          </w:rPr>
          <w:t>支持前向渲染，延迟</w:t>
        </w:r>
      </w:ins>
      <w:ins w:id="250" w:author="超 杨" w:date="2019-11-18T17:37:00Z">
        <w:r>
          <w:rPr>
            <w:rFonts w:hint="eastAsia"/>
            <w:webHidden/>
            <w:shd w:val="clear" w:color="auto" w:fill="auto"/>
          </w:rPr>
          <w:t>渲染</w:t>
        </w:r>
      </w:ins>
    </w:p>
    <w:p w14:paraId="49F478F3" w14:textId="77777777" w:rsidR="00883DA9" w:rsidRDefault="00883DA9">
      <w:pPr>
        <w:ind w:firstLineChars="0"/>
        <w:rPr>
          <w:ins w:id="251" w:author="超 杨" w:date="2019-11-18T18:11:00Z"/>
          <w:webHidden/>
          <w:shd w:val="clear" w:color="auto" w:fill="auto"/>
        </w:rPr>
        <w:pPrChange w:id="25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E51A870" w14:textId="7C1B444F" w:rsidR="00BA577D" w:rsidRDefault="00BA577D">
      <w:pPr>
        <w:ind w:firstLineChars="0"/>
        <w:rPr>
          <w:ins w:id="253" w:author="超 杨" w:date="2019-11-18T18:11:00Z"/>
          <w:webHidden/>
          <w:shd w:val="clear" w:color="auto" w:fill="auto"/>
        </w:rPr>
        <w:pPrChange w:id="25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5" w:author="超 杨" w:date="2019-11-18T18:11:00Z">
        <w:r>
          <w:rPr>
            <w:rFonts w:hint="eastAsia"/>
            <w:webHidden/>
            <w:shd w:val="clear" w:color="auto" w:fill="auto"/>
          </w:rPr>
          <w:t>给出测试框架：</w:t>
        </w:r>
      </w:ins>
    </w:p>
    <w:p w14:paraId="3D188655" w14:textId="70E639A0" w:rsidR="00BA577D" w:rsidRDefault="00BA577D">
      <w:pPr>
        <w:ind w:firstLineChars="0"/>
        <w:rPr>
          <w:ins w:id="256" w:author="超 杨" w:date="2019-11-18T18:12:00Z"/>
          <w:webHidden/>
          <w:shd w:val="clear" w:color="auto" w:fill="auto"/>
        </w:rPr>
        <w:pPrChange w:id="25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8" w:author="超 杨" w:date="2019-11-18T18:11:00Z">
        <w:r>
          <w:rPr>
            <w:rFonts w:hint="eastAsia"/>
            <w:webHidden/>
            <w:shd w:val="clear" w:color="auto" w:fill="auto"/>
          </w:rPr>
          <w:t>单元测试</w:t>
        </w:r>
      </w:ins>
    </w:p>
    <w:p w14:paraId="4B3DABA8" w14:textId="1D18D561" w:rsidR="00BA577D" w:rsidRDefault="00BA577D">
      <w:pPr>
        <w:ind w:firstLineChars="0"/>
        <w:rPr>
          <w:ins w:id="259" w:author="超 杨" w:date="2019-11-18T18:12:00Z"/>
          <w:webHidden/>
          <w:shd w:val="clear" w:color="auto" w:fill="auto"/>
        </w:rPr>
        <w:pPrChange w:id="26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1" w:author="超 杨" w:date="2019-11-18T18:12:00Z">
        <w:r>
          <w:rPr>
            <w:webHidden/>
            <w:shd w:val="clear" w:color="auto" w:fill="auto"/>
          </w:rPr>
          <w:t>e2e</w:t>
        </w:r>
        <w:r>
          <w:rPr>
            <w:rFonts w:hint="eastAsia"/>
            <w:webHidden/>
            <w:shd w:val="clear" w:color="auto" w:fill="auto"/>
          </w:rPr>
          <w:t>测试：渲染测试、性能测试</w:t>
        </w:r>
        <w:r w:rsidR="0038768B">
          <w:rPr>
            <w:rFonts w:hint="eastAsia"/>
            <w:webHidden/>
            <w:shd w:val="clear" w:color="auto" w:fill="auto"/>
          </w:rPr>
          <w:t>（注意纹理</w:t>
        </w:r>
        <w:r w:rsidR="007055B3">
          <w:rPr>
            <w:rFonts w:hint="eastAsia"/>
            <w:webHidden/>
            <w:shd w:val="clear" w:color="auto" w:fill="auto"/>
          </w:rPr>
          <w:t>测试</w:t>
        </w:r>
        <w:r w:rsidR="007055B3">
          <w:rPr>
            <w:webHidden/>
            <w:shd w:val="clear" w:color="auto" w:fill="auto"/>
          </w:rPr>
          <w:t>-</w:t>
        </w:r>
        <w:proofErr w:type="spellStart"/>
        <w:r w:rsidR="007055B3">
          <w:rPr>
            <w:webHidden/>
            <w:shd w:val="clear" w:color="auto" w:fill="auto"/>
          </w:rPr>
          <w:t>arraybufferview</w:t>
        </w:r>
        <w:proofErr w:type="spellEnd"/>
        <w:r w:rsidR="0038768B">
          <w:rPr>
            <w:rFonts w:hint="eastAsia"/>
            <w:webHidden/>
            <w:shd w:val="clear" w:color="auto" w:fill="auto"/>
          </w:rPr>
          <w:t>）</w:t>
        </w:r>
      </w:ins>
    </w:p>
    <w:p w14:paraId="12226CBD" w14:textId="112311FD" w:rsidR="00041D34" w:rsidRDefault="00041D34">
      <w:pPr>
        <w:ind w:firstLineChars="0"/>
        <w:rPr>
          <w:ins w:id="262" w:author="超 杨" w:date="2019-11-18T18:11:00Z"/>
          <w:webHidden/>
          <w:shd w:val="clear" w:color="auto" w:fill="auto"/>
        </w:rPr>
        <w:pPrChange w:id="2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4" w:author="超 杨" w:date="2019-11-18T18:12:00Z">
        <w:r>
          <w:rPr>
            <w:rFonts w:hint="eastAsia"/>
            <w:webHidden/>
            <w:shd w:val="clear" w:color="auto" w:fill="auto"/>
          </w:rPr>
          <w:t>（各给出一个实例）</w:t>
        </w:r>
      </w:ins>
    </w:p>
    <w:p w14:paraId="6DB78CC7" w14:textId="77777777" w:rsidR="00BA577D" w:rsidRDefault="00BA577D">
      <w:pPr>
        <w:ind w:firstLineChars="0"/>
        <w:rPr>
          <w:ins w:id="265" w:author="超 杨" w:date="2019-11-18T17:47:00Z"/>
          <w:webHidden/>
          <w:shd w:val="clear" w:color="auto" w:fill="auto"/>
        </w:rPr>
        <w:pPrChange w:id="26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2D0ED93" w14:textId="77777777" w:rsidR="00883DA9" w:rsidRDefault="00883DA9">
      <w:pPr>
        <w:ind w:firstLineChars="0"/>
        <w:rPr>
          <w:ins w:id="267" w:author="超 杨" w:date="2019-11-18T17:47:00Z"/>
          <w:webHidden/>
          <w:shd w:val="clear" w:color="auto" w:fill="auto"/>
        </w:rPr>
        <w:pPrChange w:id="2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436FE6F" w14:textId="77777777" w:rsidR="00883DA9" w:rsidRDefault="00883DA9">
      <w:pPr>
        <w:ind w:firstLineChars="0"/>
        <w:rPr>
          <w:ins w:id="269" w:author="超 杨" w:date="2019-11-18T17:47:00Z"/>
          <w:webHidden/>
          <w:shd w:val="clear" w:color="auto" w:fill="auto"/>
        </w:rPr>
        <w:pPrChange w:id="2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7CF21A" w14:textId="16042B56" w:rsidR="0067208B" w:rsidRDefault="0067208B" w:rsidP="0067208B">
      <w:pPr>
        <w:ind w:firstLineChars="0"/>
        <w:rPr>
          <w:ins w:id="271" w:author="超 杨" w:date="2019-11-18T17:50:00Z"/>
          <w:webHidden/>
          <w:shd w:val="clear" w:color="auto" w:fill="auto"/>
        </w:rPr>
      </w:pPr>
      <w:ins w:id="272" w:author="超 杨" w:date="2019-11-18T17:50:00Z">
        <w:r>
          <w:rPr>
            <w:rFonts w:hint="eastAsia"/>
            <w:webHidden/>
            <w:shd w:val="clear" w:color="auto" w:fill="auto"/>
          </w:rPr>
          <w:t>第二部分：展示如何增加功能</w:t>
        </w:r>
      </w:ins>
    </w:p>
    <w:p w14:paraId="56CA0F93" w14:textId="6AF76E96" w:rsidR="0067208B" w:rsidRDefault="0067208B">
      <w:pPr>
        <w:ind w:firstLineChars="0"/>
        <w:rPr>
          <w:ins w:id="273" w:author="超 杨" w:date="2019-11-18T17:54:00Z"/>
          <w:webHidden/>
          <w:shd w:val="clear" w:color="auto" w:fill="auto"/>
        </w:rPr>
        <w:pPrChange w:id="27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5" w:author="超 杨" w:date="2019-11-18T17:50:00Z">
        <w:r>
          <w:rPr>
            <w:rFonts w:hint="eastAsia"/>
            <w:webHidden/>
            <w:shd w:val="clear" w:color="auto" w:fill="auto"/>
          </w:rPr>
          <w:t>支持</w:t>
        </w:r>
      </w:ins>
      <w:ins w:id="276" w:author="超 杨" w:date="2019-11-18T17:51:00Z">
        <w:r>
          <w:rPr>
            <w:webHidden/>
            <w:shd w:val="clear" w:color="auto" w:fill="auto"/>
          </w:rPr>
          <w:t>picking</w:t>
        </w:r>
        <w:r>
          <w:rPr>
            <w:rFonts w:hint="eastAsia"/>
            <w:webHidden/>
            <w:shd w:val="clear" w:color="auto" w:fill="auto"/>
          </w:rPr>
          <w:t>？</w:t>
        </w:r>
      </w:ins>
    </w:p>
    <w:p w14:paraId="213AD21C" w14:textId="58847162" w:rsidR="008947FE" w:rsidRDefault="008947FE">
      <w:pPr>
        <w:ind w:firstLineChars="0"/>
        <w:rPr>
          <w:ins w:id="277" w:author="超 杨" w:date="2019-11-18T18:00:00Z"/>
          <w:webHidden/>
          <w:shd w:val="clear" w:color="auto" w:fill="auto"/>
        </w:rPr>
        <w:pPrChange w:id="27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9" w:author="超 杨" w:date="2019-11-18T17:54:00Z">
        <w:r>
          <w:rPr>
            <w:webHidden/>
            <w:shd w:val="clear" w:color="auto" w:fill="auto"/>
          </w:rPr>
          <w:t>Stream load</w:t>
        </w:r>
      </w:ins>
      <w:ins w:id="280" w:author="超 杨" w:date="2019-11-18T17:55:00Z">
        <w:r>
          <w:rPr>
            <w:rFonts w:hint="eastAsia"/>
            <w:webHidden/>
            <w:shd w:val="clear" w:color="auto" w:fill="auto"/>
          </w:rPr>
          <w:t>？</w:t>
        </w:r>
      </w:ins>
    </w:p>
    <w:p w14:paraId="6F80E393" w14:textId="3EA77F0E" w:rsidR="00FA2169" w:rsidRDefault="00FA2169">
      <w:pPr>
        <w:ind w:firstLineChars="0"/>
        <w:rPr>
          <w:ins w:id="281" w:author="超 杨" w:date="2019-11-18T17:53:00Z"/>
          <w:webHidden/>
          <w:shd w:val="clear" w:color="auto" w:fill="auto"/>
        </w:rPr>
        <w:pPrChange w:id="28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3" w:author="超 杨" w:date="2019-11-18T18:00:00Z">
        <w:r>
          <w:rPr>
            <w:rFonts w:hint="eastAsia"/>
            <w:webHidden/>
            <w:shd w:val="clear" w:color="auto" w:fill="auto"/>
          </w:rPr>
          <w:t>地形</w:t>
        </w:r>
      </w:ins>
    </w:p>
    <w:p w14:paraId="2459867E" w14:textId="385C2CF0" w:rsidR="009F7866" w:rsidRDefault="009F7866">
      <w:pPr>
        <w:ind w:firstLineChars="0"/>
        <w:rPr>
          <w:ins w:id="284" w:author="超 杨" w:date="2019-11-18T17:51:00Z"/>
          <w:webHidden/>
          <w:shd w:val="clear" w:color="auto" w:fill="auto"/>
        </w:rPr>
        <w:pPrChange w:id="2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6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02455D89" w14:textId="77777777" w:rsidR="0067208B" w:rsidRDefault="0067208B">
      <w:pPr>
        <w:ind w:firstLineChars="0"/>
        <w:rPr>
          <w:ins w:id="287" w:author="超 杨" w:date="2019-11-18T17:51:00Z"/>
          <w:webHidden/>
          <w:shd w:val="clear" w:color="auto" w:fill="auto"/>
        </w:rPr>
        <w:pPrChange w:id="2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A21EF44" w14:textId="77777777" w:rsidR="0067208B" w:rsidRDefault="0067208B">
      <w:pPr>
        <w:ind w:firstLineChars="0"/>
        <w:rPr>
          <w:ins w:id="289" w:author="超 杨" w:date="2019-11-18T17:51:00Z"/>
          <w:webHidden/>
          <w:shd w:val="clear" w:color="auto" w:fill="auto"/>
        </w:rPr>
        <w:pPrChange w:id="2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10485A" w14:textId="0FD49D72" w:rsidR="0067208B" w:rsidRDefault="0067208B" w:rsidP="0067208B">
      <w:pPr>
        <w:ind w:firstLineChars="0"/>
        <w:rPr>
          <w:ins w:id="291" w:author="超 杨" w:date="2019-11-18T17:51:00Z"/>
          <w:webHidden/>
          <w:shd w:val="clear" w:color="auto" w:fill="auto"/>
        </w:rPr>
      </w:pPr>
      <w:ins w:id="292" w:author="超 杨" w:date="2019-11-18T17:51:00Z">
        <w:r>
          <w:rPr>
            <w:rFonts w:hint="eastAsia"/>
            <w:webHidden/>
            <w:shd w:val="clear" w:color="auto" w:fill="auto"/>
          </w:rPr>
          <w:t>第</w:t>
        </w:r>
      </w:ins>
      <w:ins w:id="293" w:author="超 杨" w:date="2019-11-18T17:53:00Z">
        <w:r w:rsidR="00D329B1">
          <w:rPr>
            <w:rFonts w:hint="eastAsia"/>
            <w:webHidden/>
            <w:shd w:val="clear" w:color="auto" w:fill="auto"/>
          </w:rPr>
          <w:t>三</w:t>
        </w:r>
      </w:ins>
      <w:ins w:id="294" w:author="超 杨" w:date="2019-11-18T17:51:00Z">
        <w:r>
          <w:rPr>
            <w:rFonts w:hint="eastAsia"/>
            <w:webHidden/>
            <w:shd w:val="clear" w:color="auto" w:fill="auto"/>
          </w:rPr>
          <w:t>部分：用户扩展</w:t>
        </w:r>
      </w:ins>
    </w:p>
    <w:p w14:paraId="0E071163" w14:textId="739989B6" w:rsidR="0067208B" w:rsidRDefault="0067208B" w:rsidP="0067208B">
      <w:pPr>
        <w:ind w:firstLineChars="0"/>
        <w:rPr>
          <w:ins w:id="295" w:author="超 杨" w:date="2019-11-18T17:51:00Z"/>
          <w:webHidden/>
          <w:shd w:val="clear" w:color="auto" w:fill="auto"/>
        </w:rPr>
      </w:pPr>
      <w:ins w:id="296" w:author="超 杨" w:date="2019-11-18T17:51:00Z">
        <w:r>
          <w:rPr>
            <w:rFonts w:hint="eastAsia"/>
            <w:webHidden/>
            <w:shd w:val="clear" w:color="auto" w:fill="auto"/>
          </w:rPr>
          <w:t>增加脚本</w:t>
        </w:r>
      </w:ins>
    </w:p>
    <w:p w14:paraId="6B203F8F" w14:textId="77777777" w:rsidR="003B2B36" w:rsidRDefault="003B2B36" w:rsidP="003B2B36">
      <w:pPr>
        <w:ind w:firstLineChars="0"/>
        <w:rPr>
          <w:ins w:id="297" w:author="超 杨" w:date="2019-11-18T17:53:00Z"/>
          <w:webHidden/>
          <w:shd w:val="clear" w:color="auto" w:fill="auto"/>
        </w:rPr>
      </w:pPr>
      <w:ins w:id="298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64450FE3" w14:textId="77777777" w:rsidR="0067208B" w:rsidRDefault="0067208B" w:rsidP="0067208B">
      <w:pPr>
        <w:ind w:firstLineChars="0"/>
        <w:rPr>
          <w:ins w:id="299" w:author="超 杨" w:date="2019-11-18T17:51:00Z"/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ins w:id="300" w:author="超 杨" w:date="2019-11-18T17:51:00Z"/>
          <w:webHidden/>
          <w:shd w:val="clear" w:color="auto" w:fill="auto"/>
        </w:rPr>
      </w:pPr>
      <w:ins w:id="301" w:author="超 杨" w:date="2019-11-18T18:1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5122BD6E" w14:textId="32C09082" w:rsidR="00A52969" w:rsidRDefault="00A52969" w:rsidP="00A52969">
      <w:pPr>
        <w:ind w:firstLineChars="0"/>
        <w:rPr>
          <w:ins w:id="302" w:author="超 杨" w:date="2019-11-18T17:55:00Z"/>
          <w:webHidden/>
          <w:shd w:val="clear" w:color="auto" w:fill="auto"/>
        </w:rPr>
      </w:pPr>
      <w:ins w:id="303" w:author="超 杨" w:date="2019-11-18T17:55:00Z">
        <w:r>
          <w:rPr>
            <w:rFonts w:hint="eastAsia"/>
            <w:webHidden/>
            <w:shd w:val="clear" w:color="auto" w:fill="auto"/>
          </w:rPr>
          <w:t>第四部分：应用</w:t>
        </w:r>
      </w:ins>
    </w:p>
    <w:p w14:paraId="4275A309" w14:textId="44FD5E11" w:rsidR="00816D3E" w:rsidRDefault="00816D3E" w:rsidP="00A52969">
      <w:pPr>
        <w:ind w:firstLineChars="0"/>
        <w:rPr>
          <w:ins w:id="304" w:author="超 杨" w:date="2019-11-18T17:55:00Z"/>
          <w:webHidden/>
          <w:shd w:val="clear" w:color="auto" w:fill="auto"/>
        </w:rPr>
      </w:pPr>
      <w:ins w:id="305" w:author="超 杨" w:date="2019-11-18T17:55:00Z">
        <w:r>
          <w:rPr>
            <w:rFonts w:hint="eastAsia"/>
            <w:webHidden/>
            <w:shd w:val="clear" w:color="auto" w:fill="auto"/>
          </w:rPr>
          <w:t>不需要该部分</w:t>
        </w:r>
      </w:ins>
      <w:ins w:id="306" w:author="超 杨" w:date="2019-11-18T17:56:00Z">
        <w:r>
          <w:rPr>
            <w:rFonts w:hint="eastAsia"/>
            <w:webHidden/>
            <w:shd w:val="clear" w:color="auto" w:fill="auto"/>
          </w:rPr>
          <w:t>？？？</w:t>
        </w:r>
      </w:ins>
    </w:p>
    <w:p w14:paraId="42E4DAC6" w14:textId="198D2A9C" w:rsidR="0067208B" w:rsidRDefault="00546C95">
      <w:pPr>
        <w:ind w:firstLineChars="0"/>
        <w:rPr>
          <w:ins w:id="307" w:author="超 杨" w:date="2019-11-18T17:51:00Z"/>
          <w:webHidden/>
          <w:shd w:val="clear" w:color="auto" w:fill="auto"/>
        </w:rPr>
        <w:pPrChange w:id="30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09" w:author="超 杨" w:date="2019-11-18T18:1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60A9AAF4" w14:textId="77777777" w:rsidR="0067208B" w:rsidRDefault="0067208B">
      <w:pPr>
        <w:ind w:firstLineChars="0"/>
        <w:rPr>
          <w:ins w:id="310" w:author="超 杨" w:date="2019-11-18T17:35:00Z"/>
          <w:webHidden/>
          <w:shd w:val="clear" w:color="auto" w:fill="auto"/>
        </w:rPr>
        <w:pPrChange w:id="3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3C9BE72" w14:textId="4D9C0776" w:rsidR="000D2840" w:rsidRDefault="000D2840">
      <w:pPr>
        <w:ind w:firstLineChars="0"/>
        <w:rPr>
          <w:ins w:id="312" w:author="超 杨" w:date="2019-11-18T17:56:00Z"/>
          <w:webHidden/>
          <w:shd w:val="clear" w:color="auto" w:fill="auto"/>
        </w:rPr>
        <w:pPrChange w:id="3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4" w:author="超 杨" w:date="2019-11-18T17:3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58BF8A8" w14:textId="6DB2137E" w:rsidR="00403A15" w:rsidRDefault="008B3F03">
      <w:pPr>
        <w:ind w:firstLineChars="0"/>
        <w:rPr>
          <w:ins w:id="315" w:author="超 杨" w:date="2019-11-18T17:56:00Z"/>
          <w:webHidden/>
          <w:shd w:val="clear" w:color="auto" w:fill="auto"/>
        </w:rPr>
        <w:pPrChange w:id="31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7" w:author="超 杨" w:date="2019-11-20T12:3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15CF2DA2" w14:textId="77777777" w:rsidR="00403A15" w:rsidRDefault="00403A15">
      <w:pPr>
        <w:ind w:firstLineChars="0"/>
        <w:rPr>
          <w:ins w:id="318" w:author="超 杨" w:date="2019-11-18T17:56:00Z"/>
          <w:webHidden/>
          <w:shd w:val="clear" w:color="auto" w:fill="auto"/>
        </w:rPr>
        <w:pPrChange w:id="31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8166935" w14:textId="77777777" w:rsidR="00403A15" w:rsidRDefault="00403A15">
      <w:pPr>
        <w:ind w:firstLineChars="0"/>
        <w:rPr>
          <w:ins w:id="320" w:author="超 杨" w:date="2019-11-18T17:56:00Z"/>
          <w:webHidden/>
          <w:shd w:val="clear" w:color="auto" w:fill="auto"/>
        </w:rPr>
        <w:pPrChange w:id="3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CEE96D" w14:textId="77777777" w:rsidR="00403A15" w:rsidRDefault="00403A15">
      <w:pPr>
        <w:ind w:firstLineChars="0"/>
        <w:rPr>
          <w:ins w:id="322" w:author="超 杨" w:date="2019-11-18T17:35:00Z"/>
          <w:webHidden/>
          <w:shd w:val="clear" w:color="auto" w:fill="auto"/>
        </w:rPr>
        <w:pPrChange w:id="3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0702E4" w14:textId="77777777" w:rsidR="000D2840" w:rsidRPr="000D2840" w:rsidRDefault="000D2840">
      <w:pPr>
        <w:ind w:firstLineChars="0"/>
        <w:rPr>
          <w:ins w:id="324" w:author="超 杨" w:date="2019-11-16T09:56:00Z"/>
          <w:webHidden/>
          <w:shd w:val="clear" w:color="auto" w:fill="auto"/>
        </w:rPr>
        <w:pPrChange w:id="3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7191579" w14:textId="77777777" w:rsidR="002747AE" w:rsidRDefault="002747AE">
      <w:pPr>
        <w:rPr>
          <w:ins w:id="326" w:author="超 杨" w:date="2019-11-16T09:56:00Z"/>
          <w:webHidden/>
          <w:shd w:val="clear" w:color="auto" w:fill="auto"/>
        </w:rPr>
        <w:pPrChange w:id="3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6D0E47" w14:textId="1116009E" w:rsidR="00D9428F" w:rsidRDefault="00D9428F">
      <w:pPr>
        <w:rPr>
          <w:ins w:id="328" w:author="超 杨" w:date="2019-11-09T11:54:00Z"/>
          <w:webHidden/>
          <w:shd w:val="clear" w:color="auto" w:fill="auto"/>
        </w:rPr>
        <w:pPrChange w:id="32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0" w:author="超 杨" w:date="2019-11-09T11:54:00Z">
        <w:r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>
      <w:pPr>
        <w:rPr>
          <w:ins w:id="331" w:author="超 杨" w:date="2019-11-09T11:55:00Z"/>
          <w:webHidden/>
          <w:shd w:val="clear" w:color="auto" w:fill="auto"/>
        </w:rPr>
        <w:pPrChange w:id="33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3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334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335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336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337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338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>
      <w:pPr>
        <w:rPr>
          <w:ins w:id="339" w:author="超 杨" w:date="2019-11-09T11:55:00Z"/>
          <w:webHidden/>
          <w:shd w:val="clear" w:color="auto" w:fill="auto"/>
        </w:rPr>
        <w:pPrChange w:id="34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1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>
      <w:pPr>
        <w:rPr>
          <w:ins w:id="342" w:author="超 杨" w:date="2019-11-09T11:55:00Z"/>
          <w:webHidden/>
          <w:shd w:val="clear" w:color="auto" w:fill="auto"/>
        </w:rPr>
        <w:pPrChange w:id="34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4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data, 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state</w:t>
        </w:r>
      </w:ins>
    </w:p>
    <w:p w14:paraId="2C3ED10E" w14:textId="6834D87B" w:rsidR="00D9428F" w:rsidRDefault="00D9428F">
      <w:pPr>
        <w:rPr>
          <w:ins w:id="345" w:author="超 杨" w:date="2019-11-09T11:55:00Z"/>
          <w:webHidden/>
          <w:shd w:val="clear" w:color="auto" w:fill="auto"/>
        </w:rPr>
        <w:pPrChange w:id="34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7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proofErr w:type="spellStart"/>
        <w:r>
          <w:rPr>
            <w:webHidden/>
            <w:shd w:val="clear" w:color="auto" w:fill="auto"/>
          </w:rPr>
          <w:t>Result.tryCatch</w:t>
        </w:r>
        <w:proofErr w:type="spellEnd"/>
      </w:ins>
    </w:p>
    <w:p w14:paraId="42B9AD29" w14:textId="2E0D7CE0" w:rsidR="00D9428F" w:rsidRDefault="00D9428F">
      <w:pPr>
        <w:rPr>
          <w:ins w:id="348" w:author="超 杨" w:date="2019-11-09T11:56:00Z"/>
          <w:webHidden/>
          <w:shd w:val="clear" w:color="auto" w:fill="auto"/>
        </w:rPr>
        <w:pPrChange w:id="34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0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>
      <w:pPr>
        <w:rPr>
          <w:ins w:id="351" w:author="超 杨" w:date="2019-11-09T11:56:00Z"/>
          <w:webHidden/>
          <w:shd w:val="clear" w:color="auto" w:fill="auto"/>
        </w:rPr>
        <w:pPrChange w:id="352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3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>
      <w:pPr>
        <w:rPr>
          <w:ins w:id="354" w:author="超 杨" w:date="2019-11-09T11:56:00Z"/>
          <w:webHidden/>
          <w:shd w:val="clear" w:color="auto" w:fill="auto"/>
        </w:rPr>
        <w:pPrChange w:id="355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6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>
      <w:pPr>
        <w:rPr>
          <w:ins w:id="357" w:author="超 杨" w:date="2019-11-09T11:54:00Z"/>
          <w:webHidden/>
          <w:shd w:val="clear" w:color="auto" w:fill="auto"/>
        </w:rPr>
        <w:pPrChange w:id="358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9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proofErr w:type="spellStart"/>
        <w:r w:rsidR="00E934B6">
          <w:rPr>
            <w:webHidden/>
            <w:shd w:val="clear" w:color="auto" w:fill="auto"/>
          </w:rPr>
          <w:t>Result.tryCatch</w:t>
        </w:r>
        <w:proofErr w:type="spellEnd"/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360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>
      <w:pPr>
        <w:rPr>
          <w:ins w:id="361" w:author="超 杨" w:date="2019-11-09T11:54:00Z"/>
          <w:webHidden/>
          <w:shd w:val="clear" w:color="auto" w:fill="auto"/>
        </w:rPr>
        <w:pPrChange w:id="36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>
      <w:pPr>
        <w:rPr>
          <w:ins w:id="363" w:author="超 杨" w:date="2019-11-09T11:54:00Z"/>
          <w:webHidden/>
          <w:shd w:val="clear" w:color="auto" w:fill="auto"/>
        </w:rPr>
        <w:pPrChange w:id="36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>
      <w:pPr>
        <w:rPr>
          <w:ins w:id="365" w:author="超 杨" w:date="2019-11-09T11:57:00Z"/>
          <w:webHidden/>
          <w:shd w:val="clear" w:color="auto" w:fill="auto"/>
        </w:rPr>
        <w:pPrChange w:id="36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7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>
      <w:pPr>
        <w:rPr>
          <w:ins w:id="368" w:author="超 杨" w:date="2019-11-09T11:57:00Z"/>
          <w:webHidden/>
          <w:shd w:val="clear" w:color="auto" w:fill="auto"/>
        </w:rPr>
        <w:pPrChange w:id="36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>
      <w:pPr>
        <w:rPr>
          <w:ins w:id="370" w:author="超 杨" w:date="2019-11-09T11:57:00Z"/>
          <w:webHidden/>
          <w:shd w:val="clear" w:color="auto" w:fill="auto"/>
        </w:rPr>
        <w:pPrChange w:id="37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>
      <w:pPr>
        <w:rPr>
          <w:ins w:id="372" w:author="超 杨" w:date="2019-11-09T11:57:00Z"/>
          <w:webHidden/>
          <w:shd w:val="clear" w:color="auto" w:fill="auto"/>
        </w:rPr>
        <w:pPrChange w:id="37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>
      <w:pPr>
        <w:rPr>
          <w:ins w:id="374" w:author="超 杨" w:date="2019-11-09T11:57:00Z"/>
          <w:webHidden/>
          <w:shd w:val="clear" w:color="auto" w:fill="auto"/>
        </w:rPr>
        <w:pPrChange w:id="37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>
      <w:pPr>
        <w:rPr>
          <w:ins w:id="376" w:author="超 杨" w:date="2019-11-09T11:57:00Z"/>
          <w:webHidden/>
          <w:shd w:val="clear" w:color="auto" w:fill="auto"/>
        </w:rPr>
        <w:pPrChange w:id="37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>
      <w:pPr>
        <w:rPr>
          <w:ins w:id="378" w:author="超 杨" w:date="2019-11-09T11:54:00Z"/>
          <w:webHidden/>
          <w:shd w:val="clear" w:color="auto" w:fill="auto"/>
        </w:rPr>
        <w:pPrChange w:id="37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80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381" w:author="超 杨" w:date="2019-11-09T11:5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</w:p>
    <w:p w14:paraId="3DB639B4" w14:textId="77777777" w:rsidR="00F6426C" w:rsidRDefault="00F6426C" w:rsidP="00F6426C">
      <w:pPr>
        <w:pStyle w:val="1"/>
      </w:pPr>
      <w:r w:rsidRPr="00F6426C"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2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2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ins w:id="382" w:author="超 杨" w:date="2019-11-16T09:57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660F57" w:rsidRDefault="00660F57">
      <w:pPr>
        <w:rPr>
          <w:ins w:id="383" w:author="超 杨" w:date="2019-11-16T09:57:00Z"/>
          <w:rFonts w:eastAsia="宋体"/>
          <w:rPrChange w:id="384" w:author="超 杨" w:date="2019-11-16T09:57:00Z">
            <w:rPr>
              <w:ins w:id="385" w:author="超 杨" w:date="2019-11-16T09:57:00Z"/>
              <w:noProof/>
              <w:shd w:val="clear" w:color="auto" w:fill="auto"/>
            </w:rPr>
          </w:rPrChange>
        </w:rPr>
        <w:pPrChange w:id="386" w:author="超 杨" w:date="2019-11-16T09:57:00Z">
          <w:pPr>
            <w:pStyle w:val="3"/>
          </w:pPr>
        </w:pPrChange>
      </w:pPr>
    </w:p>
    <w:p w14:paraId="09B59FBE" w14:textId="09B6F54A" w:rsidR="00660F57" w:rsidRDefault="00660F57" w:rsidP="00660F57">
      <w:pPr>
        <w:pStyle w:val="3"/>
        <w:rPr>
          <w:ins w:id="387" w:author="超 杨" w:date="2019-11-16T09:57:00Z"/>
          <w:noProof/>
          <w:shd w:val="clear" w:color="auto" w:fill="auto"/>
        </w:rPr>
      </w:pPr>
      <w:ins w:id="388" w:author="超 杨" w:date="2019-11-16T09:57:00Z">
        <w:r w:rsidRPr="00F6426C">
          <w:rPr>
            <w:noProof/>
            <w:shd w:val="clear" w:color="auto" w:fill="auto"/>
          </w:rPr>
          <w:t xml:space="preserve">2.2.3  </w:t>
        </w:r>
        <w:r>
          <w:rPr>
            <w:rFonts w:hint="eastAsia"/>
            <w:noProof/>
            <w:shd w:val="clear" w:color="auto" w:fill="auto"/>
          </w:rPr>
          <w:t>移动端测试</w:t>
        </w:r>
      </w:ins>
    </w:p>
    <w:p w14:paraId="04D20FD2" w14:textId="77777777" w:rsidR="00660F57" w:rsidRPr="00660F57" w:rsidRDefault="00660F57">
      <w:pPr>
        <w:rPr>
          <w:rFonts w:eastAsia="宋体"/>
          <w:rPrChange w:id="389" w:author="超 杨" w:date="2019-11-16T09:57:00Z">
            <w:rPr>
              <w:noProof/>
              <w:shd w:val="clear" w:color="auto" w:fill="auto"/>
            </w:rPr>
          </w:rPrChange>
        </w:rPr>
        <w:pPrChange w:id="390" w:author="超 杨" w:date="2019-11-16T09:57:00Z">
          <w:pPr>
            <w:pStyle w:val="3"/>
          </w:pPr>
        </w:pPrChange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391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392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393" w:author="whw010" w:date="2019-10-16T14:10:00Z">
        <w:r w:rsidR="00453BEE">
          <w:t>、</w:t>
        </w:r>
      </w:ins>
      <w:r>
        <w:t>List</w:t>
      </w:r>
      <w:ins w:id="394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395" w:author="whw010" w:date="2019-10-16T14:10:00Z">
        <w:r>
          <w:rPr>
            <w:rFonts w:hint="eastAsia"/>
          </w:rPr>
          <w:t>（</w:t>
        </w:r>
      </w:ins>
      <w:ins w:id="396" w:author="whw010" w:date="2019-10-16T14:11:00Z">
        <w:r>
          <w:rPr>
            <w:rFonts w:hint="eastAsia"/>
          </w:rPr>
          <w:t>1</w:t>
        </w:r>
      </w:ins>
      <w:ins w:id="397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398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399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400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401" w:author="whw010" w:date="2019-10-16T14:11:00Z">
        <w:r>
          <w:t>“</w:t>
        </w:r>
      </w:ins>
      <w:r w:rsidR="00622C6A">
        <w:t>age</w:t>
      </w:r>
      <w:ins w:id="402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403" w:author="whw010" w:date="2019-10-16T14:11:00Z">
        <w:r w:rsidR="00453BEE">
          <w:t>复制</w:t>
        </w:r>
      </w:ins>
      <w:r>
        <w:t>而来</w:t>
      </w:r>
      <w:ins w:id="404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405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7B3103CD" w:rsidR="00F6426C" w:rsidRDefault="00B92BDE" w:rsidP="00F6426C">
      <w:pPr>
        <w:pStyle w:val="1"/>
      </w:pPr>
      <w:ins w:id="406" w:author="超 杨" w:date="2019-11-16T06:37:00Z">
        <w:del w:id="407" w:author="Microsoft Office User" w:date="2020-01-01T08:29:00Z">
          <w:r w:rsidDel="007F0ACA">
            <w:lastRenderedPageBreak/>
            <w:delText>////</w:delText>
          </w:r>
        </w:del>
      </w:ins>
      <w:r w:rsidR="00F6426C" w:rsidRPr="00F6426C">
        <w:rPr>
          <w:rFonts w:hint="eastAsia"/>
        </w:rPr>
        <w:t>第</w:t>
      </w:r>
      <w:r w:rsidR="00F6426C" w:rsidRPr="00F6426C">
        <w:t>5</w:t>
      </w:r>
      <w:r w:rsidR="00F6426C" w:rsidRPr="00F6426C">
        <w:rPr>
          <w:rFonts w:hint="eastAsia"/>
        </w:rPr>
        <w:t>章</w:t>
      </w:r>
      <w:r w:rsidR="00F6426C" w:rsidRPr="00F6426C">
        <w:t xml:space="preserve">  Reason-React</w:t>
      </w:r>
      <w:r w:rsidR="00F6426C" w:rsidRPr="00F6426C">
        <w:rPr>
          <w:rFonts w:hint="eastAsia"/>
        </w:rPr>
        <w:t>和</w:t>
      </w:r>
      <w:r w:rsidR="00F6426C" w:rsidRPr="00F6426C">
        <w:t>Redux</w:t>
      </w:r>
      <w:r w:rsidR="00F6426C"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2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2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2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FB2695F" w14:textId="19761A10" w:rsidR="00ED62D2" w:rsidRDefault="00F6426C" w:rsidP="00ED62D2">
      <w:pPr>
        <w:pStyle w:val="1"/>
        <w:rPr>
          <w:ins w:id="408" w:author="超 杨" w:date="2019-11-15T15:14:00Z"/>
        </w:rPr>
      </w:pPr>
      <w:r>
        <w:rPr>
          <w:rFonts w:ascii="Arial Unicode MS" w:cs="Arial Unicode MS"/>
          <w:sz w:val="52"/>
          <w:szCs w:val="52"/>
        </w:rPr>
        <w:br w:type="page"/>
      </w:r>
      <w:ins w:id="409" w:author="超 杨" w:date="2019-11-15T15:14:00Z">
        <w:del w:id="410" w:author="Microsoft Office User" w:date="2020-01-01T08:11:00Z">
          <w:r w:rsidR="00ED62D2" w:rsidRPr="00F6426C" w:rsidDel="0084310D">
            <w:rPr>
              <w:rFonts w:hint="eastAsia"/>
            </w:rPr>
            <w:delText>第</w:delText>
          </w:r>
          <w:r w:rsidR="00ED62D2" w:rsidRPr="00F6426C" w:rsidDel="0084310D">
            <w:delText>5</w:delText>
          </w:r>
          <w:r w:rsidR="00ED62D2" w:rsidRPr="00F6426C" w:rsidDel="0084310D">
            <w:rPr>
              <w:rFonts w:hint="eastAsia"/>
            </w:rPr>
            <w:delText>章</w:delText>
          </w:r>
          <w:r w:rsidR="00ED62D2" w:rsidRPr="00F6426C" w:rsidDel="0084310D">
            <w:delText xml:space="preserve">  </w:delText>
          </w:r>
          <w:r w:rsidR="00ED62D2" w:rsidDel="0084310D">
            <w:rPr>
              <w:rFonts w:hint="eastAsia"/>
            </w:rPr>
            <w:delText>学习</w:delText>
          </w:r>
        </w:del>
        <w:del w:id="411" w:author="Microsoft Office User" w:date="2019-11-27T18:11:00Z">
          <w:r w:rsidR="00ED62D2" w:rsidDel="0002079E">
            <w:delText>WebGL2</w:delText>
          </w:r>
        </w:del>
      </w:ins>
    </w:p>
    <w:p w14:paraId="381324F1" w14:textId="1CEB1459" w:rsidR="00F6426C" w:rsidRDefault="0002079E">
      <w:pPr>
        <w:rPr>
          <w:ins w:id="412" w:author="超 杨" w:date="2019-11-15T15:14:00Z"/>
          <w:shd w:val="clear" w:color="auto" w:fill="auto"/>
        </w:rPr>
        <w:pPrChange w:id="413" w:author="超 杨" w:date="2019-11-15T15:1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14" w:author="Microsoft Office User" w:date="2019-11-27T18:11:00Z">
        <w:r>
          <w:rPr>
            <w:rFonts w:hint="eastAsia"/>
            <w:shd w:val="clear" w:color="auto" w:fill="auto"/>
          </w:rPr>
          <w:lastRenderedPageBreak/>
          <w:t>/</w:t>
        </w:r>
        <w:r>
          <w:rPr>
            <w:shd w:val="clear" w:color="auto" w:fill="auto"/>
          </w:rPr>
          <w:t>///</w:t>
        </w:r>
      </w:ins>
      <w:ins w:id="415" w:author="超 杨" w:date="2019-11-15T15:15:00Z">
        <w:r w:rsidR="00036AC0">
          <w:rPr>
            <w:rFonts w:hint="eastAsia"/>
            <w:shd w:val="clear" w:color="auto" w:fill="auto"/>
          </w:rPr>
          <w:t>（介绍本书使用的</w:t>
        </w:r>
        <w:r w:rsidR="00036AC0">
          <w:rPr>
            <w:shd w:val="clear" w:color="auto" w:fill="auto"/>
          </w:rPr>
          <w:t>webgl2</w:t>
        </w:r>
        <w:r w:rsidR="00036AC0">
          <w:rPr>
            <w:rFonts w:hint="eastAsia"/>
            <w:shd w:val="clear" w:color="auto" w:fill="auto"/>
          </w:rPr>
          <w:t xml:space="preserve">特性：如 </w:t>
        </w:r>
        <w:proofErr w:type="spellStart"/>
        <w:r w:rsidR="00036AC0">
          <w:rPr>
            <w:rFonts w:hint="eastAsia"/>
            <w:shd w:val="clear" w:color="auto" w:fill="auto"/>
          </w:rPr>
          <w:t>vao</w:t>
        </w:r>
        <w:proofErr w:type="spellEnd"/>
        <w:r w:rsidR="00036AC0">
          <w:rPr>
            <w:rFonts w:hint="eastAsia"/>
            <w:shd w:val="clear" w:color="auto" w:fill="auto"/>
          </w:rPr>
          <w:t>、</w:t>
        </w:r>
        <w:proofErr w:type="spellStart"/>
        <w:r w:rsidR="00036AC0">
          <w:rPr>
            <w:shd w:val="clear" w:color="auto" w:fill="auto"/>
          </w:rPr>
          <w:t>glsl</w:t>
        </w:r>
        <w:proofErr w:type="spellEnd"/>
        <w:r w:rsidR="00036AC0">
          <w:rPr>
            <w:shd w:val="clear" w:color="auto" w:fill="auto"/>
          </w:rPr>
          <w:t xml:space="preserve"> 300 es</w:t>
        </w:r>
        <w:r w:rsidR="00036AC0">
          <w:rPr>
            <w:rFonts w:hint="eastAsia"/>
            <w:shd w:val="clear" w:color="auto" w:fill="auto"/>
          </w:rPr>
          <w:t>、</w:t>
        </w:r>
        <w:proofErr w:type="spellStart"/>
        <w:r w:rsidR="00036AC0">
          <w:rPr>
            <w:shd w:val="clear" w:color="auto" w:fill="auto"/>
          </w:rPr>
          <w:t>ubo</w:t>
        </w:r>
        <w:proofErr w:type="spellEnd"/>
        <w:r w:rsidR="00036AC0">
          <w:rPr>
            <w:rFonts w:hint="eastAsia"/>
            <w:shd w:val="clear" w:color="auto" w:fill="auto"/>
          </w:rPr>
          <w:t>）</w:t>
        </w:r>
      </w:ins>
    </w:p>
    <w:p w14:paraId="3BE3D487" w14:textId="0222938D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ins w:id="416" w:author="超 杨" w:date="2019-11-15T15:14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5D1C7B" w14:textId="77777777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06AABE49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</w:t>
      </w:r>
      <w:del w:id="417" w:author="超 杨" w:date="2019-11-21T16:53:00Z">
        <w:r w:rsidRPr="00F6426C" w:rsidDel="00577447">
          <w:rPr>
            <w:rFonts w:ascii="Calibri" w:hAnsi="Calibri" w:cs="Times New Roman" w:hint="eastAsia"/>
            <w:kern w:val="2"/>
            <w:sz w:val="21"/>
            <w:szCs w:val="21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418" w:author="超 杨" w:date="2019-10-22T17:04:00Z"/>
        </w:rPr>
      </w:pPr>
      <w:ins w:id="419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420" w:author="超 杨" w:date="2019-10-22T17:05:00Z"/>
        </w:rPr>
      </w:pPr>
      <w:ins w:id="421" w:author="超 杨" w:date="2019-10-22T17:00:00Z">
        <w:r>
          <w:rPr>
            <w:rFonts w:hint="eastAsia"/>
          </w:rPr>
          <w:t>修改</w:t>
        </w:r>
      </w:ins>
      <w:ins w:id="422" w:author="超 杨" w:date="2019-10-22T17:04:00Z">
        <w:r>
          <w:rPr>
            <w:rFonts w:hint="eastAsia"/>
          </w:rPr>
          <w:t>？</w:t>
        </w:r>
      </w:ins>
      <w:ins w:id="423" w:author="超 杨" w:date="2019-10-22T17:00:00Z">
        <w:r>
          <w:rPr>
            <w:rFonts w:hint="eastAsia"/>
          </w:rPr>
          <w:t>：</w:t>
        </w:r>
      </w:ins>
      <w:ins w:id="424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425" w:author="超 杨" w:date="2019-10-22T17:05:00Z"/>
        </w:rPr>
      </w:pPr>
      <w:ins w:id="426" w:author="超 杨" w:date="2019-10-22T17:05:00Z">
        <w:r>
          <w:t>////</w:t>
        </w:r>
      </w:ins>
      <w:ins w:id="427" w:author="超 杨" w:date="2019-10-22T17:03:00Z">
        <w:r>
          <w:rPr>
            <w:rFonts w:hint="eastAsia"/>
          </w:rPr>
          <w:t>给出本书</w:t>
        </w:r>
      </w:ins>
      <w:ins w:id="428" w:author="超 杨" w:date="2019-10-22T17:05:00Z">
        <w:r>
          <w:rPr>
            <w:rFonts w:hint="eastAsia"/>
          </w:rPr>
          <w:t>涉及</w:t>
        </w:r>
      </w:ins>
      <w:ins w:id="429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430" w:author="超 杨" w:date="2019-10-23T09:49:00Z"/>
        </w:rPr>
      </w:pPr>
      <w:ins w:id="431" w:author="超 杨" w:date="2019-10-22T17:06:00Z">
        <w:r>
          <w:rPr>
            <w:rFonts w:hint="eastAsia"/>
          </w:rPr>
          <w:t>根据目前的知识，</w:t>
        </w:r>
      </w:ins>
      <w:ins w:id="432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433" w:author="超 杨" w:date="2019-10-23T09:50:00Z"/>
        </w:rPr>
      </w:pPr>
      <w:ins w:id="434" w:author="超 杨" w:date="2019-10-23T09:50:00Z">
        <w:r>
          <w:rPr>
            <w:rFonts w:hint="eastAsia"/>
          </w:rPr>
          <w:t>编辑器</w:t>
        </w:r>
      </w:ins>
      <w:ins w:id="435" w:author="超 杨" w:date="2019-10-23T09:49:00Z">
        <w:r>
          <w:rPr>
            <w:rFonts w:hint="eastAsia"/>
          </w:rPr>
          <w:t>核心</w:t>
        </w:r>
      </w:ins>
      <w:ins w:id="436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437" w:author="超 杨" w:date="2019-10-23T09:50:00Z"/>
        </w:rPr>
      </w:pPr>
    </w:p>
    <w:p w14:paraId="0E3702E4" w14:textId="4DE03306" w:rsidR="0079422A" w:rsidRDefault="0079422A" w:rsidP="009A26BF">
      <w:pPr>
        <w:rPr>
          <w:ins w:id="438" w:author="超 杨" w:date="2019-10-23T09:51:00Z"/>
        </w:rPr>
      </w:pPr>
      <w:ins w:id="439" w:author="超 杨" w:date="2019-10-23T09:50:00Z">
        <w:r>
          <w:rPr>
            <w:rFonts w:hint="eastAsia"/>
          </w:rPr>
          <w:t>根据编辑器</w:t>
        </w:r>
      </w:ins>
      <w:ins w:id="440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441" w:author="超 杨" w:date="2019-10-23T09:49:00Z"/>
        </w:rPr>
      </w:pPr>
      <w:ins w:id="442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443" w:author="超 杨" w:date="2019-10-22T17:05:00Z"/>
        </w:rPr>
      </w:pPr>
      <w:ins w:id="444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445" w:author="超 杨" w:date="2019-10-22T17:04:00Z"/>
        </w:rPr>
      </w:pPr>
      <w:ins w:id="446" w:author="超 杨" w:date="2019-10-22T17:03:00Z">
        <w:r>
          <w:rPr>
            <w:rFonts w:hint="eastAsia"/>
          </w:rPr>
          <w:t>）提前；然后此处</w:t>
        </w:r>
      </w:ins>
      <w:ins w:id="447" w:author="超 杨" w:date="2019-10-22T17:00:00Z">
        <w:r>
          <w:rPr>
            <w:rFonts w:hint="eastAsia"/>
          </w:rPr>
          <w:t>结合</w:t>
        </w:r>
      </w:ins>
      <w:ins w:id="448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449" w:author="超 杨" w:date="2019-10-22T17:04:00Z"/>
        </w:rPr>
      </w:pPr>
    </w:p>
    <w:p w14:paraId="2E56344F" w14:textId="6D80CE78" w:rsidR="003552C7" w:rsidRDefault="003552C7" w:rsidP="009A26BF">
      <w:pPr>
        <w:rPr>
          <w:ins w:id="450" w:author="超 杨" w:date="2019-10-22T17:04:00Z"/>
        </w:rPr>
      </w:pPr>
      <w:ins w:id="451" w:author="超 杨" w:date="2019-10-22T17:05:00Z">
        <w:r>
          <w:t>////</w:t>
        </w:r>
      </w:ins>
      <w:ins w:id="452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453" w:author="超 杨" w:date="2019-10-22T17:00:00Z"/>
        </w:rPr>
      </w:pPr>
      <w:ins w:id="454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455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456" w:author="超 杨" w:date="2019-10-17T09:13:00Z"/>
        </w:rPr>
      </w:pPr>
      <w:ins w:id="457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458" w:author="超 杨" w:date="2019-10-17T09:12:00Z"/>
        </w:rPr>
      </w:pPr>
    </w:p>
    <w:p w14:paraId="7E18E282" w14:textId="64A7CFF3" w:rsidR="003A45CB" w:rsidRDefault="00736806">
      <w:ins w:id="459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460" w:author="超 杨" w:date="2019-10-17T09:11:00Z">
        <w:r>
          <w:rPr>
            <w:rFonts w:hint="eastAsia"/>
          </w:rPr>
          <w:t>在本书开头（序言</w:t>
        </w:r>
      </w:ins>
      <w:ins w:id="461" w:author="超 杨" w:date="2019-10-17T09:13:00Z">
        <w:r>
          <w:rPr>
            <w:rFonts w:hint="eastAsia"/>
          </w:rPr>
          <w:t>？</w:t>
        </w:r>
      </w:ins>
      <w:ins w:id="462" w:author="超 杨" w:date="2019-10-17T09:11:00Z">
        <w:r>
          <w:rPr>
            <w:rFonts w:hint="eastAsia"/>
          </w:rPr>
          <w:t>）</w:t>
        </w:r>
      </w:ins>
      <w:ins w:id="463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464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6967A95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  <w:ins w:id="465" w:author="Microsoft Office User" w:date="2020-01-01T08:29:00Z">
        <w:r w:rsidR="007F0ACA">
          <w:rPr>
            <w:rFonts w:hint="eastAsia"/>
          </w:rPr>
          <w:t>和编辑器</w:t>
        </w:r>
      </w:ins>
      <w:del w:id="466" w:author="超 杨" w:date="2019-11-16T06:38:00Z">
        <w:r w:rsidRPr="00F6426C" w:rsidDel="005E4CD7">
          <w:rPr>
            <w:rFonts w:hint="eastAsia"/>
          </w:rPr>
          <w:delText>和编辑器</w:delText>
        </w:r>
      </w:del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2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624B6A42" w:rsidR="00540B94" w:rsidRDefault="00331FAE" w:rsidP="00540B94">
      <w:pPr>
        <w:rPr>
          <w:ins w:id="467" w:author="超 杨" w:date="2019-10-18T09:59:00Z"/>
        </w:rPr>
      </w:pPr>
      <w:ins w:id="468" w:author="超 杨" w:date="2019-10-18T09:59:00Z">
        <w:r>
          <w:rPr>
            <w:rFonts w:hint="eastAsia"/>
          </w:rPr>
          <w:t>（性能：</w:t>
        </w:r>
      </w:ins>
      <w:ins w:id="469" w:author="超 杨" w:date="2019-11-21T16:41:00Z">
        <w:r w:rsidR="00F17AFD">
          <w:rPr>
            <w:rFonts w:hint="eastAsia"/>
          </w:rPr>
          <w:t>高</w:t>
        </w:r>
      </w:ins>
      <w:ins w:id="470" w:author="超 杨" w:date="2019-10-18T09:59:00Z">
        <w:r w:rsidR="00540B94">
          <w:rPr>
            <w:rFonts w:hint="eastAsia"/>
          </w:rPr>
          <w:t>）</w:t>
        </w:r>
      </w:ins>
    </w:p>
    <w:p w14:paraId="7992B39D" w14:textId="1ABA971C" w:rsidR="00F6426C" w:rsidRDefault="00540B94" w:rsidP="00F6426C">
      <w:pPr>
        <w:rPr>
          <w:ins w:id="471" w:author="超 杨" w:date="2019-10-18T09:59:00Z"/>
        </w:rPr>
      </w:pPr>
      <w:ins w:id="472" w:author="超 杨" w:date="2019-10-18T09:59:00Z">
        <w:r>
          <w:rPr>
            <w:rFonts w:hint="eastAsia"/>
          </w:rPr>
          <w:t>（可扩展性：</w:t>
        </w:r>
      </w:ins>
      <w:ins w:id="473" w:author="超 杨" w:date="2019-11-21T15:49:00Z">
        <w:r w:rsidR="00331FAE">
          <w:rPr>
            <w:rFonts w:hint="eastAsia"/>
          </w:rPr>
          <w:t>高</w:t>
        </w:r>
      </w:ins>
      <w:ins w:id="474" w:author="超 杨" w:date="2019-10-18T09:59:00Z">
        <w:r>
          <w:rPr>
            <w:rFonts w:hint="eastAsia"/>
          </w:rPr>
          <w:t>）</w:t>
        </w:r>
      </w:ins>
    </w:p>
    <w:p w14:paraId="7BCA6B54" w14:textId="65459A50" w:rsidR="00540B94" w:rsidRDefault="00540B94" w:rsidP="00F6426C">
      <w:pPr>
        <w:rPr>
          <w:ins w:id="475" w:author="超 杨" w:date="2019-10-18T09:59:00Z"/>
        </w:rPr>
      </w:pPr>
      <w:ins w:id="476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48D95BF5" w:rsidR="00F6426C" w:rsidRDefault="005E4CD7" w:rsidP="00F6426C">
      <w:pPr>
        <w:pStyle w:val="22"/>
      </w:pPr>
      <w:ins w:id="477" w:author="超 杨" w:date="2019-11-16T06:38:00Z">
        <w:del w:id="478" w:author="Microsoft Office User" w:date="2020-01-01T08:29:00Z">
          <w:r w:rsidDel="007F0ACA">
            <w:delText>////</w:delText>
          </w:r>
        </w:del>
      </w:ins>
      <w:r w:rsidR="00F6426C" w:rsidRPr="00F6426C">
        <w:t xml:space="preserve">7.2  </w:t>
      </w:r>
      <w:r w:rsidR="00F6426C"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479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480" w:author="超 杨" w:date="2019-10-18T09:59:00Z"/>
        </w:rPr>
      </w:pPr>
      <w:ins w:id="481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482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2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483" w:author="超 杨" w:date="2019-10-23T10:23:00Z"/>
        </w:rPr>
      </w:pPr>
      <w:ins w:id="484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485" w:author="超 杨" w:date="2019-10-23T12:09:00Z"/>
        </w:rPr>
      </w:pPr>
      <w:ins w:id="486" w:author="超 杨" w:date="2019-10-23T12:09:00Z">
        <w:r>
          <w:t>wrap type:</w:t>
        </w:r>
      </w:ins>
    </w:p>
    <w:p w14:paraId="4BBE88CE" w14:textId="77777777" w:rsidR="00DE11CD" w:rsidRDefault="00DE11CD">
      <w:pPr>
        <w:rPr>
          <w:ins w:id="487" w:author="超 杨" w:date="2019-10-23T12:09:00Z"/>
        </w:rPr>
      </w:pPr>
    </w:p>
    <w:p w14:paraId="0F62D40B" w14:textId="4F6B3982" w:rsidR="006E7CC0" w:rsidRDefault="006E7CC0">
      <w:pPr>
        <w:rPr>
          <w:ins w:id="488" w:author="超 杨" w:date="2019-10-23T12:09:00Z"/>
        </w:rPr>
      </w:pPr>
      <w:ins w:id="489" w:author="超 杨" w:date="2019-10-23T10:24:00Z">
        <w:r>
          <w:t xml:space="preserve">note: </w:t>
        </w:r>
      </w:ins>
      <w:ins w:id="490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491" w:author="超 杨" w:date="2019-10-23T12:09:00Z"/>
        </w:rPr>
      </w:pPr>
    </w:p>
    <w:p w14:paraId="50532909" w14:textId="24962C3A" w:rsidR="00DE11CD" w:rsidRDefault="00DE11CD">
      <w:pPr>
        <w:rPr>
          <w:ins w:id="492" w:author="超 杨" w:date="2019-10-23T10:23:00Z"/>
        </w:rPr>
      </w:pPr>
      <w:proofErr w:type="spellStart"/>
      <w:ins w:id="493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494" w:author="超 杨" w:date="2019-10-23T16:20:00Z"/>
        </w:rPr>
      </w:pPr>
      <w:ins w:id="495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496" w:author="超 杨" w:date="2019-10-23T16:20:00Z"/>
        </w:rPr>
      </w:pPr>
    </w:p>
    <w:p w14:paraId="5626EF87" w14:textId="77777777" w:rsidR="007B6034" w:rsidRDefault="007B6034" w:rsidP="00F6426C">
      <w:pPr>
        <w:rPr>
          <w:ins w:id="497" w:author="超 杨" w:date="2019-10-23T16:20:00Z"/>
        </w:rPr>
      </w:pPr>
      <w:ins w:id="498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499" w:author="超 杨" w:date="2019-10-23T16:20:00Z"/>
        </w:rPr>
      </w:pPr>
      <w:ins w:id="500" w:author="超 杨" w:date="2019-10-23T16:20:00Z">
        <w:r>
          <w:t>explain why use Result against "throw exception":</w:t>
        </w:r>
      </w:ins>
    </w:p>
    <w:p w14:paraId="396138A3" w14:textId="77777777" w:rsidR="007B6034" w:rsidRDefault="007B6034" w:rsidP="007B6034">
      <w:pPr>
        <w:rPr>
          <w:ins w:id="501" w:author="超 杨" w:date="2019-10-23T16:20:00Z"/>
        </w:rPr>
      </w:pPr>
    </w:p>
    <w:p w14:paraId="61C69264" w14:textId="77777777" w:rsidR="007B6034" w:rsidRDefault="007B6034" w:rsidP="007B6034">
      <w:pPr>
        <w:rPr>
          <w:ins w:id="502" w:author="超 杨" w:date="2019-10-23T16:20:00Z"/>
        </w:rPr>
      </w:pPr>
      <w:ins w:id="503" w:author="超 杨" w:date="2019-10-23T16:20:00Z">
        <w:r>
          <w:t>the advantage of use result:</w:t>
        </w:r>
      </w:ins>
    </w:p>
    <w:p w14:paraId="19EAE39E" w14:textId="77777777" w:rsidR="007B6034" w:rsidRDefault="007B6034" w:rsidP="007B6034">
      <w:pPr>
        <w:rPr>
          <w:ins w:id="504" w:author="超 杨" w:date="2019-10-23T16:20:00Z"/>
        </w:rPr>
      </w:pPr>
      <w:ins w:id="505" w:author="超 杨" w:date="2019-10-23T16:20:00Z">
        <w:r>
          <w:t xml:space="preserve">1.explictly show "it may </w:t>
        </w:r>
        <w:proofErr w:type="gramStart"/>
        <w:r>
          <w:t>has</w:t>
        </w:r>
        <w:proofErr w:type="gramEnd"/>
        <w:r>
          <w:t xml:space="preserve"> error" in type</w:t>
        </w:r>
      </w:ins>
    </w:p>
    <w:p w14:paraId="632ADD58" w14:textId="77777777" w:rsidR="007B6034" w:rsidRDefault="007B6034" w:rsidP="007B6034">
      <w:pPr>
        <w:rPr>
          <w:ins w:id="506" w:author="超 杨" w:date="2019-10-23T16:20:00Z"/>
        </w:rPr>
      </w:pPr>
    </w:p>
    <w:p w14:paraId="7E7A549A" w14:textId="77777777" w:rsidR="007B6034" w:rsidRDefault="007B6034" w:rsidP="007B6034">
      <w:pPr>
        <w:rPr>
          <w:ins w:id="507" w:author="超 杨" w:date="2019-10-23T16:20:00Z"/>
        </w:rPr>
      </w:pPr>
      <w:ins w:id="508" w:author="超 杨" w:date="2019-10-23T16:20:00Z">
        <w:r>
          <w:t xml:space="preserve">e.g. </w:t>
        </w:r>
      </w:ins>
    </w:p>
    <w:p w14:paraId="1D0D51EE" w14:textId="714B88CC" w:rsidR="007B6034" w:rsidRDefault="007B6034">
      <w:pPr>
        <w:rPr>
          <w:ins w:id="509" w:author="超 杨" w:date="2019-10-23T16:20:00Z"/>
        </w:rPr>
      </w:pPr>
      <w:ins w:id="510" w:author="超 杨" w:date="2019-10-23T16:20:00Z">
        <w:r>
          <w:t xml:space="preserve">for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so editor not handle </w:t>
        </w:r>
        <w:proofErr w:type="gramStart"/>
        <w:r>
          <w:t>it(</w:t>
        </w:r>
        <w:proofErr w:type="gramEnd"/>
        <w:r>
          <w:t>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511" w:author="超 杨" w:date="2019-10-23T16:20:00Z"/>
        </w:rPr>
      </w:pPr>
    </w:p>
    <w:p w14:paraId="6C483F2C" w14:textId="2EC001CF" w:rsidR="007B6034" w:rsidRDefault="007B6034" w:rsidP="00F6426C">
      <w:pPr>
        <w:rPr>
          <w:ins w:id="512" w:author="超 杨" w:date="2019-10-23T17:36:00Z"/>
        </w:rPr>
      </w:pPr>
      <w:ins w:id="513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514" w:author="超 杨" w:date="2019-10-23T17:36:00Z"/>
        </w:rPr>
      </w:pPr>
    </w:p>
    <w:p w14:paraId="4A799868" w14:textId="35D8A1ED" w:rsidR="00AF332C" w:rsidRDefault="00AF332C" w:rsidP="00F6426C">
      <w:pPr>
        <w:rPr>
          <w:ins w:id="515" w:author="超 杨" w:date="2019-10-23T17:36:00Z"/>
        </w:rPr>
      </w:pPr>
      <w:ins w:id="516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517" w:author="超 杨" w:date="2019-10-23T17:36:00Z"/>
        </w:rPr>
      </w:pPr>
      <w:ins w:id="518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519" w:author="超 杨" w:date="2019-10-23T17:36:00Z"/>
        </w:rPr>
      </w:pPr>
      <w:ins w:id="520" w:author="超 杨" w:date="2019-10-23T17:36:00Z">
        <w:r>
          <w:t>For Js API:</w:t>
        </w:r>
      </w:ins>
    </w:p>
    <w:p w14:paraId="40F9F291" w14:textId="469A08EF" w:rsidR="00AF332C" w:rsidRDefault="00AF332C" w:rsidP="00F6426C">
      <w:pPr>
        <w:rPr>
          <w:ins w:id="521" w:author="超 杨" w:date="2019-10-23T17:58:00Z"/>
        </w:rPr>
      </w:pPr>
      <w:ins w:id="522" w:author="超 杨" w:date="2019-10-23T17:36:00Z">
        <w:r>
          <w:t>Should handle Result</w:t>
        </w:r>
      </w:ins>
      <w:ins w:id="523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524" w:author="超 杨" w:date="2019-10-23T17:58:00Z"/>
        </w:rPr>
      </w:pPr>
    </w:p>
    <w:p w14:paraId="39622598" w14:textId="77777777" w:rsidR="00FC5890" w:rsidRDefault="00FC5890" w:rsidP="00F6426C">
      <w:pPr>
        <w:rPr>
          <w:ins w:id="525" w:author="超 杨" w:date="2019-10-23T17:58:00Z"/>
        </w:rPr>
      </w:pPr>
    </w:p>
    <w:p w14:paraId="2530096F" w14:textId="3561EDF9" w:rsidR="00FB00E6" w:rsidRDefault="00FC5890">
      <w:pPr>
        <w:rPr>
          <w:ins w:id="526" w:author="超 杨" w:date="2019-10-23T18:35:00Z"/>
        </w:rPr>
      </w:pPr>
      <w:ins w:id="527" w:author="超 杨" w:date="2019-10-23T17:58:00Z">
        <w:r>
          <w:rPr>
            <w:rFonts w:hint="eastAsia"/>
          </w:rPr>
          <w:t>对于</w:t>
        </w:r>
      </w:ins>
      <w:ins w:id="528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shader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529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530" w:author="超 杨" w:date="2019-10-23T10:23:00Z"/>
        </w:rPr>
      </w:pPr>
      <w:ins w:id="531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532" w:author="超 杨" w:date="2019-10-24T07:57:00Z"/>
        </w:rPr>
      </w:pPr>
    </w:p>
    <w:p w14:paraId="4D931148" w14:textId="77777777" w:rsidR="009804D0" w:rsidRDefault="009804D0" w:rsidP="00F6426C">
      <w:pPr>
        <w:rPr>
          <w:ins w:id="533" w:author="超 杨" w:date="2019-10-24T07:57:00Z"/>
        </w:rPr>
      </w:pPr>
    </w:p>
    <w:p w14:paraId="1E0AC3E3" w14:textId="77777777" w:rsidR="009804D0" w:rsidRDefault="009804D0" w:rsidP="00F6426C">
      <w:pPr>
        <w:rPr>
          <w:ins w:id="534" w:author="超 杨" w:date="2019-10-24T07:57:00Z"/>
        </w:rPr>
      </w:pPr>
    </w:p>
    <w:p w14:paraId="6D47D852" w14:textId="6D91B648" w:rsidR="009804D0" w:rsidRDefault="009804D0" w:rsidP="00F6426C">
      <w:pPr>
        <w:rPr>
          <w:ins w:id="535" w:author="超 杨" w:date="2019-10-24T07:57:00Z"/>
        </w:rPr>
      </w:pPr>
      <w:ins w:id="536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537" w:author="超 杨" w:date="2019-10-24T07:57:00Z"/>
        </w:rPr>
      </w:pPr>
      <w:ins w:id="538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539" w:author="超 杨" w:date="2019-10-24T07:57:00Z"/>
        </w:rPr>
      </w:pPr>
    </w:p>
    <w:p w14:paraId="0A0AECB5" w14:textId="7A37E739" w:rsidR="009804D0" w:rsidRDefault="009804D0" w:rsidP="00F6426C">
      <w:pPr>
        <w:rPr>
          <w:ins w:id="540" w:author="超 杨" w:date="2019-10-24T07:57:00Z"/>
        </w:rPr>
      </w:pPr>
      <w:ins w:id="541" w:author="超 杨" w:date="2019-10-24T07:57:00Z">
        <w:r>
          <w:rPr>
            <w:rFonts w:hint="eastAsia"/>
          </w:rPr>
          <w:t>对于</w:t>
        </w:r>
      </w:ins>
      <w:ins w:id="542" w:author="超 杨" w:date="2019-10-24T07:59:00Z">
        <w:r>
          <w:rPr>
            <w:rFonts w:hint="eastAsia"/>
          </w:rPr>
          <w:t>以下情况，使用List</w:t>
        </w:r>
      </w:ins>
      <w:ins w:id="543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544" w:author="超 杨" w:date="2019-10-24T07:57:00Z"/>
        </w:rPr>
      </w:pPr>
      <w:ins w:id="545" w:author="超 杨" w:date="2019-10-24T07:57:00Z">
        <w:r>
          <w:rPr>
            <w:rFonts w:hint="eastAsia"/>
          </w:rPr>
          <w:t>元素少</w:t>
        </w:r>
      </w:ins>
      <w:ins w:id="546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547" w:author="超 杨" w:date="2019-10-24T07:58:00Z"/>
        </w:rPr>
      </w:pPr>
      <w:ins w:id="548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549" w:author="超 杨" w:date="2019-10-24T07:59:00Z"/>
        </w:rPr>
      </w:pPr>
    </w:p>
    <w:p w14:paraId="4DAE674C" w14:textId="50BF87D6" w:rsidR="009804D0" w:rsidRDefault="009804D0">
      <w:pPr>
        <w:rPr>
          <w:ins w:id="550" w:author="超 杨" w:date="2019-10-24T07:57:00Z"/>
        </w:rPr>
      </w:pPr>
      <w:ins w:id="551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552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553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554" w:author="超 杨" w:date="2019-10-24T07:57:00Z"/>
        </w:rPr>
      </w:pPr>
      <w:ins w:id="555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556" w:author="超 杨" w:date="2019-10-24T10:40:00Z"/>
        </w:rPr>
      </w:pPr>
      <w:ins w:id="557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558" w:author="超 杨" w:date="2019-10-24T10:40:00Z"/>
        </w:rPr>
      </w:pPr>
      <w:ins w:id="559" w:author="超 杨" w:date="2019-10-24T10:40:00Z">
        <w:r>
          <w:t>engine:</w:t>
        </w:r>
      </w:ins>
    </w:p>
    <w:p w14:paraId="4AA6ACC5" w14:textId="77777777" w:rsidR="001225E2" w:rsidRDefault="001225E2" w:rsidP="001225E2">
      <w:pPr>
        <w:rPr>
          <w:ins w:id="560" w:author="超 杨" w:date="2019-10-24T10:40:00Z"/>
        </w:rPr>
      </w:pPr>
      <w:ins w:id="561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562" w:author="超 杨" w:date="2019-10-24T10:40:00Z"/>
        </w:rPr>
      </w:pPr>
      <w:ins w:id="563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564" w:author="超 杨" w:date="2019-10-24T10:40:00Z"/>
        </w:rPr>
      </w:pPr>
      <w:ins w:id="565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566" w:author="超 杨" w:date="2019-10-24T10:40:00Z"/>
        </w:rPr>
      </w:pPr>
    </w:p>
    <w:p w14:paraId="06172B21" w14:textId="4CB93702" w:rsidR="00F6426C" w:rsidRPr="00F6426C" w:rsidRDefault="001225E2" w:rsidP="00F6426C">
      <w:ins w:id="567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568" w:author="超 杨" w:date="2019-10-24T10:40:00Z"/>
        </w:rPr>
      </w:pPr>
      <w:ins w:id="569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570" w:author="超 杨" w:date="2019-10-24T10:41:00Z"/>
        </w:rPr>
      </w:pPr>
      <w:ins w:id="571" w:author="超 杨" w:date="2019-10-24T10:41:00Z">
        <w:r>
          <w:t>use state to store data</w:t>
        </w:r>
      </w:ins>
    </w:p>
    <w:p w14:paraId="0036E1BF" w14:textId="77777777" w:rsidR="001225E2" w:rsidRDefault="001225E2" w:rsidP="001225E2">
      <w:pPr>
        <w:rPr>
          <w:ins w:id="572" w:author="超 杨" w:date="2019-10-24T10:41:00Z"/>
        </w:rPr>
      </w:pPr>
      <w:ins w:id="573" w:author="超 杨" w:date="2019-10-24T10:41:00Z">
        <w:r>
          <w:t xml:space="preserve">provide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574" w:author="超 杨" w:date="2019-10-24T10:40:00Z"/>
        </w:rPr>
      </w:pPr>
    </w:p>
    <w:p w14:paraId="62617EEF" w14:textId="514F8352" w:rsidR="001225E2" w:rsidRPr="00F6426C" w:rsidRDefault="001225E2" w:rsidP="00F6426C">
      <w:ins w:id="575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576" w:author="超 杨" w:date="2019-10-24T10:41:00Z"/>
        </w:rPr>
      </w:pPr>
      <w:ins w:id="577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578" w:author="超 杨" w:date="2019-10-24T10:41:00Z"/>
        </w:rPr>
      </w:pPr>
      <w:ins w:id="579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580" w:author="超 杨" w:date="2019-10-24T10:41:00Z"/>
        </w:rPr>
      </w:pPr>
      <w:ins w:id="581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582" w:author="超 杨" w:date="2019-10-24T10:41:00Z"/>
        </w:rPr>
      </w:pPr>
      <w:ins w:id="583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584" w:author="超 杨" w:date="2019-10-24T10:41:00Z"/>
        </w:rPr>
      </w:pPr>
      <w:ins w:id="585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586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587" w:author="超 杨" w:date="2019-10-24T10:41:00Z"/>
        </w:rPr>
      </w:pPr>
      <w:ins w:id="588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589" w:author="超 杨" w:date="2019-10-24T10:41:00Z"/>
        </w:rPr>
      </w:pPr>
      <w:ins w:id="590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591" w:author="超 杨" w:date="2019-10-24T10:41:00Z"/>
        </w:rPr>
      </w:pPr>
    </w:p>
    <w:p w14:paraId="12E5F980" w14:textId="77777777" w:rsidR="001225E2" w:rsidRDefault="001225E2" w:rsidP="001225E2">
      <w:pPr>
        <w:rPr>
          <w:ins w:id="592" w:author="超 杨" w:date="2019-10-24T10:41:00Z"/>
        </w:rPr>
      </w:pPr>
    </w:p>
    <w:p w14:paraId="1BA1522F" w14:textId="77777777" w:rsidR="001225E2" w:rsidRDefault="001225E2" w:rsidP="001225E2">
      <w:pPr>
        <w:rPr>
          <w:ins w:id="593" w:author="超 杨" w:date="2019-10-24T10:41:00Z"/>
        </w:rPr>
      </w:pPr>
    </w:p>
    <w:p w14:paraId="16DA8EC6" w14:textId="77777777" w:rsidR="001225E2" w:rsidRDefault="001225E2" w:rsidP="001225E2">
      <w:pPr>
        <w:rPr>
          <w:ins w:id="594" w:author="超 杨" w:date="2019-10-24T10:41:00Z"/>
        </w:rPr>
      </w:pPr>
      <w:ins w:id="595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596" w:author="超 杨" w:date="2019-10-24T10:41:00Z"/>
        </w:rPr>
      </w:pPr>
      <w:ins w:id="597" w:author="超 杨" w:date="2019-10-24T10:41:00Z">
        <w:r>
          <w:t>state</w:t>
        </w:r>
      </w:ins>
    </w:p>
    <w:p w14:paraId="01413183" w14:textId="77777777" w:rsidR="001225E2" w:rsidRDefault="001225E2" w:rsidP="001225E2">
      <w:pPr>
        <w:rPr>
          <w:ins w:id="598" w:author="超 杨" w:date="2019-10-24T10:41:00Z"/>
        </w:rPr>
      </w:pPr>
    </w:p>
    <w:p w14:paraId="3D150F2F" w14:textId="77777777" w:rsidR="001225E2" w:rsidRDefault="001225E2" w:rsidP="001225E2">
      <w:pPr>
        <w:rPr>
          <w:ins w:id="599" w:author="超 杨" w:date="2019-10-24T10:41:00Z"/>
        </w:rPr>
      </w:pPr>
    </w:p>
    <w:p w14:paraId="6BF45870" w14:textId="77777777" w:rsidR="001225E2" w:rsidRDefault="001225E2" w:rsidP="001225E2">
      <w:pPr>
        <w:rPr>
          <w:ins w:id="600" w:author="超 杨" w:date="2019-10-24T10:41:00Z"/>
        </w:rPr>
      </w:pPr>
      <w:ins w:id="601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602" w:author="超 杨" w:date="2019-10-24T10:41:00Z"/>
        </w:rPr>
      </w:pPr>
      <w:ins w:id="603" w:author="超 杨" w:date="2019-10-24T10:41:00Z">
        <w:r>
          <w:t>canvas</w:t>
        </w:r>
      </w:ins>
    </w:p>
    <w:p w14:paraId="2CD00733" w14:textId="77777777" w:rsidR="001225E2" w:rsidRDefault="001225E2" w:rsidP="001225E2">
      <w:pPr>
        <w:rPr>
          <w:ins w:id="604" w:author="超 杨" w:date="2019-10-24T10:41:00Z"/>
        </w:rPr>
      </w:pPr>
    </w:p>
    <w:p w14:paraId="43B0FD9A" w14:textId="77777777" w:rsidR="001225E2" w:rsidRDefault="001225E2" w:rsidP="001225E2">
      <w:pPr>
        <w:rPr>
          <w:ins w:id="605" w:author="超 杨" w:date="2019-10-24T10:41:00Z"/>
        </w:rPr>
      </w:pPr>
    </w:p>
    <w:p w14:paraId="77FDE11F" w14:textId="77777777" w:rsidR="001225E2" w:rsidRDefault="001225E2" w:rsidP="001225E2">
      <w:pPr>
        <w:rPr>
          <w:ins w:id="606" w:author="超 杨" w:date="2019-10-24T10:41:00Z"/>
        </w:rPr>
      </w:pPr>
      <w:ins w:id="607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608" w:author="超 杨" w:date="2019-10-24T10:41:00Z"/>
        </w:rPr>
      </w:pPr>
      <w:proofErr w:type="spellStart"/>
      <w:ins w:id="609" w:author="超 杨" w:date="2019-10-24T10:41:00Z">
        <w:r>
          <w:t>init</w:t>
        </w:r>
        <w:proofErr w:type="spellEnd"/>
      </w:ins>
    </w:p>
    <w:p w14:paraId="12A0AA9B" w14:textId="77777777" w:rsidR="001225E2" w:rsidRDefault="001225E2" w:rsidP="001225E2">
      <w:pPr>
        <w:rPr>
          <w:ins w:id="610" w:author="超 杨" w:date="2019-10-24T10:41:00Z"/>
        </w:rPr>
      </w:pPr>
      <w:ins w:id="611" w:author="超 杨" w:date="2019-10-24T10:41:00Z">
        <w:r>
          <w:t xml:space="preserve">    (分析：为什么传入canvas id, context param 参数，而不是设置到state上!)</w:t>
        </w:r>
      </w:ins>
    </w:p>
    <w:p w14:paraId="38BDB182" w14:textId="77777777" w:rsidR="001225E2" w:rsidRDefault="001225E2" w:rsidP="001225E2">
      <w:pPr>
        <w:rPr>
          <w:ins w:id="612" w:author="超 杨" w:date="2019-10-24T10:41:00Z"/>
        </w:rPr>
      </w:pPr>
    </w:p>
    <w:p w14:paraId="604FA0B7" w14:textId="77777777" w:rsidR="001225E2" w:rsidRDefault="001225E2" w:rsidP="001225E2">
      <w:pPr>
        <w:rPr>
          <w:ins w:id="613" w:author="超 杨" w:date="2019-10-24T10:41:00Z"/>
        </w:rPr>
      </w:pPr>
    </w:p>
    <w:p w14:paraId="69D57A2C" w14:textId="77777777" w:rsidR="001225E2" w:rsidRDefault="001225E2" w:rsidP="001225E2">
      <w:pPr>
        <w:rPr>
          <w:ins w:id="614" w:author="超 杨" w:date="2019-10-24T10:41:00Z"/>
        </w:rPr>
      </w:pPr>
      <w:ins w:id="615" w:author="超 杨" w:date="2019-10-24T10:41:00Z">
        <w:r>
          <w:t>loop:</w:t>
        </w:r>
      </w:ins>
    </w:p>
    <w:p w14:paraId="3DBCE731" w14:textId="77777777" w:rsidR="001225E2" w:rsidRDefault="001225E2" w:rsidP="001225E2">
      <w:pPr>
        <w:rPr>
          <w:ins w:id="616" w:author="超 杨" w:date="2019-10-24T10:41:00Z"/>
        </w:rPr>
      </w:pPr>
      <w:ins w:id="617" w:author="超 杨" w:date="2019-10-24T10:41:00Z">
        <w:r>
          <w:t xml:space="preserve">    extract Render:</w:t>
        </w:r>
      </w:ins>
    </w:p>
    <w:p w14:paraId="12FE0A49" w14:textId="77777777" w:rsidR="001225E2" w:rsidRDefault="001225E2" w:rsidP="001225E2">
      <w:pPr>
        <w:rPr>
          <w:ins w:id="618" w:author="超 杨" w:date="2019-10-24T10:41:00Z"/>
        </w:rPr>
      </w:pPr>
      <w:ins w:id="619" w:author="超 杨" w:date="2019-10-24T10:41:00Z">
        <w:r>
          <w:t xml:space="preserve">        opt: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620" w:author="超 杨" w:date="2019-10-24T10:41:00Z"/>
        </w:rPr>
      </w:pPr>
    </w:p>
    <w:p w14:paraId="6376C66D" w14:textId="77777777" w:rsidR="001225E2" w:rsidRDefault="001225E2" w:rsidP="001225E2">
      <w:pPr>
        <w:rPr>
          <w:ins w:id="621" w:author="超 杨" w:date="2019-10-24T10:41:00Z"/>
        </w:rPr>
      </w:pPr>
    </w:p>
    <w:p w14:paraId="5EA72920" w14:textId="77777777" w:rsidR="001225E2" w:rsidRDefault="001225E2" w:rsidP="001225E2">
      <w:pPr>
        <w:rPr>
          <w:ins w:id="622" w:author="超 杨" w:date="2019-10-24T10:41:00Z"/>
        </w:rPr>
      </w:pPr>
    </w:p>
    <w:p w14:paraId="4DE18F2F" w14:textId="77777777" w:rsidR="001225E2" w:rsidRDefault="001225E2" w:rsidP="001225E2">
      <w:pPr>
        <w:rPr>
          <w:ins w:id="623" w:author="超 杨" w:date="2019-10-24T10:41:00Z"/>
        </w:rPr>
      </w:pPr>
    </w:p>
    <w:p w14:paraId="613EE0C1" w14:textId="77777777" w:rsidR="001225E2" w:rsidRDefault="001225E2" w:rsidP="001225E2">
      <w:pPr>
        <w:rPr>
          <w:ins w:id="624" w:author="超 杨" w:date="2019-10-24T10:41:00Z"/>
        </w:rPr>
      </w:pPr>
      <w:proofErr w:type="spellStart"/>
      <w:ins w:id="625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626" w:author="超 杨" w:date="2019-10-24T10:41:00Z"/>
        </w:rPr>
      </w:pPr>
      <w:ins w:id="627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628" w:author="超 杨" w:date="2019-10-24T10:41:00Z"/>
        </w:rPr>
      </w:pPr>
      <w:ins w:id="629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630" w:author="超 杨" w:date="2019-10-24T10:41:00Z"/>
        </w:rPr>
      </w:pPr>
      <w:ins w:id="631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632" w:author="超 杨" w:date="2019-10-24T10:41:00Z"/>
        </w:rPr>
      </w:pPr>
      <w:ins w:id="633" w:author="超 杨" w:date="2019-10-24T10:41:00Z">
        <w:r>
          <w:t xml:space="preserve">    one material-&gt;one shader</w:t>
        </w:r>
      </w:ins>
    </w:p>
    <w:p w14:paraId="1548879A" w14:textId="77777777" w:rsidR="001225E2" w:rsidRDefault="001225E2" w:rsidP="001225E2">
      <w:pPr>
        <w:rPr>
          <w:ins w:id="634" w:author="超 杨" w:date="2019-10-24T10:41:00Z"/>
        </w:rPr>
      </w:pPr>
    </w:p>
    <w:p w14:paraId="1A86D053" w14:textId="77777777" w:rsidR="001225E2" w:rsidRDefault="001225E2" w:rsidP="001225E2">
      <w:pPr>
        <w:rPr>
          <w:ins w:id="635" w:author="超 杨" w:date="2019-10-24T10:41:00Z"/>
        </w:rPr>
      </w:pPr>
    </w:p>
    <w:p w14:paraId="40F2CE87" w14:textId="77777777" w:rsidR="001225E2" w:rsidRDefault="001225E2" w:rsidP="001225E2">
      <w:pPr>
        <w:rPr>
          <w:ins w:id="636" w:author="超 杨" w:date="2019-10-24T10:41:00Z"/>
        </w:rPr>
      </w:pPr>
    </w:p>
    <w:p w14:paraId="3DE9EABC" w14:textId="77777777" w:rsidR="001225E2" w:rsidRDefault="001225E2" w:rsidP="001225E2">
      <w:pPr>
        <w:rPr>
          <w:ins w:id="637" w:author="超 杨" w:date="2019-10-24T10:41:00Z"/>
        </w:rPr>
      </w:pPr>
      <w:ins w:id="638" w:author="超 杨" w:date="2019-10-24T10:41:00Z">
        <w:r>
          <w:t>Shader:</w:t>
        </w:r>
      </w:ins>
    </w:p>
    <w:p w14:paraId="51DEF208" w14:textId="77777777" w:rsidR="001225E2" w:rsidRDefault="001225E2" w:rsidP="001225E2">
      <w:pPr>
        <w:rPr>
          <w:ins w:id="639" w:author="超 杨" w:date="2019-10-24T10:41:00Z"/>
        </w:rPr>
      </w:pPr>
      <w:ins w:id="640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641" w:author="超 杨" w:date="2019-10-24T10:41:00Z"/>
        </w:rPr>
      </w:pPr>
      <w:ins w:id="642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643" w:author="超 杨" w:date="2019-10-24T10:41:00Z"/>
        </w:rPr>
      </w:pPr>
    </w:p>
    <w:p w14:paraId="39CC509E" w14:textId="77777777" w:rsidR="001225E2" w:rsidRDefault="001225E2" w:rsidP="001225E2">
      <w:pPr>
        <w:rPr>
          <w:ins w:id="644" w:author="超 杨" w:date="2019-10-24T10:41:00Z"/>
        </w:rPr>
      </w:pPr>
    </w:p>
    <w:p w14:paraId="6E3D9A3B" w14:textId="77777777" w:rsidR="001225E2" w:rsidRDefault="001225E2" w:rsidP="001225E2">
      <w:pPr>
        <w:rPr>
          <w:ins w:id="645" w:author="超 杨" w:date="2019-10-24T10:41:00Z"/>
        </w:rPr>
      </w:pPr>
    </w:p>
    <w:p w14:paraId="4C52CBA9" w14:textId="77777777" w:rsidR="001225E2" w:rsidRDefault="001225E2" w:rsidP="001225E2">
      <w:pPr>
        <w:rPr>
          <w:ins w:id="646" w:author="超 杨" w:date="2019-10-24T10:41:00Z"/>
        </w:rPr>
      </w:pPr>
      <w:ins w:id="647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648" w:author="超 杨" w:date="2019-10-24T10:41:00Z"/>
        </w:rPr>
      </w:pPr>
      <w:proofErr w:type="spellStart"/>
      <w:ins w:id="649" w:author="超 杨" w:date="2019-10-24T10:41:00Z">
        <w:r>
          <w:t>vMatrix</w:t>
        </w:r>
        <w:proofErr w:type="spellEnd"/>
      </w:ins>
    </w:p>
    <w:p w14:paraId="22C21FA5" w14:textId="77777777" w:rsidR="001225E2" w:rsidRDefault="001225E2" w:rsidP="001225E2">
      <w:pPr>
        <w:rPr>
          <w:ins w:id="650" w:author="超 杨" w:date="2019-10-24T10:41:00Z"/>
        </w:rPr>
      </w:pPr>
      <w:proofErr w:type="spellStart"/>
      <w:ins w:id="651" w:author="超 杨" w:date="2019-10-24T10:41:00Z">
        <w:r>
          <w:t>pMatrix</w:t>
        </w:r>
        <w:proofErr w:type="spellEnd"/>
      </w:ins>
    </w:p>
    <w:p w14:paraId="0C44CD0B" w14:textId="77777777" w:rsidR="001225E2" w:rsidRDefault="001225E2" w:rsidP="001225E2">
      <w:pPr>
        <w:rPr>
          <w:ins w:id="652" w:author="超 杨" w:date="2019-10-24T10:41:00Z"/>
        </w:rPr>
      </w:pPr>
    </w:p>
    <w:p w14:paraId="467AD924" w14:textId="77777777" w:rsidR="001225E2" w:rsidRDefault="001225E2" w:rsidP="001225E2">
      <w:pPr>
        <w:rPr>
          <w:ins w:id="653" w:author="超 杨" w:date="2019-10-24T10:41:00Z"/>
        </w:rPr>
      </w:pPr>
    </w:p>
    <w:p w14:paraId="71E9121E" w14:textId="77777777" w:rsidR="001225E2" w:rsidRDefault="001225E2" w:rsidP="001225E2">
      <w:pPr>
        <w:rPr>
          <w:ins w:id="654" w:author="超 杨" w:date="2019-10-24T10:41:00Z"/>
        </w:rPr>
      </w:pPr>
      <w:proofErr w:type="spellStart"/>
      <w:ins w:id="655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656" w:author="超 杨" w:date="2019-10-24T10:41:00Z"/>
        </w:rPr>
      </w:pPr>
    </w:p>
    <w:p w14:paraId="7644C228" w14:textId="77777777" w:rsidR="001225E2" w:rsidRDefault="001225E2" w:rsidP="001225E2">
      <w:pPr>
        <w:rPr>
          <w:ins w:id="657" w:author="超 杨" w:date="2019-10-24T10:41:00Z"/>
        </w:rPr>
      </w:pPr>
    </w:p>
    <w:p w14:paraId="46D97211" w14:textId="77777777" w:rsidR="001225E2" w:rsidRDefault="001225E2" w:rsidP="001225E2">
      <w:pPr>
        <w:rPr>
          <w:ins w:id="658" w:author="超 杨" w:date="2019-10-24T10:41:00Z"/>
        </w:rPr>
      </w:pPr>
    </w:p>
    <w:p w14:paraId="1EF9C1A2" w14:textId="77777777" w:rsidR="001225E2" w:rsidRDefault="001225E2" w:rsidP="001225E2">
      <w:pPr>
        <w:rPr>
          <w:ins w:id="659" w:author="超 杨" w:date="2019-10-24T10:41:00Z"/>
        </w:rPr>
      </w:pPr>
      <w:proofErr w:type="spellStart"/>
      <w:ins w:id="660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661" w:author="超 杨" w:date="2019-10-24T10:41:00Z"/>
        </w:rPr>
      </w:pPr>
      <w:ins w:id="662" w:author="超 杨" w:date="2019-10-24T10:41:00Z">
        <w:r>
          <w:lastRenderedPageBreak/>
          <w:t>Vector</w:t>
        </w:r>
      </w:ins>
    </w:p>
    <w:p w14:paraId="28B86902" w14:textId="77777777" w:rsidR="001225E2" w:rsidRDefault="001225E2" w:rsidP="001225E2">
      <w:pPr>
        <w:rPr>
          <w:ins w:id="663" w:author="超 杨" w:date="2019-10-24T10:41:00Z"/>
        </w:rPr>
      </w:pPr>
      <w:ins w:id="664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665" w:author="超 杨" w:date="2019-10-24T10:41:00Z"/>
        </w:rPr>
      </w:pPr>
      <w:ins w:id="666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667" w:author="超 杨" w:date="2019-10-24T10:41:00Z"/>
        </w:rPr>
      </w:pPr>
      <w:ins w:id="668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669" w:author="超 杨" w:date="2019-10-24T10:41:00Z"/>
        </w:rPr>
      </w:pPr>
      <w:ins w:id="670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671" w:author="超 杨" w:date="2019-10-24T10:41:00Z"/>
        </w:rPr>
      </w:pPr>
      <w:ins w:id="672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673" w:author="超 杨" w:date="2019-10-24T10:41:00Z"/>
        </w:rPr>
      </w:pPr>
      <w:ins w:id="674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675" w:author="超 杨" w:date="2019-10-24T10:41:00Z"/>
        </w:rPr>
      </w:pPr>
    </w:p>
    <w:p w14:paraId="54C4B22B" w14:textId="77777777" w:rsidR="001225E2" w:rsidRDefault="001225E2" w:rsidP="001225E2">
      <w:pPr>
        <w:rPr>
          <w:ins w:id="676" w:author="超 杨" w:date="2019-10-24T10:41:00Z"/>
        </w:rPr>
      </w:pPr>
      <w:ins w:id="677" w:author="超 杨" w:date="2019-10-24T10:41:00Z">
        <w:r>
          <w:t>- use by import es6 module</w:t>
        </w:r>
      </w:ins>
    </w:p>
    <w:p w14:paraId="18F410BD" w14:textId="77777777" w:rsidR="001225E2" w:rsidRDefault="001225E2" w:rsidP="001225E2">
      <w:pPr>
        <w:rPr>
          <w:ins w:id="678" w:author="超 杨" w:date="2019-10-24T10:41:00Z"/>
        </w:rPr>
      </w:pPr>
      <w:ins w:id="679" w:author="超 杨" w:date="2019-10-24T10:41:00Z">
        <w:r>
          <w:t xml:space="preserve">    - use reason</w:t>
        </w:r>
      </w:ins>
    </w:p>
    <w:p w14:paraId="6632D276" w14:textId="77777777" w:rsidR="001225E2" w:rsidRDefault="001225E2" w:rsidP="001225E2">
      <w:pPr>
        <w:rPr>
          <w:ins w:id="680" w:author="超 杨" w:date="2019-10-24T10:41:00Z"/>
        </w:rPr>
      </w:pPr>
      <w:ins w:id="681" w:author="超 杨" w:date="2019-10-24T10:41:00Z">
        <w:r>
          <w:t xml:space="preserve">    - use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682" w:author="超 杨" w:date="2019-10-24T10:41:00Z"/>
        </w:rPr>
      </w:pPr>
    </w:p>
    <w:p w14:paraId="737940B6" w14:textId="77777777" w:rsidR="001225E2" w:rsidRDefault="001225E2" w:rsidP="001225E2">
      <w:pPr>
        <w:rPr>
          <w:ins w:id="683" w:author="超 杨" w:date="2019-10-24T10:41:00Z"/>
        </w:rPr>
      </w:pPr>
    </w:p>
    <w:p w14:paraId="0DB4685A" w14:textId="77777777" w:rsidR="001225E2" w:rsidRDefault="001225E2" w:rsidP="001225E2">
      <w:pPr>
        <w:rPr>
          <w:ins w:id="684" w:author="超 杨" w:date="2019-10-24T10:41:00Z"/>
        </w:rPr>
      </w:pPr>
    </w:p>
    <w:p w14:paraId="5D13FD44" w14:textId="77777777" w:rsidR="001225E2" w:rsidRDefault="001225E2" w:rsidP="001225E2">
      <w:pPr>
        <w:rPr>
          <w:ins w:id="685" w:author="超 杨" w:date="2019-10-24T10:41:00Z"/>
        </w:rPr>
      </w:pPr>
      <w:ins w:id="686" w:author="超 杨" w:date="2019-10-24T10:41:00Z">
        <w:r>
          <w:t xml:space="preserve">- use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687" w:author="超 杨" w:date="2019-10-24T10:41:00Z"/>
        </w:rPr>
      </w:pPr>
    </w:p>
    <w:p w14:paraId="784303FC" w14:textId="77777777" w:rsidR="001225E2" w:rsidRDefault="001225E2" w:rsidP="001225E2">
      <w:pPr>
        <w:rPr>
          <w:ins w:id="688" w:author="超 杨" w:date="2019-10-24T10:41:00Z"/>
        </w:rPr>
      </w:pPr>
      <w:ins w:id="689" w:author="超 杨" w:date="2019-10-24T10:41:00Z">
        <w:r>
          <w:t xml:space="preserve">1.extract </w:t>
        </w:r>
        <w:proofErr w:type="spellStart"/>
        <w:r>
          <w:t>api</w:t>
        </w:r>
        <w:proofErr w:type="spellEnd"/>
      </w:ins>
    </w:p>
    <w:p w14:paraId="3DFCC240" w14:textId="77777777" w:rsidR="001225E2" w:rsidRDefault="001225E2" w:rsidP="001225E2">
      <w:pPr>
        <w:rPr>
          <w:ins w:id="690" w:author="超 杨" w:date="2019-10-24T10:41:00Z"/>
        </w:rPr>
      </w:pPr>
      <w:ins w:id="691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692" w:author="超 杨" w:date="2019-10-24T10:41:00Z"/>
        </w:rPr>
      </w:pPr>
      <w:ins w:id="693" w:author="超 杨" w:date="2019-10-24T10:41:00Z">
        <w:r>
          <w:t xml:space="preserve">move to </w:t>
        </w:r>
        <w:proofErr w:type="spellStart"/>
        <w:proofErr w:type="gramStart"/>
        <w:r>
          <w:t>npm</w:t>
        </w:r>
        <w:proofErr w:type="spellEnd"/>
        <w:r>
          <w:t>(</w:t>
        </w:r>
        <w:proofErr w:type="gramEnd"/>
        <w:r>
          <w:t>e.g. wonder-generate-index)</w:t>
        </w:r>
      </w:ins>
    </w:p>
    <w:p w14:paraId="482ACB60" w14:textId="77777777" w:rsidR="001225E2" w:rsidRDefault="001225E2" w:rsidP="001225E2">
      <w:pPr>
        <w:rPr>
          <w:ins w:id="694" w:author="超 杨" w:date="2019-10-24T10:41:00Z"/>
        </w:rPr>
      </w:pPr>
      <w:ins w:id="695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696" w:author="超 杨" w:date="2019-10-24T10:41:00Z"/>
        </w:rPr>
      </w:pPr>
      <w:ins w:id="697" w:author="超 杨" w:date="2019-10-24T10:41:00Z">
        <w:r>
          <w:t>4.import it in html page;</w:t>
        </w:r>
      </w:ins>
    </w:p>
    <w:p w14:paraId="0F02AB82" w14:textId="38530BC9" w:rsidR="001225E2" w:rsidRDefault="001225E2" w:rsidP="001225E2">
      <w:pPr>
        <w:rPr>
          <w:ins w:id="698" w:author="超 杨" w:date="2019-10-24T10:41:00Z"/>
        </w:rPr>
      </w:pPr>
      <w:ins w:id="699" w:author="超 杨" w:date="2019-10-24T10:41:00Z">
        <w:r>
          <w:t xml:space="preserve">5.invoke </w:t>
        </w:r>
        <w:proofErr w:type="spellStart"/>
        <w:r>
          <w:t>api</w:t>
        </w:r>
        <w:proofErr w:type="spellEnd"/>
        <w:r>
          <w:t xml:space="preserve"> to run</w:t>
        </w:r>
      </w:ins>
    </w:p>
    <w:p w14:paraId="5C7E9FDE" w14:textId="00C7E0AB" w:rsidR="001225E2" w:rsidRPr="00F6426C" w:rsidRDefault="001225E2" w:rsidP="00F6426C">
      <w:ins w:id="700" w:author="超 杨" w:date="2019-10-24T10:41:00Z">
        <w:r>
          <w:rPr>
            <w:rFonts w:hint="eastAsia"/>
          </w:rPr>
          <w:t>）</w:t>
        </w:r>
      </w:ins>
    </w:p>
    <w:p w14:paraId="2E716625" w14:textId="7CE3980C" w:rsidR="00F6426C" w:rsidDel="007F0ACA" w:rsidRDefault="00F6426C" w:rsidP="00F6426C">
      <w:pPr>
        <w:rPr>
          <w:del w:id="701" w:author="超 杨" w:date="2019-11-21T12:09:00Z"/>
        </w:rPr>
      </w:pPr>
      <w:del w:id="702" w:author="超 杨" w:date="2019-11-21T12:09:00Z">
        <w:r w:rsidRPr="00F6426C" w:rsidDel="009C40F6">
          <w:delText>7.4  提炼</w:delText>
        </w:r>
        <w:r w:rsidRPr="00F6426C" w:rsidDel="009C40F6">
          <w:rPr>
            <w:rFonts w:hint="eastAsia"/>
          </w:rPr>
          <w:delText>编辑器</w:delText>
        </w:r>
      </w:del>
    </w:p>
    <w:p w14:paraId="424D0B9B" w14:textId="20C30DE8" w:rsidR="007F0ACA" w:rsidRDefault="007F0ACA" w:rsidP="00F6426C">
      <w:pPr>
        <w:pStyle w:val="22"/>
        <w:rPr>
          <w:ins w:id="703" w:author="Microsoft Office User" w:date="2020-01-01T08:31:00Z"/>
          <w:rFonts w:eastAsiaTheme="minorEastAsia" w:cs="方正书宋简体"/>
          <w:noProof w:val="0"/>
          <w:color w:val="auto"/>
          <w:sz w:val="20"/>
          <w:szCs w:val="20"/>
          <w:shd w:val="clear" w:color="auto" w:fill="FFFFFF"/>
        </w:rPr>
      </w:pPr>
    </w:p>
    <w:p w14:paraId="141336D7" w14:textId="77777777" w:rsidR="007F0ACA" w:rsidRDefault="007F0ACA" w:rsidP="007F0ACA">
      <w:pPr>
        <w:pStyle w:val="22"/>
        <w:rPr>
          <w:ins w:id="704" w:author="Microsoft Office User" w:date="2020-01-01T08:31:00Z"/>
        </w:rPr>
      </w:pPr>
      <w:ins w:id="705" w:author="Microsoft Office User" w:date="2020-01-01T08:31:00Z">
        <w:r w:rsidRPr="00F6426C">
          <w:t xml:space="preserve">7.4  </w:t>
        </w:r>
        <w:r w:rsidRPr="00F6426C">
          <w:t>提炼</w:t>
        </w:r>
        <w:r w:rsidRPr="00F6426C">
          <w:rPr>
            <w:rFonts w:hint="eastAsia"/>
          </w:rPr>
          <w:t>编辑器</w:t>
        </w:r>
      </w:ins>
    </w:p>
    <w:p w14:paraId="402B957F" w14:textId="77777777" w:rsidR="007F0ACA" w:rsidRDefault="007F0ACA" w:rsidP="007F0ACA">
      <w:pPr>
        <w:rPr>
          <w:ins w:id="706" w:author="Microsoft Office User" w:date="2020-01-01T08:31:00Z"/>
        </w:rPr>
      </w:pPr>
      <w:ins w:id="707" w:author="Microsoft Office User" w:date="2020-01-01T08:31:00Z">
        <w:r>
          <w:rPr>
            <w:rFonts w:hint="eastAsia"/>
          </w:rPr>
          <w:t>（</w:t>
        </w:r>
      </w:ins>
    </w:p>
    <w:p w14:paraId="6312F63C" w14:textId="77777777" w:rsidR="007F0ACA" w:rsidRDefault="007F0ACA" w:rsidP="007F0ACA">
      <w:pPr>
        <w:rPr>
          <w:ins w:id="708" w:author="Microsoft Office User" w:date="2020-01-01T08:31:00Z"/>
        </w:rPr>
      </w:pPr>
      <w:ins w:id="709" w:author="Microsoft Office User" w:date="2020-01-01T08:31:00Z">
        <w:r>
          <w:rPr>
            <w:rFonts w:hint="eastAsia"/>
          </w:rPr>
          <w:t>／＊</w:t>
        </w:r>
      </w:ins>
    </w:p>
    <w:p w14:paraId="697D587A" w14:textId="77777777" w:rsidR="007F0ACA" w:rsidRDefault="007F0ACA" w:rsidP="007F0ACA">
      <w:pPr>
        <w:rPr>
          <w:ins w:id="710" w:author="Microsoft Office User" w:date="2020-01-01T08:31:00Z"/>
        </w:rPr>
      </w:pPr>
      <w:ins w:id="711" w:author="Microsoft Office User" w:date="2020-01-01T08:31:00Z">
        <w:r>
          <w:rPr>
            <w:rFonts w:hint="eastAsia"/>
          </w:rPr>
          <w:t>在编辑器的角度，对引擎的</w:t>
        </w:r>
        <w:r>
          <w:t>wrap type</w:t>
        </w:r>
        <w:r>
          <w:rPr>
            <w:rFonts w:hint="eastAsia"/>
          </w:rPr>
          <w:t>分类：</w:t>
        </w:r>
      </w:ins>
    </w:p>
    <w:p w14:paraId="08B823C1" w14:textId="77777777" w:rsidR="007F0ACA" w:rsidRDefault="007F0ACA" w:rsidP="007F0ACA">
      <w:pPr>
        <w:rPr>
          <w:ins w:id="712" w:author="Microsoft Office User" w:date="2020-01-01T08:31:00Z"/>
        </w:rPr>
      </w:pPr>
      <w:ins w:id="713" w:author="Microsoft Office User" w:date="2020-01-01T08:31:00Z">
        <w:r>
          <w:t>1.</w:t>
        </w:r>
        <w:r>
          <w:rPr>
            <w:rFonts w:hint="eastAsia"/>
          </w:rPr>
          <w:t>公共的</w:t>
        </w:r>
      </w:ins>
    </w:p>
    <w:p w14:paraId="1B405804" w14:textId="77777777" w:rsidR="007F0ACA" w:rsidRDefault="007F0ACA" w:rsidP="007F0ACA">
      <w:pPr>
        <w:rPr>
          <w:ins w:id="714" w:author="Microsoft Office User" w:date="2020-01-01T08:31:00Z"/>
        </w:rPr>
      </w:pPr>
      <w:ins w:id="715" w:author="Microsoft Office User" w:date="2020-01-01T08:31:00Z">
        <w:r>
          <w:t>e.g. Result, ////HashMap</w:t>
        </w:r>
      </w:ins>
    </w:p>
    <w:p w14:paraId="0E7D4E13" w14:textId="77777777" w:rsidR="007F0ACA" w:rsidRDefault="007F0ACA" w:rsidP="007F0ACA">
      <w:pPr>
        <w:rPr>
          <w:ins w:id="716" w:author="Microsoft Office User" w:date="2020-01-01T08:31:00Z"/>
        </w:rPr>
      </w:pPr>
      <w:ins w:id="717" w:author="Microsoft Office User" w:date="2020-01-01T08:31:00Z">
        <w:r>
          <w:t>2.</w:t>
        </w:r>
      </w:ins>
    </w:p>
    <w:p w14:paraId="7828E05A" w14:textId="77777777" w:rsidR="007F0ACA" w:rsidRDefault="007F0ACA" w:rsidP="007F0ACA">
      <w:pPr>
        <w:rPr>
          <w:ins w:id="718" w:author="Microsoft Office User" w:date="2020-01-01T08:31:00Z"/>
        </w:rPr>
      </w:pPr>
      <w:ins w:id="719" w:author="Microsoft Office User" w:date="2020-01-01T08:31:00Z">
        <w:r>
          <w:rPr>
            <w:rFonts w:hint="eastAsia"/>
          </w:rPr>
          <w:t>＊／</w:t>
        </w:r>
      </w:ins>
    </w:p>
    <w:p w14:paraId="5333D867" w14:textId="77777777" w:rsidR="007F0ACA" w:rsidRDefault="007F0ACA" w:rsidP="007F0ACA">
      <w:pPr>
        <w:rPr>
          <w:ins w:id="720" w:author="Microsoft Office User" w:date="2020-01-01T08:31:00Z"/>
        </w:rPr>
      </w:pPr>
    </w:p>
    <w:p w14:paraId="0701BD11" w14:textId="77777777" w:rsidR="007F0ACA" w:rsidRDefault="007F0ACA" w:rsidP="007F0ACA">
      <w:pPr>
        <w:rPr>
          <w:ins w:id="721" w:author="Microsoft Office User" w:date="2020-01-01T08:31:00Z"/>
        </w:rPr>
      </w:pPr>
    </w:p>
    <w:p w14:paraId="68BED9E3" w14:textId="77777777" w:rsidR="007F0ACA" w:rsidRDefault="007F0ACA" w:rsidP="007F0ACA">
      <w:pPr>
        <w:rPr>
          <w:ins w:id="722" w:author="Microsoft Office User" w:date="2020-01-01T08:31:00Z"/>
        </w:rPr>
      </w:pPr>
      <w:ins w:id="723" w:author="Microsoft Office User" w:date="2020-01-01T08:31:00Z">
        <w:r>
          <w:t xml:space="preserve">editor dependent on engine-. Ed </w:t>
        </w:r>
        <w:proofErr w:type="spellStart"/>
        <w:r>
          <w:t>api</w:t>
        </w:r>
        <w:proofErr w:type="spellEnd"/>
        <w:r>
          <w:t xml:space="preserve"> </w:t>
        </w:r>
      </w:ins>
    </w:p>
    <w:p w14:paraId="7CB9D9D0" w14:textId="77777777" w:rsidR="007F0ACA" w:rsidRDefault="007F0ACA" w:rsidP="007F0ACA">
      <w:pPr>
        <w:rPr>
          <w:ins w:id="724" w:author="Microsoft Office User" w:date="2020-01-01T08:31:00Z"/>
        </w:rPr>
      </w:pPr>
      <w:ins w:id="725" w:author="Microsoft Office User" w:date="2020-01-01T08:31:00Z">
        <w:r>
          <w:rPr>
            <w:rFonts w:hint="eastAsia"/>
          </w:rPr>
          <w:t>an</w:t>
        </w:r>
        <w:r>
          <w:t>d wrap type</w:t>
        </w:r>
        <w:r>
          <w:rPr>
            <w:rFonts w:hint="eastAsia"/>
          </w:rPr>
          <w:t>（</w:t>
        </w:r>
        <w:r>
          <w:t>loose coupling</w:t>
        </w:r>
        <w:r>
          <w:rPr>
            <w:rFonts w:hint="eastAsia"/>
          </w:rPr>
          <w:t>？</w:t>
        </w:r>
        <w:r>
          <w:t xml:space="preserve"> </w:t>
        </w:r>
        <w:r>
          <w:rPr>
            <w:rFonts w:hint="eastAsia"/>
          </w:rPr>
          <w:t>依赖集中在</w:t>
        </w:r>
        <w:r>
          <w:t>engine adapter-.wrap type</w:t>
        </w:r>
        <w:r>
          <w:rPr>
            <w:rFonts w:hint="eastAsia"/>
          </w:rPr>
          <w:t>；其它地方只依赖</w:t>
        </w:r>
        <w:r>
          <w:t>wrap type</w:t>
        </w:r>
        <w:r>
          <w:rPr>
            <w:rFonts w:hint="eastAsia"/>
          </w:rPr>
          <w:t>的类型，不依赖它相关的</w:t>
        </w:r>
        <w:r>
          <w:t>functions</w:t>
        </w:r>
        <w:r>
          <w:rPr>
            <w:rFonts w:hint="eastAsia"/>
          </w:rPr>
          <w:t>（如</w:t>
        </w:r>
        <w:proofErr w:type="spellStart"/>
        <w:r>
          <w:t>ShaderName</w:t>
        </w:r>
        <w:proofErr w:type="spellEnd"/>
        <w:r>
          <w:t>-.create</w:t>
        </w:r>
        <w:r>
          <w:rPr>
            <w:rFonts w:hint="eastAsia"/>
          </w:rPr>
          <w:t>函数））</w:t>
        </w:r>
      </w:ins>
    </w:p>
    <w:p w14:paraId="00E6068A" w14:textId="77777777" w:rsidR="007F0ACA" w:rsidRDefault="007F0ACA" w:rsidP="007F0ACA">
      <w:pPr>
        <w:rPr>
          <w:ins w:id="726" w:author="Microsoft Office User" w:date="2020-01-01T08:31:00Z"/>
        </w:rPr>
      </w:pPr>
      <w:ins w:id="727" w:author="Microsoft Office User" w:date="2020-01-01T08:31:00Z">
        <w:r>
          <w:rPr>
            <w:rFonts w:hint="eastAsia"/>
          </w:rPr>
          <w:t>）</w:t>
        </w:r>
      </w:ins>
    </w:p>
    <w:p w14:paraId="139586EB" w14:textId="77777777" w:rsidR="007F0ACA" w:rsidRDefault="007F0ACA" w:rsidP="007F0ACA">
      <w:pPr>
        <w:rPr>
          <w:ins w:id="728" w:author="Microsoft Office User" w:date="2020-01-01T08:31:00Z"/>
        </w:rPr>
      </w:pPr>
    </w:p>
    <w:p w14:paraId="6A65B458" w14:textId="77777777" w:rsidR="007F0ACA" w:rsidRDefault="007F0ACA" w:rsidP="007F0ACA">
      <w:pPr>
        <w:rPr>
          <w:ins w:id="729" w:author="Microsoft Office User" w:date="2020-01-01T08:31:00Z"/>
        </w:rPr>
      </w:pPr>
      <w:ins w:id="730" w:author="Microsoft Office User" w:date="2020-01-01T08:31:00Z">
        <w:r>
          <w:rPr>
            <w:rFonts w:hint="eastAsia"/>
          </w:rPr>
          <w:t>（</w:t>
        </w:r>
      </w:ins>
    </w:p>
    <w:p w14:paraId="5AC48A8B" w14:textId="77777777" w:rsidR="007F0ACA" w:rsidRDefault="007F0ACA" w:rsidP="007F0ACA">
      <w:pPr>
        <w:rPr>
          <w:ins w:id="731" w:author="Microsoft Office User" w:date="2020-01-01T08:31:00Z"/>
        </w:rPr>
      </w:pPr>
      <w:proofErr w:type="spellStart"/>
      <w:proofErr w:type="gramStart"/>
      <w:ins w:id="732" w:author="Microsoft Office User" w:date="2020-01-01T08:31:00Z">
        <w:r>
          <w:t>refactor:change</w:t>
        </w:r>
        <w:proofErr w:type="spellEnd"/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from int to abstract type</w:t>
        </w:r>
      </w:ins>
    </w:p>
    <w:p w14:paraId="4103CE50" w14:textId="77777777" w:rsidR="007F0ACA" w:rsidRDefault="007F0ACA" w:rsidP="007F0ACA">
      <w:pPr>
        <w:rPr>
          <w:ins w:id="733" w:author="Microsoft Office User" w:date="2020-01-01T08:31:00Z"/>
        </w:rPr>
      </w:pPr>
      <w:ins w:id="734" w:author="Microsoft Office User" w:date="2020-01-01T08:31:00Z">
        <w:r>
          <w:rPr>
            <w:rFonts w:hint="eastAsia"/>
          </w:rPr>
          <w:t>）</w:t>
        </w:r>
      </w:ins>
    </w:p>
    <w:p w14:paraId="4A0EA868" w14:textId="77777777" w:rsidR="007F0ACA" w:rsidRDefault="007F0ACA" w:rsidP="007F0ACA">
      <w:pPr>
        <w:rPr>
          <w:ins w:id="735" w:author="Microsoft Office User" w:date="2020-01-01T08:31:00Z"/>
        </w:rPr>
      </w:pPr>
    </w:p>
    <w:p w14:paraId="2F5F735A" w14:textId="77777777" w:rsidR="007F0ACA" w:rsidRDefault="007F0ACA" w:rsidP="007F0ACA">
      <w:pPr>
        <w:rPr>
          <w:ins w:id="736" w:author="Microsoft Office User" w:date="2020-01-01T08:31:00Z"/>
        </w:rPr>
      </w:pPr>
      <w:ins w:id="737" w:author="Microsoft Office User" w:date="2020-01-01T08:31:00Z">
        <w:r>
          <w:rPr>
            <w:rFonts w:hint="eastAsia"/>
          </w:rPr>
          <w:t>（</w:t>
        </w:r>
      </w:ins>
    </w:p>
    <w:p w14:paraId="7BD907CD" w14:textId="77777777" w:rsidR="007F0ACA" w:rsidRDefault="007F0ACA" w:rsidP="007F0ACA">
      <w:pPr>
        <w:rPr>
          <w:ins w:id="738" w:author="Microsoft Office User" w:date="2020-01-01T08:31:00Z"/>
        </w:rPr>
      </w:pPr>
      <w:ins w:id="739" w:author="Microsoft Office User" w:date="2020-01-01T08:31:00Z">
        <w:r>
          <w:t>should add discuss to text.md:</w:t>
        </w:r>
      </w:ins>
    </w:p>
    <w:p w14:paraId="500D47F2" w14:textId="77777777" w:rsidR="007F0ACA" w:rsidRDefault="007F0ACA" w:rsidP="007F0ACA">
      <w:pPr>
        <w:rPr>
          <w:ins w:id="740" w:author="Microsoft Office User" w:date="2020-01-01T08:31:00Z"/>
        </w:rPr>
      </w:pPr>
      <w:ins w:id="741" w:author="Microsoft Office User" w:date="2020-01-01T08:31:00Z">
        <w:r>
          <w:t>editor data can separate to:</w:t>
        </w:r>
      </w:ins>
    </w:p>
    <w:p w14:paraId="288DEE26" w14:textId="77777777" w:rsidR="007F0ACA" w:rsidRDefault="007F0ACA" w:rsidP="007F0ACA">
      <w:pPr>
        <w:rPr>
          <w:ins w:id="742" w:author="Microsoft Office User" w:date="2020-01-01T08:31:00Z"/>
        </w:rPr>
      </w:pPr>
      <w:ins w:id="743" w:author="Microsoft Office User" w:date="2020-01-01T08:31:00Z">
        <w:r>
          <w:t>1.show data</w:t>
        </w:r>
      </w:ins>
    </w:p>
    <w:p w14:paraId="67F5FC79" w14:textId="77777777" w:rsidR="007F0ACA" w:rsidRDefault="007F0ACA" w:rsidP="007F0ACA">
      <w:pPr>
        <w:rPr>
          <w:ins w:id="744" w:author="Microsoft Office User" w:date="2020-01-01T08:31:00Z"/>
        </w:rPr>
      </w:pPr>
      <w:ins w:id="745" w:author="Microsoft Office User" w:date="2020-01-01T08:31:00Z">
        <w:r>
          <w:t>2.persistent data</w:t>
        </w:r>
      </w:ins>
    </w:p>
    <w:p w14:paraId="62E39189" w14:textId="77777777" w:rsidR="007F0ACA" w:rsidRDefault="007F0ACA" w:rsidP="007F0ACA">
      <w:pPr>
        <w:rPr>
          <w:ins w:id="746" w:author="Microsoft Office User" w:date="2020-01-01T08:31:00Z"/>
        </w:rPr>
      </w:pPr>
    </w:p>
    <w:p w14:paraId="4F531DF8" w14:textId="77777777" w:rsidR="007F0ACA" w:rsidRDefault="007F0ACA" w:rsidP="007F0ACA">
      <w:pPr>
        <w:rPr>
          <w:ins w:id="747" w:author="Microsoft Office User" w:date="2020-01-01T08:31:00Z"/>
        </w:rPr>
      </w:pPr>
    </w:p>
    <w:p w14:paraId="42B18DD5" w14:textId="77777777" w:rsidR="007F0ACA" w:rsidRDefault="007F0ACA" w:rsidP="007F0ACA">
      <w:pPr>
        <w:rPr>
          <w:ins w:id="748" w:author="Microsoft Office User" w:date="2020-01-01T08:31:00Z"/>
        </w:rPr>
      </w:pPr>
      <w:ins w:id="749" w:author="Microsoft Office User" w:date="2020-01-01T08:31:00Z">
        <w:r>
          <w:t xml:space="preserve">we can have only one </w:t>
        </w:r>
        <w:proofErr w:type="gramStart"/>
        <w:r>
          <w:t>state(</w:t>
        </w:r>
        <w:proofErr w:type="gramEnd"/>
        <w:r>
          <w:t xml:space="preserve">named show state instead of </w:t>
        </w:r>
        <w:proofErr w:type="spellStart"/>
        <w:r>
          <w:t>ui</w:t>
        </w:r>
        <w:proofErr w:type="spellEnd"/>
        <w:r>
          <w:t xml:space="preserve"> state???):</w:t>
        </w:r>
      </w:ins>
    </w:p>
    <w:p w14:paraId="309AFCF2" w14:textId="77777777" w:rsidR="007F0ACA" w:rsidRDefault="007F0ACA" w:rsidP="007F0ACA">
      <w:pPr>
        <w:rPr>
          <w:ins w:id="750" w:author="Microsoft Office User" w:date="2020-01-01T08:31:00Z"/>
        </w:rPr>
      </w:pPr>
      <w:ins w:id="751" w:author="Microsoft Office User" w:date="2020-01-01T08:31:00Z">
        <w:r>
          <w:t xml:space="preserve">can move </w:t>
        </w:r>
        <w:proofErr w:type="spellStart"/>
        <w:r>
          <w:t>editorState</w:t>
        </w:r>
        <w:proofErr w:type="spellEnd"/>
        <w:r>
          <w:t>-&gt;</w:t>
        </w:r>
        <w:proofErr w:type="spellStart"/>
        <w:r>
          <w:t>loopId</w:t>
        </w:r>
        <w:proofErr w:type="spellEnd"/>
        <w:r>
          <w:t xml:space="preserve"> to </w:t>
        </w:r>
        <w:proofErr w:type="spellStart"/>
        <w:r>
          <w:t>uiState</w:t>
        </w:r>
        <w:proofErr w:type="spellEnd"/>
        <w:r>
          <w:t>;</w:t>
        </w:r>
      </w:ins>
    </w:p>
    <w:p w14:paraId="44E69E37" w14:textId="77777777" w:rsidR="007F0ACA" w:rsidRDefault="007F0ACA" w:rsidP="007F0ACA">
      <w:pPr>
        <w:rPr>
          <w:ins w:id="752" w:author="Microsoft Office User" w:date="2020-01-01T08:31:00Z"/>
        </w:rPr>
      </w:pPr>
      <w:ins w:id="753" w:author="Microsoft Office User" w:date="2020-01-01T08:31:00Z">
        <w:r>
          <w:t xml:space="preserve">mark </w:t>
        </w:r>
        <w:proofErr w:type="spellStart"/>
        <w:r>
          <w:t>loopId</w:t>
        </w:r>
        <w:proofErr w:type="spellEnd"/>
        <w:r>
          <w:t xml:space="preserve"> to mutable;</w:t>
        </w:r>
      </w:ins>
    </w:p>
    <w:p w14:paraId="5E5076B3" w14:textId="77777777" w:rsidR="007F0ACA" w:rsidRDefault="007F0ACA" w:rsidP="007F0ACA">
      <w:pPr>
        <w:rPr>
          <w:ins w:id="754" w:author="Microsoft Office User" w:date="2020-01-01T08:31:00Z"/>
        </w:rPr>
      </w:pPr>
    </w:p>
    <w:p w14:paraId="4FE69F3F" w14:textId="77777777" w:rsidR="007F0ACA" w:rsidRDefault="007F0ACA" w:rsidP="007F0ACA">
      <w:pPr>
        <w:rPr>
          <w:ins w:id="755" w:author="Microsoft Office User" w:date="2020-01-01T08:31:00Z"/>
        </w:rPr>
      </w:pPr>
      <w:ins w:id="756" w:author="Microsoft Office User" w:date="2020-01-01T08:31:00Z">
        <w:r>
          <w:t xml:space="preserve">(should verify: change </w:t>
        </w:r>
        <w:proofErr w:type="spellStart"/>
        <w:r>
          <w:t>loopId</w:t>
        </w:r>
        <w:proofErr w:type="spellEnd"/>
        <w:r>
          <w:t xml:space="preserve"> shouldn't cause re-render!!!)</w:t>
        </w:r>
      </w:ins>
    </w:p>
    <w:p w14:paraId="5D781524" w14:textId="77777777" w:rsidR="007F0ACA" w:rsidRDefault="007F0ACA" w:rsidP="007F0ACA">
      <w:pPr>
        <w:rPr>
          <w:ins w:id="757" w:author="Microsoft Office User" w:date="2020-01-01T08:31:00Z"/>
        </w:rPr>
      </w:pPr>
    </w:p>
    <w:p w14:paraId="62CFFD70" w14:textId="77777777" w:rsidR="007F0ACA" w:rsidRDefault="007F0ACA" w:rsidP="007F0ACA">
      <w:pPr>
        <w:rPr>
          <w:ins w:id="758" w:author="Microsoft Office User" w:date="2020-01-01T08:31:00Z"/>
        </w:rPr>
      </w:pPr>
    </w:p>
    <w:p w14:paraId="603A9916" w14:textId="77777777" w:rsidR="007F0ACA" w:rsidRDefault="007F0ACA" w:rsidP="007F0ACA">
      <w:pPr>
        <w:rPr>
          <w:ins w:id="759" w:author="Microsoft Office User" w:date="2020-01-01T08:31:00Z"/>
        </w:rPr>
      </w:pPr>
      <w:ins w:id="760" w:author="Microsoft Office User" w:date="2020-01-01T08:31:00Z">
        <w:r>
          <w:t>(disadvantage:</w:t>
        </w:r>
      </w:ins>
    </w:p>
    <w:p w14:paraId="430FD44F" w14:textId="77777777" w:rsidR="007F0ACA" w:rsidRDefault="007F0ACA" w:rsidP="007F0ACA">
      <w:pPr>
        <w:rPr>
          <w:ins w:id="761" w:author="Microsoft Office User" w:date="2020-01-01T08:31:00Z"/>
        </w:rPr>
      </w:pPr>
      <w:ins w:id="762" w:author="Microsoft Office User" w:date="2020-01-01T08:31:00Z">
        <w:r>
          <w:t>1.not all immutable</w:t>
        </w:r>
      </w:ins>
    </w:p>
    <w:p w14:paraId="5150A314" w14:textId="77777777" w:rsidR="007F0ACA" w:rsidRDefault="007F0ACA" w:rsidP="007F0ACA">
      <w:pPr>
        <w:rPr>
          <w:ins w:id="763" w:author="Microsoft Office User" w:date="2020-01-01T08:31:00Z"/>
        </w:rPr>
      </w:pPr>
      <w:ins w:id="764" w:author="Microsoft Office User" w:date="2020-01-01T08:31:00Z">
        <w:r>
          <w:t>2.mix the two logic!</w:t>
        </w:r>
      </w:ins>
    </w:p>
    <w:p w14:paraId="1D8D21F1" w14:textId="77777777" w:rsidR="007F0ACA" w:rsidRDefault="007F0ACA" w:rsidP="007F0ACA">
      <w:pPr>
        <w:rPr>
          <w:ins w:id="765" w:author="Microsoft Office User" w:date="2020-01-01T08:31:00Z"/>
        </w:rPr>
      </w:pPr>
      <w:ins w:id="766" w:author="Microsoft Office User" w:date="2020-01-01T08:31:00Z">
        <w:r>
          <w:t>)</w:t>
        </w:r>
      </w:ins>
    </w:p>
    <w:p w14:paraId="4A5BCEB3" w14:textId="77777777" w:rsidR="007F0ACA" w:rsidRDefault="007F0ACA" w:rsidP="007F0ACA">
      <w:pPr>
        <w:rPr>
          <w:ins w:id="767" w:author="Microsoft Office User" w:date="2020-01-01T08:31:00Z"/>
        </w:rPr>
      </w:pPr>
    </w:p>
    <w:p w14:paraId="3F15930D" w14:textId="77777777" w:rsidR="007F0ACA" w:rsidRDefault="007F0ACA" w:rsidP="007F0ACA">
      <w:pPr>
        <w:rPr>
          <w:ins w:id="768" w:author="Microsoft Office User" w:date="2020-01-01T08:31:00Z"/>
        </w:rPr>
      </w:pPr>
    </w:p>
    <w:p w14:paraId="39B73463" w14:textId="77777777" w:rsidR="007F0ACA" w:rsidRDefault="007F0ACA" w:rsidP="007F0ACA">
      <w:pPr>
        <w:rPr>
          <w:ins w:id="769" w:author="Microsoft Office User" w:date="2020-01-01T08:31:00Z"/>
        </w:rPr>
      </w:pPr>
      <w:ins w:id="770" w:author="Microsoft Office User" w:date="2020-01-01T08:31:00Z">
        <w:r>
          <w:t>or we can have two states!</w:t>
        </w:r>
      </w:ins>
    </w:p>
    <w:p w14:paraId="44618B90" w14:textId="77777777" w:rsidR="007F0ACA" w:rsidRDefault="007F0ACA" w:rsidP="007F0ACA">
      <w:pPr>
        <w:rPr>
          <w:ins w:id="771" w:author="Microsoft Office User" w:date="2020-01-01T08:31:00Z"/>
        </w:rPr>
      </w:pPr>
    </w:p>
    <w:p w14:paraId="6D33E5BB" w14:textId="77777777" w:rsidR="007F0ACA" w:rsidRDefault="007F0ACA" w:rsidP="007F0ACA">
      <w:pPr>
        <w:rPr>
          <w:ins w:id="772" w:author="Microsoft Office User" w:date="2020-01-01T08:31:00Z"/>
        </w:rPr>
      </w:pPr>
    </w:p>
    <w:p w14:paraId="7B012FA4" w14:textId="77777777" w:rsidR="007F0ACA" w:rsidRDefault="007F0ACA" w:rsidP="007F0ACA">
      <w:pPr>
        <w:rPr>
          <w:ins w:id="773" w:author="Microsoft Office User" w:date="2020-01-01T08:31:00Z"/>
        </w:rPr>
      </w:pPr>
      <w:ins w:id="774" w:author="Microsoft Office User" w:date="2020-01-01T08:31:00Z">
        <w:r>
          <w:t>we choose "two states" design!!!</w:t>
        </w:r>
      </w:ins>
    </w:p>
    <w:p w14:paraId="778D9864" w14:textId="77777777" w:rsidR="007F0ACA" w:rsidRDefault="007F0ACA" w:rsidP="007F0ACA">
      <w:pPr>
        <w:rPr>
          <w:ins w:id="775" w:author="Microsoft Office User" w:date="2020-01-01T08:31:00Z"/>
        </w:rPr>
      </w:pPr>
    </w:p>
    <w:p w14:paraId="0E1C313D" w14:textId="77777777" w:rsidR="007F0ACA" w:rsidRDefault="007F0ACA" w:rsidP="007F0ACA">
      <w:pPr>
        <w:rPr>
          <w:ins w:id="776" w:author="Microsoft Office User" w:date="2020-01-01T08:31:00Z"/>
        </w:rPr>
      </w:pPr>
      <w:ins w:id="777" w:author="Microsoft Office User" w:date="2020-01-01T08:31:00Z">
        <w:r>
          <w:rPr>
            <w:rFonts w:hint="eastAsia"/>
          </w:rPr>
          <w:t>）</w:t>
        </w:r>
      </w:ins>
    </w:p>
    <w:p w14:paraId="6A999CD7" w14:textId="77777777" w:rsidR="007F0ACA" w:rsidRDefault="007F0ACA" w:rsidP="007F0ACA">
      <w:pPr>
        <w:rPr>
          <w:ins w:id="778" w:author="Microsoft Office User" w:date="2020-01-01T08:31:00Z"/>
        </w:rPr>
      </w:pPr>
    </w:p>
    <w:p w14:paraId="2222E057" w14:textId="77777777" w:rsidR="007F0ACA" w:rsidRDefault="007F0ACA" w:rsidP="007F0ACA">
      <w:pPr>
        <w:rPr>
          <w:ins w:id="779" w:author="Microsoft Office User" w:date="2020-01-01T08:31:00Z"/>
        </w:rPr>
      </w:pPr>
    </w:p>
    <w:p w14:paraId="2F05233A" w14:textId="77777777" w:rsidR="007F0ACA" w:rsidRDefault="007F0ACA" w:rsidP="007F0ACA">
      <w:pPr>
        <w:rPr>
          <w:ins w:id="780" w:author="Microsoft Office User" w:date="2020-01-01T08:31:00Z"/>
        </w:rPr>
      </w:pPr>
    </w:p>
    <w:p w14:paraId="732535B1" w14:textId="77777777" w:rsidR="007F0ACA" w:rsidRDefault="007F0ACA" w:rsidP="007F0ACA">
      <w:pPr>
        <w:rPr>
          <w:ins w:id="781" w:author="Microsoft Office User" w:date="2020-01-01T08:31:00Z"/>
        </w:rPr>
      </w:pPr>
    </w:p>
    <w:p w14:paraId="7589CE65" w14:textId="77777777" w:rsidR="007F0ACA" w:rsidRDefault="007F0ACA" w:rsidP="007F0ACA">
      <w:pPr>
        <w:rPr>
          <w:ins w:id="782" w:author="Microsoft Office User" w:date="2020-01-01T08:31:00Z"/>
        </w:rPr>
      </w:pPr>
    </w:p>
    <w:p w14:paraId="42BFE5B6" w14:textId="77777777" w:rsidR="007F0ACA" w:rsidRDefault="007F0ACA" w:rsidP="007F0ACA">
      <w:pPr>
        <w:rPr>
          <w:ins w:id="783" w:author="Microsoft Office User" w:date="2020-01-01T08:31:00Z"/>
        </w:rPr>
      </w:pPr>
    </w:p>
    <w:p w14:paraId="56DC5C0B" w14:textId="77777777" w:rsidR="007F0ACA" w:rsidRDefault="007F0ACA" w:rsidP="007F0ACA">
      <w:pPr>
        <w:rPr>
          <w:ins w:id="784" w:author="Microsoft Office User" w:date="2020-01-01T08:31:00Z"/>
        </w:rPr>
      </w:pPr>
      <w:ins w:id="785" w:author="Microsoft Office User" w:date="2020-01-01T08:31:00Z">
        <w:r>
          <w:rPr>
            <w:rFonts w:hint="eastAsia"/>
          </w:rPr>
          <w:t>（</w:t>
        </w:r>
      </w:ins>
    </w:p>
    <w:p w14:paraId="5EC40589" w14:textId="77777777" w:rsidR="007F0ACA" w:rsidRDefault="007F0ACA" w:rsidP="007F0ACA">
      <w:pPr>
        <w:rPr>
          <w:ins w:id="786" w:author="Microsoft Office User" w:date="2020-01-01T08:31:00Z"/>
        </w:rPr>
      </w:pPr>
      <w:ins w:id="787" w:author="Microsoft Office User" w:date="2020-01-01T08:31:00Z">
        <w:r>
          <w:t># explain why need editor</w:t>
        </w:r>
      </w:ins>
    </w:p>
    <w:p w14:paraId="2115360F" w14:textId="77777777" w:rsidR="007F0ACA" w:rsidRDefault="007F0ACA" w:rsidP="007F0ACA">
      <w:pPr>
        <w:rPr>
          <w:ins w:id="788" w:author="Microsoft Office User" w:date="2020-01-01T08:31:00Z"/>
        </w:rPr>
      </w:pPr>
    </w:p>
    <w:p w14:paraId="45C79665" w14:textId="77777777" w:rsidR="007F0ACA" w:rsidRDefault="007F0ACA" w:rsidP="007F0ACA">
      <w:pPr>
        <w:rPr>
          <w:ins w:id="789" w:author="Microsoft Office User" w:date="2020-01-01T08:31:00Z"/>
        </w:rPr>
      </w:pPr>
      <w:ins w:id="790" w:author="Microsoft Office User" w:date="2020-01-01T08:31:00Z">
        <w:r>
          <w:t>explain why</w:t>
        </w:r>
      </w:ins>
    </w:p>
    <w:p w14:paraId="14E17C55" w14:textId="77777777" w:rsidR="007F0ACA" w:rsidRDefault="007F0ACA" w:rsidP="007F0ACA">
      <w:pPr>
        <w:rPr>
          <w:ins w:id="791" w:author="Microsoft Office User" w:date="2020-01-01T08:31:00Z"/>
        </w:rPr>
      </w:pPr>
    </w:p>
    <w:p w14:paraId="296B81FA" w14:textId="77777777" w:rsidR="007F0ACA" w:rsidRDefault="007F0ACA" w:rsidP="007F0ACA">
      <w:pPr>
        <w:rPr>
          <w:ins w:id="792" w:author="Microsoft Office User" w:date="2020-01-01T08:31:00Z"/>
        </w:rPr>
      </w:pPr>
      <w:ins w:id="793" w:author="Microsoft Office User" w:date="2020-01-01T08:31:00Z">
        <w:r>
          <w:t>explain the relation between editor and engine</w:t>
        </w:r>
      </w:ins>
    </w:p>
    <w:p w14:paraId="1C661709" w14:textId="77777777" w:rsidR="007F0ACA" w:rsidRDefault="007F0ACA" w:rsidP="007F0ACA">
      <w:pPr>
        <w:rPr>
          <w:ins w:id="794" w:author="Microsoft Office User" w:date="2020-01-01T08:31:00Z"/>
        </w:rPr>
      </w:pPr>
    </w:p>
    <w:p w14:paraId="138E6520" w14:textId="77777777" w:rsidR="007F0ACA" w:rsidRDefault="007F0ACA" w:rsidP="007F0ACA">
      <w:pPr>
        <w:rPr>
          <w:ins w:id="795" w:author="Microsoft Office User" w:date="2020-01-01T08:31:00Z"/>
        </w:rPr>
      </w:pPr>
    </w:p>
    <w:p w14:paraId="58CA4095" w14:textId="77777777" w:rsidR="007F0ACA" w:rsidRPr="00F6426C" w:rsidRDefault="007F0ACA" w:rsidP="007F0ACA">
      <w:pPr>
        <w:rPr>
          <w:ins w:id="796" w:author="Microsoft Office User" w:date="2020-01-01T08:31:00Z"/>
        </w:rPr>
      </w:pPr>
      <w:ins w:id="797" w:author="Microsoft Office User" w:date="2020-01-01T08:31:00Z">
        <w:r>
          <w:rPr>
            <w:rFonts w:hint="eastAsia"/>
          </w:rPr>
          <w:t>）</w:t>
        </w:r>
      </w:ins>
    </w:p>
    <w:p w14:paraId="621C8AAA" w14:textId="77777777" w:rsidR="007F0ACA" w:rsidRDefault="007F0ACA" w:rsidP="007F0ACA">
      <w:pPr>
        <w:pStyle w:val="3"/>
        <w:rPr>
          <w:ins w:id="798" w:author="Microsoft Office User" w:date="2020-01-01T08:31:00Z"/>
          <w:noProof/>
        </w:rPr>
      </w:pPr>
      <w:ins w:id="799" w:author="Microsoft Office User" w:date="2020-01-01T08:31:00Z">
        <w:r w:rsidRPr="00F6426C">
          <w:rPr>
            <w:noProof/>
            <w:shd w:val="clear" w:color="auto" w:fill="auto"/>
          </w:rPr>
          <w:t xml:space="preserve">7.4.1  </w:t>
        </w:r>
        <w:r w:rsidRPr="00F6426C">
          <w:rPr>
            <w:rFonts w:hint="eastAsia"/>
            <w:noProof/>
          </w:rPr>
          <w:t>设计边界</w:t>
        </w:r>
      </w:ins>
    </w:p>
    <w:p w14:paraId="7C00833B" w14:textId="77777777" w:rsidR="007F0ACA" w:rsidRDefault="007F0ACA" w:rsidP="007F0ACA">
      <w:pPr>
        <w:rPr>
          <w:ins w:id="800" w:author="Microsoft Office User" w:date="2020-01-01T08:31:00Z"/>
        </w:rPr>
      </w:pPr>
      <w:ins w:id="801" w:author="Microsoft Office User" w:date="2020-01-01T08:31:00Z">
        <w:r>
          <w:rPr>
            <w:rFonts w:hint="eastAsia"/>
          </w:rPr>
          <w:t>（</w:t>
        </w:r>
      </w:ins>
    </w:p>
    <w:p w14:paraId="3AB768B8" w14:textId="77777777" w:rsidR="007F0ACA" w:rsidRDefault="007F0ACA" w:rsidP="007F0ACA">
      <w:pPr>
        <w:rPr>
          <w:ins w:id="802" w:author="Microsoft Office User" w:date="2020-01-01T08:31:00Z"/>
        </w:rPr>
      </w:pPr>
    </w:p>
    <w:p w14:paraId="29391F1B" w14:textId="77777777" w:rsidR="007F0ACA" w:rsidRDefault="007F0ACA" w:rsidP="007F0ACA">
      <w:pPr>
        <w:rPr>
          <w:ins w:id="803" w:author="Microsoft Office User" w:date="2020-01-01T08:31:00Z"/>
        </w:rPr>
      </w:pPr>
      <w:ins w:id="804" w:author="Microsoft Office User" w:date="2020-01-01T08:31:00Z">
        <w:r>
          <w:t>analyze border:</w:t>
        </w:r>
      </w:ins>
    </w:p>
    <w:p w14:paraId="0F6B147F" w14:textId="77777777" w:rsidR="007F0ACA" w:rsidRDefault="007F0ACA" w:rsidP="007F0ACA">
      <w:pPr>
        <w:rPr>
          <w:ins w:id="805" w:author="Microsoft Office User" w:date="2020-01-01T08:31:00Z"/>
        </w:rPr>
      </w:pPr>
      <w:ins w:id="806" w:author="Microsoft Office User" w:date="2020-01-01T08:31:00Z">
        <w:r>
          <w:lastRenderedPageBreak/>
          <w:t>how can user use it?</w:t>
        </w:r>
      </w:ins>
    </w:p>
    <w:p w14:paraId="19FDFCC5" w14:textId="77777777" w:rsidR="007F0ACA" w:rsidRDefault="007F0ACA" w:rsidP="007F0ACA">
      <w:pPr>
        <w:rPr>
          <w:ins w:id="807" w:author="Microsoft Office User" w:date="2020-01-01T08:31:00Z"/>
        </w:rPr>
      </w:pPr>
    </w:p>
    <w:p w14:paraId="3FD6C09F" w14:textId="77777777" w:rsidR="007F0ACA" w:rsidRDefault="007F0ACA" w:rsidP="007F0ACA">
      <w:pPr>
        <w:rPr>
          <w:ins w:id="808" w:author="Microsoft Office User" w:date="2020-01-01T08:31:00Z"/>
        </w:rPr>
      </w:pPr>
      <w:ins w:id="809" w:author="Microsoft Office User" w:date="2020-01-01T08:31:00Z">
        <w:r>
          <w:t>give image (draft image with only one "start" button)</w:t>
        </w:r>
      </w:ins>
    </w:p>
    <w:p w14:paraId="2CA8704D" w14:textId="77777777" w:rsidR="007F0ACA" w:rsidRDefault="007F0ACA" w:rsidP="007F0ACA">
      <w:pPr>
        <w:rPr>
          <w:ins w:id="810" w:author="Microsoft Office User" w:date="2020-01-01T08:31:00Z"/>
        </w:rPr>
      </w:pPr>
    </w:p>
    <w:p w14:paraId="54E8F9F6" w14:textId="77777777" w:rsidR="007F0ACA" w:rsidRDefault="007F0ACA" w:rsidP="007F0ACA">
      <w:pPr>
        <w:rPr>
          <w:ins w:id="811" w:author="Microsoft Office User" w:date="2020-01-01T08:31:00Z"/>
        </w:rPr>
      </w:pPr>
      <w:ins w:id="812" w:author="Microsoft Office User" w:date="2020-01-01T08:31:00Z">
        <w:r>
          <w:t>start/stop button + canvas</w:t>
        </w:r>
      </w:ins>
    </w:p>
    <w:p w14:paraId="08CA30DB" w14:textId="77777777" w:rsidR="007F0ACA" w:rsidRDefault="007F0ACA" w:rsidP="007F0ACA">
      <w:pPr>
        <w:rPr>
          <w:ins w:id="813" w:author="Microsoft Office User" w:date="2020-01-01T08:31:00Z"/>
        </w:rPr>
      </w:pPr>
    </w:p>
    <w:p w14:paraId="4FC0F6E8" w14:textId="77777777" w:rsidR="007F0ACA" w:rsidRDefault="007F0ACA" w:rsidP="007F0ACA">
      <w:pPr>
        <w:rPr>
          <w:ins w:id="814" w:author="Microsoft Office User" w:date="2020-01-01T08:31:00Z"/>
        </w:rPr>
      </w:pPr>
    </w:p>
    <w:p w14:paraId="38CD08B6" w14:textId="77777777" w:rsidR="007F0ACA" w:rsidRDefault="007F0ACA" w:rsidP="007F0ACA">
      <w:pPr>
        <w:rPr>
          <w:ins w:id="815" w:author="Microsoft Office User" w:date="2020-01-01T08:31:00Z"/>
        </w:rPr>
      </w:pPr>
      <w:ins w:id="816" w:author="Microsoft Office User" w:date="2020-01-01T08:31:00Z">
        <w:r>
          <w:t xml:space="preserve">package editor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D3ED35" w14:textId="77777777" w:rsidR="007F0ACA" w:rsidRDefault="007F0ACA" w:rsidP="007F0ACA">
      <w:pPr>
        <w:rPr>
          <w:ins w:id="817" w:author="Microsoft Office User" w:date="2020-01-01T08:31:00Z"/>
        </w:rPr>
      </w:pPr>
      <w:ins w:id="818" w:author="Microsoft Office User" w:date="2020-01-01T08:31:00Z">
        <w:r>
          <w:t>import it in html page;</w:t>
        </w:r>
      </w:ins>
    </w:p>
    <w:p w14:paraId="593FE1D8" w14:textId="77777777" w:rsidR="007F0ACA" w:rsidRPr="00F6426C" w:rsidRDefault="007F0ACA" w:rsidP="007F0ACA">
      <w:pPr>
        <w:rPr>
          <w:ins w:id="819" w:author="Microsoft Office User" w:date="2020-01-01T08:31:00Z"/>
        </w:rPr>
      </w:pPr>
      <w:ins w:id="820" w:author="Microsoft Office User" w:date="2020-01-01T08:31:00Z">
        <w:r>
          <w:rPr>
            <w:rFonts w:hint="eastAsia"/>
          </w:rPr>
          <w:t>）</w:t>
        </w:r>
      </w:ins>
    </w:p>
    <w:p w14:paraId="02C80246" w14:textId="77777777" w:rsidR="007F0ACA" w:rsidRDefault="007F0ACA" w:rsidP="007F0ACA">
      <w:pPr>
        <w:pStyle w:val="3"/>
        <w:rPr>
          <w:ins w:id="821" w:author="Microsoft Office User" w:date="2020-01-01T08:31:00Z"/>
          <w:noProof/>
        </w:rPr>
      </w:pPr>
      <w:ins w:id="822" w:author="Microsoft Office User" w:date="2020-01-01T08:31:00Z">
        <w:r w:rsidRPr="00F6426C">
          <w:rPr>
            <w:noProof/>
            <w:shd w:val="clear" w:color="auto" w:fill="auto"/>
          </w:rPr>
          <w:t xml:space="preserve">7.4.2  </w:t>
        </w:r>
        <w:r w:rsidRPr="00F6426C">
          <w:rPr>
            <w:noProof/>
          </w:rPr>
          <w:t>提炼</w:t>
        </w:r>
        <w:r w:rsidRPr="00F6426C">
          <w:rPr>
            <w:rFonts w:hint="eastAsia"/>
            <w:noProof/>
          </w:rPr>
          <w:t>数据</w:t>
        </w:r>
      </w:ins>
    </w:p>
    <w:p w14:paraId="4E0BF2FF" w14:textId="77777777" w:rsidR="007F0ACA" w:rsidRDefault="007F0ACA" w:rsidP="007F0ACA">
      <w:pPr>
        <w:rPr>
          <w:ins w:id="823" w:author="Microsoft Office User" w:date="2020-01-01T08:31:00Z"/>
        </w:rPr>
      </w:pPr>
      <w:ins w:id="824" w:author="Microsoft Office User" w:date="2020-01-01T08:31:00Z">
        <w:r>
          <w:rPr>
            <w:rFonts w:hint="eastAsia"/>
          </w:rPr>
          <w:t>（</w:t>
        </w:r>
      </w:ins>
    </w:p>
    <w:p w14:paraId="3B7609FD" w14:textId="77777777" w:rsidR="007F0ACA" w:rsidRDefault="007F0ACA" w:rsidP="007F0ACA">
      <w:pPr>
        <w:rPr>
          <w:ins w:id="825" w:author="Microsoft Office User" w:date="2020-01-01T08:31:00Z"/>
        </w:rPr>
      </w:pPr>
    </w:p>
    <w:p w14:paraId="3A6A083A" w14:textId="77777777" w:rsidR="007F0ACA" w:rsidRDefault="007F0ACA" w:rsidP="007F0ACA">
      <w:pPr>
        <w:rPr>
          <w:ins w:id="826" w:author="Microsoft Office User" w:date="2020-01-01T08:31:00Z"/>
        </w:rPr>
      </w:pPr>
      <w:ins w:id="827" w:author="Microsoft Office User" w:date="2020-01-01T08:31:00Z">
        <w:r>
          <w:t>## whether to use redux</w:t>
        </w:r>
      </w:ins>
    </w:p>
    <w:p w14:paraId="10CA6055" w14:textId="77777777" w:rsidR="007F0ACA" w:rsidRDefault="007F0ACA" w:rsidP="007F0ACA">
      <w:pPr>
        <w:rPr>
          <w:ins w:id="828" w:author="Microsoft Office User" w:date="2020-01-01T08:31:00Z"/>
        </w:rPr>
      </w:pPr>
    </w:p>
    <w:p w14:paraId="3EDE4664" w14:textId="77777777" w:rsidR="007F0ACA" w:rsidRDefault="007F0ACA" w:rsidP="007F0ACA">
      <w:pPr>
        <w:rPr>
          <w:ins w:id="829" w:author="Microsoft Office User" w:date="2020-01-01T08:31:00Z"/>
        </w:rPr>
      </w:pPr>
      <w:ins w:id="830" w:author="Microsoft Office User" w:date="2020-01-01T08:31:00Z">
        <w:r>
          <w:t>discuss: global data(store) vs local data(state)</w:t>
        </w:r>
      </w:ins>
    </w:p>
    <w:p w14:paraId="703F35EE" w14:textId="77777777" w:rsidR="007F0ACA" w:rsidRDefault="007F0ACA" w:rsidP="007F0ACA">
      <w:pPr>
        <w:rPr>
          <w:ins w:id="831" w:author="Microsoft Office User" w:date="2020-01-01T08:31:00Z"/>
        </w:rPr>
      </w:pPr>
    </w:p>
    <w:p w14:paraId="4404CFDD" w14:textId="77777777" w:rsidR="007F0ACA" w:rsidRDefault="007F0ACA" w:rsidP="007F0ACA">
      <w:pPr>
        <w:rPr>
          <w:ins w:id="832" w:author="Microsoft Office User" w:date="2020-01-01T08:31:00Z"/>
        </w:rPr>
      </w:pPr>
    </w:p>
    <w:p w14:paraId="07A73A6A" w14:textId="77777777" w:rsidR="007F0ACA" w:rsidRDefault="007F0ACA" w:rsidP="007F0ACA">
      <w:pPr>
        <w:rPr>
          <w:ins w:id="833" w:author="Microsoft Office User" w:date="2020-01-01T08:31:00Z"/>
        </w:rPr>
      </w:pPr>
      <w:ins w:id="834" w:author="Microsoft Office User" w:date="2020-01-01T08:31:00Z">
        <w:r>
          <w:t>only use global data, no local data?</w:t>
        </w:r>
      </w:ins>
    </w:p>
    <w:p w14:paraId="3578A1EA" w14:textId="77777777" w:rsidR="007F0ACA" w:rsidRDefault="007F0ACA" w:rsidP="007F0ACA">
      <w:pPr>
        <w:rPr>
          <w:ins w:id="835" w:author="Microsoft Office User" w:date="2020-01-01T08:31:00Z"/>
        </w:rPr>
      </w:pPr>
    </w:p>
    <w:p w14:paraId="6FE86AB1" w14:textId="77777777" w:rsidR="007F0ACA" w:rsidRDefault="007F0ACA" w:rsidP="007F0ACA">
      <w:pPr>
        <w:rPr>
          <w:ins w:id="836" w:author="Microsoft Office User" w:date="2020-01-01T08:31:00Z"/>
        </w:rPr>
      </w:pPr>
    </w:p>
    <w:p w14:paraId="4251FC97" w14:textId="77777777" w:rsidR="007F0ACA" w:rsidRDefault="007F0ACA" w:rsidP="007F0ACA">
      <w:pPr>
        <w:rPr>
          <w:ins w:id="837" w:author="Microsoft Office User" w:date="2020-01-01T08:31:00Z"/>
        </w:rPr>
      </w:pPr>
      <w:ins w:id="838" w:author="Microsoft Office User" w:date="2020-01-01T08:31:00Z">
        <w:r>
          <w:t>## design data</w:t>
        </w:r>
      </w:ins>
    </w:p>
    <w:p w14:paraId="5E540319" w14:textId="77777777" w:rsidR="007F0ACA" w:rsidRDefault="007F0ACA" w:rsidP="007F0ACA">
      <w:pPr>
        <w:rPr>
          <w:ins w:id="839" w:author="Microsoft Office User" w:date="2020-01-01T08:31:00Z"/>
        </w:rPr>
      </w:pPr>
    </w:p>
    <w:p w14:paraId="5807B28B" w14:textId="77777777" w:rsidR="007F0ACA" w:rsidRDefault="007F0ACA" w:rsidP="007F0ACA">
      <w:pPr>
        <w:rPr>
          <w:ins w:id="840" w:author="Microsoft Office User" w:date="2020-01-01T08:31:00Z"/>
        </w:rPr>
      </w:pPr>
    </w:p>
    <w:p w14:paraId="3A595DE1" w14:textId="77777777" w:rsidR="007F0ACA" w:rsidRDefault="007F0ACA" w:rsidP="007F0ACA">
      <w:pPr>
        <w:rPr>
          <w:ins w:id="841" w:author="Microsoft Office User" w:date="2020-01-01T08:31:00Z"/>
        </w:rPr>
      </w:pPr>
      <w:ins w:id="842" w:author="Microsoft Office User" w:date="2020-01-01T08:31:00Z">
        <w:r>
          <w:t>state:</w:t>
        </w:r>
      </w:ins>
    </w:p>
    <w:p w14:paraId="11736359" w14:textId="77777777" w:rsidR="007F0ACA" w:rsidRDefault="007F0ACA" w:rsidP="007F0ACA">
      <w:pPr>
        <w:rPr>
          <w:ins w:id="843" w:author="Microsoft Office User" w:date="2020-01-01T08:31:00Z"/>
        </w:rPr>
      </w:pPr>
    </w:p>
    <w:p w14:paraId="12B7024F" w14:textId="77777777" w:rsidR="007F0ACA" w:rsidRDefault="007F0ACA" w:rsidP="007F0ACA">
      <w:pPr>
        <w:rPr>
          <w:ins w:id="844" w:author="Microsoft Office User" w:date="2020-01-01T08:31:00Z"/>
        </w:rPr>
      </w:pPr>
      <w:proofErr w:type="spellStart"/>
      <w:ins w:id="845" w:author="Microsoft Office User" w:date="2020-01-01T08:31:00Z">
        <w:r>
          <w:t>ui</w:t>
        </w:r>
        <w:proofErr w:type="spellEnd"/>
        <w:r>
          <w:t xml:space="preserve"> </w:t>
        </w:r>
        <w:proofErr w:type="gramStart"/>
        <w:r>
          <w:t>state(</w:t>
        </w:r>
        <w:proofErr w:type="gramEnd"/>
        <w:r>
          <w:t>redux store)</w:t>
        </w:r>
      </w:ins>
    </w:p>
    <w:p w14:paraId="11E0544A" w14:textId="77777777" w:rsidR="007F0ACA" w:rsidRDefault="007F0ACA" w:rsidP="007F0ACA">
      <w:pPr>
        <w:rPr>
          <w:ins w:id="846" w:author="Microsoft Office User" w:date="2020-01-01T08:31:00Z"/>
        </w:rPr>
      </w:pPr>
    </w:p>
    <w:p w14:paraId="660E4836" w14:textId="77777777" w:rsidR="007F0ACA" w:rsidRDefault="007F0ACA" w:rsidP="007F0ACA">
      <w:pPr>
        <w:rPr>
          <w:ins w:id="847" w:author="Microsoft Office User" w:date="2020-01-01T08:31:00Z"/>
        </w:rPr>
      </w:pPr>
      <w:ins w:id="848" w:author="Microsoft Office User" w:date="2020-01-01T08:31:00Z">
        <w:r>
          <w:t>engine state</w:t>
        </w:r>
      </w:ins>
    </w:p>
    <w:p w14:paraId="4CF53BB3" w14:textId="77777777" w:rsidR="007F0ACA" w:rsidRDefault="007F0ACA" w:rsidP="007F0ACA">
      <w:pPr>
        <w:rPr>
          <w:ins w:id="849" w:author="Microsoft Office User" w:date="2020-01-01T08:31:00Z"/>
        </w:rPr>
      </w:pPr>
    </w:p>
    <w:p w14:paraId="77001412" w14:textId="77777777" w:rsidR="007F0ACA" w:rsidRDefault="007F0ACA" w:rsidP="007F0ACA">
      <w:pPr>
        <w:rPr>
          <w:ins w:id="850" w:author="Microsoft Office User" w:date="2020-01-01T08:31:00Z"/>
        </w:rPr>
      </w:pPr>
    </w:p>
    <w:p w14:paraId="590EF2C5" w14:textId="77777777" w:rsidR="007F0ACA" w:rsidRDefault="007F0ACA" w:rsidP="007F0ACA">
      <w:pPr>
        <w:rPr>
          <w:ins w:id="851" w:author="Microsoft Office User" w:date="2020-01-01T08:31:00Z"/>
        </w:rPr>
      </w:pPr>
    </w:p>
    <w:p w14:paraId="2D844FB3" w14:textId="77777777" w:rsidR="007F0ACA" w:rsidRDefault="007F0ACA" w:rsidP="007F0ACA">
      <w:pPr>
        <w:rPr>
          <w:ins w:id="852" w:author="Microsoft Office User" w:date="2020-01-01T08:31:00Z"/>
        </w:rPr>
      </w:pPr>
      <w:ins w:id="853" w:author="Microsoft Office User" w:date="2020-01-01T08:31:00Z">
        <w:r>
          <w:t>////note: no editor state!!!!</w:t>
        </w:r>
      </w:ins>
    </w:p>
    <w:p w14:paraId="47F26197" w14:textId="77777777" w:rsidR="007F0ACA" w:rsidRDefault="007F0ACA" w:rsidP="007F0ACA">
      <w:pPr>
        <w:rPr>
          <w:ins w:id="854" w:author="Microsoft Office User" w:date="2020-01-01T08:31:00Z"/>
        </w:rPr>
      </w:pPr>
    </w:p>
    <w:p w14:paraId="3896B659" w14:textId="77777777" w:rsidR="007F0ACA" w:rsidRDefault="007F0ACA" w:rsidP="007F0ACA">
      <w:pPr>
        <w:rPr>
          <w:ins w:id="855" w:author="Microsoft Office User" w:date="2020-01-01T08:31:00Z"/>
        </w:rPr>
      </w:pPr>
      <w:ins w:id="856" w:author="Microsoft Office User" w:date="2020-01-01T08:31:00Z">
        <w:r>
          <w:t xml:space="preserve">still need editor state for not show </w:t>
        </w:r>
        <w:proofErr w:type="gramStart"/>
        <w:r>
          <w:t>data(</w:t>
        </w:r>
        <w:proofErr w:type="gramEnd"/>
        <w:r>
          <w:t xml:space="preserve">which not affect </w:t>
        </w:r>
        <w:proofErr w:type="spellStart"/>
        <w:r>
          <w:t>ui</w:t>
        </w:r>
        <w:proofErr w:type="spellEnd"/>
        <w:r>
          <w:t>)!!!</w:t>
        </w:r>
      </w:ins>
    </w:p>
    <w:p w14:paraId="08DE3BAB" w14:textId="77777777" w:rsidR="007F0ACA" w:rsidRDefault="007F0ACA" w:rsidP="007F0ACA">
      <w:pPr>
        <w:rPr>
          <w:ins w:id="857" w:author="Microsoft Office User" w:date="2020-01-01T08:31:00Z"/>
        </w:rPr>
      </w:pPr>
      <w:ins w:id="858" w:author="Microsoft Office User" w:date="2020-01-01T08:31:00Z">
        <w:r>
          <w:t>(</w:t>
        </w:r>
      </w:ins>
    </w:p>
    <w:p w14:paraId="50A3BF99" w14:textId="77777777" w:rsidR="007F0ACA" w:rsidRDefault="007F0ACA" w:rsidP="007F0ACA">
      <w:pPr>
        <w:rPr>
          <w:ins w:id="859" w:author="Microsoft Office User" w:date="2020-01-01T08:31:00Z"/>
        </w:rPr>
      </w:pPr>
      <w:ins w:id="860" w:author="Microsoft Office User" w:date="2020-01-01T08:31:00Z">
        <w:r>
          <w:t xml:space="preserve">by </w:t>
        </w:r>
        <w:proofErr w:type="spellStart"/>
        <w:r>
          <w:t>dicuss</w:t>
        </w:r>
        <w:proofErr w:type="spellEnd"/>
        <w:r>
          <w:t xml:space="preserve"> "where to store </w:t>
        </w:r>
        <w:proofErr w:type="spellStart"/>
        <w:r>
          <w:t>loopId</w:t>
        </w:r>
        <w:proofErr w:type="spellEnd"/>
        <w:r>
          <w:t>" and avoid re-render!</w:t>
        </w:r>
      </w:ins>
    </w:p>
    <w:p w14:paraId="34FA3E6E" w14:textId="77777777" w:rsidR="007F0ACA" w:rsidRDefault="007F0ACA" w:rsidP="007F0ACA">
      <w:pPr>
        <w:rPr>
          <w:ins w:id="861" w:author="Microsoft Office User" w:date="2020-01-01T08:31:00Z"/>
        </w:rPr>
      </w:pPr>
      <w:ins w:id="862" w:author="Microsoft Office User" w:date="2020-01-01T08:31:00Z">
        <w:r>
          <w:t>)</w:t>
        </w:r>
      </w:ins>
    </w:p>
    <w:p w14:paraId="7F39C05F" w14:textId="77777777" w:rsidR="007F0ACA" w:rsidRDefault="007F0ACA" w:rsidP="007F0ACA">
      <w:pPr>
        <w:rPr>
          <w:ins w:id="863" w:author="Microsoft Office User" w:date="2020-01-01T08:31:00Z"/>
        </w:rPr>
      </w:pPr>
    </w:p>
    <w:p w14:paraId="6596087A" w14:textId="77777777" w:rsidR="007F0ACA" w:rsidRDefault="007F0ACA" w:rsidP="007F0ACA">
      <w:pPr>
        <w:rPr>
          <w:ins w:id="864" w:author="Microsoft Office User" w:date="2020-01-01T08:31:00Z"/>
        </w:rPr>
      </w:pPr>
    </w:p>
    <w:p w14:paraId="47D015D9" w14:textId="77777777" w:rsidR="007F0ACA" w:rsidRDefault="007F0ACA" w:rsidP="007F0ACA">
      <w:pPr>
        <w:rPr>
          <w:ins w:id="865" w:author="Microsoft Office User" w:date="2020-01-01T08:31:00Z"/>
        </w:rPr>
      </w:pPr>
      <w:ins w:id="866" w:author="Microsoft Office User" w:date="2020-01-01T08:31:00Z">
        <w:r>
          <w:t>why?</w:t>
        </w:r>
      </w:ins>
    </w:p>
    <w:p w14:paraId="14E30465" w14:textId="77777777" w:rsidR="007F0ACA" w:rsidRDefault="007F0ACA" w:rsidP="007F0ACA">
      <w:pPr>
        <w:rPr>
          <w:ins w:id="867" w:author="Microsoft Office User" w:date="2020-01-01T08:31:00Z"/>
        </w:rPr>
      </w:pPr>
      <w:ins w:id="868" w:author="Microsoft Office User" w:date="2020-01-01T08:31:00Z">
        <w:r>
          <w:t>no need to update All, Inspector, ...</w:t>
        </w:r>
      </w:ins>
    </w:p>
    <w:p w14:paraId="642C5302" w14:textId="77777777" w:rsidR="007F0ACA" w:rsidRDefault="007F0ACA" w:rsidP="007F0ACA">
      <w:pPr>
        <w:rPr>
          <w:ins w:id="869" w:author="Microsoft Office User" w:date="2020-01-01T08:31:00Z"/>
        </w:rPr>
      </w:pPr>
      <w:ins w:id="870" w:author="Microsoft Office User" w:date="2020-01-01T08:31:00Z">
        <w:r>
          <w:t xml:space="preserve">just update </w:t>
        </w:r>
        <w:proofErr w:type="spellStart"/>
        <w:r>
          <w:t>ui</w:t>
        </w:r>
        <w:proofErr w:type="spellEnd"/>
        <w:r>
          <w:t xml:space="preserve"> state-&gt;all, inspector state, ...</w:t>
        </w:r>
      </w:ins>
    </w:p>
    <w:p w14:paraId="13795609" w14:textId="77777777" w:rsidR="007F0ACA" w:rsidRDefault="007F0ACA" w:rsidP="007F0ACA">
      <w:pPr>
        <w:rPr>
          <w:ins w:id="871" w:author="Microsoft Office User" w:date="2020-01-01T08:31:00Z"/>
        </w:rPr>
      </w:pPr>
    </w:p>
    <w:p w14:paraId="30E656BC" w14:textId="77777777" w:rsidR="007F0ACA" w:rsidRDefault="007F0ACA" w:rsidP="007F0ACA">
      <w:pPr>
        <w:rPr>
          <w:ins w:id="872" w:author="Microsoft Office User" w:date="2020-01-01T08:31:00Z"/>
        </w:rPr>
      </w:pPr>
    </w:p>
    <w:p w14:paraId="0F9A3E5F" w14:textId="77777777" w:rsidR="007F0ACA" w:rsidRDefault="007F0ACA" w:rsidP="007F0ACA">
      <w:pPr>
        <w:rPr>
          <w:ins w:id="873" w:author="Microsoft Office User" w:date="2020-01-01T08:31:00Z"/>
        </w:rPr>
      </w:pPr>
    </w:p>
    <w:p w14:paraId="2B576E59" w14:textId="77777777" w:rsidR="007F0ACA" w:rsidRDefault="007F0ACA" w:rsidP="007F0ACA">
      <w:pPr>
        <w:rPr>
          <w:ins w:id="874" w:author="Microsoft Office User" w:date="2020-01-01T08:31:00Z"/>
        </w:rPr>
      </w:pPr>
      <w:ins w:id="875" w:author="Microsoft Office User" w:date="2020-01-01T08:31:00Z">
        <w:r>
          <w:lastRenderedPageBreak/>
          <w:t xml:space="preserve">need extract </w:t>
        </w:r>
        <w:proofErr w:type="spellStart"/>
        <w:r>
          <w:t>ui</w:t>
        </w:r>
        <w:proofErr w:type="spellEnd"/>
        <w:r>
          <w:t xml:space="preserve"> data from engine state to </w:t>
        </w:r>
        <w:proofErr w:type="spellStart"/>
        <w:r>
          <w:t>ui</w:t>
        </w:r>
        <w:proofErr w:type="spellEnd"/>
        <w:r>
          <w:t xml:space="preserve"> state!</w:t>
        </w:r>
      </w:ins>
    </w:p>
    <w:p w14:paraId="543109C6" w14:textId="77777777" w:rsidR="007F0ACA" w:rsidRDefault="007F0ACA" w:rsidP="007F0ACA">
      <w:pPr>
        <w:rPr>
          <w:ins w:id="876" w:author="Microsoft Office User" w:date="2020-01-01T08:31:00Z"/>
        </w:rPr>
      </w:pPr>
    </w:p>
    <w:p w14:paraId="7850C8AB" w14:textId="77777777" w:rsidR="007F0ACA" w:rsidRDefault="007F0ACA" w:rsidP="007F0ACA">
      <w:pPr>
        <w:rPr>
          <w:ins w:id="877" w:author="Microsoft Office User" w:date="2020-01-01T08:31:00Z"/>
        </w:rPr>
      </w:pPr>
    </w:p>
    <w:p w14:paraId="4E2F3CDC" w14:textId="77777777" w:rsidR="007F0ACA" w:rsidRDefault="007F0ACA" w:rsidP="007F0ACA">
      <w:pPr>
        <w:rPr>
          <w:ins w:id="878" w:author="Microsoft Office User" w:date="2020-01-01T08:31:00Z"/>
        </w:rPr>
      </w:pPr>
      <w:ins w:id="879" w:author="Microsoft Office User" w:date="2020-01-01T08:31:00Z">
        <w:r>
          <w:t xml:space="preserve">should update engine state and </w:t>
        </w:r>
        <w:proofErr w:type="spellStart"/>
        <w:r>
          <w:t>ui</w:t>
        </w:r>
        <w:proofErr w:type="spellEnd"/>
        <w:r>
          <w:t xml:space="preserve"> state in store-&gt;reducer?</w:t>
        </w:r>
      </w:ins>
    </w:p>
    <w:p w14:paraId="053E9DC4" w14:textId="77777777" w:rsidR="007F0ACA" w:rsidRPr="00F6426C" w:rsidRDefault="007F0ACA" w:rsidP="007F0ACA">
      <w:pPr>
        <w:rPr>
          <w:ins w:id="880" w:author="Microsoft Office User" w:date="2020-01-01T08:31:00Z"/>
        </w:rPr>
      </w:pPr>
      <w:ins w:id="881" w:author="Microsoft Office User" w:date="2020-01-01T08:31:00Z">
        <w:r>
          <w:rPr>
            <w:rFonts w:hint="eastAsia"/>
          </w:rPr>
          <w:t>）</w:t>
        </w:r>
      </w:ins>
    </w:p>
    <w:p w14:paraId="4E371383" w14:textId="77777777" w:rsidR="007F0ACA" w:rsidRDefault="007F0ACA" w:rsidP="007F0ACA">
      <w:pPr>
        <w:pStyle w:val="3"/>
        <w:rPr>
          <w:ins w:id="882" w:author="Microsoft Office User" w:date="2020-01-01T08:31:00Z"/>
          <w:noProof/>
        </w:rPr>
      </w:pPr>
      <w:ins w:id="883" w:author="Microsoft Office User" w:date="2020-01-01T08:31:00Z">
        <w:r w:rsidRPr="00F6426C">
          <w:rPr>
            <w:noProof/>
            <w:shd w:val="clear" w:color="auto" w:fill="auto"/>
          </w:rPr>
          <w:t xml:space="preserve">7.4.3  </w:t>
        </w:r>
        <w:r w:rsidRPr="00F6426C">
          <w:rPr>
            <w:rFonts w:hint="eastAsia"/>
            <w:noProof/>
          </w:rPr>
          <w:t>引入引擎</w:t>
        </w:r>
      </w:ins>
    </w:p>
    <w:p w14:paraId="31F461FB" w14:textId="77777777" w:rsidR="007F0ACA" w:rsidRDefault="007F0ACA" w:rsidP="007F0ACA">
      <w:pPr>
        <w:rPr>
          <w:ins w:id="884" w:author="Microsoft Office User" w:date="2020-01-01T08:31:00Z"/>
        </w:rPr>
      </w:pPr>
      <w:ins w:id="885" w:author="Microsoft Office User" w:date="2020-01-01T08:31:00Z">
        <w:r>
          <w:rPr>
            <w:rFonts w:hint="eastAsia"/>
          </w:rPr>
          <w:t>（</w:t>
        </w:r>
      </w:ins>
    </w:p>
    <w:p w14:paraId="075FA86A" w14:textId="77777777" w:rsidR="007F0ACA" w:rsidRDefault="007F0ACA" w:rsidP="007F0ACA">
      <w:pPr>
        <w:rPr>
          <w:ins w:id="886" w:author="Microsoft Office User" w:date="2020-01-01T08:31:00Z"/>
        </w:rPr>
      </w:pPr>
      <w:ins w:id="887" w:author="Microsoft Office User" w:date="2020-01-01T08:31:00Z">
        <w:r>
          <w:t>use adapter</w:t>
        </w:r>
      </w:ins>
    </w:p>
    <w:p w14:paraId="7BCC8FE5" w14:textId="77777777" w:rsidR="007F0ACA" w:rsidRDefault="007F0ACA" w:rsidP="007F0ACA">
      <w:pPr>
        <w:rPr>
          <w:ins w:id="888" w:author="Microsoft Office User" w:date="2020-01-01T08:31:00Z"/>
        </w:rPr>
      </w:pPr>
    </w:p>
    <w:p w14:paraId="71B93687" w14:textId="77777777" w:rsidR="007F0ACA" w:rsidRDefault="007F0ACA" w:rsidP="007F0ACA">
      <w:pPr>
        <w:rPr>
          <w:ins w:id="889" w:author="Microsoft Office User" w:date="2020-01-01T08:31:00Z"/>
        </w:rPr>
      </w:pPr>
      <w:ins w:id="890" w:author="Microsoft Office User" w:date="2020-01-01T08:31:00Z">
        <w:r>
          <w:t>invoke engine file according to namespace</w:t>
        </w:r>
      </w:ins>
    </w:p>
    <w:p w14:paraId="696DE070" w14:textId="77777777" w:rsidR="007F0ACA" w:rsidRDefault="007F0ACA" w:rsidP="007F0ACA">
      <w:pPr>
        <w:rPr>
          <w:ins w:id="891" w:author="Microsoft Office User" w:date="2020-01-01T08:31:00Z"/>
        </w:rPr>
      </w:pPr>
      <w:ins w:id="892" w:author="Microsoft Office User" w:date="2020-01-01T08:31:00Z">
        <w:r>
          <w:t>(work by es6 module)</w:t>
        </w:r>
      </w:ins>
    </w:p>
    <w:p w14:paraId="37480B38" w14:textId="77777777" w:rsidR="007F0ACA" w:rsidRDefault="007F0ACA" w:rsidP="007F0ACA">
      <w:pPr>
        <w:rPr>
          <w:ins w:id="893" w:author="Microsoft Office User" w:date="2020-01-01T08:31:00Z"/>
        </w:rPr>
      </w:pPr>
    </w:p>
    <w:p w14:paraId="61E337B6" w14:textId="77777777" w:rsidR="007F0ACA" w:rsidRDefault="007F0ACA" w:rsidP="007F0ACA">
      <w:pPr>
        <w:rPr>
          <w:ins w:id="894" w:author="Microsoft Office User" w:date="2020-01-01T08:31:00Z"/>
        </w:rPr>
      </w:pPr>
    </w:p>
    <w:p w14:paraId="64DD2F2F" w14:textId="77777777" w:rsidR="007F0ACA" w:rsidRPr="00F6426C" w:rsidRDefault="007F0ACA" w:rsidP="007F0ACA">
      <w:pPr>
        <w:rPr>
          <w:ins w:id="895" w:author="Microsoft Office User" w:date="2020-01-01T08:31:00Z"/>
        </w:rPr>
      </w:pPr>
      <w:ins w:id="896" w:author="Microsoft Office User" w:date="2020-01-01T08:31:00Z">
        <w:r>
          <w:rPr>
            <w:rFonts w:hint="eastAsia"/>
          </w:rPr>
          <w:t>）</w:t>
        </w:r>
      </w:ins>
    </w:p>
    <w:p w14:paraId="146817C3" w14:textId="77777777" w:rsidR="007F0ACA" w:rsidRDefault="007F0ACA" w:rsidP="007F0ACA">
      <w:pPr>
        <w:pStyle w:val="3"/>
        <w:rPr>
          <w:ins w:id="897" w:author="Microsoft Office User" w:date="2020-01-01T08:31:00Z"/>
          <w:noProof/>
          <w:shd w:val="clear" w:color="auto" w:fill="auto"/>
        </w:rPr>
      </w:pPr>
      <w:ins w:id="898" w:author="Microsoft Office User" w:date="2020-01-01T08:31:00Z">
        <w:r w:rsidRPr="00F6426C">
          <w:rPr>
            <w:noProof/>
            <w:shd w:val="clear" w:color="auto" w:fill="auto"/>
          </w:rPr>
          <w:t xml:space="preserve">7.4.4  </w:t>
        </w:r>
        <w:r w:rsidRPr="00F6426C">
          <w:rPr>
            <w:rFonts w:hint="eastAsia"/>
            <w:noProof/>
            <w:shd w:val="clear" w:color="auto" w:fill="auto"/>
          </w:rPr>
          <w:t>使用编辑器</w:t>
        </w:r>
      </w:ins>
    </w:p>
    <w:p w14:paraId="75F93387" w14:textId="743AAF5C" w:rsidR="007F0ACA" w:rsidRDefault="007F0ACA" w:rsidP="007F0ACA">
      <w:pPr>
        <w:rPr>
          <w:ins w:id="899" w:author="Microsoft Office User" w:date="2020-01-01T08:31:00Z"/>
        </w:rPr>
      </w:pPr>
    </w:p>
    <w:p w14:paraId="0A665D3A" w14:textId="77777777" w:rsidR="007F0ACA" w:rsidRPr="007F0ACA" w:rsidRDefault="007F0ACA" w:rsidP="007F0ACA">
      <w:pPr>
        <w:rPr>
          <w:ins w:id="900" w:author="Microsoft Office User" w:date="2020-01-01T08:31:00Z"/>
          <w:rFonts w:hint="eastAsia"/>
          <w:rPrChange w:id="901" w:author="Microsoft Office User" w:date="2020-01-01T08:31:00Z">
            <w:rPr>
              <w:ins w:id="902" w:author="Microsoft Office User" w:date="2020-01-01T08:31:00Z"/>
              <w:rFonts w:hint="eastAsia"/>
            </w:rPr>
          </w:rPrChange>
        </w:rPr>
        <w:pPrChange w:id="903" w:author="Microsoft Office User" w:date="2020-01-01T08:31:00Z">
          <w:pPr>
            <w:pStyle w:val="22"/>
          </w:pPr>
        </w:pPrChange>
      </w:pPr>
    </w:p>
    <w:p w14:paraId="6614F24C" w14:textId="40414117" w:rsidR="00B77CF3" w:rsidRPr="00F6426C" w:rsidDel="009C40F6" w:rsidRDefault="00B77CF3" w:rsidP="00F6426C">
      <w:pPr>
        <w:rPr>
          <w:del w:id="904" w:author="超 杨" w:date="2019-11-21T12:09:00Z"/>
        </w:rPr>
      </w:pPr>
    </w:p>
    <w:p w14:paraId="4F68560F" w14:textId="039459A9" w:rsidR="00F6426C" w:rsidDel="009C40F6" w:rsidRDefault="00F6426C" w:rsidP="00F6426C">
      <w:pPr>
        <w:pStyle w:val="3"/>
        <w:rPr>
          <w:del w:id="905" w:author="超 杨" w:date="2019-11-21T12:09:00Z"/>
          <w:noProof/>
        </w:rPr>
      </w:pPr>
      <w:del w:id="906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7.4.1  </w:delText>
        </w:r>
        <w:r w:rsidRPr="00F6426C" w:rsidDel="009C40F6">
          <w:rPr>
            <w:rFonts w:hint="eastAsia"/>
            <w:noProof/>
          </w:rPr>
          <w:delText>设计边界</w:delText>
        </w:r>
      </w:del>
    </w:p>
    <w:p w14:paraId="768E3A8A" w14:textId="1EA99454" w:rsidR="00B77CF3" w:rsidRPr="00F6426C" w:rsidDel="009C40F6" w:rsidRDefault="00B77CF3" w:rsidP="00B77CF3">
      <w:pPr>
        <w:rPr>
          <w:del w:id="907" w:author="超 杨" w:date="2019-11-21T12:09:00Z"/>
        </w:rPr>
      </w:pPr>
    </w:p>
    <w:p w14:paraId="70BA5543" w14:textId="7A0013A9" w:rsidR="00F6426C" w:rsidDel="009C40F6" w:rsidRDefault="00F6426C" w:rsidP="00F6426C">
      <w:pPr>
        <w:pStyle w:val="3"/>
        <w:rPr>
          <w:del w:id="908" w:author="超 杨" w:date="2019-11-21T12:09:00Z"/>
          <w:noProof/>
        </w:rPr>
      </w:pPr>
      <w:del w:id="909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7.4.2  </w:delText>
        </w:r>
        <w:r w:rsidRPr="00F6426C" w:rsidDel="009C40F6">
          <w:rPr>
            <w:noProof/>
          </w:rPr>
          <w:delText>提炼</w:delText>
        </w:r>
        <w:r w:rsidRPr="00F6426C" w:rsidDel="009C40F6">
          <w:rPr>
            <w:rFonts w:hint="eastAsia"/>
            <w:noProof/>
          </w:rPr>
          <w:delText>数据</w:delText>
        </w:r>
      </w:del>
    </w:p>
    <w:p w14:paraId="18C56854" w14:textId="1ABAEE93" w:rsidR="007B7B84" w:rsidRPr="00F6426C" w:rsidDel="009C40F6" w:rsidRDefault="007B7B84" w:rsidP="00F6426C">
      <w:pPr>
        <w:rPr>
          <w:del w:id="910" w:author="超 杨" w:date="2019-11-21T12:09:00Z"/>
        </w:rPr>
      </w:pPr>
    </w:p>
    <w:p w14:paraId="3765E70C" w14:textId="602E9D21" w:rsidR="00F6426C" w:rsidDel="009C40F6" w:rsidRDefault="00F6426C" w:rsidP="00F6426C">
      <w:pPr>
        <w:pStyle w:val="3"/>
        <w:rPr>
          <w:del w:id="911" w:author="超 杨" w:date="2019-11-21T12:09:00Z"/>
          <w:noProof/>
        </w:rPr>
      </w:pPr>
      <w:del w:id="912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7.4.3  </w:delText>
        </w:r>
        <w:r w:rsidRPr="00F6426C" w:rsidDel="009C40F6">
          <w:rPr>
            <w:rFonts w:hint="eastAsia"/>
            <w:noProof/>
          </w:rPr>
          <w:delText>引入引擎</w:delText>
        </w:r>
      </w:del>
    </w:p>
    <w:p w14:paraId="4F4D8D24" w14:textId="1F8152CC" w:rsidR="007B7B84" w:rsidRPr="00F6426C" w:rsidDel="009C40F6" w:rsidRDefault="007B7B84" w:rsidP="00F6426C">
      <w:pPr>
        <w:rPr>
          <w:del w:id="913" w:author="超 杨" w:date="2019-11-21T12:09:00Z"/>
        </w:rPr>
      </w:pPr>
    </w:p>
    <w:p w14:paraId="5B5D8D00" w14:textId="7488DDBD" w:rsidR="00F6426C" w:rsidDel="009C40F6" w:rsidRDefault="00F6426C" w:rsidP="00F6426C">
      <w:pPr>
        <w:pStyle w:val="3"/>
        <w:rPr>
          <w:del w:id="914" w:author="超 杨" w:date="2019-11-21T12:09:00Z"/>
          <w:noProof/>
          <w:shd w:val="clear" w:color="auto" w:fill="auto"/>
        </w:rPr>
      </w:pPr>
      <w:del w:id="915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7.4.4  </w:delText>
        </w:r>
        <w:r w:rsidRPr="00F6426C" w:rsidDel="009C40F6">
          <w:rPr>
            <w:rFonts w:hint="eastAsia"/>
            <w:noProof/>
            <w:shd w:val="clear" w:color="auto" w:fill="auto"/>
          </w:rPr>
          <w:delText>使用编辑器</w:delText>
        </w:r>
      </w:del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2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916" w:author="超 杨" w:date="2019-10-24T17:29:00Z"/>
        </w:rPr>
      </w:pPr>
      <w:ins w:id="917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918" w:author="超 杨" w:date="2019-10-24T17:29:00Z"/>
        </w:rPr>
      </w:pPr>
      <w:ins w:id="919" w:author="超 杨" w:date="2019-10-24T17:29:00Z">
        <w:r>
          <w:t>wrap type:</w:t>
        </w:r>
      </w:ins>
    </w:p>
    <w:p w14:paraId="0952AC28" w14:textId="365D35A0" w:rsidR="00DF6BC7" w:rsidRDefault="00DF6BC7" w:rsidP="00F6426C">
      <w:pPr>
        <w:rPr>
          <w:ins w:id="920" w:author="超 杨" w:date="2019-10-24T17:29:00Z"/>
        </w:rPr>
      </w:pPr>
      <w:ins w:id="921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922" w:author="超 杨" w:date="2019-10-24T17:30:00Z"/>
        </w:rPr>
      </w:pPr>
      <w:ins w:id="923" w:author="超 杨" w:date="2019-10-24T17:30:00Z">
        <w:r>
          <w:rPr>
            <w:rFonts w:hint="eastAsia"/>
          </w:rPr>
          <w:t>“</w:t>
        </w:r>
      </w:ins>
      <w:proofErr w:type="spellStart"/>
      <w:ins w:id="924" w:author="超 杨" w:date="2019-10-24T17:29:00Z">
        <w:r>
          <w:t>shaderCacheMap</w:t>
        </w:r>
      </w:ins>
      <w:proofErr w:type="spellEnd"/>
      <w:ins w:id="925" w:author="超 杨" w:date="2019-10-24T17:30:00Z">
        <w:r>
          <w:rPr>
            <w:rFonts w:hint="eastAsia"/>
          </w:rPr>
          <w:t>”</w:t>
        </w:r>
      </w:ins>
      <w:ins w:id="926" w:author="超 杨" w:date="2019-10-24T17:29:00Z">
        <w:r>
          <w:t>-.cache data has no wrap type</w:t>
        </w:r>
      </w:ins>
      <w:ins w:id="927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928" w:author="超 杨" w:date="2019-10-24T17:29:00Z"/>
        </w:rPr>
      </w:pPr>
      <w:ins w:id="929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930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931" w:author="超 杨" w:date="2019-10-24T17:29:00Z"/>
        </w:rPr>
      </w:pPr>
      <w:ins w:id="932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933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934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935" w:author="超 杨" w:date="2019-10-24T10:44:00Z"/>
        </w:rPr>
        <w:pPrChange w:id="936" w:author="超 杨" w:date="2019-10-24T10:44:00Z">
          <w:pPr>
            <w:pStyle w:val="3"/>
          </w:pPr>
        </w:pPrChange>
      </w:pPr>
      <w:ins w:id="937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938" w:author="超 杨" w:date="2019-10-24T10:44:00Z"/>
        </w:rPr>
      </w:pPr>
      <w:ins w:id="939" w:author="超 杨" w:date="2019-10-24T10:44:00Z">
        <w:r>
          <w:t># benchmark test: show 7000 triangles</w:t>
        </w:r>
      </w:ins>
    </w:p>
    <w:p w14:paraId="1F039CA8" w14:textId="77777777" w:rsidR="00BA6268" w:rsidRDefault="00BA6268" w:rsidP="00BA6268">
      <w:pPr>
        <w:rPr>
          <w:ins w:id="940" w:author="超 杨" w:date="2019-10-24T10:44:00Z"/>
        </w:rPr>
      </w:pPr>
    </w:p>
    <w:p w14:paraId="689DA801" w14:textId="77777777" w:rsidR="00BA6268" w:rsidRDefault="00BA6268" w:rsidP="00BA6268">
      <w:pPr>
        <w:rPr>
          <w:ins w:id="941" w:author="超 杨" w:date="2019-10-24T10:44:00Z"/>
        </w:rPr>
      </w:pPr>
    </w:p>
    <w:p w14:paraId="03431971" w14:textId="77777777" w:rsidR="00BA6268" w:rsidRDefault="00BA6268" w:rsidP="00BA6268">
      <w:pPr>
        <w:rPr>
          <w:ins w:id="942" w:author="超 杨" w:date="2019-10-24T10:44:00Z"/>
        </w:rPr>
      </w:pPr>
    </w:p>
    <w:p w14:paraId="4033A6D1" w14:textId="77777777" w:rsidR="00BA6268" w:rsidRDefault="00BA6268" w:rsidP="00BA6268">
      <w:pPr>
        <w:rPr>
          <w:ins w:id="943" w:author="超 杨" w:date="2019-10-24T10:44:00Z"/>
        </w:rPr>
      </w:pPr>
      <w:ins w:id="944" w:author="超 杨" w:date="2019-10-24T10:44:00Z">
        <w:r>
          <w:t># find problem:</w:t>
        </w:r>
      </w:ins>
    </w:p>
    <w:p w14:paraId="1893848F" w14:textId="77777777" w:rsidR="00BA6268" w:rsidRDefault="00BA6268" w:rsidP="00BA6268">
      <w:pPr>
        <w:rPr>
          <w:ins w:id="945" w:author="超 杨" w:date="2019-10-24T10:44:00Z"/>
        </w:rPr>
      </w:pPr>
      <w:ins w:id="946" w:author="超 杨" w:date="2019-10-24T10:44:00Z">
        <w:r>
          <w:t>profile</w:t>
        </w:r>
      </w:ins>
    </w:p>
    <w:p w14:paraId="6E512A41" w14:textId="77777777" w:rsidR="00BA6268" w:rsidRDefault="00BA6268" w:rsidP="00BA6268">
      <w:pPr>
        <w:rPr>
          <w:ins w:id="947" w:author="超 杨" w:date="2019-10-24T10:44:00Z"/>
        </w:rPr>
      </w:pPr>
      <w:ins w:id="948" w:author="超 杨" w:date="2019-10-24T10:44:00Z">
        <w:r>
          <w:t>timeline?</w:t>
        </w:r>
      </w:ins>
    </w:p>
    <w:p w14:paraId="3ACEE451" w14:textId="77777777" w:rsidR="00BA6268" w:rsidRDefault="00BA6268" w:rsidP="00BA6268">
      <w:pPr>
        <w:rPr>
          <w:ins w:id="949" w:author="超 杨" w:date="2019-10-24T10:44:00Z"/>
        </w:rPr>
      </w:pPr>
      <w:ins w:id="950" w:author="超 杨" w:date="2019-10-24T10:44:00Z">
        <w:r>
          <w:t>memory</w:t>
        </w:r>
      </w:ins>
    </w:p>
    <w:p w14:paraId="0B8E88D7" w14:textId="2E19D610" w:rsidR="00BA6268" w:rsidRPr="00BA6268" w:rsidRDefault="00BA6268">
      <w:pPr>
        <w:rPr>
          <w:rFonts w:eastAsia="宋体"/>
          <w:rPrChange w:id="951" w:author="超 杨" w:date="2019-10-24T10:44:00Z">
            <w:rPr>
              <w:noProof/>
            </w:rPr>
          </w:rPrChange>
        </w:rPr>
        <w:pPrChange w:id="952" w:author="超 杨" w:date="2019-10-24T10:44:00Z">
          <w:pPr>
            <w:pStyle w:val="3"/>
          </w:pPr>
        </w:pPrChange>
      </w:pPr>
      <w:ins w:id="953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954" w:author="超 杨" w:date="2019-10-24T10:44:00Z"/>
        </w:rPr>
      </w:pPr>
    </w:p>
    <w:p w14:paraId="63934ECD" w14:textId="25430709" w:rsidR="00BA6268" w:rsidRDefault="00BA6268" w:rsidP="00F6426C">
      <w:pPr>
        <w:rPr>
          <w:ins w:id="955" w:author="超 杨" w:date="2019-10-24T10:44:00Z"/>
        </w:rPr>
      </w:pPr>
      <w:ins w:id="956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957" w:author="超 杨" w:date="2019-10-24T10:44:00Z"/>
        </w:rPr>
      </w:pPr>
    </w:p>
    <w:p w14:paraId="43D17ED9" w14:textId="77777777" w:rsidR="00BA6268" w:rsidRDefault="00BA6268" w:rsidP="00BA6268">
      <w:pPr>
        <w:rPr>
          <w:ins w:id="958" w:author="超 杨" w:date="2019-10-24T10:44:00Z"/>
        </w:rPr>
      </w:pPr>
      <w:ins w:id="959" w:author="超 杨" w:date="2019-10-24T10:44:00Z">
        <w:r>
          <w:t># optimize</w:t>
        </w:r>
      </w:ins>
    </w:p>
    <w:p w14:paraId="56FC1695" w14:textId="77777777" w:rsidR="00BA6268" w:rsidRDefault="00BA6268" w:rsidP="00BA6268">
      <w:pPr>
        <w:rPr>
          <w:ins w:id="960" w:author="超 杨" w:date="2019-10-24T10:44:00Z"/>
        </w:rPr>
      </w:pPr>
    </w:p>
    <w:p w14:paraId="1771A1B7" w14:textId="63796CD6" w:rsidR="00BA6268" w:rsidRDefault="00BA6268" w:rsidP="00BA6268">
      <w:pPr>
        <w:rPr>
          <w:ins w:id="961" w:author="超 杨" w:date="2019-10-24T10:44:00Z"/>
        </w:rPr>
      </w:pPr>
      <w:ins w:id="962" w:author="超 杨" w:date="2019-10-24T10:44:00Z">
        <w:r>
          <w:t>(optimize each one and compare benchmark)</w:t>
        </w:r>
      </w:ins>
    </w:p>
    <w:p w14:paraId="445149C0" w14:textId="7D8715D3" w:rsidR="00BA6268" w:rsidRPr="00F6426C" w:rsidRDefault="00BA6268" w:rsidP="00BA6268">
      <w:ins w:id="963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964" w:author="超 杨" w:date="2019-10-24T10:44:00Z"/>
        </w:rPr>
      </w:pPr>
    </w:p>
    <w:p w14:paraId="3035E719" w14:textId="664B7EE7" w:rsidR="00BA6268" w:rsidRDefault="00BA6268" w:rsidP="00F6426C">
      <w:pPr>
        <w:rPr>
          <w:ins w:id="965" w:author="超 杨" w:date="2019-10-24T10:44:00Z"/>
        </w:rPr>
      </w:pPr>
      <w:ins w:id="966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967" w:author="超 杨" w:date="2019-10-24T10:44:00Z"/>
        </w:rPr>
      </w:pPr>
    </w:p>
    <w:p w14:paraId="394E095C" w14:textId="77777777" w:rsidR="00BA6268" w:rsidRDefault="00BA6268" w:rsidP="00BA6268">
      <w:pPr>
        <w:rPr>
          <w:ins w:id="968" w:author="超 杨" w:date="2019-10-24T10:44:00Z"/>
        </w:rPr>
      </w:pPr>
      <w:ins w:id="969" w:author="超 杨" w:date="2019-10-24T10:44:00Z">
        <w:r>
          <w:t>optimize:</w:t>
        </w:r>
      </w:ins>
    </w:p>
    <w:p w14:paraId="01C9DB27" w14:textId="77777777" w:rsidR="00BA6268" w:rsidRDefault="00BA6268" w:rsidP="00BA6268">
      <w:pPr>
        <w:rPr>
          <w:ins w:id="970" w:author="超 杨" w:date="2019-10-24T10:44:00Z"/>
        </w:rPr>
      </w:pPr>
      <w:ins w:id="971" w:author="超 杨" w:date="2019-10-24T10:44:00Z">
        <w:r>
          <w:t>get shader info only when debug</w:t>
        </w:r>
      </w:ins>
    </w:p>
    <w:p w14:paraId="37E91AA5" w14:textId="77777777" w:rsidR="00BA6268" w:rsidRDefault="00BA6268" w:rsidP="00BA6268">
      <w:pPr>
        <w:rPr>
          <w:ins w:id="972" w:author="超 杨" w:date="2019-10-24T10:44:00Z"/>
        </w:rPr>
      </w:pPr>
    </w:p>
    <w:p w14:paraId="04AFFD9F" w14:textId="77777777" w:rsidR="00BA6268" w:rsidRDefault="00BA6268" w:rsidP="00BA6268">
      <w:pPr>
        <w:rPr>
          <w:ins w:id="973" w:author="超 杨" w:date="2019-10-24T10:44:00Z"/>
        </w:rPr>
      </w:pPr>
    </w:p>
    <w:p w14:paraId="6EA1606D" w14:textId="77777777" w:rsidR="00BA6268" w:rsidRDefault="00BA6268" w:rsidP="00BA6268">
      <w:pPr>
        <w:rPr>
          <w:ins w:id="974" w:author="超 杨" w:date="2019-10-24T10:44:00Z"/>
        </w:rPr>
      </w:pPr>
      <w:ins w:id="975" w:author="超 杨" w:date="2019-10-24T10:44:00Z">
        <w:r>
          <w:t>why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976" w:author="超 杨" w:date="2019-10-24T10:44:00Z"/>
        </w:rPr>
      </w:pPr>
      <w:ins w:id="977" w:author="超 杨" w:date="2019-10-24T10:44:00Z">
        <w:r>
          <w:t>(and why mutable?)</w:t>
        </w:r>
      </w:ins>
    </w:p>
    <w:p w14:paraId="79505AD3" w14:textId="1AB95AF9" w:rsidR="00BA6268" w:rsidRDefault="00BA6268" w:rsidP="00F6426C">
      <w:pPr>
        <w:rPr>
          <w:ins w:id="978" w:author="超 杨" w:date="2019-10-24T10:44:00Z"/>
        </w:rPr>
      </w:pPr>
      <w:ins w:id="979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980" w:author="超 杨" w:date="2019-10-24T10:44:00Z"/>
        </w:rPr>
      </w:pPr>
      <w:ins w:id="981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982" w:author="超 杨" w:date="2019-10-24T10:44:00Z"/>
        </w:rPr>
      </w:pPr>
    </w:p>
    <w:p w14:paraId="7B167616" w14:textId="77777777" w:rsidR="00BA6268" w:rsidRDefault="00BA6268" w:rsidP="00BA6268">
      <w:pPr>
        <w:rPr>
          <w:ins w:id="983" w:author="超 杨" w:date="2019-10-24T10:44:00Z"/>
        </w:rPr>
      </w:pPr>
      <w:ins w:id="984" w:author="超 杨" w:date="2019-10-24T10:44:00Z">
        <w:r>
          <w:t>- cache location</w:t>
        </w:r>
      </w:ins>
    </w:p>
    <w:p w14:paraId="27BD3117" w14:textId="77777777" w:rsidR="00BA6268" w:rsidRDefault="00BA6268" w:rsidP="00BA6268">
      <w:pPr>
        <w:rPr>
          <w:ins w:id="985" w:author="超 杨" w:date="2019-10-24T10:44:00Z"/>
        </w:rPr>
      </w:pPr>
      <w:ins w:id="986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987" w:author="超 杨" w:date="2019-10-24T10:44:00Z"/>
        </w:rPr>
      </w:pPr>
    </w:p>
    <w:p w14:paraId="482085F1" w14:textId="77777777" w:rsidR="00BA6268" w:rsidRDefault="00BA6268" w:rsidP="00BA6268">
      <w:pPr>
        <w:rPr>
          <w:ins w:id="988" w:author="超 杨" w:date="2019-10-24T10:44:00Z"/>
        </w:rPr>
      </w:pPr>
    </w:p>
    <w:p w14:paraId="22BF5B20" w14:textId="77777777" w:rsidR="00BA6268" w:rsidRDefault="00BA6268" w:rsidP="00BA6268">
      <w:pPr>
        <w:rPr>
          <w:ins w:id="989" w:author="超 杨" w:date="2019-10-24T10:44:00Z"/>
        </w:rPr>
      </w:pPr>
    </w:p>
    <w:p w14:paraId="221795AC" w14:textId="77777777" w:rsidR="00BA6268" w:rsidRDefault="00BA6268" w:rsidP="00BA6268">
      <w:pPr>
        <w:rPr>
          <w:ins w:id="990" w:author="超 杨" w:date="2019-10-24T10:44:00Z"/>
        </w:rPr>
      </w:pPr>
    </w:p>
    <w:p w14:paraId="7DD5A00D" w14:textId="77777777" w:rsidR="00BA6268" w:rsidRDefault="00BA6268" w:rsidP="00BA6268">
      <w:pPr>
        <w:rPr>
          <w:ins w:id="991" w:author="超 杨" w:date="2019-10-24T10:44:00Z"/>
        </w:rPr>
      </w:pPr>
    </w:p>
    <w:p w14:paraId="076A1840" w14:textId="77777777" w:rsidR="00BA6268" w:rsidRDefault="00BA6268" w:rsidP="00BA6268">
      <w:pPr>
        <w:rPr>
          <w:ins w:id="992" w:author="超 杨" w:date="2019-10-24T10:44:00Z"/>
        </w:rPr>
      </w:pPr>
    </w:p>
    <w:p w14:paraId="0C30F6BE" w14:textId="77777777" w:rsidR="00BA6268" w:rsidRDefault="00BA6268" w:rsidP="00BA6268">
      <w:pPr>
        <w:rPr>
          <w:ins w:id="993" w:author="超 杨" w:date="2019-10-24T10:44:00Z"/>
        </w:rPr>
      </w:pPr>
    </w:p>
    <w:p w14:paraId="4D767FEF" w14:textId="77777777" w:rsidR="00BA6268" w:rsidRDefault="00BA6268" w:rsidP="00BA6268">
      <w:pPr>
        <w:rPr>
          <w:ins w:id="994" w:author="超 杨" w:date="2019-10-24T10:44:00Z"/>
        </w:rPr>
      </w:pPr>
    </w:p>
    <w:p w14:paraId="5616D468" w14:textId="77777777" w:rsidR="00BA6268" w:rsidRDefault="00BA6268" w:rsidP="00BA6268">
      <w:pPr>
        <w:rPr>
          <w:ins w:id="995" w:author="超 杨" w:date="2019-10-24T10:44:00Z"/>
        </w:rPr>
      </w:pPr>
      <w:ins w:id="996" w:author="超 杨" w:date="2019-10-24T10:44:00Z">
        <w:r>
          <w:t>- set camera data only once</w:t>
        </w:r>
      </w:ins>
    </w:p>
    <w:p w14:paraId="44DF78CA" w14:textId="77777777" w:rsidR="00BA6268" w:rsidRDefault="00BA6268" w:rsidP="00BA6268">
      <w:pPr>
        <w:rPr>
          <w:ins w:id="997" w:author="超 杨" w:date="2019-10-24T10:44:00Z"/>
        </w:rPr>
      </w:pPr>
    </w:p>
    <w:p w14:paraId="4C29C382" w14:textId="77777777" w:rsidR="00BA6268" w:rsidRDefault="00BA6268" w:rsidP="00BA6268">
      <w:pPr>
        <w:rPr>
          <w:ins w:id="998" w:author="超 杨" w:date="2019-10-24T10:44:00Z"/>
        </w:rPr>
      </w:pPr>
      <w:ins w:id="999" w:author="超 杨" w:date="2019-10-24T10:44:00Z">
        <w:r>
          <w:t>///</w:t>
        </w:r>
        <w:proofErr w:type="gramStart"/>
        <w:r>
          <w:t>/(</w:t>
        </w:r>
        <w:proofErr w:type="gramEnd"/>
        <w:r>
          <w:t>split uniform data to camera data, model data)</w:t>
        </w:r>
      </w:ins>
    </w:p>
    <w:p w14:paraId="793E422B" w14:textId="77777777" w:rsidR="00BA6268" w:rsidRDefault="00BA6268" w:rsidP="00BA6268">
      <w:pPr>
        <w:rPr>
          <w:ins w:id="1000" w:author="超 杨" w:date="2019-10-24T10:44:00Z"/>
        </w:rPr>
      </w:pPr>
    </w:p>
    <w:p w14:paraId="647D53B2" w14:textId="77777777" w:rsidR="00BA6268" w:rsidRDefault="00BA6268" w:rsidP="00BA6268">
      <w:pPr>
        <w:rPr>
          <w:ins w:id="1001" w:author="超 杨" w:date="2019-10-24T10:44:00Z"/>
        </w:rPr>
      </w:pPr>
    </w:p>
    <w:p w14:paraId="3700B90B" w14:textId="77777777" w:rsidR="00BA6268" w:rsidRDefault="00BA6268" w:rsidP="00BA6268">
      <w:pPr>
        <w:rPr>
          <w:ins w:id="1002" w:author="超 杨" w:date="2019-10-24T10:44:00Z"/>
        </w:rPr>
      </w:pPr>
    </w:p>
    <w:p w14:paraId="31C7AB9F" w14:textId="77777777" w:rsidR="00BA6268" w:rsidRDefault="00BA6268" w:rsidP="00BA6268">
      <w:pPr>
        <w:rPr>
          <w:ins w:id="1003" w:author="超 杨" w:date="2019-10-24T10:44:00Z"/>
        </w:rPr>
      </w:pPr>
      <w:ins w:id="1004" w:author="超 杨" w:date="2019-10-24T10:44:00Z">
        <w:r>
          <w:t>- cache uniform data</w:t>
        </w:r>
      </w:ins>
    </w:p>
    <w:p w14:paraId="540FB752" w14:textId="77777777" w:rsidR="00BA6268" w:rsidRDefault="00BA6268" w:rsidP="00BA6268">
      <w:pPr>
        <w:rPr>
          <w:ins w:id="1005" w:author="超 杨" w:date="2019-10-24T10:44:00Z"/>
        </w:rPr>
      </w:pPr>
      <w:ins w:id="1006" w:author="超 杨" w:date="2019-10-24T10:44:00Z">
        <w:r>
          <w:t>not all uniform data need cache</w:t>
        </w:r>
      </w:ins>
    </w:p>
    <w:p w14:paraId="79F8A658" w14:textId="77777777" w:rsidR="00BA6268" w:rsidRDefault="00BA6268" w:rsidP="00BA6268">
      <w:pPr>
        <w:rPr>
          <w:ins w:id="1007" w:author="超 杨" w:date="2019-10-24T10:44:00Z"/>
        </w:rPr>
      </w:pPr>
      <w:ins w:id="1008" w:author="超 杨" w:date="2019-10-24T10:44:00Z">
        <w:r>
          <w:t>(e.g. matrix data not cache; array number(int/float) data can cache)</w:t>
        </w:r>
      </w:ins>
    </w:p>
    <w:p w14:paraId="53126AD7" w14:textId="77777777" w:rsidR="00BA6268" w:rsidRDefault="00BA6268" w:rsidP="00BA6268">
      <w:pPr>
        <w:rPr>
          <w:ins w:id="1009" w:author="超 杨" w:date="2019-10-24T10:44:00Z"/>
        </w:rPr>
      </w:pPr>
    </w:p>
    <w:p w14:paraId="0499911A" w14:textId="77777777" w:rsidR="00BA6268" w:rsidRDefault="00BA6268" w:rsidP="00BA6268">
      <w:pPr>
        <w:rPr>
          <w:ins w:id="1010" w:author="超 杨" w:date="2019-10-24T10:44:00Z"/>
        </w:rPr>
      </w:pPr>
    </w:p>
    <w:p w14:paraId="12604181" w14:textId="77777777" w:rsidR="00BA6268" w:rsidRDefault="00BA6268" w:rsidP="00BA6268">
      <w:pPr>
        <w:rPr>
          <w:ins w:id="1011" w:author="超 杨" w:date="2019-10-24T10:44:00Z"/>
        </w:rPr>
      </w:pPr>
    </w:p>
    <w:p w14:paraId="11BDA80A" w14:textId="77777777" w:rsidR="00BA6268" w:rsidRDefault="00BA6268" w:rsidP="00BA6268">
      <w:pPr>
        <w:rPr>
          <w:ins w:id="1012" w:author="超 杨" w:date="2019-10-24T10:44:00Z"/>
        </w:rPr>
      </w:pPr>
      <w:ins w:id="1013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1014" w:author="超 杨" w:date="2019-10-24T10:44:00Z"/>
        </w:rPr>
      </w:pPr>
      <w:ins w:id="1015" w:author="超 杨" w:date="2019-10-24T10:44:00Z">
        <w:r>
          <w:t>need test difference perf!!!</w:t>
        </w:r>
      </w:ins>
    </w:p>
    <w:p w14:paraId="579C7D3F" w14:textId="77777777" w:rsidR="00BA6268" w:rsidRDefault="00BA6268" w:rsidP="00BA6268">
      <w:pPr>
        <w:rPr>
          <w:ins w:id="1016" w:author="超 杨" w:date="2019-10-24T10:44:00Z"/>
        </w:rPr>
      </w:pPr>
    </w:p>
    <w:p w14:paraId="297DB59A" w14:textId="77777777" w:rsidR="00BA6268" w:rsidRDefault="00BA6268" w:rsidP="00BA6268">
      <w:pPr>
        <w:rPr>
          <w:ins w:id="1017" w:author="超 杨" w:date="2019-10-24T10:44:00Z"/>
        </w:rPr>
      </w:pPr>
      <w:ins w:id="1018" w:author="超 杨" w:date="2019-10-24T10:44:00Z">
        <w:r>
          <w:t xml:space="preserve">add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1019" w:author="超 杨" w:date="2019-10-24T10:44:00Z"/>
        </w:rPr>
      </w:pPr>
      <w:proofErr w:type="spellStart"/>
      <w:ins w:id="1020" w:author="超 杨" w:date="2019-10-24T10:44:00Z">
        <w:r>
          <w:t>uniformCacheMap</w:t>
        </w:r>
        <w:proofErr w:type="spell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1021" w:author="超 杨" w:date="2019-10-24T10:44:00Z"/>
        </w:rPr>
      </w:pPr>
    </w:p>
    <w:p w14:paraId="06CCE34E" w14:textId="77777777" w:rsidR="00BA6268" w:rsidRDefault="00BA6268" w:rsidP="00BA6268">
      <w:pPr>
        <w:rPr>
          <w:ins w:id="1022" w:author="超 杨" w:date="2019-10-24T10:44:00Z"/>
        </w:rPr>
      </w:pPr>
      <w:ins w:id="1023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1024" w:author="超 杨" w:date="2019-10-24T10:44:00Z"/>
        </w:rPr>
      </w:pPr>
    </w:p>
    <w:p w14:paraId="0B2078DD" w14:textId="77777777" w:rsidR="00BA6268" w:rsidRDefault="00BA6268" w:rsidP="00BA6268">
      <w:pPr>
        <w:rPr>
          <w:ins w:id="1025" w:author="超 杨" w:date="2019-10-24T10:44:00Z"/>
        </w:rPr>
      </w:pPr>
    </w:p>
    <w:p w14:paraId="77C97958" w14:textId="77777777" w:rsidR="00BA6268" w:rsidRDefault="00BA6268" w:rsidP="00BA6268">
      <w:pPr>
        <w:rPr>
          <w:ins w:id="1026" w:author="超 杨" w:date="2019-10-24T10:44:00Z"/>
        </w:rPr>
      </w:pPr>
    </w:p>
    <w:p w14:paraId="0741149E" w14:textId="77777777" w:rsidR="00BA6268" w:rsidRDefault="00BA6268" w:rsidP="00BA6268">
      <w:pPr>
        <w:rPr>
          <w:ins w:id="1027" w:author="超 杨" w:date="2019-10-24T10:44:00Z"/>
        </w:rPr>
      </w:pPr>
    </w:p>
    <w:p w14:paraId="66C09763" w14:textId="77777777" w:rsidR="00BA6268" w:rsidRDefault="00BA6268" w:rsidP="00BA6268">
      <w:pPr>
        <w:rPr>
          <w:ins w:id="1028" w:author="超 杨" w:date="2019-10-24T10:44:00Z"/>
        </w:rPr>
      </w:pPr>
      <w:ins w:id="1029" w:author="超 杨" w:date="2019-10-24T10:44:00Z">
        <w:r>
          <w:t>discuss whether to reduce state in Render-&gt;render iterate?</w:t>
        </w:r>
      </w:ins>
    </w:p>
    <w:p w14:paraId="057C8E54" w14:textId="77777777" w:rsidR="00BA6268" w:rsidRDefault="00BA6268" w:rsidP="00BA6268">
      <w:pPr>
        <w:rPr>
          <w:ins w:id="1030" w:author="超 杨" w:date="2019-10-24T10:44:00Z"/>
        </w:rPr>
      </w:pPr>
      <w:ins w:id="1031" w:author="超 杨" w:date="2019-10-24T10:44:00Z">
        <w:r>
          <w:t>now reduce it instead of:</w:t>
        </w:r>
      </w:ins>
    </w:p>
    <w:p w14:paraId="166CEC6F" w14:textId="77777777" w:rsidR="00BA6268" w:rsidRDefault="00BA6268" w:rsidP="00BA6268">
      <w:pPr>
        <w:rPr>
          <w:ins w:id="1032" w:author="超 杨" w:date="2019-10-24T10:44:00Z"/>
        </w:rPr>
      </w:pPr>
      <w:ins w:id="1033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1034" w:author="超 杨" w:date="2019-10-24T10:44:00Z"/>
        </w:rPr>
      </w:pPr>
      <w:ins w:id="1035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1036" w:author="超 杨" w:date="2019-10-24T10:44:00Z"/>
        </w:rPr>
      </w:pPr>
    </w:p>
    <w:p w14:paraId="7F220D4B" w14:textId="77777777" w:rsidR="00BA6268" w:rsidRDefault="00BA6268" w:rsidP="00BA6268">
      <w:pPr>
        <w:rPr>
          <w:ins w:id="1037" w:author="超 杨" w:date="2019-10-24T10:44:00Z"/>
        </w:rPr>
      </w:pPr>
    </w:p>
    <w:p w14:paraId="5864E630" w14:textId="259B7C8F" w:rsidR="00BA6268" w:rsidRDefault="00BA6268" w:rsidP="00BA6268">
      <w:pPr>
        <w:rPr>
          <w:ins w:id="1038" w:author="超 杨" w:date="2019-10-24T10:44:00Z"/>
        </w:rPr>
      </w:pPr>
      <w:ins w:id="1039" w:author="超 杨" w:date="2019-10-24T10:44:00Z">
        <w:r>
          <w:t xml:space="preserve">reduce state has </w:t>
        </w:r>
        <w:proofErr w:type="gramStart"/>
        <w:r>
          <w:t>these advantage</w:t>
        </w:r>
        <w:proofErr w:type="gramEnd"/>
        <w:r>
          <w:t>:</w:t>
        </w:r>
      </w:ins>
    </w:p>
    <w:p w14:paraId="31DFA7AA" w14:textId="77777777" w:rsidR="00BA6268" w:rsidRDefault="00BA6268" w:rsidP="00BA6268">
      <w:pPr>
        <w:rPr>
          <w:ins w:id="1040" w:author="超 杨" w:date="2019-10-24T10:44:00Z"/>
        </w:rPr>
      </w:pPr>
      <w:ins w:id="1041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1042" w:author="超 杨" w:date="2019-10-24T10:44:00Z"/>
        </w:rPr>
      </w:pPr>
      <w:ins w:id="1043" w:author="超 杨" w:date="2019-10-24T10:44:00Z">
        <w:r>
          <w:t xml:space="preserve">    unify to reduce one state, instead of many small data;</w:t>
        </w:r>
      </w:ins>
    </w:p>
    <w:p w14:paraId="0655BBA2" w14:textId="77777777" w:rsidR="00BA6268" w:rsidRDefault="00BA6268" w:rsidP="00BA6268">
      <w:pPr>
        <w:rPr>
          <w:ins w:id="1044" w:author="超 杨" w:date="2019-10-24T10:44:00Z"/>
        </w:rPr>
      </w:pPr>
      <w:ins w:id="1045" w:author="超 杨" w:date="2019-10-24T10:44:00Z">
        <w:r>
          <w:t xml:space="preserve">    immutable data has little bug than mutable data;</w:t>
        </w:r>
      </w:ins>
    </w:p>
    <w:p w14:paraId="220BD8FF" w14:textId="77777777" w:rsidR="00BA6268" w:rsidRDefault="00BA6268" w:rsidP="00BA6268">
      <w:pPr>
        <w:rPr>
          <w:ins w:id="1046" w:author="超 杨" w:date="2019-10-24T10:44:00Z"/>
        </w:rPr>
      </w:pPr>
    </w:p>
    <w:p w14:paraId="3B906962" w14:textId="77777777" w:rsidR="00BA6268" w:rsidRDefault="00BA6268" w:rsidP="00BA6268">
      <w:pPr>
        <w:rPr>
          <w:ins w:id="1047" w:author="超 杨" w:date="2019-10-24T10:44:00Z"/>
        </w:rPr>
      </w:pPr>
    </w:p>
    <w:p w14:paraId="2E2797AA" w14:textId="59063345" w:rsidR="00BA6268" w:rsidRDefault="00BA6268" w:rsidP="00BA6268">
      <w:pPr>
        <w:rPr>
          <w:ins w:id="1048" w:author="超 杨" w:date="2019-10-24T10:44:00Z"/>
        </w:rPr>
      </w:pPr>
      <w:ins w:id="1049" w:author="超 杨" w:date="2019-10-24T10:44:00Z">
        <w:r>
          <w:t xml:space="preserve">reduce state has </w:t>
        </w:r>
        <w:proofErr w:type="gramStart"/>
        <w:r>
          <w:t>these disadvantage</w:t>
        </w:r>
        <w:proofErr w:type="gramEnd"/>
        <w:r>
          <w:t>:</w:t>
        </w:r>
      </w:ins>
    </w:p>
    <w:p w14:paraId="3FF21E0A" w14:textId="77777777" w:rsidR="00BA6268" w:rsidRDefault="00BA6268" w:rsidP="00BA6268">
      <w:pPr>
        <w:rPr>
          <w:ins w:id="1050" w:author="超 杨" w:date="2019-10-24T10:44:00Z"/>
        </w:rPr>
      </w:pPr>
      <w:ins w:id="1051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1052" w:author="超 杨" w:date="2019-10-24T10:44:00Z"/>
        </w:rPr>
      </w:pPr>
      <w:ins w:id="1053" w:author="超 杨" w:date="2019-10-24T10:44:00Z">
        <w:r>
          <w:t xml:space="preserve">spend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1054" w:author="超 杨" w:date="2019-10-24T10:44:00Z"/>
        </w:rPr>
      </w:pPr>
    </w:p>
    <w:p w14:paraId="05896FC8" w14:textId="77777777" w:rsidR="00BA6268" w:rsidRDefault="00BA6268" w:rsidP="00BA6268">
      <w:pPr>
        <w:rPr>
          <w:ins w:id="1055" w:author="超 杨" w:date="2019-10-24T10:44:00Z"/>
        </w:rPr>
      </w:pPr>
    </w:p>
    <w:p w14:paraId="0491FC10" w14:textId="77777777" w:rsidR="00BA6268" w:rsidRDefault="00BA6268" w:rsidP="00BA6268">
      <w:pPr>
        <w:rPr>
          <w:ins w:id="1056" w:author="超 杨" w:date="2019-10-24T10:44:00Z"/>
        </w:rPr>
      </w:pPr>
    </w:p>
    <w:p w14:paraId="6F7FB253" w14:textId="77777777" w:rsidR="00BA6268" w:rsidRDefault="00BA6268" w:rsidP="00BA6268">
      <w:pPr>
        <w:rPr>
          <w:ins w:id="1057" w:author="超 杨" w:date="2019-10-24T10:44:00Z"/>
        </w:rPr>
      </w:pPr>
    </w:p>
    <w:p w14:paraId="10E9030E" w14:textId="77777777" w:rsidR="00BA6268" w:rsidRDefault="00BA6268" w:rsidP="00BA6268">
      <w:pPr>
        <w:rPr>
          <w:ins w:id="1058" w:author="超 杨" w:date="2019-10-24T10:44:00Z"/>
        </w:rPr>
      </w:pPr>
      <w:ins w:id="1059" w:author="超 杨" w:date="2019-10-24T10:44:00Z">
        <w:r>
          <w:t>- cache use program</w:t>
        </w:r>
      </w:ins>
    </w:p>
    <w:p w14:paraId="5626EEF3" w14:textId="77777777" w:rsidR="00BA6268" w:rsidRDefault="00BA6268" w:rsidP="00BA6268">
      <w:pPr>
        <w:rPr>
          <w:ins w:id="1060" w:author="超 杨" w:date="2019-10-24T10:44:00Z"/>
        </w:rPr>
      </w:pPr>
    </w:p>
    <w:p w14:paraId="2EA9C954" w14:textId="77777777" w:rsidR="00BA6268" w:rsidRDefault="00BA6268" w:rsidP="00BA6268">
      <w:pPr>
        <w:rPr>
          <w:ins w:id="1061" w:author="超 杨" w:date="2019-10-24T10:44:00Z"/>
        </w:rPr>
      </w:pPr>
    </w:p>
    <w:p w14:paraId="429D6851" w14:textId="77777777" w:rsidR="00BA6268" w:rsidRDefault="00BA6268" w:rsidP="00BA6268">
      <w:pPr>
        <w:rPr>
          <w:ins w:id="1062" w:author="超 杨" w:date="2019-10-24T10:44:00Z"/>
        </w:rPr>
      </w:pPr>
      <w:ins w:id="1063" w:author="超 杨" w:date="2019-10-24T10:44:00Z">
        <w:r>
          <w:t xml:space="preserve">- use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1064" w:author="超 杨" w:date="2019-11-22T07:35:00Z"/>
        </w:rPr>
      </w:pPr>
    </w:p>
    <w:p w14:paraId="0B94F26B" w14:textId="36B0012A" w:rsidR="003930EF" w:rsidRDefault="003930EF" w:rsidP="00BA6268">
      <w:pPr>
        <w:rPr>
          <w:ins w:id="1065" w:author="超 杨" w:date="2019-11-22T07:35:00Z"/>
        </w:rPr>
      </w:pPr>
      <w:ins w:id="1066" w:author="超 杨" w:date="2019-11-22T07:35:00Z">
        <w:r>
          <w:rPr>
            <w:rFonts w:hint="eastAsia"/>
          </w:rPr>
          <w:t>先给出</w:t>
        </w:r>
        <w:proofErr w:type="spellStart"/>
        <w:r>
          <w:t>vao</w:t>
        </w:r>
        <w:proofErr w:type="spellEnd"/>
        <w:r>
          <w:t xml:space="preserve"> demo</w:t>
        </w:r>
        <w:r>
          <w:rPr>
            <w:rFonts w:hint="eastAsia"/>
          </w:rPr>
          <w:t>！</w:t>
        </w:r>
      </w:ins>
    </w:p>
    <w:p w14:paraId="6C249FAD" w14:textId="77777777" w:rsidR="003930EF" w:rsidRDefault="003930EF" w:rsidP="00BA6268">
      <w:pPr>
        <w:rPr>
          <w:ins w:id="1067" w:author="超 杨" w:date="2019-10-24T10:44:00Z"/>
        </w:rPr>
      </w:pPr>
    </w:p>
    <w:p w14:paraId="4522E759" w14:textId="77777777" w:rsidR="00BA6268" w:rsidRDefault="00BA6268" w:rsidP="00BA6268">
      <w:pPr>
        <w:rPr>
          <w:ins w:id="1068" w:author="超 杨" w:date="2019-10-24T10:44:00Z"/>
        </w:rPr>
      </w:pPr>
      <w:ins w:id="1069" w:author="超 杨" w:date="2019-10-24T10:44:00Z">
        <w:r>
          <w:t xml:space="preserve">get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1070" w:author="超 杨" w:date="2019-10-24T10:44:00Z"/>
        </w:rPr>
      </w:pPr>
      <w:ins w:id="1071" w:author="超 杨" w:date="2019-10-24T10:44:00Z">
        <w:r>
          <w:t xml:space="preserve">directly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1072" w:author="超 杨" w:date="2019-10-24T10:44:00Z"/>
        </w:rPr>
      </w:pPr>
    </w:p>
    <w:p w14:paraId="54A8F487" w14:textId="77777777" w:rsidR="00BA6268" w:rsidRDefault="00BA6268" w:rsidP="00BA6268">
      <w:pPr>
        <w:rPr>
          <w:ins w:id="1073" w:author="超 杨" w:date="2019-10-24T10:44:00Z"/>
        </w:rPr>
      </w:pPr>
    </w:p>
    <w:p w14:paraId="70B9D341" w14:textId="77777777" w:rsidR="00BA6268" w:rsidRDefault="00BA6268" w:rsidP="00BA6268">
      <w:pPr>
        <w:rPr>
          <w:ins w:id="1074" w:author="超 杨" w:date="2019-10-24T10:44:00Z"/>
        </w:rPr>
      </w:pPr>
      <w:ins w:id="1075" w:author="超 杨" w:date="2019-10-24T10:44:00Z">
        <w:r>
          <w:t xml:space="preserve">judge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1076" w:author="超 杨" w:date="2019-10-24T10:44:00Z"/>
        </w:rPr>
      </w:pPr>
      <w:ins w:id="1077" w:author="超 杨" w:date="2019-10-24T10:44:00Z">
        <w:r>
          <w:t>not improve perf in benchmark!</w:t>
        </w:r>
      </w:ins>
    </w:p>
    <w:p w14:paraId="2B9BD443" w14:textId="709529FB" w:rsidR="00BA6268" w:rsidRDefault="00BA6268" w:rsidP="00BA6268">
      <w:pPr>
        <w:rPr>
          <w:ins w:id="1078" w:author="超 杨" w:date="2019-10-24T10:44:00Z"/>
        </w:rPr>
      </w:pPr>
      <w:ins w:id="1079" w:author="超 杨" w:date="2019-10-24T10:44:00Z">
        <w:r>
          <w:t xml:space="preserve">(because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perf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1080" w:author="超 杨" w:date="2019-10-24T10:44:00Z">
        <w:r>
          <w:rPr>
            <w:rFonts w:hint="eastAsia"/>
          </w:rPr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44060026" w14:textId="77777777" w:rsidR="007F0ACA" w:rsidRDefault="007F0ACA" w:rsidP="007F0ACA">
      <w:pPr>
        <w:pStyle w:val="1"/>
        <w:rPr>
          <w:ins w:id="1081" w:author="Microsoft Office User" w:date="2020-01-01T08:32:00Z"/>
        </w:rPr>
      </w:pPr>
      <w:ins w:id="1082" w:author="Microsoft Office User" w:date="2020-01-01T08:32:00Z">
        <w:r w:rsidRPr="00F6426C">
          <w:rPr>
            <w:rFonts w:hint="eastAsia"/>
          </w:rPr>
          <w:lastRenderedPageBreak/>
          <w:t>第</w:t>
        </w:r>
        <w:r w:rsidRPr="00F6426C">
          <w:t>8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改进引擎</w:t>
        </w:r>
        <w:r>
          <w:rPr>
            <w:rFonts w:hint="eastAsia"/>
          </w:rPr>
          <w:t>和编辑器</w:t>
        </w:r>
      </w:ins>
    </w:p>
    <w:p w14:paraId="150A37A9" w14:textId="77777777" w:rsidR="007F0ACA" w:rsidRDefault="007F0ACA">
      <w:pPr>
        <w:pStyle w:val="1"/>
        <w:rPr>
          <w:ins w:id="1083" w:author="Microsoft Office User" w:date="2020-01-01T08:31:00Z"/>
        </w:rPr>
      </w:pPr>
    </w:p>
    <w:p w14:paraId="68247642" w14:textId="0140264E" w:rsidR="007D18DA" w:rsidRDefault="00F6426C">
      <w:pPr>
        <w:pStyle w:val="1"/>
        <w:rPr>
          <w:ins w:id="1084" w:author="超 杨" w:date="2019-10-30T09:12:00Z"/>
        </w:rPr>
        <w:pPrChange w:id="1085" w:author="超 杨" w:date="2019-11-21T12:05:00Z">
          <w:pPr>
            <w:pStyle w:val="22"/>
          </w:pPr>
        </w:pPrChange>
      </w:pPr>
      <w:del w:id="1086" w:author="超 杨" w:date="2019-11-21T12:05:00Z">
        <w:r w:rsidRPr="006B4422" w:rsidDel="00053E83">
          <w:rPr>
            <w:rFonts w:hint="eastAsia"/>
          </w:rPr>
          <w:delText>第</w:delText>
        </w:r>
        <w:r w:rsidRPr="001C43E2" w:rsidDel="00053E83">
          <w:delText>8</w:delText>
        </w:r>
        <w:r w:rsidRPr="00555F22" w:rsidDel="00053E83">
          <w:rPr>
            <w:rFonts w:hint="eastAsia"/>
          </w:rPr>
          <w:delText>章</w:delText>
        </w:r>
        <w:r w:rsidRPr="00053E83" w:rsidDel="00053E83">
          <w:rPr>
            <w:rPrChange w:id="1087" w:author="超 杨" w:date="2019-11-21T12:05:00Z">
              <w:rPr/>
            </w:rPrChange>
          </w:rPr>
          <w:delText xml:space="preserve">  </w:delText>
        </w:r>
        <w:r w:rsidRPr="00053E83" w:rsidDel="00053E83">
          <w:rPr>
            <w:rFonts w:hint="eastAsia"/>
            <w:rPrChange w:id="1088" w:author="超 杨" w:date="2019-11-21T12:05:00Z">
              <w:rPr>
                <w:rFonts w:hint="eastAsia"/>
              </w:rPr>
            </w:rPrChange>
          </w:rPr>
          <w:delText>改进引擎</w:delText>
        </w:r>
      </w:del>
      <w:ins w:id="1089" w:author="超 杨" w:date="2019-10-24T18:30:00Z">
        <w:r w:rsidR="007D18DA" w:rsidRPr="00053E83">
          <w:rPr>
            <w:rPrChange w:id="1090" w:author="超 杨" w:date="2019-11-21T12:05:00Z">
              <w:rPr/>
            </w:rPrChange>
          </w:rPr>
          <w:t>8.</w:t>
        </w:r>
      </w:ins>
      <w:ins w:id="1091" w:author="超 杨" w:date="2019-10-25T20:46:00Z">
        <w:r w:rsidR="001B134B" w:rsidRPr="00053E83">
          <w:rPr>
            <w:rPrChange w:id="1092" w:author="超 杨" w:date="2019-11-21T12:05:00Z">
              <w:rPr/>
            </w:rPrChange>
          </w:rPr>
          <w:t>1</w:t>
        </w:r>
      </w:ins>
      <w:ins w:id="1093" w:author="超 杨" w:date="2019-10-24T18:30:00Z">
        <w:r w:rsidR="007D18DA" w:rsidRPr="00053E83">
          <w:rPr>
            <w:rPrChange w:id="1094" w:author="超 杨" w:date="2019-11-21T12:05:00Z">
              <w:rPr/>
            </w:rPrChange>
          </w:rPr>
          <w:t xml:space="preserve">  </w:t>
        </w:r>
      </w:ins>
      <w:ins w:id="1095" w:author="超 杨" w:date="2019-10-25T20:48:00Z">
        <w:r w:rsidR="003527A9" w:rsidRPr="00053E83">
          <w:rPr>
            <w:rFonts w:hint="eastAsia"/>
            <w:rPrChange w:id="1096" w:author="超 杨" w:date="2019-11-21T12:05:00Z">
              <w:rPr>
                <w:rFonts w:hint="eastAsia"/>
              </w:rPr>
            </w:rPrChange>
          </w:rPr>
          <w:t>加入</w:t>
        </w:r>
      </w:ins>
      <w:ins w:id="1097" w:author="超 杨" w:date="2019-10-24T18:30:00Z">
        <w:r w:rsidR="007D18DA" w:rsidRPr="003527A9">
          <w:rPr>
            <w:rFonts w:hint="eastAsia"/>
            <w:rPrChange w:id="1098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>
      <w:pPr>
        <w:pStyle w:val="3"/>
        <w:rPr>
          <w:ins w:id="1099" w:author="超 杨" w:date="2019-10-30T09:12:00Z"/>
        </w:rPr>
        <w:pPrChange w:id="1100" w:author="超 杨" w:date="2019-11-21T12:05:00Z">
          <w:pPr>
            <w:pStyle w:val="22"/>
          </w:pPr>
        </w:pPrChange>
      </w:pPr>
      <w:ins w:id="1101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>
      <w:pPr>
        <w:pStyle w:val="3"/>
        <w:rPr>
          <w:ins w:id="1102" w:author="超 杨" w:date="2019-10-24T18:30:00Z"/>
          <w:rPrChange w:id="1103" w:author="超 杨" w:date="2019-10-30T09:12:00Z">
            <w:rPr>
              <w:ins w:id="1104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1105" w:author="超 杨" w:date="2019-11-21T12:05:00Z">
          <w:pPr>
            <w:pStyle w:val="22"/>
          </w:pPr>
        </w:pPrChange>
      </w:pPr>
    </w:p>
    <w:p w14:paraId="448140D2" w14:textId="006E935B" w:rsidR="003527A9" w:rsidRDefault="003527A9">
      <w:pPr>
        <w:pStyle w:val="3"/>
        <w:rPr>
          <w:ins w:id="1106" w:author="超 杨" w:date="2019-10-25T20:47:00Z"/>
        </w:rPr>
        <w:pPrChange w:id="1107" w:author="超 杨" w:date="2019-10-25T20:48:00Z">
          <w:pPr>
            <w:pStyle w:val="1"/>
          </w:pPr>
        </w:pPrChange>
      </w:pPr>
      <w:ins w:id="1108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1109" w:author="超 杨" w:date="2019-10-25T20:48:00Z">
        <w:r>
          <w:rPr>
            <w:rFonts w:hint="eastAsia"/>
          </w:rPr>
          <w:t>加入</w:t>
        </w:r>
      </w:ins>
      <w:ins w:id="1110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1111" w:author="超 杨" w:date="2019-10-25T10:56:00Z"/>
        </w:rPr>
        <w:pPrChange w:id="1112" w:author="超 杨" w:date="2019-10-24T18:30:00Z">
          <w:pPr>
            <w:pStyle w:val="1"/>
          </w:pPr>
        </w:pPrChange>
      </w:pPr>
      <w:ins w:id="1113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1114" w:author="超 杨" w:date="2019-10-25T10:57:00Z"/>
        </w:rPr>
        <w:pPrChange w:id="1115" w:author="超 杨" w:date="2019-10-24T18:30:00Z">
          <w:pPr>
            <w:pStyle w:val="1"/>
          </w:pPr>
        </w:pPrChange>
      </w:pPr>
      <w:ins w:id="1116" w:author="超 杨" w:date="2019-10-25T10:58:00Z">
        <w:r>
          <w:t>////</w:t>
        </w:r>
      </w:ins>
      <w:ins w:id="1117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1118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1119" w:author="超 杨" w:date="2019-10-25T11:04:00Z"/>
        </w:rPr>
        <w:pPrChange w:id="1120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1121" w:author="超 杨" w:date="2019-10-25T11:04:00Z"/>
        </w:rPr>
        <w:pPrChange w:id="1122" w:author="超 杨" w:date="2019-10-24T18:30:00Z">
          <w:pPr>
            <w:pStyle w:val="1"/>
          </w:pPr>
        </w:pPrChange>
      </w:pPr>
      <w:proofErr w:type="spellStart"/>
      <w:ins w:id="1123" w:author="超 杨" w:date="2019-10-25T11:04:00Z">
        <w:r>
          <w:t>requireCheck</w:t>
        </w:r>
        <w:proofErr w:type="spellEnd"/>
        <w:r>
          <w:t>,</w:t>
        </w:r>
      </w:ins>
    </w:p>
    <w:p w14:paraId="500A4830" w14:textId="377B418A" w:rsidR="00A41DEA" w:rsidRDefault="00A41DEA">
      <w:pPr>
        <w:rPr>
          <w:ins w:id="1124" w:author="超 杨" w:date="2019-10-25T11:04:00Z"/>
        </w:rPr>
        <w:pPrChange w:id="1125" w:author="超 杨" w:date="2019-10-24T18:30:00Z">
          <w:pPr>
            <w:pStyle w:val="1"/>
          </w:pPr>
        </w:pPrChange>
      </w:pPr>
      <w:proofErr w:type="spellStart"/>
      <w:ins w:id="1126" w:author="超 杨" w:date="2019-10-25T11:04:00Z">
        <w:r>
          <w:t>ensureCheck</w:t>
        </w:r>
        <w:proofErr w:type="spellEnd"/>
        <w:r>
          <w:t>,</w:t>
        </w:r>
      </w:ins>
    </w:p>
    <w:p w14:paraId="15389A11" w14:textId="7A1F84D0" w:rsidR="00A41DEA" w:rsidRDefault="00A41DEA">
      <w:pPr>
        <w:rPr>
          <w:ins w:id="1127" w:author="超 杨" w:date="2019-10-25T12:08:00Z"/>
        </w:rPr>
        <w:pPrChange w:id="1128" w:author="超 杨" w:date="2019-10-24T18:30:00Z">
          <w:pPr>
            <w:pStyle w:val="1"/>
          </w:pPr>
        </w:pPrChange>
      </w:pPr>
      <w:proofErr w:type="spellStart"/>
      <w:ins w:id="1129" w:author="超 杨" w:date="2019-10-25T11:04:00Z">
        <w:r>
          <w:t>requireAndEnsureCheck</w:t>
        </w:r>
        <w:proofErr w:type="spellEnd"/>
        <w:r>
          <w:t>.</w:t>
        </w:r>
      </w:ins>
    </w:p>
    <w:p w14:paraId="422F1810" w14:textId="77777777" w:rsidR="00F941AE" w:rsidRDefault="00F941AE">
      <w:pPr>
        <w:rPr>
          <w:ins w:id="1130" w:author="超 杨" w:date="2019-10-25T12:08:00Z"/>
        </w:rPr>
        <w:pPrChange w:id="1131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1132" w:author="超 杨" w:date="2019-10-25T12:08:00Z"/>
        </w:rPr>
        <w:pPrChange w:id="1133" w:author="超 杨" w:date="2019-10-25T12:08:00Z">
          <w:pPr>
            <w:spacing w:before="240" w:after="120"/>
          </w:pPr>
        </w:pPrChange>
      </w:pPr>
      <w:proofErr w:type="spellStart"/>
      <w:ins w:id="1134" w:author="超 杨" w:date="2019-10-25T12:08:00Z">
        <w:r>
          <w:t>requireCheckBythrow</w:t>
        </w:r>
        <w:proofErr w:type="spellEnd"/>
        <w:r>
          <w:t>,</w:t>
        </w:r>
      </w:ins>
    </w:p>
    <w:p w14:paraId="5F88EBC2" w14:textId="3BDA1191" w:rsidR="00F941AE" w:rsidRDefault="00F941AE">
      <w:pPr>
        <w:rPr>
          <w:ins w:id="1135" w:author="超 杨" w:date="2019-10-25T12:08:00Z"/>
        </w:rPr>
        <w:pPrChange w:id="1136" w:author="超 杨" w:date="2019-10-25T12:08:00Z">
          <w:pPr>
            <w:spacing w:before="240" w:after="120"/>
          </w:pPr>
        </w:pPrChange>
      </w:pPr>
      <w:proofErr w:type="spellStart"/>
      <w:ins w:id="1137" w:author="超 杨" w:date="2019-10-25T12:08:00Z">
        <w:r>
          <w:t>ensureCheckBythrow</w:t>
        </w:r>
        <w:proofErr w:type="spellEnd"/>
        <w:r>
          <w:t>.</w:t>
        </w:r>
      </w:ins>
    </w:p>
    <w:p w14:paraId="23BAF255" w14:textId="77777777" w:rsidR="00F941AE" w:rsidRDefault="00F941AE">
      <w:pPr>
        <w:rPr>
          <w:ins w:id="1138" w:author="超 杨" w:date="2019-10-25T11:04:00Z"/>
        </w:rPr>
        <w:pPrChange w:id="1139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1140" w:author="超 杨" w:date="2019-10-25T12:01:00Z"/>
        </w:rPr>
        <w:pPrChange w:id="1141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1142" w:author="超 杨" w:date="2019-10-25T12:01:00Z"/>
        </w:rPr>
        <w:pPrChange w:id="1143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1144" w:author="超 杨" w:date="2019-10-25T11:04:00Z"/>
        </w:rPr>
        <w:pPrChange w:id="1145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1146" w:author="超 杨" w:date="2019-10-25T12:00:00Z"/>
        </w:rPr>
        <w:pPrChange w:id="1147" w:author="超 杨" w:date="2019-10-25T12:00:00Z">
          <w:pPr>
            <w:pStyle w:val="1"/>
          </w:pPr>
        </w:pPrChange>
      </w:pPr>
      <w:ins w:id="1148" w:author="超 杨" w:date="2019-10-25T12:00:00Z">
        <w:r>
          <w:t>Shader</w:t>
        </w:r>
        <w:proofErr w:type="gramStart"/>
        <w:r>
          <w:t>-.</w:t>
        </w:r>
        <w:proofErr w:type="spellStart"/>
        <w:r>
          <w:t>compileShader</w:t>
        </w:r>
        <w:proofErr w:type="spellEnd"/>
        <w:proofErr w:type="gram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1149" w:author="超 杨" w:date="2019-10-25T12:09:00Z"/>
        </w:rPr>
        <w:pPrChange w:id="1150" w:author="超 杨" w:date="2019-10-25T12:00:00Z">
          <w:pPr>
            <w:pStyle w:val="1"/>
          </w:pPr>
        </w:pPrChange>
      </w:pPr>
      <w:ins w:id="1151" w:author="超 杨" w:date="2019-10-25T12:00:00Z">
        <w:r>
          <w:t>Shader</w:t>
        </w:r>
        <w:proofErr w:type="gramStart"/>
        <w:r>
          <w:t>-.</w:t>
        </w:r>
        <w:proofErr w:type="spellStart"/>
        <w:r>
          <w:t>linkProgram</w:t>
        </w:r>
        <w:proofErr w:type="spellEnd"/>
        <w:proofErr w:type="gramEnd"/>
        <w:r>
          <w:t>: not use test for perf</w:t>
        </w:r>
      </w:ins>
    </w:p>
    <w:p w14:paraId="3912CC2E" w14:textId="77777777" w:rsidR="00505511" w:rsidRDefault="00505511">
      <w:pPr>
        <w:rPr>
          <w:ins w:id="1152" w:author="超 杨" w:date="2019-10-25T12:09:00Z"/>
        </w:rPr>
        <w:pPrChange w:id="1153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1154" w:author="超 杨" w:date="2019-10-25T12:09:00Z"/>
        </w:rPr>
        <w:pPrChange w:id="1155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1156" w:author="超 杨" w:date="2019-10-25T12:09:00Z"/>
        </w:rPr>
        <w:pPrChange w:id="1157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1158" w:author="超 杨" w:date="2019-10-24T18:30:00Z"/>
        </w:rPr>
        <w:pPrChange w:id="1159" w:author="超 杨" w:date="2019-10-25T12:00:00Z">
          <w:pPr>
            <w:pStyle w:val="1"/>
          </w:pPr>
        </w:pPrChange>
      </w:pPr>
      <w:ins w:id="1160" w:author="超 杨" w:date="2019-10-25T12:09:00Z">
        <w:r>
          <w:t xml:space="preserve">Init shader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1161" w:author="超 杨" w:date="2019-10-25T18:12:00Z"/>
        </w:rPr>
        <w:pPrChange w:id="1162" w:author="超 杨" w:date="2019-10-24T18:30:00Z">
          <w:pPr>
            <w:pStyle w:val="1"/>
          </w:pPr>
        </w:pPrChange>
      </w:pPr>
      <w:ins w:id="1163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1164" w:author="超 杨" w:date="2019-10-25T18:12:00Z"/>
        </w:rPr>
        <w:pPrChange w:id="1165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1166" w:author="超 杨" w:date="2019-10-25T18:12:00Z"/>
        </w:rPr>
        <w:pPrChange w:id="1167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1168" w:author="超 杨" w:date="2019-10-25T18:13:00Z"/>
        </w:rPr>
        <w:pPrChange w:id="1169" w:author="超 杨" w:date="2019-10-24T18:30:00Z">
          <w:pPr>
            <w:pStyle w:val="1"/>
          </w:pPr>
        </w:pPrChange>
      </w:pPr>
      <w:ins w:id="1170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1171" w:author="超 杨" w:date="2019-10-25T18:16:00Z"/>
        </w:rPr>
        <w:pPrChange w:id="1172" w:author="超 杨" w:date="2019-10-24T18:30:00Z">
          <w:pPr>
            <w:pStyle w:val="1"/>
          </w:pPr>
        </w:pPrChange>
      </w:pPr>
      <w:proofErr w:type="spellStart"/>
      <w:ins w:id="1173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1174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1175" w:author="超 杨" w:date="2019-10-25T18:16:00Z"/>
        </w:rPr>
        <w:pPrChange w:id="1176" w:author="超 杨" w:date="2019-10-25T18:16:00Z">
          <w:pPr>
            <w:pStyle w:val="1"/>
          </w:pPr>
        </w:pPrChange>
      </w:pPr>
      <w:ins w:id="1177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1178" w:author="超 杨" w:date="2019-10-25T18:16:00Z"/>
        </w:rPr>
        <w:pPrChange w:id="1179" w:author="超 杨" w:date="2019-10-25T18:16:00Z">
          <w:pPr>
            <w:pStyle w:val="1"/>
          </w:pPr>
        </w:pPrChange>
      </w:pPr>
      <w:ins w:id="1180" w:author="超 杨" w:date="2019-10-25T18:16:00Z">
        <w:r>
          <w:t>1.</w:t>
        </w:r>
        <w:r w:rsidR="005B020B">
          <w:t>bodyFunc</w:t>
        </w:r>
      </w:ins>
      <w:ins w:id="1181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1182" w:author="超 杨" w:date="2019-10-25T18:17:00Z"/>
        </w:rPr>
        <w:pPrChange w:id="1183" w:author="超 杨" w:date="2019-10-25T18:16:00Z">
          <w:pPr>
            <w:pStyle w:val="1"/>
          </w:pPr>
        </w:pPrChange>
      </w:pPr>
      <w:ins w:id="1184" w:author="超 杨" w:date="2019-10-25T18:17:00Z">
        <w:r>
          <w:rPr>
            <w:rFonts w:hint="eastAsia"/>
          </w:rPr>
          <w:t>如</w:t>
        </w:r>
      </w:ins>
      <w:ins w:id="1185" w:author="超 杨" w:date="2019-10-25T18:16:00Z">
        <w:r w:rsidR="00B36E2B">
          <w:t>Matrix-.</w:t>
        </w:r>
        <w:r w:rsidRPr="005B020B">
          <w:t xml:space="preserve"> </w:t>
        </w:r>
        <w:proofErr w:type="spellStart"/>
        <w:r w:rsidRPr="005B020B">
          <w:t>buildPerspective</w:t>
        </w:r>
      </w:ins>
      <w:proofErr w:type="spellEnd"/>
    </w:p>
    <w:p w14:paraId="384204DA" w14:textId="6B13D0A2" w:rsidR="005B020B" w:rsidRDefault="005B020B">
      <w:pPr>
        <w:rPr>
          <w:ins w:id="1186" w:author="超 杨" w:date="2019-10-25T18:13:00Z"/>
        </w:rPr>
        <w:pPrChange w:id="1187" w:author="超 杨" w:date="2019-10-25T18:16:00Z">
          <w:pPr>
            <w:pStyle w:val="1"/>
          </w:pPr>
        </w:pPrChange>
      </w:pPr>
      <w:ins w:id="1188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1189" w:author="超 杨" w:date="2019-10-24T18:30:00Z"/>
        </w:rPr>
        <w:pPrChange w:id="1190" w:author="超 杨" w:date="2019-10-24T18:30:00Z">
          <w:pPr>
            <w:pStyle w:val="1"/>
          </w:pPr>
        </w:pPrChange>
      </w:pPr>
      <w:ins w:id="1191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1192" w:author="超 杨" w:date="2019-10-25T12:27:00Z"/>
        </w:rPr>
        <w:pPrChange w:id="1193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1194" w:author="超 杨" w:date="2019-10-25T12:27:00Z"/>
        </w:rPr>
        <w:pPrChange w:id="1195" w:author="超 杨" w:date="2019-10-24T18:30:00Z">
          <w:pPr>
            <w:pStyle w:val="1"/>
          </w:pPr>
        </w:pPrChange>
      </w:pPr>
      <w:ins w:id="1196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1197" w:author="超 杨" w:date="2019-10-25T12:36:00Z"/>
        </w:rPr>
        <w:pPrChange w:id="1198" w:author="超 杨" w:date="2019-10-25T12:49:00Z">
          <w:pPr>
            <w:pStyle w:val="1"/>
          </w:pPr>
        </w:pPrChange>
      </w:pPr>
      <w:ins w:id="1199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1200" w:author="超 杨" w:date="2019-10-25T12:37:00Z"/>
        </w:rPr>
        <w:pPrChange w:id="1201" w:author="超 杨" w:date="2019-10-24T18:30:00Z">
          <w:pPr>
            <w:pStyle w:val="1"/>
          </w:pPr>
        </w:pPrChange>
      </w:pPr>
      <w:ins w:id="1202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-.Data</w:t>
        </w:r>
      </w:ins>
      <w:ins w:id="1203" w:author="超 杨" w:date="2019-10-25T12:37:00Z">
        <w:r>
          <w:t>type-.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1204" w:author="超 杨" w:date="2019-10-25T12:27:00Z"/>
        </w:rPr>
        <w:pPrChange w:id="1205" w:author="超 杨" w:date="2019-10-24T18:30:00Z">
          <w:pPr>
            <w:pStyle w:val="1"/>
          </w:pPr>
        </w:pPrChange>
      </w:pPr>
      <w:ins w:id="1206" w:author="超 杨" w:date="2019-10-25T12:48:00Z">
        <w:r>
          <w:t xml:space="preserve">extract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1207" w:author="超 杨" w:date="2019-10-25T12:27:00Z"/>
        </w:rPr>
        <w:pPrChange w:id="1208" w:author="超 杨" w:date="2019-10-24T18:30:00Z">
          <w:pPr>
            <w:pStyle w:val="1"/>
          </w:pPr>
        </w:pPrChange>
      </w:pPr>
      <w:ins w:id="1209" w:author="超 杨" w:date="2019-10-25T12:27:00Z">
        <w:r>
          <w:rPr>
            <w:rFonts w:hint="eastAsia"/>
          </w:rPr>
          <w:lastRenderedPageBreak/>
          <w:t>）</w:t>
        </w:r>
      </w:ins>
    </w:p>
    <w:p w14:paraId="37B99A93" w14:textId="77777777" w:rsidR="009F57F5" w:rsidRDefault="009F57F5">
      <w:pPr>
        <w:rPr>
          <w:ins w:id="1210" w:author="超 杨" w:date="2019-10-25T20:09:00Z"/>
        </w:rPr>
        <w:pPrChange w:id="1211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1212" w:author="超 杨" w:date="2019-10-25T20:09:00Z"/>
        </w:rPr>
        <w:pPrChange w:id="1213" w:author="超 杨" w:date="2019-10-24T18:30:00Z">
          <w:pPr>
            <w:pStyle w:val="1"/>
          </w:pPr>
        </w:pPrChange>
      </w:pPr>
      <w:ins w:id="1214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1215" w:author="超 杨" w:date="2019-10-25T20:10:00Z"/>
        </w:rPr>
        <w:pPrChange w:id="1216" w:author="超 杨" w:date="2019-10-24T18:30:00Z">
          <w:pPr>
            <w:pStyle w:val="1"/>
          </w:pPr>
        </w:pPrChange>
      </w:pPr>
      <w:ins w:id="1217" w:author="超 杨" w:date="2019-10-25T20:09:00Z">
        <w:r>
          <w:rPr>
            <w:rFonts w:hint="eastAsia"/>
          </w:rPr>
          <w:t>重构：使用</w:t>
        </w:r>
      </w:ins>
      <w:ins w:id="1218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1219" w:author="超 杨" w:date="2019-10-25T20:09:00Z"/>
        </w:rPr>
        <w:pPrChange w:id="1220" w:author="超 杨" w:date="2019-10-25T20:10:00Z">
          <w:pPr>
            <w:pStyle w:val="1"/>
          </w:pPr>
        </w:pPrChange>
      </w:pPr>
      <w:ins w:id="1221" w:author="超 杨" w:date="2019-10-25T20:10:00Z">
        <w:r>
          <w:t>Render-.</w:t>
        </w:r>
        <w:r w:rsidRPr="00302253">
          <w:t xml:space="preserve"> _</w:t>
        </w:r>
        <w:proofErr w:type="spellStart"/>
        <w:r w:rsidRPr="00302253">
          <w:t>sendUniformShaderData</w:t>
        </w:r>
      </w:ins>
      <w:proofErr w:type="spellEnd"/>
    </w:p>
    <w:p w14:paraId="29452E5D" w14:textId="5E107F06" w:rsidR="00302253" w:rsidRDefault="00302253">
      <w:pPr>
        <w:rPr>
          <w:ins w:id="1222" w:author="超 杨" w:date="2019-10-25T20:09:00Z"/>
        </w:rPr>
        <w:pPrChange w:id="1223" w:author="超 杨" w:date="2019-10-24T18:30:00Z">
          <w:pPr>
            <w:pStyle w:val="1"/>
          </w:pPr>
        </w:pPrChange>
      </w:pPr>
      <w:ins w:id="1224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1225" w:author="超 杨" w:date="2019-10-24T18:30:00Z"/>
        </w:rPr>
        <w:pPrChange w:id="1226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1227" w:author="超 杨" w:date="2019-10-25T20:48:00Z"/>
        </w:rPr>
      </w:pPr>
      <w:ins w:id="1228" w:author="超 杨" w:date="2019-10-25T20:48:00Z">
        <w:r>
          <w:t>8.1.2</w:t>
        </w:r>
        <w:r>
          <w:rPr>
            <w:rFonts w:hint="eastAsia"/>
          </w:rPr>
          <w:t xml:space="preserve"> 编辑器</w:t>
        </w:r>
      </w:ins>
      <w:ins w:id="1229" w:author="超 杨" w:date="2019-10-25T20:49:00Z">
        <w:r>
          <w:rPr>
            <w:rFonts w:hint="eastAsia"/>
          </w:rPr>
          <w:t>加入</w:t>
        </w:r>
      </w:ins>
      <w:ins w:id="1230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1231" w:author="超 杨" w:date="2019-10-25T22:13:00Z"/>
        </w:rPr>
        <w:pPrChange w:id="1232" w:author="超 杨" w:date="2019-10-24T18:30:00Z">
          <w:pPr>
            <w:pStyle w:val="1"/>
          </w:pPr>
        </w:pPrChange>
      </w:pPr>
      <w:ins w:id="1233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1234" w:author="超 杨" w:date="2019-10-25T22:13:00Z"/>
        </w:rPr>
        <w:pPrChange w:id="1235" w:author="超 杨" w:date="2019-10-24T18:30:00Z">
          <w:pPr>
            <w:pStyle w:val="1"/>
          </w:pPr>
        </w:pPrChange>
      </w:pPr>
      <w:proofErr w:type="spellStart"/>
      <w:ins w:id="1236" w:author="超 杨" w:date="2019-10-25T22:13:00Z">
        <w:r>
          <w:t>RenderStore</w:t>
        </w:r>
        <w:proofErr w:type="spellEnd"/>
        <w:proofErr w:type="gramStart"/>
        <w:r>
          <w:t>-.stop</w:t>
        </w:r>
        <w:proofErr w:type="gramEnd"/>
        <w:r>
          <w:t>:</w:t>
        </w:r>
      </w:ins>
    </w:p>
    <w:p w14:paraId="02B32F2C" w14:textId="77777777" w:rsidR="0090643C" w:rsidRDefault="0090643C" w:rsidP="0090643C">
      <w:pPr>
        <w:rPr>
          <w:ins w:id="1237" w:author="超 杨" w:date="2019-10-25T22:13:00Z"/>
        </w:rPr>
      </w:pPr>
      <w:ins w:id="1238" w:author="超 杨" w:date="2019-10-25T22:13:00Z">
        <w:r>
          <w:t xml:space="preserve">  let stop = state =&gt; {</w:t>
        </w:r>
      </w:ins>
    </w:p>
    <w:p w14:paraId="2F256295" w14:textId="77777777" w:rsidR="0090643C" w:rsidRDefault="0090643C" w:rsidP="0090643C">
      <w:pPr>
        <w:rPr>
          <w:ins w:id="1239" w:author="超 杨" w:date="2019-10-25T22:13:00Z"/>
        </w:rPr>
      </w:pPr>
      <w:ins w:id="1240" w:author="超 杨" w:date="2019-10-25T22:13:00Z">
        <w:r>
          <w:t xml:space="preserve">    </w:t>
        </w:r>
        <w:proofErr w:type="spellStart"/>
        <w:r>
          <w:t>RenderPst.unsafeGetLoopId</w:t>
        </w:r>
        <w:proofErr w:type="spellEnd"/>
        <w:r>
          <w:t>(</w:t>
        </w:r>
        <w:proofErr w:type="spellStart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1241" w:author="超 杨" w:date="2019-10-25T22:13:00Z"/>
        </w:rPr>
      </w:pPr>
      <w:ins w:id="1242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1243" w:author="超 杨" w:date="2019-10-25T22:13:00Z"/>
        </w:rPr>
      </w:pPr>
      <w:ins w:id="1244" w:author="超 杨" w:date="2019-10-25T22:13:00Z">
        <w:r>
          <w:t xml:space="preserve">    |&gt; </w:t>
        </w:r>
        <w:proofErr w:type="spellStart"/>
        <w:r>
          <w:t>Result.handleError</w:t>
        </w:r>
        <w:proofErr w:type="spellEnd"/>
        <w:r>
          <w:t>(</w:t>
        </w:r>
        <w:proofErr w:type="spellStart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1245" w:author="超 杨" w:date="2019-10-25T22:13:00Z"/>
        </w:rPr>
      </w:pPr>
    </w:p>
    <w:p w14:paraId="6B9728C3" w14:textId="77777777" w:rsidR="0090643C" w:rsidRDefault="0090643C" w:rsidP="0090643C">
      <w:pPr>
        <w:rPr>
          <w:ins w:id="1246" w:author="超 杨" w:date="2019-10-25T22:13:00Z"/>
        </w:rPr>
      </w:pPr>
      <w:ins w:id="1247" w:author="超 杨" w:date="2019-10-25T22:13:00Z">
        <w:r>
          <w:t xml:space="preserve">    </w:t>
        </w:r>
        <w:proofErr w:type="spellStart"/>
        <w:r>
          <w:t>DataAPIEngine.unsafeGetState</w:t>
        </w:r>
        <w:proofErr w:type="spellEnd"/>
        <w:r>
          <w:t>()</w:t>
        </w:r>
      </w:ins>
    </w:p>
    <w:p w14:paraId="21039E5A" w14:textId="77777777" w:rsidR="0090643C" w:rsidRDefault="0090643C" w:rsidP="0090643C">
      <w:pPr>
        <w:rPr>
          <w:ins w:id="1248" w:author="超 杨" w:date="2019-10-25T22:13:00Z"/>
        </w:rPr>
      </w:pPr>
      <w:ins w:id="1249" w:author="超 杨" w:date="2019-10-25T22:13:00Z">
        <w:r>
          <w:t xml:space="preserve">    |&gt; </w:t>
        </w:r>
        <w:proofErr w:type="spellStart"/>
        <w:r>
          <w:t>Result.bind</w:t>
        </w:r>
        <w:proofErr w:type="spellEnd"/>
        <w:r>
          <w:t>(state =&gt;</w:t>
        </w:r>
      </w:ins>
    </w:p>
    <w:p w14:paraId="22DEB08C" w14:textId="77777777" w:rsidR="0090643C" w:rsidRDefault="0090643C" w:rsidP="0090643C">
      <w:pPr>
        <w:rPr>
          <w:ins w:id="1250" w:author="超 杨" w:date="2019-10-25T22:13:00Z"/>
        </w:rPr>
      </w:pPr>
      <w:ins w:id="1251" w:author="超 杨" w:date="2019-10-25T22:13:00Z">
        <w:r>
          <w:t xml:space="preserve">         state</w:t>
        </w:r>
      </w:ins>
    </w:p>
    <w:p w14:paraId="5427BA22" w14:textId="77777777" w:rsidR="0090643C" w:rsidRDefault="0090643C" w:rsidP="0090643C">
      <w:pPr>
        <w:rPr>
          <w:ins w:id="1252" w:author="超 杨" w:date="2019-10-25T22:13:00Z"/>
        </w:rPr>
      </w:pPr>
      <w:ins w:id="1253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1254" w:author="超 杨" w:date="2019-10-25T22:13:00Z"/>
        </w:rPr>
      </w:pPr>
      <w:ins w:id="1255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1256" w:author="超 杨" w:date="2019-10-25T22:13:00Z"/>
        </w:rPr>
      </w:pPr>
      <w:ins w:id="1257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1258" w:author="超 杨" w:date="2019-10-25T22:13:00Z"/>
        </w:rPr>
      </w:pPr>
      <w:ins w:id="1259" w:author="超 杨" w:date="2019-10-25T22:13:00Z">
        <w:r>
          <w:t xml:space="preserve">    |&gt; </w:t>
        </w:r>
        <w:proofErr w:type="spellStart"/>
        <w:r>
          <w:t>Result.handleError</w:t>
        </w:r>
        <w:proofErr w:type="spellEnd"/>
        <w:r>
          <w:t>(</w:t>
        </w:r>
        <w:proofErr w:type="spellStart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1260" w:author="超 杨" w:date="2019-10-25T22:13:00Z"/>
        </w:rPr>
      </w:pPr>
    </w:p>
    <w:p w14:paraId="3EF7A8E9" w14:textId="77777777" w:rsidR="0090643C" w:rsidRDefault="0090643C" w:rsidP="0090643C">
      <w:pPr>
        <w:rPr>
          <w:ins w:id="1261" w:author="超 杨" w:date="2019-10-25T22:13:00Z"/>
        </w:rPr>
      </w:pPr>
      <w:ins w:id="1262" w:author="超 杨" w:date="2019-10-25T22:13:00Z">
        <w:r>
          <w:t xml:space="preserve">    {...state,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1263" w:author="超 杨" w:date="2019-10-25T22:14:00Z"/>
        </w:rPr>
        <w:pPrChange w:id="1264" w:author="超 杨" w:date="2019-10-24T18:30:00Z">
          <w:pPr>
            <w:pStyle w:val="1"/>
          </w:pPr>
        </w:pPrChange>
      </w:pPr>
      <w:ins w:id="1265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1266" w:author="超 杨" w:date="2019-10-25T22:14:00Z"/>
        </w:rPr>
        <w:pPrChange w:id="1267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1268" w:author="超 杨" w:date="2019-10-25T22:15:00Z"/>
        </w:rPr>
        <w:pPrChange w:id="1269" w:author="超 杨" w:date="2019-10-24T18:30:00Z">
          <w:pPr>
            <w:pStyle w:val="1"/>
          </w:pPr>
        </w:pPrChange>
      </w:pPr>
      <w:ins w:id="1270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1271" w:author="超 杨" w:date="2019-10-25T22:15:00Z"/>
        </w:rPr>
        <w:pPrChange w:id="1272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1273" w:author="超 杨" w:date="2019-10-25T22:15:00Z"/>
        </w:rPr>
        <w:pPrChange w:id="1274" w:author="超 杨" w:date="2019-10-24T18:30:00Z">
          <w:pPr>
            <w:pStyle w:val="1"/>
          </w:pPr>
        </w:pPrChange>
      </w:pPr>
      <w:ins w:id="1275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1276" w:author="超 杨" w:date="2019-10-25T22:16:00Z"/>
        </w:rPr>
        <w:pPrChange w:id="1277" w:author="超 杨" w:date="2019-10-24T18:30:00Z">
          <w:pPr>
            <w:pStyle w:val="1"/>
          </w:pPr>
        </w:pPrChange>
      </w:pPr>
      <w:ins w:id="1278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1279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1280" w:author="超 杨" w:date="2019-10-25T22:14:00Z"/>
        </w:rPr>
        <w:pPrChange w:id="1281" w:author="超 杨" w:date="2019-10-24T18:30:00Z">
          <w:pPr>
            <w:pStyle w:val="1"/>
          </w:pPr>
        </w:pPrChange>
      </w:pPr>
      <w:ins w:id="1282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1283" w:author="超 杨" w:date="2019-10-25T22:13:00Z"/>
        </w:rPr>
        <w:pPrChange w:id="1284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1285" w:author="超 杨" w:date="2019-10-25T20:53:00Z"/>
        </w:rPr>
        <w:pPrChange w:id="1286" w:author="超 杨" w:date="2019-10-24T18:30:00Z">
          <w:pPr>
            <w:pStyle w:val="1"/>
          </w:pPr>
        </w:pPrChange>
      </w:pPr>
      <w:ins w:id="1287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1288" w:author="超 杨" w:date="2019-10-25T20:53:00Z"/>
        </w:rPr>
        <w:pPrChange w:id="1289" w:author="超 杨" w:date="2019-10-24T18:30:00Z">
          <w:pPr>
            <w:pStyle w:val="1"/>
          </w:pPr>
        </w:pPrChange>
      </w:pPr>
    </w:p>
    <w:p w14:paraId="5C1B3A22" w14:textId="7924F403" w:rsidR="007D0754" w:rsidRDefault="007D0754">
      <w:pPr>
        <w:rPr>
          <w:ins w:id="1290" w:author="Microsoft Office User" w:date="2020-01-01T08:32:00Z"/>
        </w:rPr>
      </w:pPr>
    </w:p>
    <w:p w14:paraId="19B21DD0" w14:textId="77777777" w:rsidR="007F0ACA" w:rsidRPr="00ED6E43" w:rsidRDefault="007F0ACA">
      <w:pPr>
        <w:rPr>
          <w:ins w:id="1291" w:author="超 杨" w:date="2019-10-24T18:30:00Z"/>
          <w:rFonts w:hint="eastAsia"/>
        </w:rPr>
        <w:pPrChange w:id="1292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1293" w:author="超 杨" w:date="2019-10-25T21:21:00Z"/>
          <w:rFonts w:eastAsia="宋体"/>
          <w:rPrChange w:id="1294" w:author="超 杨" w:date="2019-10-24T18:30:00Z">
            <w:rPr>
              <w:del w:id="1295" w:author="超 杨" w:date="2019-10-25T21:21:00Z"/>
            </w:rPr>
          </w:rPrChange>
        </w:rPr>
        <w:pPrChange w:id="1296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  <w:rPr>
          <w:ins w:id="1297" w:author="超 杨" w:date="2019-11-15T22:19:00Z"/>
        </w:rPr>
      </w:pPr>
    </w:p>
    <w:p w14:paraId="6604D0C3" w14:textId="77777777" w:rsidR="001D7864" w:rsidRDefault="001D7864" w:rsidP="007D35AE">
      <w:pPr>
        <w:pStyle w:val="22"/>
        <w:rPr>
          <w:ins w:id="1298" w:author="超 杨" w:date="2019-11-15T22:19:00Z"/>
        </w:rPr>
      </w:pPr>
    </w:p>
    <w:p w14:paraId="525D238B" w14:textId="62FF8966" w:rsidR="007D35AE" w:rsidRDefault="007D35AE">
      <w:pPr>
        <w:pStyle w:val="1"/>
        <w:rPr>
          <w:ins w:id="1299" w:author="超 杨" w:date="2019-10-30T11:24:00Z"/>
        </w:rPr>
        <w:pPrChange w:id="1300" w:author="超 杨" w:date="2019-11-21T12:05:00Z">
          <w:pPr>
            <w:pStyle w:val="22"/>
          </w:pPr>
        </w:pPrChange>
      </w:pPr>
      <w:moveToRangeStart w:id="1301" w:author="超 杨" w:date="2019-10-25T07:03:00Z" w:name="move433606324"/>
      <w:moveTo w:id="1302" w:author="超 杨" w:date="2019-10-25T07:03:00Z">
        <w:r w:rsidRPr="00F6426C">
          <w:t xml:space="preserve">8.3  </w:t>
        </w:r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>
      <w:pPr>
        <w:rPr>
          <w:ins w:id="1303" w:author="超 杨" w:date="2019-10-30T11:24:00Z"/>
        </w:rPr>
        <w:pPrChange w:id="1304" w:author="超 杨" w:date="2019-10-30T11:24:00Z">
          <w:pPr>
            <w:pStyle w:val="22"/>
          </w:pPr>
        </w:pPrChange>
      </w:pPr>
      <w:ins w:id="1305" w:author="超 杨" w:date="2019-10-30T11:24:00Z">
        <w:r>
          <w:rPr>
            <w:rFonts w:hint="eastAsia"/>
          </w:rPr>
          <w:t>（不改动编辑器</w:t>
        </w:r>
      </w:ins>
      <w:ins w:id="1306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1307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>
      <w:pPr>
        <w:rPr>
          <w:ins w:id="1308" w:author="超 杨" w:date="2019-10-30T11:24:00Z"/>
        </w:rPr>
        <w:pPrChange w:id="1309" w:author="超 杨" w:date="2019-10-30T11:24:00Z">
          <w:pPr>
            <w:pStyle w:val="22"/>
          </w:pPr>
        </w:pPrChange>
      </w:pPr>
    </w:p>
    <w:p w14:paraId="07FBD4A5" w14:textId="77777777" w:rsidR="006A0268" w:rsidRPr="00A25B7C" w:rsidRDefault="006A0268">
      <w:pPr>
        <w:rPr>
          <w:ins w:id="1310" w:author="超 杨" w:date="2019-10-29T17:26:00Z"/>
        </w:rPr>
        <w:pPrChange w:id="1311" w:author="超 杨" w:date="2019-10-30T11:24:00Z">
          <w:pPr>
            <w:pStyle w:val="22"/>
          </w:pPr>
        </w:pPrChange>
      </w:pPr>
    </w:p>
    <w:p w14:paraId="02C6FA64" w14:textId="295720A7" w:rsidR="00ED6E43" w:rsidRDefault="00ED6E43">
      <w:pPr>
        <w:rPr>
          <w:ins w:id="1312" w:author="超 杨" w:date="2019-10-29T17:29:00Z"/>
        </w:rPr>
        <w:pPrChange w:id="1313" w:author="超 杨" w:date="2019-10-29T17:26:00Z">
          <w:pPr>
            <w:pStyle w:val="22"/>
          </w:pPr>
        </w:pPrChange>
      </w:pPr>
      <w:ins w:id="1314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>
      <w:pPr>
        <w:rPr>
          <w:ins w:id="1315" w:author="超 杨" w:date="2019-10-30T08:32:00Z"/>
        </w:rPr>
        <w:pPrChange w:id="1316" w:author="超 杨" w:date="2019-10-29T17:26:00Z">
          <w:pPr>
            <w:pStyle w:val="22"/>
          </w:pPr>
        </w:pPrChange>
      </w:pPr>
      <w:ins w:id="1317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>
      <w:pPr>
        <w:rPr>
          <w:ins w:id="1318" w:author="超 杨" w:date="2019-10-30T08:33:00Z"/>
        </w:rPr>
        <w:pPrChange w:id="1319" w:author="超 杨" w:date="2019-10-29T17:26:00Z">
          <w:pPr>
            <w:pStyle w:val="22"/>
          </w:pPr>
        </w:pPrChange>
      </w:pPr>
      <w:ins w:id="1320" w:author="超 杨" w:date="2019-10-30T08:32:00Z">
        <w:r>
          <w:t>0</w:t>
        </w:r>
        <w:r>
          <w:rPr>
            <w:rFonts w:hint="eastAsia"/>
          </w:rPr>
          <w:t>、用户</w:t>
        </w:r>
      </w:ins>
      <w:ins w:id="1321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>
      <w:pPr>
        <w:rPr>
          <w:ins w:id="1322" w:author="超 杨" w:date="2019-10-30T08:33:00Z"/>
        </w:rPr>
        <w:pPrChange w:id="1323" w:author="超 杨" w:date="2019-10-29T17:26:00Z">
          <w:pPr>
            <w:pStyle w:val="22"/>
          </w:pPr>
        </w:pPrChange>
      </w:pPr>
      <w:ins w:id="1324" w:author="超 杨" w:date="2019-10-30T08:33:00Z">
        <w:r>
          <w:rPr>
            <w:rFonts w:hint="eastAsia"/>
          </w:rPr>
          <w:t>用户不应该</w:t>
        </w:r>
      </w:ins>
      <w:ins w:id="1325" w:author="超 杨" w:date="2019-10-30T08:35:00Z">
        <w:r>
          <w:rPr>
            <w:rFonts w:hint="eastAsia"/>
          </w:rPr>
          <w:t>知道</w:t>
        </w:r>
      </w:ins>
      <w:ins w:id="1326" w:author="超 杨" w:date="2019-10-30T08:33:00Z">
        <w:r>
          <w:t>GLSL</w:t>
        </w:r>
        <w:r>
          <w:rPr>
            <w:rFonts w:hint="eastAsia"/>
          </w:rPr>
          <w:t>，只需要知道使用哪个</w:t>
        </w:r>
        <w:r>
          <w:t>shader</w:t>
        </w:r>
      </w:ins>
    </w:p>
    <w:p w14:paraId="116B5D87" w14:textId="77777777" w:rsidR="00016AD1" w:rsidRDefault="00016AD1">
      <w:pPr>
        <w:rPr>
          <w:ins w:id="1327" w:author="超 杨" w:date="2019-10-29T17:29:00Z"/>
        </w:rPr>
        <w:pPrChange w:id="1328" w:author="超 杨" w:date="2019-10-29T17:26:00Z">
          <w:pPr>
            <w:pStyle w:val="22"/>
          </w:pPr>
        </w:pPrChange>
      </w:pPr>
    </w:p>
    <w:p w14:paraId="292DE353" w14:textId="570C33A3" w:rsidR="00ED6E43" w:rsidRDefault="00ED6E43">
      <w:pPr>
        <w:rPr>
          <w:ins w:id="1329" w:author="超 杨" w:date="2019-10-29T17:30:00Z"/>
        </w:rPr>
        <w:pPrChange w:id="1330" w:author="超 杨" w:date="2019-10-29T17:26:00Z">
          <w:pPr>
            <w:pStyle w:val="22"/>
          </w:pPr>
        </w:pPrChange>
      </w:pPr>
      <w:ins w:id="1331" w:author="超 杨" w:date="2019-10-29T17:30:00Z">
        <w:r>
          <w:rPr>
            <w:rFonts w:hint="eastAsia"/>
          </w:rPr>
          <w:t>1、对</w:t>
        </w:r>
      </w:ins>
      <w:ins w:id="1332" w:author="超 杨" w:date="2019-10-29T17:51:00Z">
        <w:r w:rsidR="00322457">
          <w:t>GLSL</w:t>
        </w:r>
      </w:ins>
      <w:ins w:id="1333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>
      <w:pPr>
        <w:rPr>
          <w:ins w:id="1334" w:author="超 杨" w:date="2019-10-29T17:30:00Z"/>
        </w:rPr>
        <w:pPrChange w:id="1335" w:author="超 杨" w:date="2019-10-29T17:26:00Z">
          <w:pPr>
            <w:pStyle w:val="22"/>
          </w:pPr>
        </w:pPrChange>
      </w:pPr>
      <w:ins w:id="1336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>
      <w:pPr>
        <w:rPr>
          <w:ins w:id="1337" w:author="超 杨" w:date="2019-10-29T17:31:00Z"/>
        </w:rPr>
        <w:pPrChange w:id="1338" w:author="超 杨" w:date="2019-10-29T17:31:00Z">
          <w:pPr>
            <w:pStyle w:val="22"/>
          </w:pPr>
        </w:pPrChange>
      </w:pPr>
      <w:ins w:id="1339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1340" w:author="超 杨" w:date="2019-10-29T17:31:00Z">
        <w:r>
          <w:rPr>
            <w:rFonts w:hint="eastAsia"/>
          </w:rPr>
          <w:t>了</w:t>
        </w:r>
        <w:r>
          <w:t>Shader</w:t>
        </w:r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>
      <w:pPr>
        <w:rPr>
          <w:ins w:id="1341" w:author="超 杨" w:date="2019-10-29T17:47:00Z"/>
        </w:rPr>
        <w:pPrChange w:id="1342" w:author="超 杨" w:date="2019-10-29T17:31:00Z">
          <w:pPr>
            <w:pStyle w:val="22"/>
          </w:pPr>
        </w:pPrChange>
      </w:pPr>
    </w:p>
    <w:p w14:paraId="6172513E" w14:textId="77777777" w:rsidR="004050D6" w:rsidRDefault="004050D6">
      <w:pPr>
        <w:rPr>
          <w:ins w:id="1343" w:author="超 杨" w:date="2019-10-29T17:48:00Z"/>
        </w:rPr>
        <w:pPrChange w:id="1344" w:author="超 杨" w:date="2019-10-29T17:31:00Z">
          <w:pPr>
            <w:pStyle w:val="22"/>
          </w:pPr>
        </w:pPrChange>
      </w:pPr>
      <w:ins w:id="1345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1346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>
      <w:pPr>
        <w:ind w:firstLineChars="212" w:firstLine="418"/>
        <w:rPr>
          <w:ins w:id="1347" w:author="超 杨" w:date="2019-10-29T17:48:00Z"/>
        </w:rPr>
        <w:pPrChange w:id="1348" w:author="超 杨" w:date="2019-10-29T17:48:00Z">
          <w:pPr>
            <w:pStyle w:val="22"/>
          </w:pPr>
        </w:pPrChange>
      </w:pPr>
      <w:ins w:id="1349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>
      <w:pPr>
        <w:rPr>
          <w:ins w:id="1350" w:author="超 杨" w:date="2019-10-29T17:31:00Z"/>
        </w:rPr>
        <w:pPrChange w:id="1351" w:author="超 杨" w:date="2019-10-29T17:31:00Z">
          <w:pPr>
            <w:pStyle w:val="22"/>
          </w:pPr>
        </w:pPrChange>
      </w:pPr>
      <w:ins w:id="1352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>
      <w:pPr>
        <w:rPr>
          <w:ins w:id="1353" w:author="超 杨" w:date="2019-10-29T17:31:00Z"/>
        </w:rPr>
        <w:pPrChange w:id="1354" w:author="超 杨" w:date="2019-10-29T17:31:00Z">
          <w:pPr>
            <w:pStyle w:val="22"/>
          </w:pPr>
        </w:pPrChange>
      </w:pPr>
    </w:p>
    <w:p w14:paraId="7F0A2FC5" w14:textId="77777777" w:rsidR="00ED6E43" w:rsidRDefault="00ED6E43">
      <w:pPr>
        <w:rPr>
          <w:ins w:id="1355" w:author="超 杨" w:date="2019-10-29T17:30:00Z"/>
        </w:rPr>
        <w:pPrChange w:id="1356" w:author="超 杨" w:date="2019-10-29T17:31:00Z">
          <w:pPr>
            <w:pStyle w:val="22"/>
          </w:pPr>
        </w:pPrChange>
      </w:pPr>
    </w:p>
    <w:p w14:paraId="10E018F6" w14:textId="70FF60B7" w:rsidR="00ED6E43" w:rsidRDefault="00ED6E43">
      <w:pPr>
        <w:rPr>
          <w:ins w:id="1357" w:author="超 杨" w:date="2019-10-29T17:31:00Z"/>
        </w:rPr>
        <w:pPrChange w:id="1358" w:author="超 杨" w:date="2019-10-29T17:26:00Z">
          <w:pPr>
            <w:pStyle w:val="22"/>
          </w:pPr>
        </w:pPrChange>
      </w:pPr>
      <w:ins w:id="1359" w:author="超 杨" w:date="2019-10-29T17:30:00Z">
        <w:r>
          <w:rPr>
            <w:rFonts w:hint="eastAsia"/>
          </w:rPr>
          <w:t>2、</w:t>
        </w:r>
      </w:ins>
      <w:ins w:id="1360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>
      <w:pPr>
        <w:rPr>
          <w:ins w:id="1361" w:author="超 杨" w:date="2019-10-29T17:35:00Z"/>
        </w:rPr>
        <w:pPrChange w:id="1362" w:author="超 杨" w:date="2019-10-29T17:26:00Z">
          <w:pPr>
            <w:pStyle w:val="22"/>
          </w:pPr>
        </w:pPrChange>
      </w:pPr>
      <w:ins w:id="1363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>
      <w:pPr>
        <w:rPr>
          <w:ins w:id="1364" w:author="超 杨" w:date="2019-10-29T17:44:00Z"/>
        </w:rPr>
        <w:pPrChange w:id="1365" w:author="超 杨" w:date="2019-10-29T17:26:00Z">
          <w:pPr>
            <w:pStyle w:val="22"/>
          </w:pPr>
        </w:pPrChange>
      </w:pPr>
      <w:proofErr w:type="gramStart"/>
      <w:ins w:id="1366" w:author="超 杨" w:date="2019-10-29T17:43:00Z">
        <w:r>
          <w:t>a.</w:t>
        </w:r>
      </w:ins>
      <w:ins w:id="1367" w:author="超 杨" w:date="2019-10-29T17:35:00Z">
        <w:r w:rsidR="00B12AF9">
          <w:t>Render.re</w:t>
        </w:r>
      </w:ins>
      <w:proofErr w:type="gramEnd"/>
      <w:ins w:id="1368" w:author="超 杨" w:date="2019-10-29T17:36:00Z">
        <w:r>
          <w:t>-.</w:t>
        </w:r>
        <w:r w:rsidRPr="00FE4BF0">
          <w:t>_</w:t>
        </w:r>
        <w:proofErr w:type="spellStart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1369" w:author="超 杨" w:date="2019-10-29T17:51:00Z">
        <w:r w:rsidR="00322457">
          <w:t>GLSL</w:t>
        </w:r>
      </w:ins>
      <w:ins w:id="1370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1371" w:author="超 杨" w:date="2019-10-29T17:37:00Z">
        <w:r>
          <w:rPr>
            <w:rFonts w:hint="eastAsia"/>
          </w:rPr>
          <w:t>在获得</w:t>
        </w:r>
      </w:ins>
      <w:ins w:id="1372" w:author="超 杨" w:date="2019-10-29T17:38:00Z">
        <w:r>
          <w:rPr>
            <w:rFonts w:hint="eastAsia"/>
          </w:rPr>
          <w:t>它</w:t>
        </w:r>
      </w:ins>
      <w:ins w:id="1373" w:author="超 杨" w:date="2019-10-29T17:39:00Z">
        <w:r>
          <w:rPr>
            <w:rFonts w:hint="eastAsia"/>
          </w:rPr>
          <w:t>的</w:t>
        </w:r>
      </w:ins>
      <w:ins w:id="1374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>
      <w:pPr>
        <w:rPr>
          <w:ins w:id="1375" w:author="超 杨" w:date="2019-10-29T17:50:00Z"/>
        </w:rPr>
        <w:pPrChange w:id="1376" w:author="超 杨" w:date="2019-10-29T17:26:00Z">
          <w:pPr>
            <w:pStyle w:val="22"/>
          </w:pPr>
        </w:pPrChange>
      </w:pPr>
      <w:ins w:id="1377" w:author="超 杨" w:date="2019-10-29T17:44:00Z">
        <w:r>
          <w:t>b.</w:t>
        </w:r>
      </w:ins>
      <w:ins w:id="1378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>
      <w:pPr>
        <w:rPr>
          <w:ins w:id="1379" w:author="超 杨" w:date="2019-10-29T17:50:00Z"/>
        </w:rPr>
        <w:pPrChange w:id="1380" w:author="超 杨" w:date="2019-10-29T17:26:00Z">
          <w:pPr>
            <w:pStyle w:val="22"/>
          </w:pPr>
        </w:pPrChange>
      </w:pPr>
      <w:ins w:id="1381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>
      <w:pPr>
        <w:rPr>
          <w:ins w:id="1382" w:author="超 杨" w:date="2019-10-29T17:51:00Z"/>
        </w:rPr>
        <w:pPrChange w:id="1383" w:author="超 杨" w:date="2019-10-29T17:50:00Z">
          <w:pPr>
            <w:pStyle w:val="22"/>
          </w:pPr>
        </w:pPrChange>
      </w:pPr>
      <w:ins w:id="1384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1385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>
      <w:pPr>
        <w:rPr>
          <w:ins w:id="1386" w:author="超 杨" w:date="2019-10-29T17:31:00Z"/>
        </w:rPr>
        <w:pPrChange w:id="1387" w:author="超 杨" w:date="2019-10-29T17:50:00Z">
          <w:pPr>
            <w:pStyle w:val="22"/>
          </w:pPr>
        </w:pPrChange>
      </w:pPr>
      <w:ins w:id="1388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>
      <w:pPr>
        <w:rPr>
          <w:ins w:id="1389" w:author="超 杨" w:date="2019-10-29T17:51:00Z"/>
        </w:rPr>
        <w:pPrChange w:id="1390" w:author="超 杨" w:date="2019-10-29T17:26:00Z">
          <w:pPr>
            <w:pStyle w:val="22"/>
          </w:pPr>
        </w:pPrChange>
      </w:pPr>
    </w:p>
    <w:p w14:paraId="63946052" w14:textId="77777777" w:rsidR="00A425B9" w:rsidRDefault="00322457">
      <w:pPr>
        <w:rPr>
          <w:ins w:id="1391" w:author="超 杨" w:date="2019-10-29T17:52:00Z"/>
        </w:rPr>
        <w:pPrChange w:id="1392" w:author="超 杨" w:date="2019-10-29T17:26:00Z">
          <w:pPr>
            <w:pStyle w:val="22"/>
          </w:pPr>
        </w:pPrChange>
      </w:pPr>
      <w:ins w:id="1393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1394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>
      <w:pPr>
        <w:rPr>
          <w:ins w:id="1395" w:author="超 杨" w:date="2019-10-29T17:52:00Z"/>
        </w:rPr>
        <w:pPrChange w:id="1396" w:author="超 杨" w:date="2019-10-29T17:26:00Z">
          <w:pPr>
            <w:pStyle w:val="22"/>
          </w:pPr>
        </w:pPrChange>
      </w:pPr>
      <w:ins w:id="1397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>
      <w:pPr>
        <w:rPr>
          <w:ins w:id="1398" w:author="超 杨" w:date="2019-10-29T17:31:00Z"/>
        </w:rPr>
        <w:pPrChange w:id="1399" w:author="超 杨" w:date="2019-10-29T17:26:00Z">
          <w:pPr>
            <w:pStyle w:val="22"/>
          </w:pPr>
        </w:pPrChange>
      </w:pPr>
      <w:ins w:id="1400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>
      <w:pPr>
        <w:rPr>
          <w:ins w:id="1401" w:author="超 杨" w:date="2019-10-29T17:54:00Z"/>
        </w:rPr>
        <w:pPrChange w:id="1402" w:author="超 杨" w:date="2019-10-29T17:26:00Z">
          <w:pPr>
            <w:pStyle w:val="22"/>
          </w:pPr>
        </w:pPrChange>
      </w:pPr>
      <w:ins w:id="1403" w:author="超 杨" w:date="2019-10-29T17:53:00Z">
        <w:r>
          <w:rPr>
            <w:rFonts w:hint="eastAsia"/>
          </w:rPr>
          <w:t>2）</w:t>
        </w:r>
      </w:ins>
      <w:ins w:id="1404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>
      <w:pPr>
        <w:rPr>
          <w:ins w:id="1405" w:author="超 杨" w:date="2019-10-29T17:54:00Z"/>
        </w:rPr>
        <w:pPrChange w:id="1406" w:author="超 杨" w:date="2019-10-29T17:26:00Z">
          <w:pPr>
            <w:pStyle w:val="22"/>
          </w:pPr>
        </w:pPrChange>
      </w:pPr>
      <w:ins w:id="1407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>
      <w:pPr>
        <w:rPr>
          <w:ins w:id="1408" w:author="超 杨" w:date="2019-10-29T17:56:00Z"/>
        </w:rPr>
        <w:pPrChange w:id="1409" w:author="超 杨" w:date="2019-10-29T17:26:00Z">
          <w:pPr>
            <w:pStyle w:val="22"/>
          </w:pPr>
        </w:pPrChange>
      </w:pPr>
      <w:ins w:id="1410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>
      <w:pPr>
        <w:rPr>
          <w:ins w:id="1411" w:author="超 杨" w:date="2019-10-29T17:56:00Z"/>
        </w:rPr>
        <w:pPrChange w:id="1412" w:author="超 杨" w:date="2019-10-29T17:26:00Z">
          <w:pPr>
            <w:pStyle w:val="22"/>
          </w:pPr>
        </w:pPrChange>
      </w:pPr>
    </w:p>
    <w:p w14:paraId="2D6ED119" w14:textId="77777777" w:rsidR="008747C3" w:rsidRDefault="008747C3">
      <w:pPr>
        <w:rPr>
          <w:ins w:id="1413" w:author="超 杨" w:date="2019-10-29T17:56:00Z"/>
        </w:rPr>
        <w:pPrChange w:id="1414" w:author="超 杨" w:date="2019-10-29T17:26:00Z">
          <w:pPr>
            <w:pStyle w:val="22"/>
          </w:pPr>
        </w:pPrChange>
      </w:pPr>
    </w:p>
    <w:p w14:paraId="0F586BB3" w14:textId="77777777" w:rsidR="008747C3" w:rsidRDefault="008747C3">
      <w:pPr>
        <w:rPr>
          <w:ins w:id="1415" w:author="超 杨" w:date="2019-10-29T17:56:00Z"/>
        </w:rPr>
        <w:pPrChange w:id="1416" w:author="超 杨" w:date="2019-10-29T17:26:00Z">
          <w:pPr>
            <w:pStyle w:val="22"/>
          </w:pPr>
        </w:pPrChange>
      </w:pPr>
    </w:p>
    <w:p w14:paraId="4E286DAB" w14:textId="77777777" w:rsidR="008747C3" w:rsidRDefault="008747C3">
      <w:pPr>
        <w:rPr>
          <w:ins w:id="1417" w:author="超 杨" w:date="2019-10-29T17:56:00Z"/>
        </w:rPr>
        <w:pPrChange w:id="1418" w:author="超 杨" w:date="2019-10-29T17:26:00Z">
          <w:pPr>
            <w:pStyle w:val="22"/>
          </w:pPr>
        </w:pPrChange>
      </w:pPr>
    </w:p>
    <w:p w14:paraId="00042971" w14:textId="2E0423A8" w:rsidR="008747C3" w:rsidRDefault="00DC680E">
      <w:pPr>
        <w:rPr>
          <w:ins w:id="1419" w:author="超 杨" w:date="2019-10-30T07:52:00Z"/>
        </w:rPr>
        <w:pPrChange w:id="1420" w:author="超 杨" w:date="2019-10-29T17:26:00Z">
          <w:pPr>
            <w:pStyle w:val="22"/>
          </w:pPr>
        </w:pPrChange>
      </w:pPr>
      <w:ins w:id="1421" w:author="超 杨" w:date="2019-10-30T09:11:00Z">
        <w:r>
          <w:rPr>
            <w:rFonts w:hint="eastAsia"/>
          </w:rPr>
          <w:t>初步</w:t>
        </w:r>
      </w:ins>
      <w:ins w:id="1422" w:author="超 杨" w:date="2019-10-30T11:03:00Z">
        <w:r w:rsidR="00AA789A">
          <w:rPr>
            <w:rFonts w:hint="eastAsia"/>
          </w:rPr>
          <w:t>设计</w:t>
        </w:r>
      </w:ins>
      <w:ins w:id="1423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424" w:author="超 杨" w:date="2019-10-30T08:34:00Z"/>
        </w:rPr>
      </w:pPr>
      <w:ins w:id="1425" w:author="超 杨" w:date="2019-10-30T10:48:00Z">
        <w:r>
          <w:t>1</w:t>
        </w:r>
      </w:ins>
      <w:ins w:id="1426" w:author="超 杨" w:date="2019-10-30T08:02:00Z">
        <w:r w:rsidR="0029624E">
          <w:rPr>
            <w:rFonts w:hint="eastAsia"/>
          </w:rPr>
          <w:t>解决问题</w:t>
        </w:r>
      </w:ins>
      <w:ins w:id="1427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428" w:author="超 杨" w:date="2019-10-30T08:34:00Z">
        <w:r w:rsidR="00016AD1">
          <w:rPr>
            <w:rFonts w:hint="eastAsia"/>
          </w:rPr>
          <w:t>用户只需要根据</w:t>
        </w:r>
        <w:r w:rsidR="00016AD1">
          <w:t>shader name</w:t>
        </w:r>
        <w:r w:rsidR="00016AD1">
          <w:rPr>
            <w:rFonts w:hint="eastAsia"/>
          </w:rPr>
          <w:t>，知道使用哪个</w:t>
        </w:r>
        <w:r w:rsidR="00016AD1">
          <w:t>shader</w:t>
        </w:r>
      </w:ins>
    </w:p>
    <w:p w14:paraId="19D7911F" w14:textId="77777777" w:rsidR="00E077D7" w:rsidRDefault="00E077D7">
      <w:pPr>
        <w:rPr>
          <w:ins w:id="1429" w:author="超 杨" w:date="2019-10-30T08:40:00Z"/>
        </w:rPr>
        <w:pPrChange w:id="1430" w:author="超 杨" w:date="2019-10-29T17:26:00Z">
          <w:pPr>
            <w:pStyle w:val="22"/>
          </w:pPr>
        </w:pPrChange>
      </w:pPr>
    </w:p>
    <w:p w14:paraId="36487EB8" w14:textId="6DB66444" w:rsidR="000670B4" w:rsidRDefault="009545D8">
      <w:pPr>
        <w:rPr>
          <w:ins w:id="1431" w:author="超 杨" w:date="2019-10-30T08:39:00Z"/>
        </w:rPr>
        <w:pPrChange w:id="1432" w:author="超 杨" w:date="2019-10-29T17:26:00Z">
          <w:pPr>
            <w:pStyle w:val="22"/>
          </w:pPr>
        </w:pPrChange>
      </w:pPr>
      <w:ins w:id="1433" w:author="超 杨" w:date="2019-10-30T10:48:00Z">
        <w:r>
          <w:t>2</w:t>
        </w:r>
      </w:ins>
      <w:ins w:id="1434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>
      <w:pPr>
        <w:rPr>
          <w:ins w:id="1435" w:author="超 杨" w:date="2019-10-30T08:40:00Z"/>
        </w:rPr>
        <w:pPrChange w:id="1436" w:author="超 杨" w:date="2019-10-29T17:26:00Z">
          <w:pPr>
            <w:pStyle w:val="22"/>
          </w:pPr>
        </w:pPrChange>
      </w:pPr>
      <w:ins w:id="1437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438" w:author="超 杨" w:date="2019-10-30T08:40:00Z">
        <w:r>
          <w:rPr>
            <w:rFonts w:hint="eastAsia"/>
          </w:rPr>
          <w:t>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7DE7141F" w14:textId="77777777" w:rsidR="00E077D7" w:rsidRDefault="00E077D7">
      <w:pPr>
        <w:rPr>
          <w:ins w:id="1439" w:author="超 杨" w:date="2019-10-30T08:40:00Z"/>
        </w:rPr>
        <w:pPrChange w:id="1440" w:author="超 杨" w:date="2019-10-29T17:26:00Z">
          <w:pPr>
            <w:pStyle w:val="22"/>
          </w:pPr>
        </w:pPrChange>
      </w:pPr>
    </w:p>
    <w:p w14:paraId="642D391B" w14:textId="09316CA2" w:rsidR="00E077D7" w:rsidRDefault="009545D8">
      <w:pPr>
        <w:rPr>
          <w:ins w:id="1441" w:author="超 杨" w:date="2019-10-29T17:56:00Z"/>
        </w:rPr>
        <w:pPrChange w:id="1442" w:author="超 杨" w:date="2019-10-29T17:26:00Z">
          <w:pPr>
            <w:pStyle w:val="22"/>
          </w:pPr>
        </w:pPrChange>
      </w:pPr>
      <w:ins w:id="1443" w:author="超 杨" w:date="2019-10-30T10:48:00Z">
        <w:r>
          <w:t>3</w:t>
        </w:r>
      </w:ins>
      <w:ins w:id="1444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>
      <w:pPr>
        <w:rPr>
          <w:ins w:id="1445" w:author="超 杨" w:date="2019-10-30T08:41:00Z"/>
        </w:rPr>
        <w:pPrChange w:id="1446" w:author="超 杨" w:date="2019-10-29T17:26:00Z">
          <w:pPr>
            <w:pStyle w:val="22"/>
          </w:pPr>
        </w:pPrChange>
      </w:pPr>
      <w:ins w:id="1447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>
      <w:pPr>
        <w:rPr>
          <w:ins w:id="1448" w:author="超 杨" w:date="2019-10-30T08:41:00Z"/>
        </w:rPr>
        <w:pPrChange w:id="1449" w:author="超 杨" w:date="2019-10-29T17:26:00Z">
          <w:pPr>
            <w:pStyle w:val="22"/>
          </w:pPr>
        </w:pPrChange>
      </w:pPr>
      <w:ins w:id="1450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>
      <w:pPr>
        <w:rPr>
          <w:ins w:id="1451" w:author="超 杨" w:date="2019-10-30T08:36:00Z"/>
        </w:rPr>
        <w:pPrChange w:id="1452" w:author="超 杨" w:date="2019-10-29T17:26:00Z">
          <w:pPr>
            <w:pStyle w:val="22"/>
          </w:pPr>
        </w:pPrChange>
      </w:pPr>
      <w:ins w:id="1453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>
      <w:pPr>
        <w:rPr>
          <w:ins w:id="1454" w:author="超 杨" w:date="2019-10-30T08:41:00Z"/>
        </w:rPr>
        <w:pPrChange w:id="1455" w:author="超 杨" w:date="2019-10-29T17:26:00Z">
          <w:pPr>
            <w:pStyle w:val="22"/>
          </w:pPr>
        </w:pPrChange>
      </w:pPr>
    </w:p>
    <w:p w14:paraId="4C09A7BE" w14:textId="04100286" w:rsidR="0034008D" w:rsidRDefault="0034008D">
      <w:pPr>
        <w:rPr>
          <w:ins w:id="1456" w:author="超 杨" w:date="2019-10-30T08:42:00Z"/>
        </w:rPr>
        <w:pPrChange w:id="1457" w:author="超 杨" w:date="2019-10-29T17:26:00Z">
          <w:pPr>
            <w:pStyle w:val="22"/>
          </w:pPr>
        </w:pPrChange>
      </w:pPr>
      <w:ins w:id="1458" w:author="超 杨" w:date="2019-10-30T08:41:00Z">
        <w:r>
          <w:rPr>
            <w:rFonts w:hint="eastAsia"/>
          </w:rPr>
          <w:lastRenderedPageBreak/>
          <w:t>（具体</w:t>
        </w:r>
      </w:ins>
      <w:ins w:id="1459" w:author="超 杨" w:date="2019-10-30T08:42:00Z">
        <w:r>
          <w:rPr>
            <w:rFonts w:hint="eastAsia"/>
          </w:rPr>
          <w:t>说明下这两种思路的实现方案</w:t>
        </w:r>
      </w:ins>
      <w:ins w:id="1460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>
      <w:pPr>
        <w:rPr>
          <w:ins w:id="1461" w:author="超 杨" w:date="2019-10-30T08:42:00Z"/>
        </w:rPr>
        <w:pPrChange w:id="1462" w:author="超 杨" w:date="2019-10-29T17:26:00Z">
          <w:pPr>
            <w:pStyle w:val="22"/>
          </w:pPr>
        </w:pPrChange>
      </w:pPr>
    </w:p>
    <w:p w14:paraId="56158EEA" w14:textId="24DA64DB" w:rsidR="0034008D" w:rsidRDefault="0034008D">
      <w:pPr>
        <w:rPr>
          <w:ins w:id="1463" w:author="超 杨" w:date="2019-10-30T08:42:00Z"/>
        </w:rPr>
        <w:pPrChange w:id="1464" w:author="超 杨" w:date="2019-10-29T17:26:00Z">
          <w:pPr>
            <w:pStyle w:val="22"/>
          </w:pPr>
        </w:pPrChange>
      </w:pPr>
      <w:ins w:id="1465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>
      <w:pPr>
        <w:rPr>
          <w:ins w:id="1466" w:author="超 杨" w:date="2019-10-30T08:43:00Z"/>
        </w:rPr>
        <w:pPrChange w:id="1467" w:author="超 杨" w:date="2019-10-29T17:26:00Z">
          <w:pPr>
            <w:pStyle w:val="22"/>
          </w:pPr>
        </w:pPrChange>
      </w:pPr>
      <w:ins w:id="1468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>
      <w:pPr>
        <w:rPr>
          <w:ins w:id="1469" w:author="超 杨" w:date="2019-10-30T08:43:00Z"/>
        </w:rPr>
        <w:pPrChange w:id="1470" w:author="超 杨" w:date="2019-10-29T17:26:00Z">
          <w:pPr>
            <w:pStyle w:val="22"/>
          </w:pPr>
        </w:pPrChange>
      </w:pPr>
      <w:ins w:id="1471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>
      <w:pPr>
        <w:rPr>
          <w:ins w:id="1472" w:author="超 杨" w:date="2019-10-30T08:44:00Z"/>
        </w:rPr>
        <w:pPrChange w:id="1473" w:author="超 杨" w:date="2019-10-29T17:26:00Z">
          <w:pPr>
            <w:pStyle w:val="22"/>
          </w:pPr>
        </w:pPrChange>
      </w:pPr>
      <w:ins w:id="1474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>
      <w:pPr>
        <w:rPr>
          <w:ins w:id="1475" w:author="超 杨" w:date="2019-10-30T08:44:00Z"/>
        </w:rPr>
        <w:pPrChange w:id="1476" w:author="超 杨" w:date="2019-10-29T17:26:00Z">
          <w:pPr>
            <w:pStyle w:val="22"/>
          </w:pPr>
        </w:pPrChange>
      </w:pPr>
      <w:ins w:id="1477" w:author="超 杨" w:date="2019-10-30T08:44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>
      <w:pPr>
        <w:ind w:firstLineChars="0" w:firstLine="0"/>
        <w:rPr>
          <w:ins w:id="1478" w:author="超 杨" w:date="2019-10-30T08:41:00Z"/>
        </w:rPr>
        <w:pPrChange w:id="1479" w:author="超 杨" w:date="2019-10-30T08:44:00Z">
          <w:pPr>
            <w:pStyle w:val="22"/>
          </w:pPr>
        </w:pPrChange>
      </w:pPr>
    </w:p>
    <w:p w14:paraId="2974EECE" w14:textId="77777777" w:rsidR="0034008D" w:rsidRDefault="0034008D">
      <w:pPr>
        <w:rPr>
          <w:ins w:id="1480" w:author="超 杨" w:date="2019-10-30T09:11:00Z"/>
        </w:rPr>
        <w:pPrChange w:id="1481" w:author="超 杨" w:date="2019-10-29T17:26:00Z">
          <w:pPr>
            <w:pStyle w:val="22"/>
          </w:pPr>
        </w:pPrChange>
      </w:pPr>
    </w:p>
    <w:p w14:paraId="64FD2557" w14:textId="77777777" w:rsidR="001205B2" w:rsidRDefault="001205B2">
      <w:pPr>
        <w:rPr>
          <w:ins w:id="1482" w:author="超 杨" w:date="2019-10-30T09:11:00Z"/>
        </w:rPr>
        <w:pPrChange w:id="1483" w:author="超 杨" w:date="2019-10-29T17:26:00Z">
          <w:pPr>
            <w:pStyle w:val="22"/>
          </w:pPr>
        </w:pPrChange>
      </w:pPr>
    </w:p>
    <w:p w14:paraId="2E8CD2F1" w14:textId="77777777" w:rsidR="00DC680E" w:rsidRDefault="00DC680E">
      <w:pPr>
        <w:rPr>
          <w:ins w:id="1484" w:author="超 杨" w:date="2019-10-30T10:56:00Z"/>
        </w:rPr>
        <w:pPrChange w:id="1485" w:author="超 杨" w:date="2019-10-29T17:26:00Z">
          <w:pPr>
            <w:pStyle w:val="22"/>
          </w:pPr>
        </w:pPrChange>
      </w:pPr>
    </w:p>
    <w:p w14:paraId="7D4C3A9E" w14:textId="77777777" w:rsidR="008E1FEE" w:rsidRDefault="008E1FEE">
      <w:pPr>
        <w:rPr>
          <w:ins w:id="1486" w:author="超 杨" w:date="2019-10-30T10:56:00Z"/>
        </w:rPr>
        <w:pPrChange w:id="1487" w:author="超 杨" w:date="2019-10-29T17:26:00Z">
          <w:pPr>
            <w:pStyle w:val="22"/>
          </w:pPr>
        </w:pPrChange>
      </w:pPr>
    </w:p>
    <w:p w14:paraId="7071C6B7" w14:textId="77777777" w:rsidR="008E1FEE" w:rsidRDefault="008E1FEE">
      <w:pPr>
        <w:rPr>
          <w:ins w:id="1488" w:author="超 杨" w:date="2019-10-30T10:56:00Z"/>
        </w:rPr>
        <w:pPrChange w:id="1489" w:author="超 杨" w:date="2019-10-29T17:26:00Z">
          <w:pPr>
            <w:pStyle w:val="22"/>
          </w:pPr>
        </w:pPrChange>
      </w:pPr>
    </w:p>
    <w:p w14:paraId="57E15C7B" w14:textId="77777777" w:rsidR="008E1FEE" w:rsidRDefault="008E1FEE">
      <w:pPr>
        <w:rPr>
          <w:ins w:id="1490" w:author="超 杨" w:date="2019-10-30T09:11:00Z"/>
        </w:rPr>
        <w:pPrChange w:id="1491" w:author="超 杨" w:date="2019-10-29T17:26:00Z">
          <w:pPr>
            <w:pStyle w:val="22"/>
          </w:pPr>
        </w:pPrChange>
      </w:pPr>
    </w:p>
    <w:p w14:paraId="6B85389F" w14:textId="72E6C9C4" w:rsidR="00DC680E" w:rsidRDefault="00AE42EF">
      <w:pPr>
        <w:rPr>
          <w:ins w:id="1492" w:author="超 杨" w:date="2019-10-30T09:11:00Z"/>
        </w:rPr>
        <w:pPrChange w:id="1493" w:author="超 杨" w:date="2019-10-29T17:26:00Z">
          <w:pPr>
            <w:pStyle w:val="22"/>
          </w:pPr>
        </w:pPrChange>
      </w:pPr>
      <w:ins w:id="1494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>
      <w:pPr>
        <w:rPr>
          <w:ins w:id="1495" w:author="超 杨" w:date="2019-10-30T09:11:00Z"/>
        </w:rPr>
        <w:pPrChange w:id="1496" w:author="超 杨" w:date="2019-10-29T17:26:00Z">
          <w:pPr>
            <w:pStyle w:val="22"/>
          </w:pPr>
        </w:pPrChange>
      </w:pPr>
      <w:ins w:id="1497" w:author="超 杨" w:date="2019-10-30T09:11:00Z">
        <w:r>
          <w:rPr>
            <w:rFonts w:hint="eastAsia"/>
          </w:rPr>
          <w:t>进一步</w:t>
        </w:r>
      </w:ins>
      <w:ins w:id="1498" w:author="超 杨" w:date="2019-10-30T11:03:00Z">
        <w:r w:rsidR="00AA789A">
          <w:rPr>
            <w:rFonts w:hint="eastAsia"/>
          </w:rPr>
          <w:t>设计</w:t>
        </w:r>
      </w:ins>
      <w:ins w:id="1499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>
      <w:pPr>
        <w:rPr>
          <w:ins w:id="1500" w:author="超 杨" w:date="2019-10-30T10:49:00Z"/>
        </w:rPr>
        <w:pPrChange w:id="1501" w:author="超 杨" w:date="2019-10-29T17:26:00Z">
          <w:pPr>
            <w:pStyle w:val="22"/>
          </w:pPr>
        </w:pPrChange>
      </w:pPr>
      <w:ins w:id="1502" w:author="超 杨" w:date="2019-10-30T10:48:00Z">
        <w:r>
          <w:rPr>
            <w:rFonts w:hint="eastAsia"/>
          </w:rPr>
          <w:t>对于</w:t>
        </w:r>
      </w:ins>
      <w:ins w:id="1503" w:author="超 杨" w:date="2019-10-30T11:04:00Z">
        <w:r w:rsidR="00AA789A">
          <w:rPr>
            <w:rFonts w:hint="eastAsia"/>
          </w:rPr>
          <w:t>设计</w:t>
        </w:r>
      </w:ins>
      <w:ins w:id="1504" w:author="超 杨" w:date="2019-10-30T10:48:00Z">
        <w:r>
          <w:rPr>
            <w:rFonts w:hint="eastAsia"/>
          </w:rPr>
          <w:t>1:</w:t>
        </w:r>
      </w:ins>
      <w:ins w:id="1505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>
      <w:pPr>
        <w:rPr>
          <w:ins w:id="1506" w:author="超 杨" w:date="2019-10-30T10:49:00Z"/>
        </w:rPr>
        <w:pPrChange w:id="1507" w:author="超 杨" w:date="2019-10-29T17:26:00Z">
          <w:pPr>
            <w:pStyle w:val="22"/>
          </w:pPr>
        </w:pPrChange>
      </w:pPr>
      <w:ins w:id="1508" w:author="超 杨" w:date="2019-10-30T10:49:00Z">
        <w:r>
          <w:rPr>
            <w:rFonts w:hint="eastAsia"/>
          </w:rPr>
          <w:t>有两种</w:t>
        </w:r>
      </w:ins>
      <w:ins w:id="1509" w:author="超 杨" w:date="2019-10-30T10:51:00Z">
        <w:r>
          <w:rPr>
            <w:rFonts w:hint="eastAsia"/>
          </w:rPr>
          <w:t>方案</w:t>
        </w:r>
      </w:ins>
      <w:ins w:id="1510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>
      <w:pPr>
        <w:rPr>
          <w:ins w:id="1511" w:author="超 杨" w:date="2019-10-30T10:49:00Z"/>
        </w:rPr>
        <w:pPrChange w:id="1512" w:author="超 杨" w:date="2019-10-29T17:26:00Z">
          <w:pPr>
            <w:pStyle w:val="22"/>
          </w:pPr>
        </w:pPrChange>
      </w:pPr>
      <w:ins w:id="1513" w:author="超 杨" w:date="2019-10-30T10:49:00Z">
        <w:r>
          <w:rPr>
            <w:rFonts w:hint="eastAsia"/>
          </w:rPr>
          <w:t>1）</w:t>
        </w:r>
      </w:ins>
      <w:ins w:id="1514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>
      <w:pPr>
        <w:rPr>
          <w:ins w:id="1515" w:author="超 杨" w:date="2019-10-30T10:50:00Z"/>
        </w:rPr>
        <w:pPrChange w:id="1516" w:author="超 杨" w:date="2019-10-29T17:26:00Z">
          <w:pPr>
            <w:pStyle w:val="22"/>
          </w:pPr>
        </w:pPrChange>
      </w:pPr>
      <w:ins w:id="1517" w:author="超 杨" w:date="2019-10-30T10:49:00Z">
        <w:r>
          <w:rPr>
            <w:rFonts w:hint="eastAsia"/>
          </w:rPr>
          <w:t>2）</w:t>
        </w:r>
      </w:ins>
      <w:ins w:id="1518" w:author="超 杨" w:date="2019-10-30T10:50:00Z">
        <w:r>
          <w:t>GLSL</w:t>
        </w:r>
        <w:r>
          <w:rPr>
            <w:rFonts w:hint="eastAsia"/>
          </w:rPr>
          <w:t>作为外部文件（</w:t>
        </w:r>
        <w:r>
          <w:t>json</w:t>
        </w:r>
        <w:r>
          <w:rPr>
            <w:rFonts w:hint="eastAsia"/>
          </w:rPr>
          <w:t>文件）</w:t>
        </w:r>
      </w:ins>
    </w:p>
    <w:p w14:paraId="5D6EC73A" w14:textId="26E38A8B" w:rsidR="00194899" w:rsidRDefault="00194899">
      <w:pPr>
        <w:rPr>
          <w:ins w:id="1519" w:author="超 杨" w:date="2019-10-30T10:50:00Z"/>
        </w:rPr>
        <w:pPrChange w:id="1520" w:author="超 杨" w:date="2019-10-30T10:50:00Z">
          <w:pPr>
            <w:pStyle w:val="22"/>
          </w:pPr>
        </w:pPrChange>
      </w:pPr>
    </w:p>
    <w:p w14:paraId="0246B298" w14:textId="66287BDE" w:rsidR="00194899" w:rsidRDefault="00194899">
      <w:pPr>
        <w:rPr>
          <w:ins w:id="1521" w:author="超 杨" w:date="2019-10-30T10:48:00Z"/>
        </w:rPr>
        <w:pPrChange w:id="1522" w:author="超 杨" w:date="2019-10-30T10:50:00Z">
          <w:pPr>
            <w:pStyle w:val="22"/>
          </w:pPr>
        </w:pPrChange>
      </w:pPr>
      <w:ins w:id="1523" w:author="超 杨" w:date="2019-10-30T10:50:00Z">
        <w:r>
          <w:rPr>
            <w:rFonts w:hint="eastAsia"/>
          </w:rPr>
          <w:t>考虑到引擎的非功能</w:t>
        </w:r>
      </w:ins>
      <w:ins w:id="1524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>
      <w:pPr>
        <w:rPr>
          <w:ins w:id="1525" w:author="超 杨" w:date="2019-10-30T10:51:00Z"/>
        </w:rPr>
        <w:pPrChange w:id="1526" w:author="超 杨" w:date="2019-10-29T17:26:00Z">
          <w:pPr>
            <w:pStyle w:val="22"/>
          </w:pPr>
        </w:pPrChange>
      </w:pPr>
    </w:p>
    <w:p w14:paraId="721052A8" w14:textId="77777777" w:rsidR="00AB5DE9" w:rsidRDefault="00AB5DE9">
      <w:pPr>
        <w:rPr>
          <w:ins w:id="1527" w:author="超 杨" w:date="2019-10-30T10:51:00Z"/>
        </w:rPr>
        <w:pPrChange w:id="1528" w:author="超 杨" w:date="2019-10-29T17:26:00Z">
          <w:pPr>
            <w:pStyle w:val="22"/>
          </w:pPr>
        </w:pPrChange>
      </w:pPr>
    </w:p>
    <w:p w14:paraId="773FE4E0" w14:textId="703BDB13" w:rsidR="00AB5DE9" w:rsidRDefault="00AB5DE9">
      <w:pPr>
        <w:rPr>
          <w:ins w:id="1529" w:author="超 杨" w:date="2019-10-30T10:52:00Z"/>
        </w:rPr>
        <w:pPrChange w:id="1530" w:author="超 杨" w:date="2019-10-29T17:26:00Z">
          <w:pPr>
            <w:pStyle w:val="22"/>
          </w:pPr>
        </w:pPrChange>
      </w:pPr>
      <w:ins w:id="1531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532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>
      <w:pPr>
        <w:rPr>
          <w:ins w:id="1533" w:author="超 杨" w:date="2019-10-30T10:52:00Z"/>
        </w:rPr>
        <w:pPrChange w:id="1534" w:author="超 杨" w:date="2019-10-29T17:26:00Z">
          <w:pPr>
            <w:pStyle w:val="22"/>
          </w:pPr>
        </w:pPrChange>
      </w:pPr>
      <w:ins w:id="1535" w:author="超 杨" w:date="2019-10-30T10:52:00Z">
        <w:r>
          <w:rPr>
            <w:rFonts w:hint="eastAsia"/>
          </w:rPr>
          <w:t>1）</w:t>
        </w:r>
      </w:ins>
      <w:ins w:id="1536" w:author="超 杨" w:date="2019-10-30T10:53:00Z">
        <w:r>
          <w:rPr>
            <w:rFonts w:hint="eastAsia"/>
          </w:rPr>
          <w:t>直接用</w:t>
        </w:r>
      </w:ins>
      <w:ins w:id="1537" w:author="超 杨" w:date="2019-10-30T10:52:00Z">
        <w:r>
          <w:t>Promise</w:t>
        </w:r>
      </w:ins>
    </w:p>
    <w:p w14:paraId="5CF8D494" w14:textId="44DCB7F9" w:rsidR="00AB5DE9" w:rsidRDefault="00AB5DE9">
      <w:pPr>
        <w:rPr>
          <w:ins w:id="1538" w:author="超 杨" w:date="2019-10-30T10:53:00Z"/>
        </w:rPr>
        <w:pPrChange w:id="1539" w:author="超 杨" w:date="2019-10-29T17:26:00Z">
          <w:pPr>
            <w:pStyle w:val="22"/>
          </w:pPr>
        </w:pPrChange>
      </w:pPr>
      <w:ins w:id="1540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>
      <w:pPr>
        <w:rPr>
          <w:ins w:id="1541" w:author="超 杨" w:date="2019-10-30T10:52:00Z"/>
        </w:rPr>
        <w:pPrChange w:id="1542" w:author="超 杨" w:date="2019-10-29T17:26:00Z">
          <w:pPr>
            <w:pStyle w:val="22"/>
          </w:pPr>
        </w:pPrChange>
      </w:pPr>
      <w:ins w:id="1543" w:author="超 杨" w:date="2019-10-30T10:53:00Z">
        <w:r>
          <w:rPr>
            <w:rFonts w:hint="eastAsia"/>
          </w:rPr>
          <w:t>3）</w:t>
        </w:r>
        <w:r>
          <w:t>Async</w:t>
        </w:r>
      </w:ins>
    </w:p>
    <w:p w14:paraId="628AB34E" w14:textId="77777777" w:rsidR="00AB5DE9" w:rsidRDefault="00AB5DE9">
      <w:pPr>
        <w:rPr>
          <w:ins w:id="1544" w:author="超 杨" w:date="2019-10-30T10:52:00Z"/>
        </w:rPr>
        <w:pPrChange w:id="1545" w:author="超 杨" w:date="2019-10-29T17:26:00Z">
          <w:pPr>
            <w:pStyle w:val="22"/>
          </w:pPr>
        </w:pPrChange>
      </w:pPr>
    </w:p>
    <w:p w14:paraId="7E0DAE18" w14:textId="0ED76EDD" w:rsidR="00AB5DE9" w:rsidRDefault="00AB5DE9">
      <w:pPr>
        <w:rPr>
          <w:ins w:id="1546" w:author="超 杨" w:date="2019-10-30T10:53:00Z"/>
        </w:rPr>
        <w:pPrChange w:id="1547" w:author="超 杨" w:date="2019-10-29T17:26:00Z">
          <w:pPr>
            <w:pStyle w:val="22"/>
          </w:pPr>
        </w:pPrChange>
      </w:pPr>
      <w:ins w:id="1548" w:author="超 杨" w:date="2019-10-30T10:52:00Z">
        <w:r>
          <w:rPr>
            <w:rFonts w:hint="eastAsia"/>
          </w:rPr>
          <w:t>我们在引擎和编辑器的异步操作中</w:t>
        </w:r>
      </w:ins>
      <w:ins w:id="1549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>
      <w:pPr>
        <w:rPr>
          <w:ins w:id="1550" w:author="超 杨" w:date="2019-10-30T10:53:00Z"/>
        </w:rPr>
        <w:pPrChange w:id="1551" w:author="超 杨" w:date="2019-10-29T17:26:00Z">
          <w:pPr>
            <w:pStyle w:val="22"/>
          </w:pPr>
        </w:pPrChange>
      </w:pPr>
      <w:ins w:id="1552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>
      <w:pPr>
        <w:rPr>
          <w:ins w:id="1553" w:author="超 杨" w:date="2019-10-30T10:53:00Z"/>
        </w:rPr>
        <w:pPrChange w:id="1554" w:author="超 杨" w:date="2019-10-29T17:26:00Z">
          <w:pPr>
            <w:pStyle w:val="22"/>
          </w:pPr>
        </w:pPrChange>
      </w:pPr>
    </w:p>
    <w:p w14:paraId="7F3357F1" w14:textId="77777777" w:rsidR="00AB5DE9" w:rsidRDefault="00AB5DE9">
      <w:pPr>
        <w:rPr>
          <w:ins w:id="1555" w:author="超 杨" w:date="2019-10-30T10:59:00Z"/>
        </w:rPr>
        <w:pPrChange w:id="1556" w:author="超 杨" w:date="2019-10-29T17:26:00Z">
          <w:pPr>
            <w:pStyle w:val="22"/>
          </w:pPr>
        </w:pPrChange>
      </w:pPr>
    </w:p>
    <w:p w14:paraId="34EA17A7" w14:textId="448BAD84" w:rsidR="00174291" w:rsidRDefault="00174291">
      <w:pPr>
        <w:spacing w:before="120" w:after="120"/>
        <w:rPr>
          <w:ins w:id="1557" w:author="超 杨" w:date="2019-10-30T10:59:00Z"/>
        </w:rPr>
        <w:pPrChange w:id="1558" w:author="超 杨" w:date="2019-10-30T10:59:00Z">
          <w:pPr>
            <w:pStyle w:val="22"/>
          </w:pPr>
        </w:pPrChange>
      </w:pPr>
      <w:ins w:id="1559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>
      <w:pPr>
        <w:rPr>
          <w:ins w:id="1560" w:author="超 杨" w:date="2019-10-30T10:59:00Z"/>
        </w:rPr>
        <w:pPrChange w:id="1561" w:author="超 杨" w:date="2019-10-29T17:26:00Z">
          <w:pPr>
            <w:pStyle w:val="22"/>
          </w:pPr>
        </w:pPrChange>
      </w:pPr>
    </w:p>
    <w:p w14:paraId="1F233950" w14:textId="77777777" w:rsidR="00174291" w:rsidRDefault="00174291">
      <w:pPr>
        <w:rPr>
          <w:ins w:id="1562" w:author="超 杨" w:date="2019-10-30T10:53:00Z"/>
        </w:rPr>
        <w:pPrChange w:id="1563" w:author="超 杨" w:date="2019-10-29T17:26:00Z">
          <w:pPr>
            <w:pStyle w:val="22"/>
          </w:pPr>
        </w:pPrChange>
      </w:pPr>
    </w:p>
    <w:p w14:paraId="6FC1BB00" w14:textId="77777777" w:rsidR="00AB5DE9" w:rsidRDefault="00AB5DE9">
      <w:pPr>
        <w:rPr>
          <w:ins w:id="1564" w:author="超 杨" w:date="2019-10-30T11:02:00Z"/>
        </w:rPr>
        <w:pPrChange w:id="1565" w:author="超 杨" w:date="2019-10-29T17:26:00Z">
          <w:pPr>
            <w:pStyle w:val="22"/>
          </w:pPr>
        </w:pPrChange>
      </w:pPr>
    </w:p>
    <w:p w14:paraId="138CC621" w14:textId="77777777" w:rsidR="00BB1DB6" w:rsidRDefault="00BB1DB6">
      <w:pPr>
        <w:rPr>
          <w:ins w:id="1566" w:author="超 杨" w:date="2019-10-30T10:54:00Z"/>
        </w:rPr>
        <w:pPrChange w:id="1567" w:author="超 杨" w:date="2019-10-29T17:26:00Z">
          <w:pPr>
            <w:pStyle w:val="22"/>
          </w:pPr>
        </w:pPrChange>
      </w:pPr>
    </w:p>
    <w:p w14:paraId="5A3D0C28" w14:textId="77777777" w:rsidR="009A17E0" w:rsidRDefault="009A17E0">
      <w:pPr>
        <w:rPr>
          <w:ins w:id="1568" w:author="超 杨" w:date="2019-10-30T10:54:00Z"/>
        </w:rPr>
        <w:pPrChange w:id="1569" w:author="超 杨" w:date="2019-10-29T17:26:00Z">
          <w:pPr>
            <w:pStyle w:val="22"/>
          </w:pPr>
        </w:pPrChange>
      </w:pPr>
    </w:p>
    <w:p w14:paraId="73084800" w14:textId="77777777" w:rsidR="009A17E0" w:rsidRDefault="009A17E0">
      <w:pPr>
        <w:rPr>
          <w:ins w:id="1570" w:author="超 杨" w:date="2019-10-30T10:54:00Z"/>
        </w:rPr>
        <w:pPrChange w:id="1571" w:author="超 杨" w:date="2019-10-29T17:26:00Z">
          <w:pPr>
            <w:pStyle w:val="22"/>
          </w:pPr>
        </w:pPrChange>
      </w:pPr>
    </w:p>
    <w:p w14:paraId="0A33F6A1" w14:textId="5C547DD3" w:rsidR="009A17E0" w:rsidRDefault="009A17E0">
      <w:pPr>
        <w:rPr>
          <w:ins w:id="1572" w:author="超 杨" w:date="2019-10-30T10:54:00Z"/>
        </w:rPr>
        <w:pPrChange w:id="1573" w:author="超 杨" w:date="2019-10-30T10:54:00Z">
          <w:pPr>
            <w:spacing w:before="120" w:after="120"/>
          </w:pPr>
        </w:pPrChange>
      </w:pPr>
      <w:ins w:id="1574" w:author="超 杨" w:date="2019-10-30T10:54:00Z">
        <w:r>
          <w:rPr>
            <w:rFonts w:hint="eastAsia"/>
          </w:rPr>
          <w:t>对于</w:t>
        </w:r>
      </w:ins>
      <w:ins w:id="1575" w:author="超 杨" w:date="2019-10-30T11:04:00Z">
        <w:r w:rsidR="00AA789A">
          <w:rPr>
            <w:rFonts w:hint="eastAsia"/>
          </w:rPr>
          <w:t>设计</w:t>
        </w:r>
      </w:ins>
      <w:ins w:id="1576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>
      <w:pPr>
        <w:rPr>
          <w:ins w:id="1577" w:author="超 杨" w:date="2019-10-30T10:57:00Z"/>
        </w:rPr>
        <w:pPrChange w:id="1578" w:author="超 杨" w:date="2019-10-29T17:26:00Z">
          <w:pPr>
            <w:pStyle w:val="22"/>
          </w:pPr>
        </w:pPrChange>
      </w:pPr>
      <w:ins w:id="1579" w:author="超 杨" w:date="2019-10-30T10:55:00Z">
        <w:r>
          <w:rPr>
            <w:rFonts w:hint="eastAsia"/>
          </w:rPr>
          <w:t>我们可以把</w:t>
        </w:r>
      </w:ins>
      <w:ins w:id="1580" w:author="超 杨" w:date="2019-10-30T10:57:00Z">
        <w:r w:rsidR="00174291">
          <w:t>Shader</w:t>
        </w:r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>
      <w:pPr>
        <w:rPr>
          <w:ins w:id="1581" w:author="超 杨" w:date="2019-10-30T10:58:00Z"/>
        </w:rPr>
        <w:pPrChange w:id="1582" w:author="超 杨" w:date="2019-10-29T17:26:00Z">
          <w:pPr>
            <w:pStyle w:val="22"/>
          </w:pPr>
        </w:pPrChange>
      </w:pPr>
      <w:ins w:id="1583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>
      <w:pPr>
        <w:rPr>
          <w:ins w:id="1584" w:author="超 杨" w:date="2019-10-30T10:57:00Z"/>
        </w:rPr>
        <w:pPrChange w:id="1585" w:author="超 杨" w:date="2019-10-29T17:26:00Z">
          <w:pPr>
            <w:pStyle w:val="22"/>
          </w:pPr>
        </w:pPrChange>
      </w:pPr>
    </w:p>
    <w:p w14:paraId="455385D9" w14:textId="110BC48C" w:rsidR="00174291" w:rsidRDefault="00174291">
      <w:pPr>
        <w:rPr>
          <w:ins w:id="1586" w:author="超 杨" w:date="2019-10-30T10:58:00Z"/>
        </w:rPr>
        <w:pPrChange w:id="1587" w:author="超 杨" w:date="2019-10-29T17:26:00Z">
          <w:pPr>
            <w:pStyle w:val="22"/>
          </w:pPr>
        </w:pPrChange>
      </w:pPr>
      <w:ins w:id="1588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>
      <w:pPr>
        <w:rPr>
          <w:ins w:id="1589" w:author="超 杨" w:date="2019-10-30T10:57:00Z"/>
        </w:rPr>
        <w:pPrChange w:id="1590" w:author="超 杨" w:date="2019-10-29T17:26:00Z">
          <w:pPr>
            <w:pStyle w:val="22"/>
          </w:pPr>
        </w:pPrChange>
      </w:pPr>
    </w:p>
    <w:p w14:paraId="4BC8349F" w14:textId="0B7FEC87" w:rsidR="00174291" w:rsidRDefault="00174291">
      <w:pPr>
        <w:rPr>
          <w:ins w:id="1591" w:author="超 杨" w:date="2019-10-30T10:58:00Z"/>
        </w:rPr>
        <w:pPrChange w:id="1592" w:author="超 杨" w:date="2019-10-29T17:26:00Z">
          <w:pPr>
            <w:pStyle w:val="22"/>
          </w:pPr>
        </w:pPrChange>
      </w:pPr>
      <w:ins w:id="1593" w:author="超 杨" w:date="2019-10-30T10:57:00Z">
        <w:r>
          <w:rPr>
            <w:rFonts w:hint="eastAsia"/>
          </w:rPr>
          <w:lastRenderedPageBreak/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>
      <w:pPr>
        <w:rPr>
          <w:ins w:id="1594" w:author="超 杨" w:date="2019-10-30T10:54:00Z"/>
        </w:rPr>
        <w:pPrChange w:id="1595" w:author="超 杨" w:date="2019-10-30T11:02:00Z">
          <w:pPr>
            <w:pStyle w:val="22"/>
          </w:pPr>
        </w:pPrChange>
      </w:pPr>
    </w:p>
    <w:p w14:paraId="4315B415" w14:textId="77777777" w:rsidR="009A17E0" w:rsidRDefault="009A17E0">
      <w:pPr>
        <w:rPr>
          <w:ins w:id="1596" w:author="超 杨" w:date="2019-10-30T11:05:00Z"/>
        </w:rPr>
        <w:pPrChange w:id="1597" w:author="超 杨" w:date="2019-10-29T17:26:00Z">
          <w:pPr>
            <w:pStyle w:val="22"/>
          </w:pPr>
        </w:pPrChange>
      </w:pPr>
    </w:p>
    <w:p w14:paraId="3B9352E1" w14:textId="56D36676" w:rsidR="002203CF" w:rsidRDefault="002203CF">
      <w:pPr>
        <w:rPr>
          <w:ins w:id="1598" w:author="超 杨" w:date="2019-10-30T11:07:00Z"/>
        </w:rPr>
        <w:pPrChange w:id="1599" w:author="超 杨" w:date="2019-10-29T17:26:00Z">
          <w:pPr>
            <w:pStyle w:val="22"/>
          </w:pPr>
        </w:pPrChange>
      </w:pPr>
      <w:proofErr w:type="spellStart"/>
      <w:ins w:id="1600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shader</w:t>
        </w:r>
        <w:r>
          <w:rPr>
            <w:rFonts w:hint="eastAsia"/>
          </w:rPr>
          <w:t>时，</w:t>
        </w:r>
      </w:ins>
      <w:ins w:id="1601" w:author="超 杨" w:date="2019-10-30T11:06:00Z">
        <w:r w:rsidR="001E51BF">
          <w:rPr>
            <w:rFonts w:hint="eastAsia"/>
          </w:rPr>
          <w:t>根据</w:t>
        </w:r>
        <w:r w:rsidR="001E51BF">
          <w:t>shader name</w:t>
        </w:r>
        <w:r w:rsidR="001E51BF">
          <w:rPr>
            <w:rFonts w:hint="eastAsia"/>
          </w:rPr>
          <w:t>，</w:t>
        </w:r>
      </w:ins>
      <w:ins w:id="1602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603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604" w:author="超 杨" w:date="2019-10-30T11:07:00Z">
        <w:r w:rsidR="001E51BF">
          <w:rPr>
            <w:rFonts w:hint="eastAsia"/>
          </w:rPr>
          <w:t>片段为</w:t>
        </w:r>
        <w:r w:rsidR="001E51BF">
          <w:t>vs</w:t>
        </w:r>
        <w:r w:rsidR="001E51BF">
          <w:rPr>
            <w:rFonts w:hint="eastAsia"/>
          </w:rPr>
          <w:t>、</w:t>
        </w:r>
        <w:r w:rsidR="001E51BF">
          <w:t>fs</w:t>
        </w:r>
        <w:r w:rsidR="001E51BF">
          <w:rPr>
            <w:rFonts w:hint="eastAsia"/>
          </w:rPr>
          <w:t>。</w:t>
        </w:r>
      </w:ins>
    </w:p>
    <w:p w14:paraId="070EA432" w14:textId="77777777" w:rsidR="001E51BF" w:rsidRDefault="001E51BF">
      <w:pPr>
        <w:rPr>
          <w:ins w:id="1605" w:author="超 杨" w:date="2019-10-30T10:54:00Z"/>
        </w:rPr>
        <w:pPrChange w:id="1606" w:author="超 杨" w:date="2019-10-29T17:26:00Z">
          <w:pPr>
            <w:pStyle w:val="22"/>
          </w:pPr>
        </w:pPrChange>
      </w:pPr>
    </w:p>
    <w:p w14:paraId="32AA6E42" w14:textId="77777777" w:rsidR="009A17E0" w:rsidRDefault="009A17E0">
      <w:pPr>
        <w:rPr>
          <w:ins w:id="1607" w:author="超 杨" w:date="2019-10-30T10:51:00Z"/>
        </w:rPr>
        <w:pPrChange w:id="1608" w:author="超 杨" w:date="2019-10-29T17:26:00Z">
          <w:pPr>
            <w:pStyle w:val="22"/>
          </w:pPr>
        </w:pPrChange>
      </w:pPr>
    </w:p>
    <w:p w14:paraId="0F3838DA" w14:textId="77777777" w:rsidR="00AE6CDF" w:rsidRDefault="00AE6CDF">
      <w:pPr>
        <w:rPr>
          <w:ins w:id="1609" w:author="超 杨" w:date="2019-10-30T11:01:00Z"/>
        </w:rPr>
        <w:pPrChange w:id="1610" w:author="超 杨" w:date="2019-10-30T11:07:00Z">
          <w:pPr>
            <w:spacing w:before="120" w:after="120"/>
          </w:pPr>
        </w:pPrChange>
      </w:pPr>
      <w:ins w:id="1611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>
      <w:pPr>
        <w:rPr>
          <w:ins w:id="1612" w:author="超 杨" w:date="2019-10-30T10:55:00Z"/>
        </w:rPr>
        <w:pPrChange w:id="1613" w:author="超 杨" w:date="2019-10-29T17:26:00Z">
          <w:pPr>
            <w:pStyle w:val="22"/>
          </w:pPr>
        </w:pPrChange>
      </w:pPr>
    </w:p>
    <w:p w14:paraId="436DA32D" w14:textId="77777777" w:rsidR="009A17E0" w:rsidRDefault="009A17E0">
      <w:pPr>
        <w:rPr>
          <w:ins w:id="1614" w:author="超 杨" w:date="2019-10-30T09:11:00Z"/>
        </w:rPr>
        <w:pPrChange w:id="1615" w:author="超 杨" w:date="2019-10-29T17:26:00Z">
          <w:pPr>
            <w:pStyle w:val="22"/>
          </w:pPr>
        </w:pPrChange>
      </w:pPr>
    </w:p>
    <w:p w14:paraId="1D60B19E" w14:textId="77777777" w:rsidR="001205B2" w:rsidRDefault="001205B2">
      <w:pPr>
        <w:rPr>
          <w:ins w:id="1616" w:author="超 杨" w:date="2019-10-30T10:56:00Z"/>
        </w:rPr>
        <w:pPrChange w:id="1617" w:author="超 杨" w:date="2019-10-29T17:26:00Z">
          <w:pPr>
            <w:pStyle w:val="22"/>
          </w:pPr>
        </w:pPrChange>
      </w:pPr>
    </w:p>
    <w:p w14:paraId="6B5B58BD" w14:textId="77777777" w:rsidR="008E1FEE" w:rsidRDefault="008E1FEE">
      <w:pPr>
        <w:rPr>
          <w:ins w:id="1618" w:author="超 杨" w:date="2019-10-30T11:07:00Z"/>
        </w:rPr>
        <w:pPrChange w:id="1619" w:author="超 杨" w:date="2019-10-29T17:26:00Z">
          <w:pPr>
            <w:pStyle w:val="22"/>
          </w:pPr>
        </w:pPrChange>
      </w:pPr>
    </w:p>
    <w:p w14:paraId="4952EBB9" w14:textId="77777777" w:rsidR="000A1417" w:rsidRDefault="000A1417">
      <w:pPr>
        <w:rPr>
          <w:ins w:id="1620" w:author="超 杨" w:date="2019-10-30T11:07:00Z"/>
        </w:rPr>
        <w:pPrChange w:id="1621" w:author="超 杨" w:date="2019-10-29T17:26:00Z">
          <w:pPr>
            <w:pStyle w:val="22"/>
          </w:pPr>
        </w:pPrChange>
      </w:pPr>
    </w:p>
    <w:p w14:paraId="0D29FB6A" w14:textId="77777777" w:rsidR="000A1417" w:rsidRDefault="000A1417">
      <w:pPr>
        <w:rPr>
          <w:ins w:id="1622" w:author="超 杨" w:date="2019-10-30T11:07:00Z"/>
        </w:rPr>
        <w:pPrChange w:id="1623" w:author="超 杨" w:date="2019-10-29T17:26:00Z">
          <w:pPr>
            <w:pStyle w:val="22"/>
          </w:pPr>
        </w:pPrChange>
      </w:pPr>
    </w:p>
    <w:p w14:paraId="1E9ED7DE" w14:textId="77777777" w:rsidR="000A1417" w:rsidRDefault="000A1417">
      <w:pPr>
        <w:rPr>
          <w:ins w:id="1624" w:author="超 杨" w:date="2019-10-30T11:07:00Z"/>
        </w:rPr>
        <w:pPrChange w:id="1625" w:author="超 杨" w:date="2019-10-29T17:26:00Z">
          <w:pPr>
            <w:pStyle w:val="22"/>
          </w:pPr>
        </w:pPrChange>
      </w:pPr>
    </w:p>
    <w:p w14:paraId="7114B549" w14:textId="77777777" w:rsidR="000A1417" w:rsidRDefault="000A1417">
      <w:pPr>
        <w:rPr>
          <w:ins w:id="1626" w:author="超 杨" w:date="2019-10-30T11:08:00Z"/>
        </w:rPr>
        <w:pPrChange w:id="1627" w:author="超 杨" w:date="2019-10-30T11:10:00Z">
          <w:pPr>
            <w:spacing w:before="120" w:after="120"/>
          </w:pPr>
        </w:pPrChange>
      </w:pPr>
      <w:ins w:id="1628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629" w:author="超 杨" w:date="2019-10-30T11:08:00Z">
        <w:r>
          <w:t>Render</w:t>
        </w:r>
        <w:r>
          <w:rPr>
            <w:rFonts w:hint="eastAsia"/>
          </w:rPr>
          <w:t>应该与具体的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093F7F2F" w14:textId="212A5BE9" w:rsidR="000A1417" w:rsidRDefault="000A1417">
      <w:pPr>
        <w:rPr>
          <w:ins w:id="1630" w:author="超 杨" w:date="2019-10-30T11:07:00Z"/>
        </w:rPr>
      </w:pPr>
    </w:p>
    <w:p w14:paraId="7DADCFBE" w14:textId="77777777" w:rsidR="000A1417" w:rsidRDefault="000A1417">
      <w:pPr>
        <w:rPr>
          <w:ins w:id="1631" w:author="超 杨" w:date="2019-10-30T11:09:00Z"/>
        </w:rPr>
        <w:pPrChange w:id="1632" w:author="超 杨" w:date="2019-10-30T11:10:00Z">
          <w:pPr>
            <w:pStyle w:val="22"/>
          </w:pPr>
        </w:pPrChange>
      </w:pPr>
      <w:ins w:id="1633" w:author="超 杨" w:date="2019-10-30T11:08:00Z">
        <w:r>
          <w:rPr>
            <w:rFonts w:hint="eastAsia"/>
          </w:rPr>
          <w:t>应该</w:t>
        </w:r>
      </w:ins>
      <w:ins w:id="1634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>
      <w:pPr>
        <w:rPr>
          <w:ins w:id="1635" w:author="超 杨" w:date="2019-10-30T11:09:00Z"/>
        </w:rPr>
        <w:pPrChange w:id="1636" w:author="超 杨" w:date="2019-10-30T11:10:00Z">
          <w:pPr>
            <w:pStyle w:val="22"/>
          </w:pPr>
        </w:pPrChange>
      </w:pPr>
      <w:ins w:id="1637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shader</w:t>
        </w:r>
        <w:r>
          <w:rPr>
            <w:rFonts w:hint="eastAsia"/>
          </w:rPr>
          <w:t>时，根据</w:t>
        </w:r>
        <w:r>
          <w:t>shader name</w:t>
        </w:r>
        <w:r>
          <w:rPr>
            <w:rFonts w:hint="eastAsia"/>
          </w:rPr>
          <w:t>，获得对应</w:t>
        </w:r>
        <w:r>
          <w:t>Shader</w:t>
        </w:r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638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>
      <w:pPr>
        <w:rPr>
          <w:ins w:id="1639" w:author="超 杨" w:date="2019-10-30T10:56:00Z"/>
        </w:rPr>
        <w:pPrChange w:id="1640" w:author="超 杨" w:date="2019-10-30T11:10:00Z">
          <w:pPr>
            <w:pStyle w:val="22"/>
          </w:pPr>
        </w:pPrChange>
      </w:pPr>
      <w:ins w:id="1641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642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643" w:author="超 杨" w:date="2019-10-30T11:09:00Z">
        <w:r>
          <w:rPr>
            <w:rFonts w:hint="eastAsia"/>
          </w:rPr>
          <w:t>时，</w:t>
        </w:r>
      </w:ins>
      <w:ins w:id="1644" w:author="超 杨" w:date="2019-10-30T11:12:00Z">
        <w:r w:rsidR="00892CDB">
          <w:rPr>
            <w:rFonts w:hint="eastAsia"/>
          </w:rPr>
          <w:t>根据</w:t>
        </w:r>
        <w:r w:rsidR="00892CDB">
          <w:t>shader name</w:t>
        </w:r>
        <w:r w:rsidR="00892CDB">
          <w:rPr>
            <w:rFonts w:hint="eastAsia"/>
          </w:rPr>
          <w:t>，</w:t>
        </w:r>
      </w:ins>
      <w:ins w:id="1645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r>
          <w:t>Shader</w:t>
        </w:r>
        <w:r>
          <w:rPr>
            <w:rFonts w:hint="eastAsia"/>
          </w:rPr>
          <w:t>数据。</w:t>
        </w:r>
      </w:ins>
    </w:p>
    <w:p w14:paraId="2A6845D8" w14:textId="77777777" w:rsidR="008E1FEE" w:rsidRDefault="008E1FEE">
      <w:pPr>
        <w:rPr>
          <w:ins w:id="1646" w:author="超 杨" w:date="2019-10-30T11:01:00Z"/>
        </w:rPr>
        <w:pPrChange w:id="1647" w:author="超 杨" w:date="2019-10-30T11:10:00Z">
          <w:pPr>
            <w:pStyle w:val="22"/>
          </w:pPr>
        </w:pPrChange>
      </w:pPr>
    </w:p>
    <w:p w14:paraId="5A72BDBD" w14:textId="77777777" w:rsidR="004606AC" w:rsidRDefault="004606AC">
      <w:pPr>
        <w:rPr>
          <w:ins w:id="1648" w:author="超 杨" w:date="2019-10-30T11:10:00Z"/>
        </w:rPr>
      </w:pPr>
      <w:ins w:id="1649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>
      <w:pPr>
        <w:rPr>
          <w:ins w:id="1650" w:author="超 杨" w:date="2019-10-30T11:01:00Z"/>
        </w:rPr>
        <w:pPrChange w:id="1651" w:author="超 杨" w:date="2019-10-29T17:26:00Z">
          <w:pPr>
            <w:pStyle w:val="22"/>
          </w:pPr>
        </w:pPrChange>
      </w:pPr>
    </w:p>
    <w:p w14:paraId="7148AAB7" w14:textId="77777777" w:rsidR="00AE6CDF" w:rsidRDefault="00AE6CDF">
      <w:pPr>
        <w:rPr>
          <w:ins w:id="1652" w:author="超 杨" w:date="2019-10-30T11:01:00Z"/>
        </w:rPr>
        <w:pPrChange w:id="1653" w:author="超 杨" w:date="2019-10-29T17:26:00Z">
          <w:pPr>
            <w:pStyle w:val="22"/>
          </w:pPr>
        </w:pPrChange>
      </w:pPr>
    </w:p>
    <w:p w14:paraId="0BCA3162" w14:textId="77777777" w:rsidR="00AE6CDF" w:rsidRDefault="00AE6CDF">
      <w:pPr>
        <w:rPr>
          <w:ins w:id="1654" w:author="超 杨" w:date="2019-10-30T11:01:00Z"/>
        </w:rPr>
        <w:pPrChange w:id="1655" w:author="超 杨" w:date="2019-10-29T17:26:00Z">
          <w:pPr>
            <w:pStyle w:val="22"/>
          </w:pPr>
        </w:pPrChange>
      </w:pPr>
    </w:p>
    <w:p w14:paraId="66D53CAA" w14:textId="77777777" w:rsidR="00AE6CDF" w:rsidRDefault="00AE6CDF">
      <w:pPr>
        <w:rPr>
          <w:ins w:id="1656" w:author="超 杨" w:date="2019-10-30T11:02:00Z"/>
        </w:rPr>
        <w:pPrChange w:id="1657" w:author="超 杨" w:date="2019-10-29T17:26:00Z">
          <w:pPr>
            <w:pStyle w:val="22"/>
          </w:pPr>
        </w:pPrChange>
      </w:pPr>
    </w:p>
    <w:p w14:paraId="1D852B37" w14:textId="77777777" w:rsidR="00AE6CDF" w:rsidRDefault="00AE6CDF">
      <w:pPr>
        <w:rPr>
          <w:ins w:id="1658" w:author="超 杨" w:date="2019-10-30T11:02:00Z"/>
        </w:rPr>
        <w:pPrChange w:id="1659" w:author="超 杨" w:date="2019-10-29T17:26:00Z">
          <w:pPr>
            <w:pStyle w:val="22"/>
          </w:pPr>
        </w:pPrChange>
      </w:pPr>
    </w:p>
    <w:p w14:paraId="18D78E36" w14:textId="77777777" w:rsidR="00AE6CDF" w:rsidRDefault="00AE6CDF">
      <w:pPr>
        <w:rPr>
          <w:ins w:id="1660" w:author="超 杨" w:date="2019-10-30T11:11:00Z"/>
        </w:rPr>
        <w:pPrChange w:id="1661" w:author="超 杨" w:date="2019-10-29T17:26:00Z">
          <w:pPr>
            <w:pStyle w:val="22"/>
          </w:pPr>
        </w:pPrChange>
      </w:pPr>
    </w:p>
    <w:p w14:paraId="101A555F" w14:textId="77777777" w:rsidR="002934F6" w:rsidRDefault="002934F6">
      <w:pPr>
        <w:rPr>
          <w:ins w:id="1662" w:author="超 杨" w:date="2019-10-30T11:12:00Z"/>
        </w:rPr>
        <w:pPrChange w:id="1663" w:author="超 杨" w:date="2019-10-29T17:26:00Z">
          <w:pPr>
            <w:pStyle w:val="22"/>
          </w:pPr>
        </w:pPrChange>
      </w:pPr>
    </w:p>
    <w:p w14:paraId="0E0D8019" w14:textId="77777777" w:rsidR="00EE75CA" w:rsidRDefault="00EE75CA">
      <w:pPr>
        <w:rPr>
          <w:ins w:id="1664" w:author="超 杨" w:date="2019-10-30T11:11:00Z"/>
        </w:rPr>
        <w:pPrChange w:id="1665" w:author="超 杨" w:date="2019-10-29T17:26:00Z">
          <w:pPr>
            <w:pStyle w:val="22"/>
          </w:pPr>
        </w:pPrChange>
      </w:pPr>
    </w:p>
    <w:p w14:paraId="5D49E18C" w14:textId="77777777" w:rsidR="002934F6" w:rsidRDefault="002934F6">
      <w:pPr>
        <w:rPr>
          <w:ins w:id="1666" w:author="超 杨" w:date="2019-10-30T11:11:00Z"/>
        </w:rPr>
        <w:pPrChange w:id="1667" w:author="超 杨" w:date="2019-10-29T17:26:00Z">
          <w:pPr>
            <w:pStyle w:val="22"/>
          </w:pPr>
        </w:pPrChange>
      </w:pPr>
    </w:p>
    <w:p w14:paraId="15F6D156" w14:textId="0FF559D0" w:rsidR="002934F6" w:rsidRDefault="002934F6" w:rsidP="002934F6">
      <w:pPr>
        <w:rPr>
          <w:ins w:id="1668" w:author="超 杨" w:date="2019-10-30T11:11:00Z"/>
        </w:rPr>
      </w:pPr>
      <w:ins w:id="1669" w:author="超 杨" w:date="2019-10-30T11:11:00Z">
        <w:r>
          <w:rPr>
            <w:rFonts w:hint="eastAsia"/>
          </w:rPr>
          <w:t>（给出整体</w:t>
        </w:r>
      </w:ins>
      <w:ins w:id="1670" w:author="超 杨" w:date="2019-10-30T11:12:00Z">
        <w:r>
          <w:rPr>
            <w:rFonts w:hint="eastAsia"/>
          </w:rPr>
          <w:t>的</w:t>
        </w:r>
      </w:ins>
      <w:ins w:id="1671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>
      <w:pPr>
        <w:rPr>
          <w:ins w:id="1672" w:author="超 杨" w:date="2019-10-30T11:12:00Z"/>
        </w:rPr>
        <w:pPrChange w:id="1673" w:author="超 杨" w:date="2019-10-29T17:26:00Z">
          <w:pPr>
            <w:pStyle w:val="22"/>
          </w:pPr>
        </w:pPrChange>
      </w:pPr>
    </w:p>
    <w:p w14:paraId="36F7EE5D" w14:textId="77777777" w:rsidR="00EE75CA" w:rsidRDefault="00EE75CA">
      <w:pPr>
        <w:rPr>
          <w:ins w:id="1674" w:author="超 杨" w:date="2019-10-30T11:12:00Z"/>
        </w:rPr>
        <w:pPrChange w:id="1675" w:author="超 杨" w:date="2019-10-29T17:26:00Z">
          <w:pPr>
            <w:pStyle w:val="22"/>
          </w:pPr>
        </w:pPrChange>
      </w:pPr>
    </w:p>
    <w:p w14:paraId="608030DD" w14:textId="77777777" w:rsidR="00EE75CA" w:rsidRDefault="00EE75CA">
      <w:pPr>
        <w:rPr>
          <w:ins w:id="1676" w:author="超 杨" w:date="2019-10-30T11:11:00Z"/>
        </w:rPr>
        <w:pPrChange w:id="1677" w:author="超 杨" w:date="2019-10-29T17:26:00Z">
          <w:pPr>
            <w:pStyle w:val="22"/>
          </w:pPr>
        </w:pPrChange>
      </w:pPr>
    </w:p>
    <w:p w14:paraId="24A0D65B" w14:textId="77777777" w:rsidR="002934F6" w:rsidRDefault="002934F6">
      <w:pPr>
        <w:rPr>
          <w:ins w:id="1678" w:author="超 杨" w:date="2019-10-30T11:11:00Z"/>
        </w:rPr>
        <w:pPrChange w:id="1679" w:author="超 杨" w:date="2019-10-29T17:26:00Z">
          <w:pPr>
            <w:pStyle w:val="22"/>
          </w:pPr>
        </w:pPrChange>
      </w:pPr>
    </w:p>
    <w:p w14:paraId="494C3581" w14:textId="77777777" w:rsidR="002934F6" w:rsidRDefault="002934F6">
      <w:pPr>
        <w:rPr>
          <w:ins w:id="1680" w:author="超 杨" w:date="2019-10-30T11:11:00Z"/>
        </w:rPr>
        <w:pPrChange w:id="1681" w:author="超 杨" w:date="2019-10-29T17:26:00Z">
          <w:pPr>
            <w:pStyle w:val="22"/>
          </w:pPr>
        </w:pPrChange>
      </w:pPr>
    </w:p>
    <w:p w14:paraId="0BAD648B" w14:textId="77777777" w:rsidR="002934F6" w:rsidRDefault="002934F6">
      <w:pPr>
        <w:rPr>
          <w:ins w:id="1682" w:author="超 杨" w:date="2019-10-30T09:11:00Z"/>
        </w:rPr>
        <w:pPrChange w:id="1683" w:author="超 杨" w:date="2019-10-29T17:26:00Z">
          <w:pPr>
            <w:pStyle w:val="22"/>
          </w:pPr>
        </w:pPrChange>
      </w:pPr>
    </w:p>
    <w:p w14:paraId="218ACD92" w14:textId="77777777" w:rsidR="001205B2" w:rsidRDefault="001205B2">
      <w:pPr>
        <w:rPr>
          <w:ins w:id="1684" w:author="超 杨" w:date="2019-10-30T08:41:00Z"/>
        </w:rPr>
        <w:pPrChange w:id="1685" w:author="超 杨" w:date="2019-10-29T17:26:00Z">
          <w:pPr>
            <w:pStyle w:val="22"/>
          </w:pPr>
        </w:pPrChange>
      </w:pPr>
    </w:p>
    <w:p w14:paraId="05FA12F5" w14:textId="77777777" w:rsidR="0034008D" w:rsidRDefault="0034008D">
      <w:pPr>
        <w:rPr>
          <w:ins w:id="1686" w:author="超 杨" w:date="2019-10-30T08:36:00Z"/>
        </w:rPr>
        <w:pPrChange w:id="1687" w:author="超 杨" w:date="2019-10-29T17:26:00Z">
          <w:pPr>
            <w:pStyle w:val="22"/>
          </w:pPr>
        </w:pPrChange>
      </w:pPr>
    </w:p>
    <w:p w14:paraId="012A5CEA" w14:textId="77777777" w:rsidR="006B6A51" w:rsidRDefault="006B6A51">
      <w:pPr>
        <w:rPr>
          <w:ins w:id="1688" w:author="超 杨" w:date="2019-10-30T08:36:00Z"/>
        </w:rPr>
        <w:pPrChange w:id="1689" w:author="超 杨" w:date="2019-10-29T17:26:00Z">
          <w:pPr>
            <w:pStyle w:val="22"/>
          </w:pPr>
        </w:pPrChange>
      </w:pPr>
    </w:p>
    <w:p w14:paraId="7332482C" w14:textId="44FD5141" w:rsidR="00764260" w:rsidRDefault="00A773C0">
      <w:pPr>
        <w:rPr>
          <w:ins w:id="1690" w:author="超 杨" w:date="2019-10-30T11:13:00Z"/>
        </w:rPr>
        <w:pPrChange w:id="1691" w:author="超 杨" w:date="2019-10-29T17:26:00Z">
          <w:pPr>
            <w:pStyle w:val="22"/>
          </w:pPr>
        </w:pPrChange>
      </w:pPr>
      <w:ins w:id="1692" w:author="超 杨" w:date="2019-10-30T11:03:00Z">
        <w:r>
          <w:rPr>
            <w:rFonts w:hint="eastAsia"/>
          </w:rPr>
          <w:t>实现方案</w:t>
        </w:r>
      </w:ins>
      <w:ins w:id="1693" w:author="超 杨" w:date="2019-10-30T08:36:00Z">
        <w:r w:rsidR="00764260">
          <w:t>:</w:t>
        </w:r>
      </w:ins>
    </w:p>
    <w:p w14:paraId="1D814C5B" w14:textId="193CB58D" w:rsidR="00571F78" w:rsidRDefault="002A0F9B">
      <w:pPr>
        <w:rPr>
          <w:ins w:id="1694" w:author="超 杨" w:date="2019-10-30T16:30:00Z"/>
        </w:rPr>
        <w:pPrChange w:id="1695" w:author="超 杨" w:date="2019-10-30T16:30:00Z">
          <w:pPr>
            <w:pStyle w:val="22"/>
          </w:pPr>
        </w:pPrChange>
      </w:pPr>
      <w:ins w:id="1696" w:author="超 杨" w:date="2019-10-30T11:13:00Z">
        <w:r>
          <w:rPr>
            <w:rFonts w:hint="eastAsia"/>
          </w:rPr>
          <w:t>（</w:t>
        </w:r>
      </w:ins>
      <w:ins w:id="1697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>
      <w:pPr>
        <w:rPr>
          <w:ins w:id="1698" w:author="超 杨" w:date="2019-10-30T11:13:00Z"/>
        </w:rPr>
        <w:pPrChange w:id="1699" w:author="超 杨" w:date="2019-10-30T16:30:00Z">
          <w:pPr>
            <w:pStyle w:val="22"/>
          </w:pPr>
        </w:pPrChange>
      </w:pPr>
    </w:p>
    <w:p w14:paraId="79A0DAD8" w14:textId="3824FECA" w:rsidR="00516AF5" w:rsidRDefault="002A0F9B">
      <w:pPr>
        <w:rPr>
          <w:ins w:id="1700" w:author="超 杨" w:date="2019-10-30T16:30:00Z"/>
        </w:rPr>
        <w:pPrChange w:id="1701" w:author="超 杨" w:date="2019-10-30T16:30:00Z">
          <w:pPr>
            <w:pStyle w:val="22"/>
          </w:pPr>
        </w:pPrChange>
      </w:pPr>
      <w:proofErr w:type="spellStart"/>
      <w:ins w:id="1702" w:author="超 杨" w:date="2019-10-30T11:13:00Z">
        <w:r>
          <w:t>shader.json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shaders,groups</w:t>
        </w:r>
        <w:proofErr w:type="spellEnd"/>
        <w:r>
          <w:t>,</w:t>
        </w:r>
      </w:ins>
    </w:p>
    <w:p w14:paraId="32AF8BFC" w14:textId="77777777" w:rsidR="00516AF5" w:rsidRDefault="00516AF5">
      <w:pPr>
        <w:spacing w:before="120" w:after="120"/>
        <w:rPr>
          <w:ins w:id="1703" w:author="超 杨" w:date="2019-10-30T11:14:00Z"/>
        </w:rPr>
      </w:pPr>
      <w:proofErr w:type="spellStart"/>
      <w:ins w:id="1704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>
      <w:pPr>
        <w:spacing w:before="120" w:after="120"/>
        <w:rPr>
          <w:ins w:id="1705" w:author="超 杨" w:date="2019-10-30T11:14:00Z"/>
        </w:rPr>
      </w:pPr>
      <w:ins w:id="1706" w:author="超 杨" w:date="2019-10-30T11:14:00Z">
        <w:r>
          <w:rPr>
            <w:rFonts w:hint="eastAsia"/>
          </w:rPr>
          <w:lastRenderedPageBreak/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>
      <w:pPr>
        <w:rPr>
          <w:ins w:id="1707" w:author="超 杨" w:date="2019-10-30T11:14:00Z"/>
        </w:rPr>
        <w:pPrChange w:id="1708" w:author="超 杨" w:date="2019-10-29T17:26:00Z">
          <w:pPr>
            <w:pStyle w:val="22"/>
          </w:pPr>
        </w:pPrChange>
      </w:pPr>
      <w:ins w:id="1709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>
      <w:pPr>
        <w:rPr>
          <w:ins w:id="1710" w:author="超 杨" w:date="2019-10-30T16:30:00Z"/>
        </w:rPr>
        <w:pPrChange w:id="1711" w:author="超 杨" w:date="2019-10-29T17:26:00Z">
          <w:pPr>
            <w:pStyle w:val="22"/>
          </w:pPr>
        </w:pPrChange>
      </w:pPr>
      <w:ins w:id="1712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>
      <w:pPr>
        <w:rPr>
          <w:ins w:id="1713" w:author="超 杨" w:date="2019-10-30T16:30:00Z"/>
        </w:rPr>
        <w:pPrChange w:id="1714" w:author="超 杨" w:date="2019-10-29T17:26:00Z">
          <w:pPr>
            <w:pStyle w:val="22"/>
          </w:pPr>
        </w:pPrChange>
      </w:pPr>
    </w:p>
    <w:p w14:paraId="7D48F0BB" w14:textId="77777777" w:rsidR="00571F78" w:rsidRDefault="00571F78">
      <w:pPr>
        <w:rPr>
          <w:ins w:id="1715" w:author="超 杨" w:date="2019-10-30T16:30:00Z"/>
        </w:rPr>
        <w:pPrChange w:id="1716" w:author="超 杨" w:date="2019-10-29T17:26:00Z">
          <w:pPr>
            <w:pStyle w:val="22"/>
          </w:pPr>
        </w:pPrChange>
      </w:pPr>
    </w:p>
    <w:p w14:paraId="724820DB" w14:textId="65C7E58F" w:rsidR="00571F78" w:rsidRDefault="00784E58">
      <w:pPr>
        <w:rPr>
          <w:ins w:id="1717" w:author="超 杨" w:date="2019-10-30T17:18:00Z"/>
        </w:rPr>
        <w:pPrChange w:id="1718" w:author="超 杨" w:date="2019-10-29T17:26:00Z">
          <w:pPr>
            <w:pStyle w:val="22"/>
          </w:pPr>
        </w:pPrChange>
      </w:pPr>
      <w:ins w:id="1719" w:author="超 杨" w:date="2019-10-30T17:18:00Z">
        <w:r w:rsidRPr="00784E58">
          <w:t xml:space="preserve">add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>
      <w:pPr>
        <w:rPr>
          <w:ins w:id="1720" w:author="超 杨" w:date="2019-10-30T17:18:00Z"/>
        </w:rPr>
        <w:pPrChange w:id="1721" w:author="超 杨" w:date="2019-10-29T17:26:00Z">
          <w:pPr>
            <w:pStyle w:val="22"/>
          </w:pPr>
        </w:pPrChange>
      </w:pPr>
      <w:ins w:id="1722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>
      <w:pPr>
        <w:rPr>
          <w:ins w:id="1723" w:author="超 杨" w:date="2019-10-30T17:18:00Z"/>
        </w:rPr>
        <w:pPrChange w:id="1724" w:author="超 杨" w:date="2019-10-29T17:26:00Z">
          <w:pPr>
            <w:pStyle w:val="22"/>
          </w:pPr>
        </w:pPrChange>
      </w:pPr>
      <w:ins w:id="1725" w:author="超 杨" w:date="2019-10-30T17:18:00Z">
        <w:r>
          <w:rPr>
            <w:rFonts w:hint="eastAsia"/>
          </w:rPr>
          <w:t>（</w:t>
        </w:r>
      </w:ins>
    </w:p>
    <w:p w14:paraId="32DC349A" w14:textId="6B4AA067" w:rsidR="00784E58" w:rsidRDefault="00784E58">
      <w:pPr>
        <w:rPr>
          <w:ins w:id="1726" w:author="超 杨" w:date="2019-10-30T17:18:00Z"/>
        </w:rPr>
        <w:pPrChange w:id="1727" w:author="超 杨" w:date="2019-10-29T17:26:00Z">
          <w:pPr>
            <w:pStyle w:val="22"/>
          </w:pPr>
        </w:pPrChange>
      </w:pPr>
      <w:ins w:id="1728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>
      <w:pPr>
        <w:rPr>
          <w:ins w:id="1729" w:author="超 杨" w:date="2019-10-30T17:19:00Z"/>
        </w:rPr>
        <w:pPrChange w:id="1730" w:author="超 杨" w:date="2019-10-29T17:26:00Z">
          <w:pPr>
            <w:pStyle w:val="22"/>
          </w:pPr>
        </w:pPrChange>
      </w:pPr>
      <w:ins w:id="1731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>
      <w:pPr>
        <w:rPr>
          <w:ins w:id="1732" w:author="超 杨" w:date="2019-10-30T17:19:00Z"/>
        </w:rPr>
        <w:pPrChange w:id="1733" w:author="超 杨" w:date="2019-10-29T17:26:00Z">
          <w:pPr>
            <w:pStyle w:val="22"/>
          </w:pPr>
        </w:pPrChange>
      </w:pPr>
      <w:ins w:id="1734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>
      <w:pPr>
        <w:rPr>
          <w:ins w:id="1735" w:author="超 杨" w:date="2019-10-30T16:30:00Z"/>
        </w:rPr>
        <w:pPrChange w:id="1736" w:author="超 杨" w:date="2019-10-29T17:26:00Z">
          <w:pPr>
            <w:pStyle w:val="22"/>
          </w:pPr>
        </w:pPrChange>
      </w:pPr>
      <w:ins w:id="1737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！）</w:t>
        </w:r>
      </w:ins>
    </w:p>
    <w:p w14:paraId="54215330" w14:textId="77777777" w:rsidR="00571F78" w:rsidRDefault="00571F78">
      <w:pPr>
        <w:rPr>
          <w:ins w:id="1738" w:author="超 杨" w:date="2019-10-30T11:13:00Z"/>
        </w:rPr>
        <w:pPrChange w:id="1739" w:author="超 杨" w:date="2019-10-29T17:26:00Z">
          <w:pPr>
            <w:pStyle w:val="22"/>
          </w:pPr>
        </w:pPrChange>
      </w:pPr>
    </w:p>
    <w:p w14:paraId="212BCAF1" w14:textId="77777777" w:rsidR="002A0F9B" w:rsidRDefault="002A0F9B">
      <w:pPr>
        <w:rPr>
          <w:ins w:id="1740" w:author="超 杨" w:date="2019-10-31T11:13:00Z"/>
        </w:rPr>
        <w:pPrChange w:id="1741" w:author="超 杨" w:date="2019-10-29T17:26:00Z">
          <w:pPr>
            <w:pStyle w:val="22"/>
          </w:pPr>
        </w:pPrChange>
      </w:pPr>
    </w:p>
    <w:p w14:paraId="6D7EB5B3" w14:textId="77777777" w:rsidR="008A0971" w:rsidRDefault="008A0971">
      <w:pPr>
        <w:rPr>
          <w:ins w:id="1742" w:author="超 杨" w:date="2019-10-31T11:13:00Z"/>
        </w:rPr>
        <w:pPrChange w:id="1743" w:author="超 杨" w:date="2019-10-29T17:26:00Z">
          <w:pPr>
            <w:pStyle w:val="22"/>
          </w:pPr>
        </w:pPrChange>
      </w:pPr>
    </w:p>
    <w:p w14:paraId="310D84F2" w14:textId="77777777" w:rsidR="008A0971" w:rsidRDefault="008A0971">
      <w:pPr>
        <w:rPr>
          <w:ins w:id="1744" w:author="超 杨" w:date="2019-10-31T11:13:00Z"/>
        </w:rPr>
        <w:pPrChange w:id="1745" w:author="超 杨" w:date="2019-10-29T17:26:00Z">
          <w:pPr>
            <w:pStyle w:val="22"/>
          </w:pPr>
        </w:pPrChange>
      </w:pPr>
    </w:p>
    <w:p w14:paraId="5BFED982" w14:textId="77777777" w:rsidR="008A0971" w:rsidRDefault="008A0971">
      <w:pPr>
        <w:rPr>
          <w:ins w:id="1746" w:author="超 杨" w:date="2019-10-31T11:13:00Z"/>
        </w:rPr>
        <w:pPrChange w:id="1747" w:author="超 杨" w:date="2019-10-29T17:26:00Z">
          <w:pPr>
            <w:pStyle w:val="22"/>
          </w:pPr>
        </w:pPrChange>
      </w:pPr>
    </w:p>
    <w:p w14:paraId="6EB2078F" w14:textId="77777777" w:rsidR="008A0971" w:rsidRDefault="008A0971">
      <w:pPr>
        <w:rPr>
          <w:ins w:id="1748" w:author="超 杨" w:date="2019-10-31T11:13:00Z"/>
        </w:rPr>
        <w:pPrChange w:id="1749" w:author="超 杨" w:date="2019-10-29T17:26:00Z">
          <w:pPr>
            <w:pStyle w:val="22"/>
          </w:pPr>
        </w:pPrChange>
      </w:pPr>
    </w:p>
    <w:p w14:paraId="3ED8FC60" w14:textId="77777777" w:rsidR="008A0971" w:rsidRDefault="008A0971">
      <w:pPr>
        <w:rPr>
          <w:ins w:id="1750" w:author="超 杨" w:date="2019-10-31T11:13:00Z"/>
        </w:rPr>
        <w:pPrChange w:id="1751" w:author="超 杨" w:date="2019-10-29T17:26:00Z">
          <w:pPr>
            <w:pStyle w:val="22"/>
          </w:pPr>
        </w:pPrChange>
      </w:pPr>
    </w:p>
    <w:p w14:paraId="2556B96E" w14:textId="3FB335CF" w:rsidR="008A0971" w:rsidRDefault="008A0971">
      <w:pPr>
        <w:rPr>
          <w:ins w:id="1752" w:author="超 杨" w:date="2019-10-31T11:13:00Z"/>
        </w:rPr>
        <w:pPrChange w:id="1753" w:author="超 杨" w:date="2019-10-29T17:26:00Z">
          <w:pPr>
            <w:pStyle w:val="22"/>
          </w:pPr>
        </w:pPrChange>
      </w:pPr>
      <w:ins w:id="1754" w:author="超 杨" w:date="2019-10-31T11:13:00Z">
        <w:r w:rsidRPr="008A0971">
          <w:t xml:space="preserve">add </w:t>
        </w:r>
        <w:proofErr w:type="spellStart"/>
        <w:r w:rsidRPr="008A0971">
          <w:t>shaders.json</w:t>
        </w:r>
        <w:proofErr w:type="spellEnd"/>
        <w:r w:rsidRPr="008A0971">
          <w:t xml:space="preserve">, </w:t>
        </w:r>
        <w:proofErr w:type="spellStart"/>
        <w:r w:rsidRPr="008A0971">
          <w:t>shader_libs.json</w:t>
        </w:r>
        <w:proofErr w:type="spellEnd"/>
        <w:r w:rsidRPr="008A0971">
          <w:t xml:space="preserve"> and load shader json</w:t>
        </w:r>
        <w:r>
          <w:rPr>
            <w:rFonts w:hint="eastAsia"/>
          </w:rPr>
          <w:t>：</w:t>
        </w:r>
      </w:ins>
    </w:p>
    <w:p w14:paraId="59242DD3" w14:textId="0F59A07E" w:rsidR="008A0971" w:rsidRDefault="008A0971">
      <w:pPr>
        <w:rPr>
          <w:ins w:id="1755" w:author="超 杨" w:date="2019-10-30T08:36:00Z"/>
        </w:rPr>
        <w:pPrChange w:id="1756" w:author="超 杨" w:date="2019-10-29T17:26:00Z">
          <w:pPr>
            <w:pStyle w:val="22"/>
          </w:pPr>
        </w:pPrChange>
      </w:pPr>
      <w:ins w:id="1757" w:author="超 杨" w:date="2019-10-31T11:13:00Z">
        <w:r>
          <w:t>state-.</w:t>
        </w:r>
        <w:proofErr w:type="spellStart"/>
        <w:r>
          <w:t>renderConfigData</w:t>
        </w:r>
        <w:proofErr w:type="spellEnd"/>
        <w:r>
          <w:t xml:space="preserve">-.shaders, </w:t>
        </w:r>
        <w:proofErr w:type="spellStart"/>
        <w:r>
          <w:t>shaderLibs</w:t>
        </w:r>
        <w:proofErr w:type="spellEnd"/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 xml:space="preserve">build </w:t>
        </w:r>
        <w:proofErr w:type="spellStart"/>
        <w:r>
          <w:t>glsl</w:t>
        </w:r>
        <w:proofErr w:type="spellEnd"/>
        <w:r>
          <w:t xml:space="preserve"> source</w:t>
        </w:r>
      </w:ins>
      <w:ins w:id="1758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>
      <w:pPr>
        <w:rPr>
          <w:ins w:id="1759" w:author="超 杨" w:date="2019-11-14T08:25:00Z"/>
        </w:rPr>
        <w:pPrChange w:id="1760" w:author="超 杨" w:date="2019-10-29T17:26:00Z">
          <w:pPr>
            <w:pStyle w:val="22"/>
          </w:pPr>
        </w:pPrChange>
      </w:pPr>
    </w:p>
    <w:p w14:paraId="2C623282" w14:textId="77777777" w:rsidR="0043253C" w:rsidRDefault="0043253C">
      <w:pPr>
        <w:rPr>
          <w:ins w:id="1761" w:author="超 杨" w:date="2019-11-14T08:25:00Z"/>
        </w:rPr>
        <w:pPrChange w:id="1762" w:author="超 杨" w:date="2019-10-29T17:26:00Z">
          <w:pPr>
            <w:pStyle w:val="22"/>
          </w:pPr>
        </w:pPrChange>
      </w:pPr>
    </w:p>
    <w:p w14:paraId="4E385F72" w14:textId="77777777" w:rsidR="0043253C" w:rsidRDefault="0043253C">
      <w:pPr>
        <w:rPr>
          <w:ins w:id="1763" w:author="超 杨" w:date="2019-11-14T08:25:00Z"/>
        </w:rPr>
        <w:pPrChange w:id="1764" w:author="超 杨" w:date="2019-10-29T17:26:00Z">
          <w:pPr>
            <w:pStyle w:val="22"/>
          </w:pPr>
        </w:pPrChange>
      </w:pPr>
    </w:p>
    <w:p w14:paraId="63B2776C" w14:textId="77777777" w:rsidR="0043253C" w:rsidRDefault="0043253C">
      <w:pPr>
        <w:rPr>
          <w:ins w:id="1765" w:author="超 杨" w:date="2019-11-14T08:25:00Z"/>
        </w:rPr>
        <w:pPrChange w:id="1766" w:author="超 杨" w:date="2019-10-29T17:26:00Z">
          <w:pPr>
            <w:pStyle w:val="22"/>
          </w:pPr>
        </w:pPrChange>
      </w:pPr>
    </w:p>
    <w:p w14:paraId="509C505C" w14:textId="5E8644A3" w:rsidR="0043253C" w:rsidRDefault="0043253C">
      <w:pPr>
        <w:rPr>
          <w:ins w:id="1767" w:author="超 杨" w:date="2019-11-14T08:25:00Z"/>
        </w:rPr>
        <w:pPrChange w:id="1768" w:author="超 杨" w:date="2019-10-29T17:26:00Z">
          <w:pPr>
            <w:pStyle w:val="22"/>
          </w:pPr>
        </w:pPrChange>
      </w:pPr>
      <w:ins w:id="1769" w:author="超 杨" w:date="2019-11-14T08:25:00Z">
        <w:r>
          <w:t xml:space="preserve">Extract </w:t>
        </w:r>
        <w:proofErr w:type="spellStart"/>
        <w:r>
          <w:t>Glsl</w:t>
        </w:r>
        <w:proofErr w:type="spellEnd"/>
        <w:r>
          <w:t xml:space="preserve"> sender data:</w:t>
        </w:r>
      </w:ins>
    </w:p>
    <w:p w14:paraId="01B6D7ED" w14:textId="13C610A2" w:rsidR="0043253C" w:rsidRDefault="0043253C">
      <w:pPr>
        <w:rPr>
          <w:ins w:id="1770" w:author="超 杨" w:date="2019-11-14T08:25:00Z"/>
        </w:rPr>
        <w:pPrChange w:id="1771" w:author="超 杨" w:date="2019-10-29T17:26:00Z">
          <w:pPr>
            <w:pStyle w:val="22"/>
          </w:pPr>
        </w:pPrChange>
      </w:pPr>
      <w:ins w:id="1772" w:author="超 杨" w:date="2019-11-14T08:25:00Z">
        <w:r>
          <w:rPr>
            <w:rFonts w:hint="eastAsia"/>
          </w:rPr>
          <w:t>讨论：</w:t>
        </w:r>
      </w:ins>
    </w:p>
    <w:p w14:paraId="3078E30E" w14:textId="2C2EE90C" w:rsidR="0043253C" w:rsidRDefault="0043253C">
      <w:pPr>
        <w:rPr>
          <w:ins w:id="1773" w:author="超 杨" w:date="2019-11-14T08:25:00Z"/>
        </w:rPr>
        <w:pPrChange w:id="1774" w:author="超 杨" w:date="2019-10-29T17:26:00Z">
          <w:pPr>
            <w:pStyle w:val="22"/>
          </w:pPr>
        </w:pPrChange>
      </w:pPr>
      <w:ins w:id="1775" w:author="超 杨" w:date="2019-11-14T08:25:00Z">
        <w:r>
          <w:t xml:space="preserve">store </w:t>
        </w:r>
        <w:proofErr w:type="spellStart"/>
        <w:r>
          <w:t>pos,size</w:t>
        </w:r>
        <w:proofErr w:type="spellEnd"/>
        <w:r>
          <w:t xml:space="preserve"> in data or not</w:t>
        </w:r>
        <w:r>
          <w:rPr>
            <w:rFonts w:hint="eastAsia"/>
          </w:rPr>
          <w:t>！</w:t>
        </w:r>
      </w:ins>
    </w:p>
    <w:p w14:paraId="17C3C95E" w14:textId="77777777" w:rsidR="0043253C" w:rsidRDefault="0043253C">
      <w:pPr>
        <w:rPr>
          <w:ins w:id="1776" w:author="超 杨" w:date="2019-10-29T19:06:00Z"/>
        </w:rPr>
        <w:pPrChange w:id="1777" w:author="超 杨" w:date="2019-10-29T17:26:00Z">
          <w:pPr>
            <w:pStyle w:val="22"/>
          </w:pPr>
        </w:pPrChange>
      </w:pPr>
    </w:p>
    <w:p w14:paraId="0E8C6CCE" w14:textId="3C36CEE9" w:rsidR="00ED6E43" w:rsidRDefault="00ED6E43">
      <w:pPr>
        <w:rPr>
          <w:ins w:id="1778" w:author="超 杨" w:date="2019-10-29T17:26:00Z"/>
        </w:rPr>
        <w:pPrChange w:id="1779" w:author="超 杨" w:date="2019-10-29T17:26:00Z">
          <w:pPr>
            <w:pStyle w:val="22"/>
          </w:pPr>
        </w:pPrChange>
      </w:pPr>
      <w:ins w:id="1780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A25B7C" w:rsidRDefault="00ED6E43">
      <w:pPr>
        <w:pPrChange w:id="1781" w:author="超 杨" w:date="2019-10-29T17:26:00Z">
          <w:pPr>
            <w:pStyle w:val="22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782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783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784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785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786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1301"/>
    <w:p w14:paraId="0C044597" w14:textId="77777777" w:rsidR="00F6426C" w:rsidRDefault="00F6426C" w:rsidP="00F6426C">
      <w:pPr>
        <w:rPr>
          <w:ins w:id="1787" w:author="超 杨" w:date="2019-11-16T10:04:00Z"/>
        </w:rPr>
      </w:pPr>
    </w:p>
    <w:p w14:paraId="542BA5FB" w14:textId="164A5311" w:rsidR="00270B9F" w:rsidDel="007F0ACA" w:rsidRDefault="00270B9F">
      <w:pPr>
        <w:pStyle w:val="1"/>
        <w:rPr>
          <w:ins w:id="1788" w:author="超 杨" w:date="2019-11-16T10:04:00Z"/>
          <w:del w:id="1789" w:author="Microsoft Office User" w:date="2020-01-01T08:32:00Z"/>
        </w:rPr>
        <w:pPrChange w:id="1790" w:author="超 杨" w:date="2019-11-21T12:06:00Z">
          <w:pPr>
            <w:pStyle w:val="22"/>
          </w:pPr>
        </w:pPrChange>
      </w:pPr>
      <w:ins w:id="1791" w:author="超 杨" w:date="2019-11-16T10:04:00Z">
        <w:del w:id="1792" w:author="Microsoft Office User" w:date="2020-01-01T08:32:00Z">
          <w:r w:rsidRPr="00F6426C" w:rsidDel="007F0ACA">
            <w:rPr>
              <w:rFonts w:hint="eastAsia"/>
            </w:rPr>
            <w:lastRenderedPageBreak/>
            <w:delText>第</w:delText>
          </w:r>
          <w:r w:rsidRPr="00F6426C" w:rsidDel="007F0ACA">
            <w:delText>16</w:delText>
          </w:r>
          <w:r w:rsidRPr="00F6426C" w:rsidDel="007F0ACA">
            <w:rPr>
              <w:rFonts w:hint="eastAsia"/>
            </w:rPr>
            <w:delText>章</w:delText>
          </w:r>
          <w:r w:rsidRPr="00F6426C" w:rsidDel="007F0ACA">
            <w:delText xml:space="preserve">  </w:delText>
          </w:r>
          <w:r w:rsidDel="007F0ACA">
            <w:rPr>
              <w:rFonts w:hint="eastAsia"/>
            </w:rPr>
            <w:delText>升级为</w:delText>
          </w:r>
          <w:r w:rsidDel="007F0ACA">
            <w:delText>webgl2</w:delText>
          </w:r>
        </w:del>
      </w:ins>
    </w:p>
    <w:p w14:paraId="6360C6FE" w14:textId="015DF2D1" w:rsidR="002C2407" w:rsidDel="007F0ACA" w:rsidRDefault="002C2407" w:rsidP="00270B9F">
      <w:pPr>
        <w:rPr>
          <w:ins w:id="1793" w:author="超 杨" w:date="2019-11-21T16:47:00Z"/>
          <w:del w:id="1794" w:author="Microsoft Office User" w:date="2020-01-01T08:32:00Z"/>
        </w:rPr>
      </w:pPr>
      <w:ins w:id="1795" w:author="超 杨" w:date="2019-11-21T16:47:00Z">
        <w:del w:id="1796" w:author="Microsoft Office User" w:date="2020-01-01T08:32:00Z">
          <w:r w:rsidDel="007F0ACA">
            <w:delText>vao</w:delText>
          </w:r>
        </w:del>
      </w:ins>
    </w:p>
    <w:p w14:paraId="04B6FABE" w14:textId="0C38E67D" w:rsidR="002C2407" w:rsidDel="007F0ACA" w:rsidRDefault="002C2407" w:rsidP="00270B9F">
      <w:pPr>
        <w:rPr>
          <w:ins w:id="1797" w:author="超 杨" w:date="2019-11-21T16:48:00Z"/>
          <w:del w:id="1798" w:author="Microsoft Office User" w:date="2020-01-01T08:32:00Z"/>
        </w:rPr>
      </w:pPr>
    </w:p>
    <w:p w14:paraId="6723D74C" w14:textId="55656242" w:rsidR="002C2407" w:rsidDel="007F0ACA" w:rsidRDefault="002C2407" w:rsidP="00270B9F">
      <w:pPr>
        <w:rPr>
          <w:ins w:id="1799" w:author="超 杨" w:date="2019-11-21T16:47:00Z"/>
          <w:del w:id="1800" w:author="Microsoft Office User" w:date="2020-01-01T08:32:00Z"/>
        </w:rPr>
      </w:pPr>
      <w:ins w:id="1801" w:author="超 杨" w:date="2019-11-21T16:48:00Z">
        <w:del w:id="1802" w:author="Microsoft Office User" w:date="2020-01-01T08:32:00Z">
          <w:r w:rsidDel="007F0ACA">
            <w:delText>glsl 300 es</w:delText>
          </w:r>
        </w:del>
      </w:ins>
    </w:p>
    <w:p w14:paraId="12BEDC29" w14:textId="2D7754AC" w:rsidR="002C2407" w:rsidDel="007F0ACA" w:rsidRDefault="002C2407" w:rsidP="00270B9F">
      <w:pPr>
        <w:rPr>
          <w:ins w:id="1803" w:author="超 杨" w:date="2019-11-21T16:47:00Z"/>
          <w:del w:id="1804" w:author="Microsoft Office User" w:date="2020-01-01T08:32:00Z"/>
        </w:rPr>
      </w:pPr>
    </w:p>
    <w:p w14:paraId="3F10DB39" w14:textId="26BF6D91" w:rsidR="002C2407" w:rsidDel="007F0ACA" w:rsidRDefault="0062109B" w:rsidP="00270B9F">
      <w:pPr>
        <w:rPr>
          <w:ins w:id="1805" w:author="超 杨" w:date="2019-11-21T16:47:00Z"/>
          <w:del w:id="1806" w:author="Microsoft Office User" w:date="2020-01-01T08:32:00Z"/>
        </w:rPr>
      </w:pPr>
      <w:ins w:id="1807" w:author="超 杨" w:date="2019-11-21T16:48:00Z">
        <w:del w:id="1808" w:author="Microsoft Office User" w:date="2020-01-01T08:32:00Z">
          <w:r w:rsidDel="007F0ACA">
            <w:delText>ubo</w:delText>
          </w:r>
        </w:del>
      </w:ins>
    </w:p>
    <w:p w14:paraId="7F7CC745" w14:textId="2754C1D5" w:rsidR="00900629" w:rsidDel="007F0ACA" w:rsidRDefault="00900629" w:rsidP="00270B9F">
      <w:pPr>
        <w:rPr>
          <w:ins w:id="1809" w:author="超 杨" w:date="2019-11-16T17:26:00Z"/>
          <w:del w:id="1810" w:author="Microsoft Office User" w:date="2020-01-01T08:32:00Z"/>
        </w:rPr>
      </w:pPr>
      <w:ins w:id="1811" w:author="超 杨" w:date="2019-11-16T17:26:00Z">
        <w:del w:id="1812" w:author="Microsoft Office User" w:date="2020-01-01T08:32:00Z">
          <w:r w:rsidDel="007F0ACA">
            <w:rPr>
              <w:rFonts w:hint="eastAsia"/>
            </w:rPr>
            <w:delText>（</w:delText>
          </w:r>
        </w:del>
      </w:ins>
    </w:p>
    <w:p w14:paraId="0DB508C1" w14:textId="1FE2255F" w:rsidR="00D47C37" w:rsidDel="007F0ACA" w:rsidRDefault="00D47C37">
      <w:pPr>
        <w:rPr>
          <w:ins w:id="1813" w:author="超 杨" w:date="2019-11-21T13:33:00Z"/>
          <w:del w:id="1814" w:author="Microsoft Office User" w:date="2020-01-01T08:32:00Z"/>
          <w:rFonts w:ascii="Helvetica" w:hAnsi="Helvetica"/>
          <w:color w:val="303236"/>
        </w:rPr>
        <w:pPrChange w:id="1815" w:author="超 杨" w:date="2019-11-21T12:54:00Z">
          <w:pPr>
            <w:pStyle w:val="1"/>
            <w:shd w:val="clear" w:color="auto" w:fill="EEEEEE"/>
          </w:pPr>
        </w:pPrChange>
      </w:pPr>
      <w:ins w:id="1816" w:author="超 杨" w:date="2019-11-21T12:54:00Z">
        <w:del w:id="1817" w:author="Microsoft Office User" w:date="2020-01-01T08:32:00Z">
          <w:r w:rsidDel="007F0ACA">
            <w:delText xml:space="preserve">refer to </w:delText>
          </w:r>
          <w:r w:rsidDel="007F0ACA">
            <w:fldChar w:fldCharType="begin"/>
          </w:r>
          <w:r w:rsidDel="007F0ACA">
            <w:delInstrText xml:space="preserve"> HYPERLINK "https://learnopengl.com/Advanced-OpenGL/Advanced-GLSL" </w:delInstrText>
          </w:r>
          <w:r w:rsidDel="007F0ACA">
            <w:fldChar w:fldCharType="separate"/>
          </w:r>
          <w:r w:rsidDel="007F0ACA">
            <w:rPr>
              <w:rStyle w:val="afffe"/>
              <w:rFonts w:eastAsia="Times New Roman"/>
            </w:rPr>
            <w:delText>https://learnopengl.com/Advanced-OpenGL/Advanced-GLSL</w:delText>
          </w:r>
          <w:r w:rsidDel="007F0ACA">
            <w:fldChar w:fldCharType="end"/>
          </w:r>
          <w:r w:rsidDel="007F0ACA">
            <w:delText xml:space="preserve"> -</w:delText>
          </w:r>
          <w:r w:rsidDel="007F0ACA">
            <w:rPr>
              <w:rFonts w:hint="eastAsia"/>
            </w:rPr>
            <w:delText>》</w:delText>
          </w:r>
          <w:r w:rsidDel="007F0ACA">
            <w:rPr>
              <w:rFonts w:ascii="Helvetica" w:hAnsi="Helvetica"/>
              <w:color w:val="303236"/>
            </w:rPr>
            <w:delText>Uniform buffer objects</w:delText>
          </w:r>
        </w:del>
      </w:ins>
    </w:p>
    <w:p w14:paraId="31B7810B" w14:textId="41C0737F" w:rsidR="00F30B25" w:rsidDel="007F0ACA" w:rsidRDefault="00F30B25">
      <w:pPr>
        <w:rPr>
          <w:ins w:id="1818" w:author="超 杨" w:date="2019-11-21T13:33:00Z"/>
          <w:del w:id="1819" w:author="Microsoft Office User" w:date="2020-01-01T08:32:00Z"/>
          <w:rFonts w:ascii="Helvetica" w:hAnsi="Helvetica"/>
          <w:color w:val="303236"/>
        </w:rPr>
        <w:pPrChange w:id="1820" w:author="超 杨" w:date="2019-11-21T12:54:00Z">
          <w:pPr>
            <w:pStyle w:val="1"/>
            <w:shd w:val="clear" w:color="auto" w:fill="EEEEEE"/>
          </w:pPr>
        </w:pPrChange>
      </w:pPr>
    </w:p>
    <w:p w14:paraId="57A2B45B" w14:textId="64BA5D7D" w:rsidR="00F30B25" w:rsidDel="007F0ACA" w:rsidRDefault="00F30B25" w:rsidP="00F30B25">
      <w:pPr>
        <w:rPr>
          <w:ins w:id="1821" w:author="超 杨" w:date="2019-11-21T13:33:00Z"/>
          <w:del w:id="1822" w:author="Microsoft Office User" w:date="2020-01-01T08:32:00Z"/>
          <w:rFonts w:eastAsia="Times New Roman"/>
        </w:rPr>
      </w:pPr>
      <w:ins w:id="1823" w:author="超 杨" w:date="2019-11-21T13:33:00Z">
        <w:del w:id="1824" w:author="Microsoft Office User" w:date="2020-01-01T08:32:00Z">
          <w:r w:rsidDel="007F0ACA">
            <w:rPr>
              <w:rFonts w:eastAsia="Times New Roman"/>
            </w:rPr>
            <w:fldChar w:fldCharType="begin"/>
          </w:r>
          <w:r w:rsidDel="007F0ACA">
            <w:rPr>
              <w:rFonts w:eastAsia="Times New Roman"/>
            </w:rPr>
            <w:delInstrText xml:space="preserve"> HYPERLINK "https://paroj.github.io/gltut/Positioning/Tut07%20Shared%20Uniforms.html" </w:delInstrText>
          </w:r>
          <w:r w:rsidDel="007F0ACA">
            <w:rPr>
              <w:rFonts w:eastAsia="Times New Roman"/>
            </w:rPr>
            <w:fldChar w:fldCharType="separate"/>
          </w:r>
          <w:r w:rsidDel="007F0ACA">
            <w:rPr>
              <w:rStyle w:val="afffe"/>
              <w:rFonts w:eastAsia="Times New Roman"/>
            </w:rPr>
            <w:delText>https://paroj.github.io/gltut/Positioning/Tut07%20Shared%20Uniforms.html</w:delText>
          </w:r>
          <w:r w:rsidDel="007F0ACA">
            <w:rPr>
              <w:rFonts w:eastAsia="Times New Roman"/>
            </w:rPr>
            <w:fldChar w:fldCharType="end"/>
          </w:r>
        </w:del>
      </w:ins>
    </w:p>
    <w:p w14:paraId="67DE5A83" w14:textId="5CA181D7" w:rsidR="00F30B25" w:rsidDel="007F0ACA" w:rsidRDefault="00F30B25">
      <w:pPr>
        <w:rPr>
          <w:ins w:id="1825" w:author="超 杨" w:date="2019-11-21T13:41:00Z"/>
          <w:del w:id="1826" w:author="Microsoft Office User" w:date="2020-01-01T08:32:00Z"/>
          <w:rFonts w:ascii="Helvetica" w:hAnsi="Helvetica"/>
          <w:color w:val="303236"/>
        </w:rPr>
        <w:pPrChange w:id="1827" w:author="超 杨" w:date="2019-11-21T12:54:00Z">
          <w:pPr>
            <w:pStyle w:val="1"/>
            <w:shd w:val="clear" w:color="auto" w:fill="EEEEEE"/>
          </w:pPr>
        </w:pPrChange>
      </w:pPr>
    </w:p>
    <w:p w14:paraId="2BF645D3" w14:textId="2AE9C5DD" w:rsidR="00716966" w:rsidDel="007F0ACA" w:rsidRDefault="00716966" w:rsidP="00716966">
      <w:pPr>
        <w:rPr>
          <w:ins w:id="1828" w:author="超 杨" w:date="2019-11-21T13:41:00Z"/>
          <w:del w:id="1829" w:author="Microsoft Office User" w:date="2020-01-01T08:32:00Z"/>
          <w:rFonts w:eastAsia="Times New Roman"/>
        </w:rPr>
      </w:pPr>
      <w:ins w:id="1830" w:author="超 杨" w:date="2019-11-21T13:41:00Z">
        <w:del w:id="1831" w:author="Microsoft Office User" w:date="2020-01-01T08:32:00Z">
          <w:r w:rsidDel="007F0ACA">
            <w:rPr>
              <w:rFonts w:eastAsia="Times New Roman"/>
            </w:rPr>
            <w:fldChar w:fldCharType="begin"/>
          </w:r>
          <w:r w:rsidDel="007F0ACA">
            <w:rPr>
              <w:rFonts w:eastAsia="Times New Roman"/>
            </w:rPr>
            <w:delInstrText xml:space="preserve"> HYPERLINK "https://stackoverflow.com/questions/56996202/batch-model-matrixes-to-single-uniform-buffer-object" </w:delInstrText>
          </w:r>
          <w:r w:rsidDel="007F0ACA">
            <w:rPr>
              <w:rFonts w:eastAsia="Times New Roman"/>
            </w:rPr>
            <w:fldChar w:fldCharType="separate"/>
          </w:r>
          <w:r w:rsidDel="007F0ACA">
            <w:rPr>
              <w:rStyle w:val="afffe"/>
              <w:rFonts w:eastAsia="Times New Roman"/>
            </w:rPr>
            <w:delText>https://stackoverflow.com/questions/56996202/batch-model-matrixes-to-single-uniform-buffer-object</w:delText>
          </w:r>
          <w:r w:rsidDel="007F0ACA">
            <w:rPr>
              <w:rFonts w:eastAsia="Times New Roman"/>
            </w:rPr>
            <w:fldChar w:fldCharType="end"/>
          </w:r>
        </w:del>
      </w:ins>
    </w:p>
    <w:p w14:paraId="0B3E9D72" w14:textId="65588321" w:rsidR="00716966" w:rsidDel="007F0ACA" w:rsidRDefault="00716966">
      <w:pPr>
        <w:rPr>
          <w:ins w:id="1832" w:author="超 杨" w:date="2019-11-27T10:06:00Z"/>
          <w:del w:id="1833" w:author="Microsoft Office User" w:date="2020-01-01T08:32:00Z"/>
          <w:rFonts w:ascii="Helvetica" w:hAnsi="Helvetica"/>
          <w:color w:val="303236"/>
        </w:rPr>
        <w:pPrChange w:id="1834" w:author="超 杨" w:date="2019-11-21T12:54:00Z">
          <w:pPr>
            <w:pStyle w:val="1"/>
            <w:shd w:val="clear" w:color="auto" w:fill="EEEEEE"/>
          </w:pPr>
        </w:pPrChange>
      </w:pPr>
    </w:p>
    <w:p w14:paraId="2096188F" w14:textId="25E4AD13" w:rsidR="00C02B5A" w:rsidDel="007F0ACA" w:rsidRDefault="00C02B5A" w:rsidP="00C02B5A">
      <w:pPr>
        <w:rPr>
          <w:ins w:id="1835" w:author="超 杨" w:date="2019-11-27T10:06:00Z"/>
          <w:del w:id="1836" w:author="Microsoft Office User" w:date="2020-01-01T08:32:00Z"/>
          <w:rFonts w:eastAsia="Times New Roman"/>
        </w:rPr>
      </w:pPr>
      <w:ins w:id="1837" w:author="超 杨" w:date="2019-11-27T10:06:00Z">
        <w:del w:id="1838" w:author="Microsoft Office User" w:date="2020-01-01T08:32:00Z">
          <w:r w:rsidDel="007F0ACA">
            <w:rPr>
              <w:rFonts w:eastAsia="Times New Roman"/>
            </w:rPr>
            <w:fldChar w:fldCharType="begin"/>
          </w:r>
          <w:r w:rsidDel="007F0ACA">
            <w:rPr>
              <w:rFonts w:eastAsia="Times New Roman"/>
            </w:rPr>
            <w:delInstrText xml:space="preserve"> HYPERLINK "https://www.gamedev.net/forums/topic/655969-speed-gluniform-vs-uniform-buffer-objects/?page=1" </w:delInstrText>
          </w:r>
          <w:r w:rsidDel="007F0ACA">
            <w:rPr>
              <w:rFonts w:eastAsia="Times New Roman"/>
            </w:rPr>
            <w:fldChar w:fldCharType="separate"/>
          </w:r>
          <w:r w:rsidDel="007F0ACA">
            <w:rPr>
              <w:rStyle w:val="afffe"/>
              <w:rFonts w:eastAsia="Times New Roman"/>
            </w:rPr>
            <w:delText>https://www.gamedev.net/forums/topic/655969-speed-gluniform-vs-uniform-buffer-objects/?page=1</w:delText>
          </w:r>
          <w:r w:rsidDel="007F0ACA">
            <w:rPr>
              <w:rFonts w:eastAsia="Times New Roman"/>
            </w:rPr>
            <w:fldChar w:fldCharType="end"/>
          </w:r>
        </w:del>
      </w:ins>
    </w:p>
    <w:p w14:paraId="6E7C8317" w14:textId="50D081ED" w:rsidR="00C02B5A" w:rsidDel="007F0ACA" w:rsidRDefault="00C02B5A">
      <w:pPr>
        <w:rPr>
          <w:ins w:id="1839" w:author="超 杨" w:date="2019-11-21T13:41:00Z"/>
          <w:del w:id="1840" w:author="Microsoft Office User" w:date="2020-01-01T08:32:00Z"/>
          <w:rFonts w:ascii="Helvetica" w:hAnsi="Helvetica"/>
          <w:color w:val="303236"/>
        </w:rPr>
        <w:pPrChange w:id="1841" w:author="超 杨" w:date="2019-11-21T12:54:00Z">
          <w:pPr>
            <w:pStyle w:val="1"/>
            <w:shd w:val="clear" w:color="auto" w:fill="EEEEEE"/>
          </w:pPr>
        </w:pPrChange>
      </w:pPr>
    </w:p>
    <w:p w14:paraId="3CEDD62F" w14:textId="6A153AA2" w:rsidR="00716966" w:rsidDel="007F0ACA" w:rsidRDefault="00716966">
      <w:pPr>
        <w:rPr>
          <w:ins w:id="1842" w:author="超 杨" w:date="2019-11-21T12:54:00Z"/>
          <w:del w:id="1843" w:author="Microsoft Office User" w:date="2020-01-01T08:32:00Z"/>
          <w:rFonts w:ascii="Helvetica" w:hAnsi="Helvetica"/>
          <w:color w:val="303236"/>
        </w:rPr>
        <w:pPrChange w:id="1844" w:author="超 杨" w:date="2019-11-21T12:54:00Z">
          <w:pPr>
            <w:pStyle w:val="1"/>
            <w:shd w:val="clear" w:color="auto" w:fill="EEEEEE"/>
          </w:pPr>
        </w:pPrChange>
      </w:pPr>
    </w:p>
    <w:p w14:paraId="0FB5E499" w14:textId="4B775B60" w:rsidR="00D47C37" w:rsidDel="007F0ACA" w:rsidRDefault="00D47C37" w:rsidP="00D47C37">
      <w:pPr>
        <w:rPr>
          <w:ins w:id="1845" w:author="超 杨" w:date="2019-11-21T12:54:00Z"/>
          <w:del w:id="1846" w:author="Microsoft Office User" w:date="2020-01-01T08:32:00Z"/>
          <w:rFonts w:eastAsia="Times New Roman"/>
        </w:rPr>
      </w:pPr>
    </w:p>
    <w:p w14:paraId="2623885A" w14:textId="3CF95BC0" w:rsidR="00D47C37" w:rsidDel="007F0ACA" w:rsidRDefault="00D47C37" w:rsidP="00270B9F">
      <w:pPr>
        <w:rPr>
          <w:ins w:id="1847" w:author="超 杨" w:date="2019-11-21T12:54:00Z"/>
          <w:del w:id="1848" w:author="Microsoft Office User" w:date="2020-01-01T08:32:00Z"/>
        </w:rPr>
      </w:pPr>
    </w:p>
    <w:p w14:paraId="3C32A7C2" w14:textId="4541A17A" w:rsidR="00D47C37" w:rsidDel="007F0ACA" w:rsidRDefault="00D47C37" w:rsidP="00270B9F">
      <w:pPr>
        <w:rPr>
          <w:ins w:id="1849" w:author="超 杨" w:date="2019-11-16T10:04:00Z"/>
          <w:del w:id="1850" w:author="Microsoft Office User" w:date="2020-01-01T08:32:00Z"/>
        </w:rPr>
      </w:pPr>
    </w:p>
    <w:p w14:paraId="67FF535C" w14:textId="63028535" w:rsidR="00270B9F" w:rsidDel="007F0ACA" w:rsidRDefault="00270B9F" w:rsidP="00270B9F">
      <w:pPr>
        <w:rPr>
          <w:ins w:id="1851" w:author="超 杨" w:date="2019-11-16T10:04:00Z"/>
          <w:del w:id="1852" w:author="Microsoft Office User" w:date="2020-01-01T08:32:00Z"/>
        </w:rPr>
      </w:pPr>
      <w:ins w:id="1853" w:author="超 杨" w:date="2019-11-16T10:04:00Z">
        <w:del w:id="1854" w:author="Microsoft Office User" w:date="2020-01-01T08:32:00Z">
          <w:r w:rsidDel="007F0ACA">
            <w:rPr>
              <w:rFonts w:hint="eastAsia"/>
            </w:rPr>
            <w:delText>需要讨论</w:delText>
          </w:r>
          <w:r w:rsidDel="007F0ACA">
            <w:delText>bufferSubData</w:delText>
          </w:r>
          <w:r w:rsidDel="007F0ACA">
            <w:rPr>
              <w:rFonts w:hint="eastAsia"/>
            </w:rPr>
            <w:delText>和</w:delText>
          </w:r>
          <w:r w:rsidDel="007F0ACA">
            <w:delText>bufferData</w:delText>
          </w:r>
          <w:r w:rsidDel="007F0ACA">
            <w:rPr>
              <w:rFonts w:hint="eastAsia"/>
            </w:rPr>
            <w:delText>的区别</w:delText>
          </w:r>
        </w:del>
      </w:ins>
    </w:p>
    <w:p w14:paraId="492DF1F9" w14:textId="552FE587" w:rsidR="00270B9F" w:rsidDel="007F0ACA" w:rsidRDefault="00270B9F" w:rsidP="00270B9F">
      <w:pPr>
        <w:rPr>
          <w:ins w:id="1855" w:author="超 杨" w:date="2019-11-16T10:04:00Z"/>
          <w:del w:id="1856" w:author="Microsoft Office User" w:date="2020-01-01T08:32:00Z"/>
          <w:rFonts w:eastAsia="Times New Roman"/>
        </w:rPr>
      </w:pPr>
      <w:ins w:id="1857" w:author="超 杨" w:date="2019-11-16T10:04:00Z">
        <w:del w:id="1858" w:author="Microsoft Office User" w:date="2020-01-01T08:32:00Z">
          <w:r w:rsidDel="007F0ACA">
            <w:rPr>
              <w:rFonts w:eastAsia="Times New Roman"/>
            </w:rPr>
            <w:fldChar w:fldCharType="begin"/>
          </w:r>
          <w:r w:rsidDel="007F0ACA">
            <w:rPr>
              <w:rFonts w:eastAsia="Times New Roman"/>
            </w:rPr>
            <w:delInstrText xml:space="preserve"> HYPERLINK "https://community.khronos.org/t/bufferdata-or-buffersubdata-vbo/61674" </w:delInstrText>
          </w:r>
          <w:r w:rsidDel="007F0ACA">
            <w:rPr>
              <w:rFonts w:eastAsia="Times New Roman"/>
            </w:rPr>
            <w:fldChar w:fldCharType="separate"/>
          </w:r>
          <w:r w:rsidDel="007F0ACA">
            <w:rPr>
              <w:rStyle w:val="afffe"/>
              <w:rFonts w:eastAsia="Times New Roman"/>
            </w:rPr>
            <w:delText>https://community.khronos.org/t/bufferdata-or-buffersubdata-vbo/61674</w:delText>
          </w:r>
          <w:r w:rsidDel="007F0ACA">
            <w:rPr>
              <w:rFonts w:eastAsia="Times New Roman"/>
            </w:rPr>
            <w:fldChar w:fldCharType="end"/>
          </w:r>
        </w:del>
      </w:ins>
    </w:p>
    <w:p w14:paraId="02A8B979" w14:textId="29853F84" w:rsidR="00270B9F" w:rsidDel="007F0ACA" w:rsidRDefault="00270B9F" w:rsidP="00270B9F">
      <w:pPr>
        <w:rPr>
          <w:ins w:id="1859" w:author="超 杨" w:date="2019-11-16T10:04:00Z"/>
          <w:del w:id="1860" w:author="Microsoft Office User" w:date="2020-01-01T08:32:00Z"/>
        </w:rPr>
      </w:pPr>
    </w:p>
    <w:p w14:paraId="1DE00C88" w14:textId="77E26BC3" w:rsidR="00270B9F" w:rsidDel="007F0ACA" w:rsidRDefault="00270B9F" w:rsidP="00270B9F">
      <w:pPr>
        <w:rPr>
          <w:ins w:id="1861" w:author="超 杨" w:date="2019-11-21T16:27:00Z"/>
          <w:del w:id="1862" w:author="Microsoft Office User" w:date="2020-01-01T08:32:00Z"/>
        </w:rPr>
      </w:pPr>
    </w:p>
    <w:p w14:paraId="70EEB168" w14:textId="5D4F87C7" w:rsidR="00D64B3F" w:rsidDel="007F0ACA" w:rsidRDefault="00D64B3F" w:rsidP="00270B9F">
      <w:pPr>
        <w:rPr>
          <w:ins w:id="1863" w:author="超 杨" w:date="2019-11-16T10:04:00Z"/>
          <w:del w:id="1864" w:author="Microsoft Office User" w:date="2020-01-01T08:32:00Z"/>
        </w:rPr>
      </w:pPr>
      <w:ins w:id="1865" w:author="超 杨" w:date="2019-11-21T16:27:00Z">
        <w:del w:id="1866" w:author="Microsoft Office User" w:date="2020-01-01T08:32:00Z">
          <w:r w:rsidDel="007F0ACA">
            <w:rPr>
              <w:rFonts w:hint="eastAsia"/>
            </w:rPr>
            <w:delText>／＊</w:delText>
          </w:r>
        </w:del>
      </w:ins>
    </w:p>
    <w:p w14:paraId="374D9261" w14:textId="5D22530C" w:rsidR="00270B9F" w:rsidDel="007F0ACA" w:rsidRDefault="00270B9F" w:rsidP="00270B9F">
      <w:pPr>
        <w:rPr>
          <w:ins w:id="1867" w:author="超 杨" w:date="2019-11-16T10:04:00Z"/>
          <w:del w:id="1868" w:author="Microsoft Office User" w:date="2020-01-01T08:32:00Z"/>
        </w:rPr>
      </w:pPr>
      <w:ins w:id="1869" w:author="超 杨" w:date="2019-11-16T10:04:00Z">
        <w:del w:id="1870" w:author="Microsoft Office User" w:date="2020-01-01T08:32:00Z">
          <w:r w:rsidDel="007F0ACA">
            <w:rPr>
              <w:rFonts w:hint="eastAsia"/>
            </w:rPr>
            <w:delText>讨论：是否要将</w:delText>
          </w:r>
          <w:r w:rsidDel="007F0ACA">
            <w:delText>model ubo</w:delText>
          </w:r>
          <w:r w:rsidDel="007F0ACA">
            <w:rPr>
              <w:rFonts w:hint="eastAsia"/>
            </w:rPr>
            <w:delText>和</w:delText>
          </w:r>
          <w:r w:rsidDel="007F0ACA">
            <w:delText>material ubo</w:delText>
          </w:r>
          <w:r w:rsidDel="007F0ACA">
            <w:rPr>
              <w:rFonts w:hint="eastAsia"/>
            </w:rPr>
            <w:delText>合为一个</w:delText>
          </w:r>
          <w:r w:rsidDel="007F0ACA">
            <w:delText>material ubo</w:delText>
          </w:r>
          <w:r w:rsidDel="007F0ACA">
            <w:rPr>
              <w:rFonts w:hint="eastAsia"/>
            </w:rPr>
            <w:delText>：</w:delText>
          </w:r>
        </w:del>
      </w:ins>
    </w:p>
    <w:p w14:paraId="35F55CF8" w14:textId="005BEE2B" w:rsidR="00270B9F" w:rsidDel="007F0ACA" w:rsidRDefault="00270B9F" w:rsidP="00270B9F">
      <w:pPr>
        <w:rPr>
          <w:ins w:id="1871" w:author="超 杨" w:date="2019-11-16T10:04:00Z"/>
          <w:del w:id="1872" w:author="Microsoft Office User" w:date="2020-01-01T08:32:00Z"/>
        </w:rPr>
      </w:pPr>
      <w:ins w:id="1873" w:author="超 杨" w:date="2019-11-16T10:04:00Z">
        <w:del w:id="1874" w:author="Microsoft Office User" w:date="2020-01-01T08:32:00Z">
          <w:r w:rsidDel="007F0ACA">
            <w:rPr>
              <w:rFonts w:hint="eastAsia"/>
            </w:rPr>
            <w:delText>不需要。</w:delText>
          </w:r>
        </w:del>
      </w:ins>
    </w:p>
    <w:p w14:paraId="20FC65BF" w14:textId="75C75FA4" w:rsidR="00270B9F" w:rsidDel="007F0ACA" w:rsidRDefault="00270B9F" w:rsidP="00270B9F">
      <w:pPr>
        <w:rPr>
          <w:ins w:id="1875" w:author="超 杨" w:date="2019-11-16T10:04:00Z"/>
          <w:del w:id="1876" w:author="Microsoft Office User" w:date="2020-01-01T08:32:00Z"/>
        </w:rPr>
      </w:pPr>
      <w:ins w:id="1877" w:author="超 杨" w:date="2019-11-16T10:04:00Z">
        <w:del w:id="1878" w:author="Microsoft Office User" w:date="2020-01-01T08:32:00Z">
          <w:r w:rsidDel="007F0ACA">
            <w:rPr>
              <w:rFonts w:hint="eastAsia"/>
            </w:rPr>
            <w:delText>虽然两者都是</w:delText>
          </w:r>
          <w:r w:rsidDel="007F0ACA">
            <w:delText>per model</w:delText>
          </w:r>
          <w:r w:rsidDel="007F0ACA">
            <w:rPr>
              <w:rFonts w:hint="eastAsia"/>
            </w:rPr>
            <w:delText>；</w:delText>
          </w:r>
        </w:del>
      </w:ins>
    </w:p>
    <w:p w14:paraId="0DD80716" w14:textId="280C3578" w:rsidR="00270B9F" w:rsidDel="007F0ACA" w:rsidRDefault="00270B9F" w:rsidP="00270B9F">
      <w:pPr>
        <w:rPr>
          <w:ins w:id="1879" w:author="超 杨" w:date="2019-11-16T10:04:00Z"/>
          <w:del w:id="1880" w:author="Microsoft Office User" w:date="2020-01-01T08:32:00Z"/>
        </w:rPr>
      </w:pPr>
      <w:ins w:id="1881" w:author="超 杨" w:date="2019-11-16T10:04:00Z">
        <w:del w:id="1882" w:author="Microsoft Office User" w:date="2020-01-01T08:32:00Z">
          <w:r w:rsidDel="007F0ACA">
            <w:rPr>
              <w:rFonts w:hint="eastAsia"/>
            </w:rPr>
            <w:delText>但是两者的设置数据的方式不一样（设置</w:delText>
          </w:r>
          <w:r w:rsidDel="007F0ACA">
            <w:delText>model ubo</w:delText>
          </w:r>
          <w:r w:rsidDel="007F0ACA">
            <w:rPr>
              <w:rFonts w:hint="eastAsia"/>
            </w:rPr>
            <w:delText>不需要判断</w:delText>
          </w:r>
          <w:r w:rsidDel="007F0ACA">
            <w:delText>last value</w:delText>
          </w:r>
          <w:r w:rsidDel="007F0ACA">
            <w:rPr>
              <w:rFonts w:hint="eastAsia"/>
            </w:rPr>
            <w:delText>！）</w:delText>
          </w:r>
        </w:del>
      </w:ins>
    </w:p>
    <w:p w14:paraId="3394A166" w14:textId="5C7B5F82" w:rsidR="00270B9F" w:rsidDel="007F0ACA" w:rsidRDefault="008E7CB9">
      <w:pPr>
        <w:ind w:firstLineChars="0"/>
        <w:rPr>
          <w:ins w:id="1883" w:author="超 杨" w:date="2019-11-21T16:27:00Z"/>
          <w:del w:id="1884" w:author="Microsoft Office User" w:date="2020-01-01T08:32:00Z"/>
        </w:rPr>
        <w:pPrChange w:id="1885" w:author="超 杨" w:date="2019-11-21T16:27:00Z">
          <w:pPr>
            <w:pStyle w:val="22"/>
          </w:pPr>
        </w:pPrChange>
      </w:pPr>
      <w:ins w:id="1886" w:author="超 杨" w:date="2019-11-21T16:27:00Z">
        <w:del w:id="1887" w:author="Microsoft Office User" w:date="2020-01-01T08:32:00Z">
          <w:r w:rsidDel="007F0ACA">
            <w:rPr>
              <w:rFonts w:hint="eastAsia"/>
            </w:rPr>
            <w:delText>＊</w:delText>
          </w:r>
          <w:r w:rsidR="00D64B3F" w:rsidDel="007F0ACA">
            <w:rPr>
              <w:rFonts w:hint="eastAsia"/>
            </w:rPr>
            <w:delText>／</w:delText>
          </w:r>
        </w:del>
      </w:ins>
    </w:p>
    <w:p w14:paraId="5F206376" w14:textId="040BF01F" w:rsidR="00D64B3F" w:rsidDel="007F0ACA" w:rsidRDefault="00D64B3F">
      <w:pPr>
        <w:ind w:firstLineChars="0"/>
        <w:rPr>
          <w:ins w:id="1888" w:author="超 杨" w:date="2019-11-16T10:04:00Z"/>
          <w:del w:id="1889" w:author="Microsoft Office User" w:date="2020-01-01T08:32:00Z"/>
        </w:rPr>
        <w:pPrChange w:id="1890" w:author="超 杨" w:date="2019-11-21T16:27:00Z">
          <w:pPr>
            <w:pStyle w:val="22"/>
          </w:pPr>
        </w:pPrChange>
      </w:pPr>
    </w:p>
    <w:p w14:paraId="471912A3" w14:textId="119F8621" w:rsidR="00900629" w:rsidDel="007F0ACA" w:rsidRDefault="00900629" w:rsidP="00900629">
      <w:pPr>
        <w:rPr>
          <w:ins w:id="1891" w:author="超 杨" w:date="2019-11-16T17:26:00Z"/>
          <w:del w:id="1892" w:author="Microsoft Office User" w:date="2020-01-01T08:32:00Z"/>
        </w:rPr>
      </w:pPr>
      <w:ins w:id="1893" w:author="超 杨" w:date="2019-11-16T17:26:00Z">
        <w:del w:id="1894" w:author="Microsoft Office User" w:date="2020-01-01T08:32:00Z">
          <w:r w:rsidDel="007F0ACA">
            <w:delText>shouldn't check material ubo-&gt;typeArray:</w:delText>
          </w:r>
        </w:del>
      </w:ins>
    </w:p>
    <w:p w14:paraId="27ECCA76" w14:textId="243C9907" w:rsidR="00900629" w:rsidDel="007F0ACA" w:rsidRDefault="00900629" w:rsidP="00900629">
      <w:pPr>
        <w:rPr>
          <w:ins w:id="1895" w:author="超 杨" w:date="2019-11-16T17:26:00Z"/>
          <w:del w:id="1896" w:author="Microsoft Office User" w:date="2020-01-01T08:32:00Z"/>
        </w:rPr>
      </w:pPr>
      <w:ins w:id="1897" w:author="超 杨" w:date="2019-11-16T17:26:00Z">
        <w:del w:id="1898" w:author="Microsoft Office User" w:date="2020-01-01T08:32:00Z">
          <w:r w:rsidDel="007F0ACA">
            <w:delText>because the colors-&gt;float precision &lt; float32Array-&gt;float precision</w:delText>
          </w:r>
        </w:del>
      </w:ins>
    </w:p>
    <w:p w14:paraId="421FE323" w14:textId="43C75DB6" w:rsidR="00900629" w:rsidDel="007F0ACA" w:rsidRDefault="00900629" w:rsidP="00900629">
      <w:pPr>
        <w:rPr>
          <w:ins w:id="1899" w:author="超 杨" w:date="2019-11-16T17:26:00Z"/>
          <w:del w:id="1900" w:author="Microsoft Office User" w:date="2020-01-01T08:32:00Z"/>
        </w:rPr>
      </w:pPr>
    </w:p>
    <w:p w14:paraId="118FC956" w14:textId="5262E37C" w:rsidR="00270B9F" w:rsidDel="007F0ACA" w:rsidRDefault="00270B9F" w:rsidP="00F6426C">
      <w:pPr>
        <w:rPr>
          <w:ins w:id="1901" w:author="超 杨" w:date="2019-11-21T16:27:00Z"/>
          <w:del w:id="1902" w:author="Microsoft Office User" w:date="2020-01-01T08:32:00Z"/>
        </w:rPr>
      </w:pPr>
    </w:p>
    <w:p w14:paraId="2D9ED82A" w14:textId="36BDFA1E" w:rsidR="00DF296E" w:rsidDel="007F0ACA" w:rsidRDefault="00DF296E" w:rsidP="00F6426C">
      <w:pPr>
        <w:rPr>
          <w:ins w:id="1903" w:author="超 杨" w:date="2019-11-21T16:46:00Z"/>
          <w:del w:id="1904" w:author="Microsoft Office User" w:date="2020-01-01T08:32:00Z"/>
        </w:rPr>
      </w:pPr>
    </w:p>
    <w:p w14:paraId="4625198E" w14:textId="31312438" w:rsidR="003576D6" w:rsidDel="007F0ACA" w:rsidRDefault="003576D6" w:rsidP="00F6426C">
      <w:pPr>
        <w:rPr>
          <w:ins w:id="1905" w:author="超 杨" w:date="2019-11-21T16:46:00Z"/>
          <w:del w:id="1906" w:author="Microsoft Office User" w:date="2020-01-01T08:32:00Z"/>
        </w:rPr>
      </w:pPr>
    </w:p>
    <w:p w14:paraId="18522B0A" w14:textId="45475195" w:rsidR="003576D6" w:rsidDel="007F0ACA" w:rsidRDefault="003576D6" w:rsidP="00F6426C">
      <w:pPr>
        <w:rPr>
          <w:ins w:id="1907" w:author="超 杨" w:date="2019-11-21T16:46:00Z"/>
          <w:del w:id="1908" w:author="Microsoft Office User" w:date="2020-01-01T08:32:00Z"/>
        </w:rPr>
      </w:pPr>
    </w:p>
    <w:p w14:paraId="2349D8EE" w14:textId="5C11A7C7" w:rsidR="003576D6" w:rsidDel="007F0ACA" w:rsidRDefault="003576D6" w:rsidP="00F6426C">
      <w:pPr>
        <w:rPr>
          <w:ins w:id="1909" w:author="超 杨" w:date="2019-11-21T16:27:00Z"/>
          <w:del w:id="1910" w:author="Microsoft Office User" w:date="2020-01-01T08:32:00Z"/>
        </w:rPr>
      </w:pPr>
    </w:p>
    <w:p w14:paraId="41D78934" w14:textId="0A39C163" w:rsidR="00DF296E" w:rsidDel="007F0ACA" w:rsidRDefault="00DF296E" w:rsidP="00F6426C">
      <w:pPr>
        <w:rPr>
          <w:ins w:id="1911" w:author="超 杨" w:date="2019-11-21T16:45:00Z"/>
          <w:del w:id="1912" w:author="Microsoft Office User" w:date="2020-01-01T08:32:00Z"/>
        </w:rPr>
      </w:pPr>
      <w:ins w:id="1913" w:author="超 杨" w:date="2019-11-21T16:27:00Z">
        <w:del w:id="1914" w:author="Microsoft Office User" w:date="2020-01-01T08:32:00Z">
          <w:r w:rsidDel="007F0ACA">
            <w:rPr>
              <w:rFonts w:hint="eastAsia"/>
            </w:rPr>
            <w:delText>先实现</w:delText>
          </w:r>
          <w:r w:rsidDel="007F0ACA">
            <w:delText>ubo demo</w:delText>
          </w:r>
        </w:del>
      </w:ins>
      <w:ins w:id="1915" w:author="超 杨" w:date="2019-11-21T16:28:00Z">
        <w:del w:id="1916" w:author="Microsoft Office User" w:date="2020-01-01T08:32:00Z">
          <w:r w:rsidDel="007F0ACA">
            <w:rPr>
              <w:rFonts w:hint="eastAsia"/>
            </w:rPr>
            <w:delText>（</w:delText>
          </w:r>
          <w:r w:rsidDel="007F0ACA">
            <w:delText>use webgl api</w:delText>
          </w:r>
          <w:r w:rsidDel="007F0ACA">
            <w:rPr>
              <w:rFonts w:hint="eastAsia"/>
            </w:rPr>
            <w:delText>）</w:delText>
          </w:r>
        </w:del>
      </w:ins>
      <w:ins w:id="1917" w:author="超 杨" w:date="2019-11-21T16:45:00Z">
        <w:del w:id="1918" w:author="Microsoft Office User" w:date="2020-01-01T08:32:00Z">
          <w:r w:rsidR="00344FB2" w:rsidDel="007F0ACA">
            <w:rPr>
              <w:rFonts w:hint="eastAsia"/>
            </w:rPr>
            <w:delText>；</w:delText>
          </w:r>
        </w:del>
      </w:ins>
    </w:p>
    <w:p w14:paraId="494AAFB9" w14:textId="62EE6DDE" w:rsidR="00C7508F" w:rsidDel="007F0ACA" w:rsidRDefault="00C7508F" w:rsidP="00F6426C">
      <w:pPr>
        <w:rPr>
          <w:ins w:id="1919" w:author="超 杨" w:date="2019-11-26T12:05:00Z"/>
          <w:del w:id="1920" w:author="Microsoft Office User" w:date="2020-01-01T08:32:00Z"/>
        </w:rPr>
      </w:pPr>
      <w:ins w:id="1921" w:author="超 杨" w:date="2019-11-21T16:45:00Z">
        <w:del w:id="1922" w:author="Microsoft Office User" w:date="2020-01-01T08:32:00Z">
          <w:r w:rsidDel="007F0ACA">
            <w:rPr>
              <w:rFonts w:hint="eastAsia"/>
            </w:rPr>
            <w:delText>（根据</w:delText>
          </w:r>
          <w:r w:rsidDel="007F0ACA">
            <w:delText>demo</w:delText>
          </w:r>
          <w:r w:rsidDel="007F0ACA">
            <w:rPr>
              <w:rFonts w:hint="eastAsia"/>
            </w:rPr>
            <w:delText>，向读者讲解</w:delText>
          </w:r>
          <w:r w:rsidR="00080A2F" w:rsidDel="007F0ACA">
            <w:rPr>
              <w:rFonts w:hint="eastAsia"/>
            </w:rPr>
            <w:delText>原理</w:delText>
          </w:r>
          <w:r w:rsidDel="007F0ACA">
            <w:rPr>
              <w:rFonts w:hint="eastAsia"/>
            </w:rPr>
            <w:delText>！）</w:delText>
          </w:r>
        </w:del>
      </w:ins>
    </w:p>
    <w:p w14:paraId="7C8488ED" w14:textId="6FF9C01A" w:rsidR="00F6042A" w:rsidDel="007F0ACA" w:rsidRDefault="00F6042A" w:rsidP="00F6426C">
      <w:pPr>
        <w:rPr>
          <w:ins w:id="1923" w:author="超 杨" w:date="2019-11-26T12:05:00Z"/>
          <w:del w:id="1924" w:author="Microsoft Office User" w:date="2020-01-01T08:32:00Z"/>
        </w:rPr>
      </w:pPr>
    </w:p>
    <w:p w14:paraId="0385E616" w14:textId="5B4B9935" w:rsidR="00F6042A" w:rsidDel="007F0ACA" w:rsidRDefault="00F6042A" w:rsidP="00F6426C">
      <w:pPr>
        <w:rPr>
          <w:ins w:id="1925" w:author="超 杨" w:date="2019-11-26T12:05:00Z"/>
          <w:del w:id="1926" w:author="Microsoft Office User" w:date="2020-01-01T08:32:00Z"/>
        </w:rPr>
      </w:pPr>
    </w:p>
    <w:p w14:paraId="2A0E930F" w14:textId="30B9603B" w:rsidR="00F6042A" w:rsidDel="007F0ACA" w:rsidRDefault="00F6042A" w:rsidP="00F6426C">
      <w:pPr>
        <w:rPr>
          <w:ins w:id="1927" w:author="超 杨" w:date="2019-11-26T12:05:00Z"/>
          <w:del w:id="1928" w:author="Microsoft Office User" w:date="2020-01-01T08:32:00Z"/>
        </w:rPr>
      </w:pPr>
      <w:ins w:id="1929" w:author="超 杨" w:date="2019-11-26T12:05:00Z">
        <w:del w:id="1930" w:author="Microsoft Office User" w:date="2020-01-01T08:32:00Z">
          <w:r w:rsidDel="007F0ACA">
            <w:rPr>
              <w:rFonts w:hint="eastAsia"/>
            </w:rPr>
            <w:delText>（</w:delText>
          </w:r>
        </w:del>
      </w:ins>
    </w:p>
    <w:p w14:paraId="1D43421B" w14:textId="677CFE2B" w:rsidR="00F6042A" w:rsidDel="007F0ACA" w:rsidRDefault="00F6042A" w:rsidP="00F6426C">
      <w:pPr>
        <w:rPr>
          <w:ins w:id="1931" w:author="超 杨" w:date="2019-11-26T12:05:00Z"/>
          <w:del w:id="1932" w:author="Microsoft Office User" w:date="2020-01-01T08:32:00Z"/>
        </w:rPr>
      </w:pPr>
      <w:ins w:id="1933" w:author="超 杨" w:date="2019-11-26T12:05:00Z">
        <w:del w:id="1934" w:author="Microsoft Office User" w:date="2020-01-01T08:32:00Z">
          <w:r w:rsidDel="007F0ACA">
            <w:delText>bindBufferRange:</w:delText>
          </w:r>
        </w:del>
      </w:ins>
    </w:p>
    <w:p w14:paraId="06586F75" w14:textId="412FAC96" w:rsidR="00F6042A" w:rsidDel="007F0ACA" w:rsidRDefault="00F6042A" w:rsidP="00F6042A">
      <w:pPr>
        <w:rPr>
          <w:ins w:id="1935" w:author="超 杨" w:date="2019-11-26T12:05:00Z"/>
          <w:del w:id="1936" w:author="Microsoft Office User" w:date="2020-01-01T08:32:00Z"/>
          <w:rFonts w:eastAsia="Times New Roman"/>
        </w:rPr>
      </w:pPr>
    </w:p>
    <w:p w14:paraId="07D915AF" w14:textId="25E50C40" w:rsidR="00F6042A" w:rsidDel="007F0ACA" w:rsidRDefault="00F6042A" w:rsidP="00F6042A">
      <w:pPr>
        <w:rPr>
          <w:ins w:id="1937" w:author="超 杨" w:date="2019-11-26T12:05:00Z"/>
          <w:del w:id="1938" w:author="Microsoft Office User" w:date="2020-01-01T08:32:00Z"/>
          <w:rFonts w:eastAsia="Times New Roman"/>
        </w:rPr>
      </w:pPr>
      <w:ins w:id="1939" w:author="超 杨" w:date="2019-11-26T12:05:00Z">
        <w:del w:id="1940" w:author="Microsoft Office User" w:date="2020-01-01T08:32:00Z">
          <w:r w:rsidDel="007F0ACA">
            <w:rPr>
              <w:rFonts w:eastAsia="Times New Roman"/>
            </w:rPr>
            <w:fldChar w:fldCharType="begin"/>
          </w:r>
          <w:r w:rsidDel="007F0ACA">
            <w:rPr>
              <w:rFonts w:eastAsia="Times New Roman"/>
            </w:rPr>
            <w:delInstrText xml:space="preserve"> HYPERLINK "https://stackoverflow.com/questions/13028852/issue-with-glbindbufferrange-opengl-3-1" </w:delInstrText>
          </w:r>
          <w:r w:rsidDel="007F0ACA">
            <w:rPr>
              <w:rFonts w:eastAsia="Times New Roman"/>
            </w:rPr>
            <w:fldChar w:fldCharType="separate"/>
          </w:r>
          <w:r w:rsidDel="007F0ACA">
            <w:rPr>
              <w:rStyle w:val="afffe"/>
              <w:rFonts w:eastAsia="Times New Roman"/>
            </w:rPr>
            <w:delText>https://stackoverflow.com/questions/13028852/issue-with-glbindbufferrange-opengl-3-1</w:delText>
          </w:r>
          <w:r w:rsidDel="007F0ACA">
            <w:rPr>
              <w:rFonts w:eastAsia="Times New Roman"/>
            </w:rPr>
            <w:fldChar w:fldCharType="end"/>
          </w:r>
        </w:del>
      </w:ins>
    </w:p>
    <w:p w14:paraId="09B8A1DD" w14:textId="5F13C273" w:rsidR="00F6042A" w:rsidDel="007F0ACA" w:rsidRDefault="00F6042A" w:rsidP="00F6042A">
      <w:pPr>
        <w:rPr>
          <w:ins w:id="1941" w:author="超 杨" w:date="2019-11-26T12:05:00Z"/>
          <w:del w:id="1942" w:author="Microsoft Office User" w:date="2020-01-01T08:32:00Z"/>
          <w:rFonts w:eastAsia="Times New Roman"/>
        </w:rPr>
      </w:pPr>
    </w:p>
    <w:p w14:paraId="6BA07940" w14:textId="044E0C4E" w:rsidR="00F6042A" w:rsidDel="007F0ACA" w:rsidRDefault="00F6042A" w:rsidP="00F6042A">
      <w:pPr>
        <w:rPr>
          <w:ins w:id="1943" w:author="超 杨" w:date="2019-11-26T12:05:00Z"/>
          <w:del w:id="1944" w:author="Microsoft Office User" w:date="2020-01-01T08:32:00Z"/>
          <w:rFonts w:eastAsia="Times New Roman"/>
        </w:rPr>
      </w:pPr>
      <w:ins w:id="1945" w:author="超 杨" w:date="2019-11-26T12:05:00Z">
        <w:del w:id="1946" w:author="Microsoft Office User" w:date="2020-01-01T08:32:00Z">
          <w:r w:rsidDel="007F0ACA">
            <w:rPr>
              <w:rFonts w:eastAsia="Times New Roman"/>
            </w:rPr>
            <w:fldChar w:fldCharType="begin"/>
          </w:r>
          <w:r w:rsidDel="007F0ACA">
            <w:rPr>
              <w:rFonts w:eastAsia="Times New Roman"/>
            </w:rPr>
            <w:delInstrText xml:space="preserve"> HYPERLINK "https://github.com/KhronosGroup/WebGL/blob/master/sdk/tests/conformance2/buffers/uniform-buffers.html" </w:delInstrText>
          </w:r>
          <w:r w:rsidDel="007F0ACA">
            <w:rPr>
              <w:rFonts w:eastAsia="Times New Roman"/>
            </w:rPr>
            <w:fldChar w:fldCharType="separate"/>
          </w:r>
          <w:r w:rsidDel="007F0ACA">
            <w:rPr>
              <w:rStyle w:val="afffe"/>
              <w:rFonts w:eastAsia="Times New Roman"/>
            </w:rPr>
            <w:delText>https://github.com/KhronosGroup/WebGL/blob/master/sdk/tests/conformance2/buffers/uniform-buffers.html</w:delText>
          </w:r>
          <w:r w:rsidDel="007F0ACA">
            <w:rPr>
              <w:rFonts w:eastAsia="Times New Roman"/>
            </w:rPr>
            <w:fldChar w:fldCharType="end"/>
          </w:r>
        </w:del>
      </w:ins>
    </w:p>
    <w:p w14:paraId="384BD7A2" w14:textId="413AC8E1" w:rsidR="00F6042A" w:rsidDel="007F0ACA" w:rsidRDefault="00F6042A" w:rsidP="00F6426C">
      <w:pPr>
        <w:rPr>
          <w:ins w:id="1947" w:author="超 杨" w:date="2019-11-26T12:05:00Z"/>
          <w:del w:id="1948" w:author="Microsoft Office User" w:date="2020-01-01T08:32:00Z"/>
        </w:rPr>
      </w:pPr>
    </w:p>
    <w:p w14:paraId="42D88261" w14:textId="3809C3F5" w:rsidR="00F6042A" w:rsidDel="007F0ACA" w:rsidRDefault="00F6042A" w:rsidP="00F6426C">
      <w:pPr>
        <w:rPr>
          <w:ins w:id="1949" w:author="超 杨" w:date="2019-11-26T12:05:00Z"/>
          <w:del w:id="1950" w:author="Microsoft Office User" w:date="2020-01-01T08:32:00Z"/>
        </w:rPr>
      </w:pPr>
      <w:ins w:id="1951" w:author="超 杨" w:date="2019-11-26T12:05:00Z">
        <w:del w:id="1952" w:author="Microsoft Office User" w:date="2020-01-01T08:32:00Z">
          <w:r w:rsidDel="007F0ACA">
            <w:rPr>
              <w:rFonts w:hint="eastAsia"/>
            </w:rPr>
            <w:delText>）</w:delText>
          </w:r>
        </w:del>
      </w:ins>
    </w:p>
    <w:p w14:paraId="070E9969" w14:textId="69AF6332" w:rsidR="00F6042A" w:rsidDel="007F0ACA" w:rsidRDefault="00F6042A" w:rsidP="00F6426C">
      <w:pPr>
        <w:rPr>
          <w:ins w:id="1953" w:author="超 杨" w:date="2019-11-21T16:45:00Z"/>
          <w:del w:id="1954" w:author="Microsoft Office User" w:date="2020-01-01T08:32:00Z"/>
        </w:rPr>
      </w:pPr>
    </w:p>
    <w:p w14:paraId="768D5E32" w14:textId="087D632A" w:rsidR="00344FB2" w:rsidDel="007F0ACA" w:rsidRDefault="00344FB2" w:rsidP="00F6426C">
      <w:pPr>
        <w:rPr>
          <w:ins w:id="1955" w:author="超 杨" w:date="2019-11-21T16:45:00Z"/>
          <w:del w:id="1956" w:author="Microsoft Office User" w:date="2020-01-01T08:32:00Z"/>
        </w:rPr>
      </w:pPr>
    </w:p>
    <w:p w14:paraId="28639109" w14:textId="690D83C6" w:rsidR="00344FB2" w:rsidDel="007F0ACA" w:rsidRDefault="00344FB2">
      <w:pPr>
        <w:ind w:firstLineChars="0"/>
        <w:rPr>
          <w:ins w:id="1957" w:author="超 杨" w:date="2019-11-21T16:46:00Z"/>
          <w:del w:id="1958" w:author="Microsoft Office User" w:date="2020-01-01T08:32:00Z"/>
        </w:rPr>
        <w:pPrChange w:id="1959" w:author="超 杨" w:date="2019-11-21T16:46:00Z">
          <w:pPr/>
        </w:pPrChange>
      </w:pPr>
      <w:ins w:id="1960" w:author="超 杨" w:date="2019-11-21T16:46:00Z">
        <w:del w:id="1961" w:author="Microsoft Office User" w:date="2020-01-01T08:32:00Z">
          <w:r w:rsidDel="007F0ACA">
            <w:rPr>
              <w:rFonts w:hint="eastAsia"/>
            </w:rPr>
            <w:delText>然后</w:delText>
          </w:r>
        </w:del>
      </w:ins>
      <w:ins w:id="1962" w:author="超 杨" w:date="2019-11-21T16:45:00Z">
        <w:del w:id="1963" w:author="Microsoft Office User" w:date="2020-01-01T08:32:00Z">
          <w:r w:rsidDel="007F0ACA">
            <w:rPr>
              <w:rFonts w:hint="eastAsia"/>
            </w:rPr>
            <w:delText>集成到</w:delText>
          </w:r>
        </w:del>
      </w:ins>
      <w:ins w:id="1964" w:author="超 杨" w:date="2019-11-21T16:46:00Z">
        <w:del w:id="1965" w:author="Microsoft Office User" w:date="2020-01-01T08:32:00Z">
          <w:r w:rsidDel="007F0ACA">
            <w:rPr>
              <w:rFonts w:hint="eastAsia"/>
            </w:rPr>
            <w:delText>引擎中；</w:delText>
          </w:r>
        </w:del>
      </w:ins>
    </w:p>
    <w:p w14:paraId="6FC7A186" w14:textId="7C9378E4" w:rsidR="00F86FCD" w:rsidDel="007F0ACA" w:rsidRDefault="00F86FCD">
      <w:pPr>
        <w:ind w:firstLineChars="0"/>
        <w:rPr>
          <w:ins w:id="1966" w:author="超 杨" w:date="2019-11-21T16:46:00Z"/>
          <w:del w:id="1967" w:author="Microsoft Office User" w:date="2020-01-01T08:32:00Z"/>
        </w:rPr>
        <w:pPrChange w:id="1968" w:author="超 杨" w:date="2019-11-21T16:46:00Z">
          <w:pPr/>
        </w:pPrChange>
      </w:pPr>
      <w:ins w:id="1969" w:author="超 杨" w:date="2019-11-21T16:46:00Z">
        <w:del w:id="1970" w:author="Microsoft Office User" w:date="2020-01-01T08:32:00Z">
          <w:r w:rsidDel="007F0ACA">
            <w:rPr>
              <w:rFonts w:hint="eastAsia"/>
            </w:rPr>
            <w:delText>（</w:delText>
          </w:r>
        </w:del>
      </w:ins>
    </w:p>
    <w:p w14:paraId="22DC8767" w14:textId="21C335C9" w:rsidR="00F86FCD" w:rsidDel="007F0ACA" w:rsidRDefault="00F86FCD">
      <w:pPr>
        <w:ind w:firstLineChars="0"/>
        <w:rPr>
          <w:ins w:id="1971" w:author="超 杨" w:date="2019-11-21T16:47:00Z"/>
          <w:del w:id="1972" w:author="Microsoft Office User" w:date="2020-01-01T08:32:00Z"/>
        </w:rPr>
        <w:pPrChange w:id="1973" w:author="超 杨" w:date="2019-11-21T16:46:00Z">
          <w:pPr/>
        </w:pPrChange>
      </w:pPr>
      <w:ins w:id="1974" w:author="超 杨" w:date="2019-11-21T16:46:00Z">
        <w:del w:id="1975" w:author="Microsoft Office User" w:date="2020-01-01T08:32:00Z">
          <w:r w:rsidDel="007F0ACA">
            <w:rPr>
              <w:rFonts w:hint="eastAsia"/>
            </w:rPr>
            <w:delText>先给出初步设计（</w:delText>
          </w:r>
        </w:del>
      </w:ins>
      <w:ins w:id="1976" w:author="超 杨" w:date="2019-11-21T16:47:00Z">
        <w:del w:id="1977" w:author="Microsoft Office User" w:date="2020-01-01T08:32:00Z">
          <w:r w:rsidDel="007F0ACA">
            <w:delText>type</w:delText>
          </w:r>
          <w:r w:rsidDel="007F0ACA">
            <w:rPr>
              <w:rFonts w:hint="eastAsia"/>
            </w:rPr>
            <w:delText>伪代码？</w:delText>
          </w:r>
        </w:del>
      </w:ins>
      <w:ins w:id="1978" w:author="超 杨" w:date="2019-11-21T16:46:00Z">
        <w:del w:id="1979" w:author="Microsoft Office User" w:date="2020-01-01T08:32:00Z">
          <w:r w:rsidDel="007F0ACA">
            <w:rPr>
              <w:rFonts w:hint="eastAsia"/>
            </w:rPr>
            <w:delText>）</w:delText>
          </w:r>
        </w:del>
      </w:ins>
      <w:ins w:id="1980" w:author="超 杨" w:date="2019-11-21T16:47:00Z">
        <w:del w:id="1981" w:author="Microsoft Office User" w:date="2020-01-01T08:32:00Z">
          <w:r w:rsidDel="007F0ACA">
            <w:rPr>
              <w:rFonts w:hint="eastAsia"/>
            </w:rPr>
            <w:delText>；</w:delText>
          </w:r>
        </w:del>
      </w:ins>
    </w:p>
    <w:p w14:paraId="07640A04" w14:textId="032DFF0F" w:rsidR="009E4122" w:rsidDel="007F0ACA" w:rsidRDefault="00F86FCD">
      <w:pPr>
        <w:ind w:firstLineChars="0"/>
        <w:rPr>
          <w:ins w:id="1982" w:author="超 杨" w:date="2019-11-21T16:59:00Z"/>
          <w:del w:id="1983" w:author="Microsoft Office User" w:date="2020-01-01T08:32:00Z"/>
        </w:rPr>
        <w:pPrChange w:id="1984" w:author="超 杨" w:date="2019-11-21T16:47:00Z">
          <w:pPr/>
        </w:pPrChange>
      </w:pPr>
      <w:ins w:id="1985" w:author="超 杨" w:date="2019-11-21T16:47:00Z">
        <w:del w:id="1986" w:author="Microsoft Office User" w:date="2020-01-01T08:32:00Z">
          <w:r w:rsidDel="007F0ACA">
            <w:rPr>
              <w:rFonts w:hint="eastAsia"/>
            </w:rPr>
            <w:delText>然后具体实现；</w:delText>
          </w:r>
        </w:del>
      </w:ins>
    </w:p>
    <w:p w14:paraId="54C78354" w14:textId="169E940E" w:rsidR="005912B8" w:rsidDel="007F0ACA" w:rsidRDefault="005912B8">
      <w:pPr>
        <w:ind w:firstLineChars="0"/>
        <w:rPr>
          <w:ins w:id="1987" w:author="超 杨" w:date="2019-11-21T16:59:00Z"/>
          <w:del w:id="1988" w:author="Microsoft Office User" w:date="2020-01-01T08:32:00Z"/>
        </w:rPr>
        <w:pPrChange w:id="1989" w:author="超 杨" w:date="2019-11-21T16:47:00Z">
          <w:pPr/>
        </w:pPrChange>
      </w:pPr>
    </w:p>
    <w:p w14:paraId="050617D8" w14:textId="3AE47301" w:rsidR="005912B8" w:rsidDel="007F0ACA" w:rsidRDefault="005912B8">
      <w:pPr>
        <w:ind w:firstLineChars="0"/>
        <w:rPr>
          <w:ins w:id="1990" w:author="超 杨" w:date="2019-11-21T16:46:00Z"/>
          <w:del w:id="1991" w:author="Microsoft Office User" w:date="2020-01-01T08:32:00Z"/>
        </w:rPr>
        <w:pPrChange w:id="1992" w:author="超 杨" w:date="2019-11-21T16:47:00Z">
          <w:pPr/>
        </w:pPrChange>
      </w:pPr>
      <w:ins w:id="1993" w:author="超 杨" w:date="2019-11-21T16:59:00Z">
        <w:del w:id="1994" w:author="Microsoft Office User" w:date="2020-01-01T08:32:00Z">
          <w:r w:rsidDel="007F0ACA">
            <w:rPr>
              <w:rFonts w:hint="eastAsia"/>
            </w:rPr>
            <w:delText>（</w:delText>
          </w:r>
          <w:r w:rsidRPr="005912B8" w:rsidDel="007F0ACA">
            <w:delText>perf: merge all ubo buffer to one single buffer!</w:delText>
          </w:r>
          <w:r w:rsidDel="007F0ACA">
            <w:rPr>
              <w:rFonts w:hint="eastAsia"/>
            </w:rPr>
            <w:delText>）</w:delText>
          </w:r>
        </w:del>
      </w:ins>
    </w:p>
    <w:p w14:paraId="6661D169" w14:textId="0ED0F60D" w:rsidR="00F86FCD" w:rsidDel="007F0ACA" w:rsidRDefault="00F86FCD">
      <w:pPr>
        <w:ind w:firstLineChars="0"/>
        <w:rPr>
          <w:ins w:id="1995" w:author="超 杨" w:date="2019-11-21T16:47:00Z"/>
          <w:del w:id="1996" w:author="Microsoft Office User" w:date="2020-01-01T08:32:00Z"/>
        </w:rPr>
        <w:pPrChange w:id="1997" w:author="超 杨" w:date="2019-11-21T16:46:00Z">
          <w:pPr/>
        </w:pPrChange>
      </w:pPr>
      <w:ins w:id="1998" w:author="超 杨" w:date="2019-11-21T16:46:00Z">
        <w:del w:id="1999" w:author="Microsoft Office User" w:date="2020-01-01T08:32:00Z">
          <w:r w:rsidDel="007F0ACA">
            <w:rPr>
              <w:rFonts w:hint="eastAsia"/>
            </w:rPr>
            <w:delText>）</w:delText>
          </w:r>
        </w:del>
      </w:ins>
    </w:p>
    <w:p w14:paraId="3A4D9E4C" w14:textId="017C04F4" w:rsidR="009E4122" w:rsidDel="007F0ACA" w:rsidRDefault="009E4122">
      <w:pPr>
        <w:ind w:firstLineChars="0"/>
        <w:rPr>
          <w:ins w:id="2000" w:author="超 杨" w:date="2019-11-21T16:47:00Z"/>
          <w:del w:id="2001" w:author="Microsoft Office User" w:date="2020-01-01T08:32:00Z"/>
        </w:rPr>
        <w:pPrChange w:id="2002" w:author="超 杨" w:date="2019-11-21T16:46:00Z">
          <w:pPr/>
        </w:pPrChange>
      </w:pPr>
    </w:p>
    <w:p w14:paraId="4EBEA76B" w14:textId="7F1AA2D2" w:rsidR="009E4122" w:rsidDel="007F0ACA" w:rsidRDefault="009E4122">
      <w:pPr>
        <w:ind w:firstLineChars="0"/>
        <w:rPr>
          <w:ins w:id="2003" w:author="超 杨" w:date="2019-11-21T16:46:00Z"/>
          <w:del w:id="2004" w:author="Microsoft Office User" w:date="2020-01-01T08:32:00Z"/>
        </w:rPr>
        <w:pPrChange w:id="2005" w:author="超 杨" w:date="2019-11-21T16:46:00Z">
          <w:pPr/>
        </w:pPrChange>
      </w:pPr>
      <w:ins w:id="2006" w:author="超 杨" w:date="2019-11-21T16:47:00Z">
        <w:del w:id="2007" w:author="Microsoft Office User" w:date="2020-01-01T08:32:00Z">
          <w:r w:rsidDel="007F0ACA">
            <w:rPr>
              <w:rFonts w:hint="eastAsia"/>
            </w:rPr>
            <w:delText>最后测试性能并比较；</w:delText>
          </w:r>
        </w:del>
      </w:ins>
    </w:p>
    <w:p w14:paraId="6DB0DF34" w14:textId="3BE55620" w:rsidR="00344FB2" w:rsidDel="007F0ACA" w:rsidRDefault="00344FB2">
      <w:pPr>
        <w:ind w:firstLineChars="0"/>
        <w:rPr>
          <w:ins w:id="2008" w:author="超 杨" w:date="2019-11-21T16:46:00Z"/>
          <w:del w:id="2009" w:author="Microsoft Office User" w:date="2020-01-01T08:32:00Z"/>
        </w:rPr>
        <w:pPrChange w:id="2010" w:author="超 杨" w:date="2019-11-21T16:46:00Z">
          <w:pPr/>
        </w:pPrChange>
      </w:pPr>
    </w:p>
    <w:p w14:paraId="356FB033" w14:textId="6825E735" w:rsidR="00344FB2" w:rsidDel="007F0ACA" w:rsidRDefault="00344FB2">
      <w:pPr>
        <w:ind w:firstLineChars="0"/>
        <w:rPr>
          <w:ins w:id="2011" w:author="超 杨" w:date="2019-11-16T17:26:00Z"/>
          <w:del w:id="2012" w:author="Microsoft Office User" w:date="2020-01-01T08:32:00Z"/>
        </w:rPr>
        <w:pPrChange w:id="2013" w:author="超 杨" w:date="2019-11-21T16:46:00Z">
          <w:pPr/>
        </w:pPrChange>
      </w:pPr>
    </w:p>
    <w:p w14:paraId="1AC39E5D" w14:textId="270CAED8" w:rsidR="00900629" w:rsidDel="007F0ACA" w:rsidRDefault="00900629" w:rsidP="00F6426C">
      <w:pPr>
        <w:rPr>
          <w:ins w:id="2014" w:author="超 杨" w:date="2019-11-20T17:31:00Z"/>
          <w:del w:id="2015" w:author="Microsoft Office User" w:date="2020-01-01T08:32:00Z"/>
        </w:rPr>
      </w:pPr>
      <w:ins w:id="2016" w:author="超 杨" w:date="2019-11-16T17:26:00Z">
        <w:del w:id="2017" w:author="Microsoft Office User" w:date="2020-01-01T08:32:00Z">
          <w:r w:rsidDel="007F0ACA">
            <w:rPr>
              <w:rFonts w:hint="eastAsia"/>
            </w:rPr>
            <w:delText>）</w:delText>
          </w:r>
        </w:del>
      </w:ins>
    </w:p>
    <w:p w14:paraId="0AA3986E" w14:textId="2C9C4F10" w:rsidR="007C3FAC" w:rsidDel="007F0ACA" w:rsidRDefault="007C3FAC" w:rsidP="00F6426C">
      <w:pPr>
        <w:rPr>
          <w:ins w:id="2018" w:author="超 杨" w:date="2019-11-14T08:45:00Z"/>
          <w:del w:id="2019" w:author="Microsoft Office User" w:date="2020-01-01T08:32:00Z"/>
        </w:rPr>
      </w:pPr>
    </w:p>
    <w:p w14:paraId="5CC22613" w14:textId="34A37A6A" w:rsidR="006B4422" w:rsidRPr="00F6426C" w:rsidDel="007F0ACA" w:rsidRDefault="006B4422" w:rsidP="00F6426C">
      <w:pPr>
        <w:rPr>
          <w:del w:id="2020" w:author="Microsoft Office User" w:date="2020-01-01T08:32:00Z"/>
        </w:rPr>
      </w:pPr>
    </w:p>
    <w:p w14:paraId="627F7ECA" w14:textId="50B6FCA4" w:rsidR="00C523A8" w:rsidDel="007F0ACA" w:rsidRDefault="00C523A8">
      <w:pPr>
        <w:pStyle w:val="1"/>
        <w:rPr>
          <w:ins w:id="2021" w:author="超 杨" w:date="2019-11-12T12:39:00Z"/>
          <w:del w:id="2022" w:author="Microsoft Office User" w:date="2020-01-01T08:32:00Z"/>
        </w:rPr>
      </w:pPr>
      <w:ins w:id="2023" w:author="超 杨" w:date="2019-11-12T12:39:00Z">
        <w:del w:id="2024" w:author="Microsoft Office User" w:date="2020-01-01T08:32:00Z">
          <w:r w:rsidRPr="00F6426C" w:rsidDel="007F0ACA">
            <w:rPr>
              <w:rFonts w:hint="eastAsia"/>
            </w:rPr>
            <w:delText>第</w:delText>
          </w:r>
          <w:r w:rsidRPr="00F6426C" w:rsidDel="007F0ACA">
            <w:delText>16</w:delText>
          </w:r>
          <w:r w:rsidRPr="00F6426C" w:rsidDel="007F0ACA">
            <w:rPr>
              <w:rFonts w:hint="eastAsia"/>
            </w:rPr>
            <w:delText>章</w:delText>
          </w:r>
          <w:r w:rsidRPr="00F6426C" w:rsidDel="007F0ACA">
            <w:delText xml:space="preserve">  </w:delText>
          </w:r>
          <w:r w:rsidRPr="00F6426C" w:rsidDel="007F0ACA">
            <w:rPr>
              <w:rFonts w:hint="eastAsia"/>
            </w:rPr>
            <w:delText>支持光照</w:delText>
          </w:r>
        </w:del>
      </w:ins>
    </w:p>
    <w:p w14:paraId="502FFD0C" w14:textId="04F10923" w:rsidR="00C523A8" w:rsidDel="007F0ACA" w:rsidRDefault="00C523A8" w:rsidP="00C523A8">
      <w:pPr>
        <w:rPr>
          <w:ins w:id="2025" w:author="超 杨" w:date="2019-11-12T12:39:00Z"/>
          <w:del w:id="2026" w:author="Microsoft Office User" w:date="2020-01-01T08:32:00Z"/>
        </w:rPr>
      </w:pPr>
      <w:ins w:id="2027" w:author="超 杨" w:date="2019-11-12T12:39:00Z">
        <w:del w:id="2028" w:author="Microsoft Office User" w:date="2020-01-01T08:32:00Z">
          <w:r w:rsidDel="007F0ACA">
            <w:rPr>
              <w:rFonts w:hint="eastAsia"/>
            </w:rPr>
            <w:delText>（</w:delText>
          </w:r>
        </w:del>
      </w:ins>
    </w:p>
    <w:p w14:paraId="5C0BA440" w14:textId="7E591046" w:rsidR="00C523A8" w:rsidDel="007F0ACA" w:rsidRDefault="00C523A8" w:rsidP="00C523A8">
      <w:pPr>
        <w:rPr>
          <w:ins w:id="2029" w:author="超 杨" w:date="2019-11-12T12:39:00Z"/>
          <w:del w:id="2030" w:author="Microsoft Office User" w:date="2020-01-01T08:32:00Z"/>
        </w:rPr>
      </w:pPr>
      <w:ins w:id="2031" w:author="超 杨" w:date="2019-11-12T12:39:00Z">
        <w:del w:id="2032" w:author="Microsoft Office User" w:date="2020-01-01T08:32:00Z">
          <w:r w:rsidDel="007F0ACA">
            <w:rPr>
              <w:rFonts w:hint="eastAsia"/>
            </w:rPr>
            <w:delText>修改</w:delText>
          </w:r>
          <w:r w:rsidDel="007F0ACA">
            <w:delText>shader json</w:delText>
          </w:r>
          <w:r w:rsidDel="007F0ACA">
            <w:rPr>
              <w:rFonts w:hint="eastAsia"/>
            </w:rPr>
            <w:delText>：</w:delText>
          </w:r>
        </w:del>
      </w:ins>
    </w:p>
    <w:p w14:paraId="45A924DC" w14:textId="3ADF426A" w:rsidR="00C523A8" w:rsidDel="007F0ACA" w:rsidRDefault="00C523A8" w:rsidP="00C523A8">
      <w:pPr>
        <w:rPr>
          <w:ins w:id="2033" w:author="超 杨" w:date="2019-11-12T12:39:00Z"/>
          <w:del w:id="2034" w:author="Microsoft Office User" w:date="2020-01-01T08:32:00Z"/>
        </w:rPr>
      </w:pPr>
      <w:ins w:id="2035" w:author="超 杨" w:date="2019-11-12T12:39:00Z">
        <w:del w:id="2036" w:author="Microsoft Office User" w:date="2020-01-01T08:32:00Z">
          <w:r w:rsidDel="007F0ACA">
            <w:delText>shader_libs.json:</w:delText>
          </w:r>
        </w:del>
      </w:ins>
    </w:p>
    <w:p w14:paraId="04F7DE32" w14:textId="411E66C8" w:rsidR="00C523A8" w:rsidDel="007F0ACA" w:rsidRDefault="004136C3" w:rsidP="00C523A8">
      <w:pPr>
        <w:rPr>
          <w:ins w:id="2037" w:author="超 杨" w:date="2019-11-12T12:39:00Z"/>
          <w:del w:id="2038" w:author="Microsoft Office User" w:date="2020-01-01T08:32:00Z"/>
        </w:rPr>
      </w:pPr>
      <w:ins w:id="2039" w:author="超 杨" w:date="2019-11-13T14:29:00Z">
        <w:del w:id="2040" w:author="Microsoft Office User" w:date="2020-01-01T08:32:00Z">
          <w:r w:rsidDel="007F0ACA">
            <w:delText>////</w:delText>
          </w:r>
        </w:del>
      </w:ins>
      <w:ins w:id="2041" w:author="超 杨" w:date="2019-11-12T12:39:00Z">
        <w:del w:id="2042" w:author="Microsoft Office User" w:date="2020-01-01T08:32:00Z">
          <w:r w:rsidR="00C523A8" w:rsidDel="007F0ACA">
            <w:delText>add “from”</w:delText>
          </w:r>
        </w:del>
      </w:ins>
    </w:p>
    <w:p w14:paraId="3413E893" w14:textId="02736064" w:rsidR="00C523A8" w:rsidDel="007F0ACA" w:rsidRDefault="00C523A8" w:rsidP="00C523A8">
      <w:pPr>
        <w:rPr>
          <w:ins w:id="2043" w:author="超 杨" w:date="2019-11-12T12:39:00Z"/>
          <w:del w:id="2044" w:author="Microsoft Office User" w:date="2020-01-01T08:32:00Z"/>
        </w:rPr>
      </w:pPr>
      <w:ins w:id="2045" w:author="超 杨" w:date="2019-11-12T12:39:00Z">
        <w:del w:id="2046" w:author="Microsoft Office User" w:date="2020-01-01T08:32:00Z">
          <w:r w:rsidDel="007F0ACA">
            <w:delText>add normal buffer</w:delText>
          </w:r>
        </w:del>
      </w:ins>
    </w:p>
    <w:p w14:paraId="7ACE2305" w14:textId="1F459401" w:rsidR="00C523A8" w:rsidDel="007F0ACA" w:rsidRDefault="00C523A8" w:rsidP="00C523A8">
      <w:pPr>
        <w:rPr>
          <w:ins w:id="2047" w:author="超 杨" w:date="2019-11-12T12:39:00Z"/>
          <w:del w:id="2048" w:author="Microsoft Office User" w:date="2020-01-01T08:32:00Z"/>
        </w:rPr>
      </w:pPr>
    </w:p>
    <w:p w14:paraId="51226BEE" w14:textId="2EB6CC7F" w:rsidR="00C523A8" w:rsidDel="007F0ACA" w:rsidRDefault="00C523A8" w:rsidP="00C523A8">
      <w:pPr>
        <w:rPr>
          <w:ins w:id="2049" w:author="超 杨" w:date="2019-11-12T12:39:00Z"/>
          <w:del w:id="2050" w:author="Microsoft Office User" w:date="2020-01-01T08:32:00Z"/>
        </w:rPr>
      </w:pPr>
      <w:ins w:id="2051" w:author="超 杨" w:date="2019-11-12T12:39:00Z">
        <w:del w:id="2052" w:author="Microsoft Office User" w:date="2020-01-01T08:32:00Z">
          <w:r w:rsidDel="007F0ACA">
            <w:delText>shaders.json:</w:delText>
          </w:r>
        </w:del>
      </w:ins>
    </w:p>
    <w:p w14:paraId="30935FB4" w14:textId="075AB0FB" w:rsidR="00C523A8" w:rsidDel="007F0ACA" w:rsidRDefault="00C523A8" w:rsidP="00C523A8">
      <w:pPr>
        <w:rPr>
          <w:ins w:id="2053" w:author="超 杨" w:date="2019-11-12T12:39:00Z"/>
          <w:del w:id="2054" w:author="Microsoft Office User" w:date="2020-01-01T08:32:00Z"/>
        </w:rPr>
      </w:pPr>
      <w:ins w:id="2055" w:author="超 杨" w:date="2019-11-12T12:39:00Z">
        <w:del w:id="2056" w:author="Microsoft Office User" w:date="2020-01-01T08:32:00Z">
          <w:r w:rsidDel="007F0ACA">
            <w:delText>add light material shader</w:delText>
          </w:r>
        </w:del>
      </w:ins>
    </w:p>
    <w:p w14:paraId="20CB58DB" w14:textId="7BE7C24A" w:rsidR="00C523A8" w:rsidRPr="00817B08" w:rsidDel="007F0ACA" w:rsidRDefault="00C523A8" w:rsidP="00C523A8">
      <w:pPr>
        <w:rPr>
          <w:ins w:id="2057" w:author="超 杨" w:date="2019-11-12T12:39:00Z"/>
          <w:del w:id="2058" w:author="Microsoft Office User" w:date="2020-01-01T08:32:00Z"/>
        </w:rPr>
      </w:pPr>
      <w:ins w:id="2059" w:author="超 杨" w:date="2019-11-12T12:39:00Z">
        <w:del w:id="2060" w:author="Microsoft Office User" w:date="2020-01-01T08:32:00Z">
          <w:r w:rsidDel="007F0ACA">
            <w:rPr>
              <w:rFonts w:hint="eastAsia"/>
            </w:rPr>
            <w:delText>）</w:delText>
          </w:r>
        </w:del>
      </w:ins>
    </w:p>
    <w:p w14:paraId="341C8295" w14:textId="02B5D627" w:rsidR="00C523A8" w:rsidDel="007F0ACA" w:rsidRDefault="00C523A8">
      <w:pPr>
        <w:pStyle w:val="3"/>
        <w:rPr>
          <w:ins w:id="2061" w:author="超 杨" w:date="2019-11-12T12:39:00Z"/>
          <w:del w:id="2062" w:author="Microsoft Office User" w:date="2020-01-01T08:32:00Z"/>
        </w:rPr>
        <w:pPrChange w:id="2063" w:author="超 杨" w:date="2019-11-12T12:39:00Z">
          <w:pPr>
            <w:pStyle w:val="22"/>
          </w:pPr>
        </w:pPrChange>
      </w:pPr>
      <w:ins w:id="2064" w:author="超 杨" w:date="2019-11-12T12:39:00Z">
        <w:del w:id="2065" w:author="Microsoft Office User" w:date="2020-01-01T08:32:00Z">
          <w:r w:rsidRPr="00817B08" w:rsidDel="007F0ACA">
            <w:delText xml:space="preserve">16.1  </w:delText>
          </w:r>
          <w:r w:rsidRPr="00817B08" w:rsidDel="007F0ACA">
            <w:rPr>
              <w:rFonts w:hint="eastAsia"/>
            </w:rPr>
            <w:delText>需求分析</w:delText>
          </w:r>
        </w:del>
      </w:ins>
    </w:p>
    <w:p w14:paraId="44CA4A5F" w14:textId="14E54680" w:rsidR="00C523A8" w:rsidRPr="00817B08" w:rsidDel="007F0ACA" w:rsidRDefault="00C523A8">
      <w:pPr>
        <w:pStyle w:val="3"/>
        <w:rPr>
          <w:ins w:id="2066" w:author="超 杨" w:date="2019-11-12T12:39:00Z"/>
          <w:del w:id="2067" w:author="Microsoft Office User" w:date="2020-01-01T08:32:00Z"/>
        </w:rPr>
        <w:pPrChange w:id="2068" w:author="超 杨" w:date="2019-11-12T12:39:00Z">
          <w:pPr/>
        </w:pPrChange>
      </w:pPr>
    </w:p>
    <w:p w14:paraId="1F93F9DA" w14:textId="481CE39A" w:rsidR="00C523A8" w:rsidDel="007F0ACA" w:rsidRDefault="00C523A8">
      <w:pPr>
        <w:pStyle w:val="3"/>
        <w:rPr>
          <w:ins w:id="2069" w:author="超 杨" w:date="2019-11-12T12:39:00Z"/>
          <w:del w:id="2070" w:author="Microsoft Office User" w:date="2020-01-01T08:32:00Z"/>
        </w:rPr>
        <w:pPrChange w:id="2071" w:author="超 杨" w:date="2019-11-12T12:39:00Z">
          <w:pPr>
            <w:pStyle w:val="22"/>
          </w:pPr>
        </w:pPrChange>
      </w:pPr>
      <w:ins w:id="2072" w:author="超 杨" w:date="2019-11-12T12:39:00Z">
        <w:del w:id="2073" w:author="Microsoft Office User" w:date="2020-01-01T08:32:00Z">
          <w:r w:rsidRPr="00817B08" w:rsidDel="007F0ACA">
            <w:delText xml:space="preserve">16.2  </w:delText>
          </w:r>
          <w:r w:rsidRPr="00817B08" w:rsidDel="007F0ACA">
            <w:rPr>
              <w:rFonts w:hint="eastAsia"/>
            </w:rPr>
            <w:delText>更新引擎</w:delText>
          </w:r>
        </w:del>
      </w:ins>
    </w:p>
    <w:p w14:paraId="0AE4E3C9" w14:textId="17547858" w:rsidR="00C523A8" w:rsidRPr="00817B08" w:rsidDel="007F0ACA" w:rsidRDefault="00C523A8">
      <w:pPr>
        <w:pStyle w:val="3"/>
        <w:rPr>
          <w:ins w:id="2074" w:author="超 杨" w:date="2019-11-12T12:39:00Z"/>
          <w:del w:id="2075" w:author="Microsoft Office User" w:date="2020-01-01T08:32:00Z"/>
        </w:rPr>
        <w:pPrChange w:id="2076" w:author="超 杨" w:date="2019-11-12T12:39:00Z">
          <w:pPr/>
        </w:pPrChange>
      </w:pPr>
    </w:p>
    <w:p w14:paraId="0A03435B" w14:textId="4A612CAC" w:rsidR="00C523A8" w:rsidDel="007F0ACA" w:rsidRDefault="00C523A8">
      <w:pPr>
        <w:pStyle w:val="3"/>
        <w:rPr>
          <w:ins w:id="2077" w:author="超 杨" w:date="2019-11-12T12:39:00Z"/>
          <w:del w:id="2078" w:author="Microsoft Office User" w:date="2020-01-01T08:32:00Z"/>
          <w:noProof/>
        </w:rPr>
      </w:pPr>
      <w:ins w:id="2079" w:author="超 杨" w:date="2019-11-12T12:39:00Z">
        <w:del w:id="2080" w:author="Microsoft Office User" w:date="2020-01-01T08:32:00Z">
          <w:r w:rsidRPr="00F6426C" w:rsidDel="007F0ACA">
            <w:rPr>
              <w:noProof/>
            </w:rPr>
            <w:delText xml:space="preserve">16.2.1  </w:delText>
          </w:r>
          <w:r w:rsidRPr="00F6426C" w:rsidDel="007F0ACA">
            <w:rPr>
              <w:rFonts w:hint="eastAsia"/>
              <w:noProof/>
            </w:rPr>
            <w:delText>增加</w:delText>
          </w:r>
          <w:r w:rsidRPr="00F6426C" w:rsidDel="007F0ACA">
            <w:rPr>
              <w:noProof/>
            </w:rPr>
            <w:delText>DirectionLight</w:delText>
          </w:r>
          <w:r w:rsidRPr="00F6426C" w:rsidDel="007F0ACA">
            <w:rPr>
              <w:rFonts w:hint="eastAsia"/>
              <w:noProof/>
            </w:rPr>
            <w:delText>组件</w:delText>
          </w:r>
        </w:del>
      </w:ins>
    </w:p>
    <w:p w14:paraId="3A3BA96A" w14:textId="0CFB907D" w:rsidR="00C523A8" w:rsidRPr="00817B08" w:rsidDel="007F0ACA" w:rsidRDefault="00C523A8">
      <w:pPr>
        <w:pStyle w:val="3"/>
        <w:rPr>
          <w:ins w:id="2081" w:author="超 杨" w:date="2019-11-12T12:39:00Z"/>
          <w:del w:id="2082" w:author="Microsoft Office User" w:date="2020-01-01T08:32:00Z"/>
        </w:rPr>
        <w:pPrChange w:id="2083" w:author="超 杨" w:date="2019-11-12T12:39:00Z">
          <w:pPr/>
        </w:pPrChange>
      </w:pPr>
    </w:p>
    <w:p w14:paraId="1DDF198F" w14:textId="4D6B165E" w:rsidR="00C523A8" w:rsidDel="007F0ACA" w:rsidRDefault="00C523A8">
      <w:pPr>
        <w:pStyle w:val="3"/>
        <w:rPr>
          <w:ins w:id="2084" w:author="超 杨" w:date="2019-11-12T12:39:00Z"/>
          <w:del w:id="2085" w:author="Microsoft Office User" w:date="2020-01-01T08:32:00Z"/>
          <w:noProof/>
        </w:rPr>
      </w:pPr>
      <w:ins w:id="2086" w:author="超 杨" w:date="2019-11-12T12:39:00Z">
        <w:del w:id="2087" w:author="Microsoft Office User" w:date="2020-01-01T08:32:00Z">
          <w:r w:rsidRPr="00F6426C" w:rsidDel="007F0ACA">
            <w:rPr>
              <w:noProof/>
            </w:rPr>
            <w:delText xml:space="preserve">16.2.2  </w:delText>
          </w:r>
          <w:r w:rsidRPr="00F6426C" w:rsidDel="007F0ACA">
            <w:rPr>
              <w:rFonts w:hint="eastAsia"/>
              <w:noProof/>
            </w:rPr>
            <w:delText>增加</w:delText>
          </w:r>
          <w:r w:rsidRPr="00F6426C" w:rsidDel="007F0ACA">
            <w:rPr>
              <w:noProof/>
            </w:rPr>
            <w:delText>LightMaterial</w:delText>
          </w:r>
          <w:r w:rsidRPr="00F6426C" w:rsidDel="007F0ACA">
            <w:rPr>
              <w:rFonts w:hint="eastAsia"/>
              <w:noProof/>
            </w:rPr>
            <w:delText>组件</w:delText>
          </w:r>
        </w:del>
      </w:ins>
    </w:p>
    <w:p w14:paraId="12E43275" w14:textId="2045F7BB" w:rsidR="00C523A8" w:rsidRPr="00817B08" w:rsidDel="007F0ACA" w:rsidRDefault="00C523A8">
      <w:pPr>
        <w:pStyle w:val="3"/>
        <w:rPr>
          <w:ins w:id="2088" w:author="超 杨" w:date="2019-11-12T12:39:00Z"/>
          <w:del w:id="2089" w:author="Microsoft Office User" w:date="2020-01-01T08:32:00Z"/>
        </w:rPr>
        <w:pPrChange w:id="2090" w:author="超 杨" w:date="2019-11-12T12:39:00Z">
          <w:pPr/>
        </w:pPrChange>
      </w:pPr>
    </w:p>
    <w:p w14:paraId="57706C1F" w14:textId="49C043E7" w:rsidR="00C523A8" w:rsidDel="007F0ACA" w:rsidRDefault="00C523A8">
      <w:pPr>
        <w:pStyle w:val="3"/>
        <w:rPr>
          <w:ins w:id="2091" w:author="超 杨" w:date="2019-11-12T12:39:00Z"/>
          <w:del w:id="2092" w:author="Microsoft Office User" w:date="2020-01-01T08:32:00Z"/>
        </w:rPr>
        <w:pPrChange w:id="2093" w:author="超 杨" w:date="2019-11-12T12:39:00Z">
          <w:pPr>
            <w:pStyle w:val="22"/>
          </w:pPr>
        </w:pPrChange>
      </w:pPr>
      <w:ins w:id="2094" w:author="超 杨" w:date="2019-11-12T12:39:00Z">
        <w:del w:id="2095" w:author="Microsoft Office User" w:date="2020-01-01T08:32:00Z">
          <w:r w:rsidRPr="00817B08" w:rsidDel="007F0ACA">
            <w:delText xml:space="preserve">16.3  </w:delText>
          </w:r>
          <w:r w:rsidRPr="00817B08" w:rsidDel="007F0ACA">
            <w:rPr>
              <w:rFonts w:hint="eastAsia"/>
            </w:rPr>
            <w:delText>更新编辑器</w:delText>
          </w:r>
        </w:del>
      </w:ins>
    </w:p>
    <w:p w14:paraId="0EF0D541" w14:textId="6FF9C337" w:rsidR="00C523A8" w:rsidRPr="00817B08" w:rsidDel="007F0ACA" w:rsidRDefault="00C523A8">
      <w:pPr>
        <w:pStyle w:val="3"/>
        <w:rPr>
          <w:ins w:id="2096" w:author="超 杨" w:date="2019-11-12T12:39:00Z"/>
          <w:del w:id="2097" w:author="Microsoft Office User" w:date="2020-01-01T08:32:00Z"/>
        </w:rPr>
        <w:pPrChange w:id="2098" w:author="超 杨" w:date="2019-11-12T12:39:00Z">
          <w:pPr/>
        </w:pPrChange>
      </w:pPr>
    </w:p>
    <w:p w14:paraId="4831D8FB" w14:textId="0B844168" w:rsidR="00C523A8" w:rsidDel="007F0ACA" w:rsidRDefault="00C523A8">
      <w:pPr>
        <w:pStyle w:val="3"/>
        <w:rPr>
          <w:ins w:id="2099" w:author="超 杨" w:date="2019-11-12T12:39:00Z"/>
          <w:del w:id="2100" w:author="Microsoft Office User" w:date="2020-01-01T08:32:00Z"/>
          <w:noProof/>
        </w:rPr>
      </w:pPr>
      <w:ins w:id="2101" w:author="超 杨" w:date="2019-11-12T12:39:00Z">
        <w:del w:id="2102" w:author="Microsoft Office User" w:date="2020-01-01T08:32:00Z">
          <w:r w:rsidRPr="00F6426C" w:rsidDel="007F0ACA">
            <w:rPr>
              <w:noProof/>
            </w:rPr>
            <w:delText>16.3</w:delText>
          </w:r>
          <w:r w:rsidRPr="00F6426C" w:rsidDel="007F0ACA">
            <w:rPr>
              <w:rFonts w:hint="eastAsia"/>
              <w:noProof/>
            </w:rPr>
            <w:delText xml:space="preserve">.1 </w:delText>
          </w:r>
          <w:r w:rsidRPr="00F6426C" w:rsidDel="007F0ACA">
            <w:rPr>
              <w:noProof/>
            </w:rPr>
            <w:delText xml:space="preserve"> </w:delText>
          </w:r>
          <w:r w:rsidRPr="00F6426C" w:rsidDel="007F0ACA">
            <w:rPr>
              <w:rFonts w:hint="eastAsia"/>
              <w:noProof/>
            </w:rPr>
            <w:delText>更新</w:delText>
          </w:r>
          <w:r w:rsidRPr="00F6426C" w:rsidDel="007F0ACA">
            <w:rPr>
              <w:noProof/>
            </w:rPr>
            <w:delText>Inspector</w:delText>
          </w:r>
        </w:del>
      </w:ins>
    </w:p>
    <w:p w14:paraId="3B5E0221" w14:textId="6BCDFB29" w:rsidR="00C523A8" w:rsidRPr="00817B08" w:rsidDel="007F0ACA" w:rsidRDefault="00C523A8">
      <w:pPr>
        <w:pStyle w:val="3"/>
        <w:rPr>
          <w:ins w:id="2103" w:author="超 杨" w:date="2019-11-12T12:39:00Z"/>
          <w:del w:id="2104" w:author="Microsoft Office User" w:date="2020-01-01T08:32:00Z"/>
        </w:rPr>
        <w:pPrChange w:id="2105" w:author="超 杨" w:date="2019-11-12T12:39:00Z">
          <w:pPr/>
        </w:pPrChange>
      </w:pPr>
    </w:p>
    <w:p w14:paraId="208489E0" w14:textId="081575AF" w:rsidR="00C523A8" w:rsidDel="007F0ACA" w:rsidRDefault="00C523A8">
      <w:pPr>
        <w:pStyle w:val="3"/>
        <w:rPr>
          <w:ins w:id="2106" w:author="超 杨" w:date="2019-11-12T12:39:00Z"/>
          <w:del w:id="2107" w:author="Microsoft Office User" w:date="2020-01-01T08:32:00Z"/>
          <w:noProof/>
        </w:rPr>
      </w:pPr>
      <w:ins w:id="2108" w:author="超 杨" w:date="2019-11-12T12:39:00Z">
        <w:del w:id="2109" w:author="Microsoft Office User" w:date="2020-01-01T08:32:00Z">
          <w:r w:rsidRPr="00F6426C" w:rsidDel="007F0ACA">
            <w:rPr>
              <w:noProof/>
            </w:rPr>
            <w:delText>16.3</w:delText>
          </w:r>
          <w:r w:rsidRPr="00F6426C" w:rsidDel="007F0ACA">
            <w:rPr>
              <w:rFonts w:hint="eastAsia"/>
              <w:noProof/>
            </w:rPr>
            <w:delText>.</w:delText>
          </w:r>
          <w:r w:rsidRPr="00F6426C" w:rsidDel="007F0ACA">
            <w:rPr>
              <w:noProof/>
            </w:rPr>
            <w:delText>2</w:delText>
          </w:r>
          <w:r w:rsidRPr="00F6426C" w:rsidDel="007F0ACA">
            <w:rPr>
              <w:rFonts w:hint="eastAsia"/>
              <w:noProof/>
            </w:rPr>
            <w:delText xml:space="preserve"> </w:delText>
          </w:r>
          <w:r w:rsidRPr="00F6426C" w:rsidDel="007F0ACA">
            <w:rPr>
              <w:noProof/>
            </w:rPr>
            <w:delText xml:space="preserve"> </w:delText>
          </w:r>
          <w:r w:rsidRPr="00F6426C" w:rsidDel="007F0ACA">
            <w:rPr>
              <w:rFonts w:hint="eastAsia"/>
              <w:noProof/>
            </w:rPr>
            <w:delText>更新</w:delText>
          </w:r>
          <w:r w:rsidRPr="00F6426C" w:rsidDel="007F0ACA">
            <w:rPr>
              <w:noProof/>
            </w:rPr>
            <w:delText>Asset</w:delText>
          </w:r>
        </w:del>
      </w:ins>
    </w:p>
    <w:p w14:paraId="17AA20B5" w14:textId="3A507877" w:rsidR="00C523A8" w:rsidRPr="00817B08" w:rsidDel="007F0ACA" w:rsidRDefault="00C523A8">
      <w:pPr>
        <w:pStyle w:val="3"/>
        <w:rPr>
          <w:ins w:id="2110" w:author="超 杨" w:date="2019-11-12T12:39:00Z"/>
          <w:del w:id="2111" w:author="Microsoft Office User" w:date="2020-01-01T08:32:00Z"/>
        </w:rPr>
        <w:pPrChange w:id="2112" w:author="超 杨" w:date="2019-11-12T12:39:00Z">
          <w:pPr/>
        </w:pPrChange>
      </w:pPr>
    </w:p>
    <w:p w14:paraId="74B57A6B" w14:textId="0E0958E8" w:rsidR="00C523A8" w:rsidDel="007F0ACA" w:rsidRDefault="00C523A8">
      <w:pPr>
        <w:pStyle w:val="3"/>
        <w:rPr>
          <w:ins w:id="2113" w:author="超 杨" w:date="2019-11-12T12:39:00Z"/>
          <w:del w:id="2114" w:author="Microsoft Office User" w:date="2020-01-01T08:32:00Z"/>
          <w:noProof/>
        </w:rPr>
      </w:pPr>
      <w:ins w:id="2115" w:author="超 杨" w:date="2019-11-12T12:39:00Z">
        <w:del w:id="2116" w:author="Microsoft Office User" w:date="2020-01-01T08:32:00Z">
          <w:r w:rsidRPr="00F6426C" w:rsidDel="007F0ACA">
            <w:rPr>
              <w:noProof/>
            </w:rPr>
            <w:delText>16.3</w:delText>
          </w:r>
          <w:r w:rsidRPr="00F6426C" w:rsidDel="007F0ACA">
            <w:rPr>
              <w:rFonts w:hint="eastAsia"/>
              <w:noProof/>
            </w:rPr>
            <w:delText>.</w:delText>
          </w:r>
          <w:r w:rsidRPr="00F6426C" w:rsidDel="007F0ACA">
            <w:rPr>
              <w:noProof/>
            </w:rPr>
            <w:delText>3</w:delText>
          </w:r>
          <w:r w:rsidRPr="00F6426C" w:rsidDel="007F0ACA">
            <w:rPr>
              <w:rFonts w:hint="eastAsia"/>
              <w:noProof/>
            </w:rPr>
            <w:delText xml:space="preserve"> </w:delText>
          </w:r>
          <w:r w:rsidRPr="00F6426C" w:rsidDel="007F0ACA">
            <w:rPr>
              <w:noProof/>
            </w:rPr>
            <w:delText xml:space="preserve"> </w:delText>
          </w:r>
          <w:r w:rsidRPr="00F6426C" w:rsidDel="007F0ACA">
            <w:rPr>
              <w:rFonts w:hint="eastAsia"/>
              <w:noProof/>
            </w:rPr>
            <w:delText>更新</w:delText>
          </w:r>
          <w:r w:rsidRPr="00F6426C" w:rsidDel="007F0ACA">
            <w:rPr>
              <w:noProof/>
            </w:rPr>
            <w:delText>Icon Gizmo</w:delText>
          </w:r>
        </w:del>
      </w:ins>
    </w:p>
    <w:p w14:paraId="712663B0" w14:textId="17A47DD9" w:rsidR="00C523A8" w:rsidDel="007F0ACA" w:rsidRDefault="00C523A8">
      <w:pPr>
        <w:pStyle w:val="3"/>
        <w:rPr>
          <w:ins w:id="2117" w:author="超 杨" w:date="2019-11-12T12:39:00Z"/>
          <w:del w:id="2118" w:author="Microsoft Office User" w:date="2020-01-01T08:32:00Z"/>
        </w:rPr>
        <w:pPrChange w:id="2119" w:author="超 杨" w:date="2019-11-12T12:39:00Z">
          <w:pPr/>
        </w:pPrChange>
      </w:pPr>
    </w:p>
    <w:p w14:paraId="68CB4AD9" w14:textId="73E649A3" w:rsidR="00C523A8" w:rsidDel="007F0ACA" w:rsidRDefault="00C523A8">
      <w:pPr>
        <w:pStyle w:val="3"/>
        <w:rPr>
          <w:ins w:id="2120" w:author="超 杨" w:date="2019-11-12T12:39:00Z"/>
          <w:del w:id="2121" w:author="Microsoft Office User" w:date="2020-01-01T08:32:00Z"/>
        </w:rPr>
        <w:pPrChange w:id="2122" w:author="超 杨" w:date="2019-11-12T12:39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123" w:author="超 杨" w:date="2019-11-12T12:39:00Z">
        <w:del w:id="2124" w:author="Microsoft Office User" w:date="2020-01-01T08:32:00Z">
          <w:r w:rsidDel="007F0ACA">
            <w:br w:type="page"/>
          </w:r>
        </w:del>
      </w:ins>
    </w:p>
    <w:p w14:paraId="42A5822B" w14:textId="77777777" w:rsidR="00C523A8" w:rsidRDefault="00C523A8" w:rsidP="00F6426C">
      <w:pPr>
        <w:pStyle w:val="22"/>
        <w:rPr>
          <w:ins w:id="2125" w:author="超 杨" w:date="2019-11-12T12:39:00Z"/>
        </w:rPr>
      </w:pPr>
    </w:p>
    <w:p w14:paraId="065E8C7A" w14:textId="51C64D83" w:rsidR="00F6426C" w:rsidRDefault="00F6426C">
      <w:pPr>
        <w:pStyle w:val="1"/>
        <w:rPr>
          <w:ins w:id="2126" w:author="超 杨" w:date="2019-10-31T11:48:00Z"/>
        </w:rPr>
        <w:pPrChange w:id="2127" w:author="超 杨" w:date="2019-11-21T12:06:00Z">
          <w:pPr>
            <w:pStyle w:val="22"/>
          </w:pPr>
        </w:pPrChange>
      </w:pPr>
      <w:r w:rsidRPr="00F6426C">
        <w:t xml:space="preserve">8.1  </w:t>
      </w:r>
      <w:ins w:id="2128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>
      <w:pPr>
        <w:rPr>
          <w:ins w:id="2129" w:author="超 杨" w:date="2019-10-31T11:48:00Z"/>
        </w:rPr>
        <w:pPrChange w:id="2130" w:author="超 杨" w:date="2019-10-31T11:48:00Z">
          <w:pPr>
            <w:pStyle w:val="22"/>
          </w:pPr>
        </w:pPrChange>
      </w:pPr>
    </w:p>
    <w:p w14:paraId="688AF5B6" w14:textId="66C14CFF" w:rsidR="00972817" w:rsidRDefault="00972817">
      <w:pPr>
        <w:rPr>
          <w:ins w:id="2131" w:author="超 杨" w:date="2019-10-31T11:48:00Z"/>
        </w:rPr>
        <w:pPrChange w:id="2132" w:author="超 杨" w:date="2019-10-31T11:48:00Z">
          <w:pPr>
            <w:pStyle w:val="22"/>
          </w:pPr>
        </w:pPrChange>
      </w:pPr>
      <w:ins w:id="2133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>
      <w:pPr>
        <w:rPr>
          <w:ins w:id="2134" w:author="超 杨" w:date="2019-10-31T11:48:00Z"/>
        </w:rPr>
        <w:pPrChange w:id="2135" w:author="超 杨" w:date="2019-10-31T11:48:00Z">
          <w:pPr>
            <w:pStyle w:val="22"/>
          </w:pPr>
        </w:pPrChange>
      </w:pPr>
      <w:ins w:id="2136" w:author="超 杨" w:date="2019-10-31T11:48:00Z">
        <w:r>
          <w:rPr>
            <w:rFonts w:hint="eastAsia"/>
          </w:rPr>
          <w:t>提出</w:t>
        </w:r>
        <w:proofErr w:type="spellStart"/>
        <w:r>
          <w:t>BasicMaterial</w:t>
        </w:r>
        <w:proofErr w:type="spellEnd"/>
        <w:r>
          <w:rPr>
            <w:rFonts w:hint="eastAsia"/>
          </w:rPr>
          <w:t>组件：</w:t>
        </w:r>
      </w:ins>
    </w:p>
    <w:p w14:paraId="0EC6C5A4" w14:textId="186ED181" w:rsidR="00972817" w:rsidRDefault="00972817">
      <w:pPr>
        <w:rPr>
          <w:ins w:id="2137" w:author="超 杨" w:date="2019-10-31T11:48:00Z"/>
        </w:rPr>
        <w:pPrChange w:id="2138" w:author="超 杨" w:date="2019-10-31T11:48:00Z">
          <w:pPr>
            <w:pStyle w:val="22"/>
          </w:pPr>
        </w:pPrChange>
      </w:pPr>
      <w:ins w:id="2139" w:author="超 杨" w:date="2019-10-31T11:48:00Z">
        <w:r>
          <w:rPr>
            <w:rFonts w:hint="eastAsia"/>
          </w:rPr>
          <w:t>对应修改</w:t>
        </w:r>
        <w:r>
          <w:t>shader</w:t>
        </w:r>
      </w:ins>
    </w:p>
    <w:p w14:paraId="20B3D2D7" w14:textId="2DAC53C7" w:rsidR="00972817" w:rsidRDefault="00972817">
      <w:pPr>
        <w:rPr>
          <w:ins w:id="2140" w:author="超 杨" w:date="2019-10-31T11:48:00Z"/>
        </w:rPr>
        <w:pPrChange w:id="2141" w:author="超 杨" w:date="2019-10-31T11:48:00Z">
          <w:pPr>
            <w:pStyle w:val="22"/>
          </w:pPr>
        </w:pPrChange>
      </w:pPr>
      <w:ins w:id="2142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A25B7C" w:rsidRDefault="00972817">
      <w:pPr>
        <w:pPrChange w:id="2143" w:author="超 杨" w:date="2019-10-31T11:48:00Z">
          <w:pPr>
            <w:pStyle w:val="22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5B6E4FF9" w14:textId="62D2A549" w:rsidR="005C6605" w:rsidRDefault="005C6605" w:rsidP="00F6426C">
      <w:pPr>
        <w:pStyle w:val="22"/>
        <w:rPr>
          <w:ins w:id="2144" w:author="Microsoft Office User" w:date="2020-01-01T08:24:00Z"/>
        </w:rPr>
      </w:pPr>
    </w:p>
    <w:p w14:paraId="461BDAAE" w14:textId="35A11409" w:rsidR="0084310D" w:rsidRDefault="0084310D" w:rsidP="00F6426C">
      <w:pPr>
        <w:pStyle w:val="22"/>
        <w:rPr>
          <w:ins w:id="2145" w:author="Microsoft Office User" w:date="2020-01-01T08:24:00Z"/>
        </w:rPr>
      </w:pPr>
    </w:p>
    <w:p w14:paraId="7F8A7A67" w14:textId="7E86B926" w:rsidR="0084310D" w:rsidRDefault="0084310D" w:rsidP="00F6426C">
      <w:pPr>
        <w:pStyle w:val="22"/>
        <w:rPr>
          <w:ins w:id="2146" w:author="Microsoft Office User" w:date="2020-01-01T08:24:00Z"/>
        </w:rPr>
      </w:pPr>
    </w:p>
    <w:p w14:paraId="1179F133" w14:textId="77777777" w:rsidR="0084310D" w:rsidRDefault="0084310D" w:rsidP="00F6426C">
      <w:pPr>
        <w:pStyle w:val="22"/>
        <w:rPr>
          <w:ins w:id="2147" w:author="超 杨" w:date="2019-11-21T10:35:00Z"/>
          <w:rFonts w:hint="eastAsia"/>
        </w:rPr>
      </w:pPr>
    </w:p>
    <w:p w14:paraId="5F62BF96" w14:textId="77777777" w:rsidR="005C6605" w:rsidRDefault="005C6605">
      <w:pPr>
        <w:pStyle w:val="1"/>
        <w:rPr>
          <w:ins w:id="2148" w:author="超 杨" w:date="2019-11-21T10:35:00Z"/>
        </w:rPr>
        <w:pPrChange w:id="2149" w:author="超 杨" w:date="2019-11-21T12:06:00Z">
          <w:pPr>
            <w:pStyle w:val="22"/>
          </w:pPr>
        </w:pPrChange>
      </w:pPr>
      <w:ins w:id="2150" w:author="超 杨" w:date="2019-11-21T10:35:00Z">
        <w:r>
          <w:rPr>
            <w:rFonts w:hint="eastAsia"/>
          </w:rPr>
          <w:t>（加入测试）（注意：不是章节，而是步骤）</w:t>
        </w:r>
      </w:ins>
    </w:p>
    <w:p w14:paraId="6A5CC5A4" w14:textId="77777777" w:rsidR="005C6605" w:rsidRDefault="005C6605" w:rsidP="005C6605">
      <w:pPr>
        <w:pStyle w:val="22"/>
        <w:ind w:firstLine="400"/>
        <w:rPr>
          <w:ins w:id="2151" w:author="超 杨" w:date="2019-11-21T10:35:00Z"/>
        </w:rPr>
      </w:pPr>
      <w:ins w:id="2152" w:author="超 杨" w:date="2019-11-21T10:35:00Z">
        <w:r>
          <w:rPr>
            <w:rFonts w:hint="eastAsia"/>
          </w:rPr>
          <w:t>（</w:t>
        </w:r>
      </w:ins>
    </w:p>
    <w:p w14:paraId="041710DA" w14:textId="77777777" w:rsidR="005C6605" w:rsidRDefault="005C6605" w:rsidP="005C6605">
      <w:pPr>
        <w:pStyle w:val="22"/>
        <w:ind w:firstLine="400"/>
        <w:rPr>
          <w:ins w:id="2153" w:author="超 杨" w:date="2019-11-21T10:35:00Z"/>
        </w:rPr>
      </w:pPr>
      <w:ins w:id="2154" w:author="超 杨" w:date="2019-11-21T10:35:00Z">
        <w:r>
          <w:t>unit test</w:t>
        </w:r>
      </w:ins>
    </w:p>
    <w:p w14:paraId="03EE40BC" w14:textId="77777777" w:rsidR="005C6605" w:rsidRDefault="005C6605" w:rsidP="005C6605">
      <w:pPr>
        <w:pStyle w:val="22"/>
        <w:ind w:firstLine="400"/>
        <w:rPr>
          <w:ins w:id="2155" w:author="超 杨" w:date="2019-11-21T10:35:00Z"/>
        </w:rPr>
      </w:pPr>
    </w:p>
    <w:p w14:paraId="66360EFD" w14:textId="77777777" w:rsidR="005C6605" w:rsidRDefault="005C6605" w:rsidP="005C6605">
      <w:pPr>
        <w:pStyle w:val="22"/>
        <w:ind w:firstLine="400"/>
        <w:rPr>
          <w:ins w:id="2156" w:author="超 杨" w:date="2019-11-21T10:35:00Z"/>
        </w:rPr>
      </w:pPr>
      <w:ins w:id="2157" w:author="超 杨" w:date="2019-11-21T10:35:00Z">
        <w:r>
          <w:t>integration test</w:t>
        </w:r>
      </w:ins>
    </w:p>
    <w:p w14:paraId="42E9DD92" w14:textId="77777777" w:rsidR="005C6605" w:rsidRDefault="005C6605" w:rsidP="005C6605">
      <w:pPr>
        <w:pStyle w:val="22"/>
        <w:ind w:firstLine="400"/>
        <w:rPr>
          <w:ins w:id="2158" w:author="超 杨" w:date="2019-11-21T10:35:00Z"/>
        </w:rPr>
      </w:pPr>
    </w:p>
    <w:p w14:paraId="20E605D4" w14:textId="78B5F89D" w:rsidR="005C6605" w:rsidRDefault="004F6A46" w:rsidP="005C6605">
      <w:pPr>
        <w:pStyle w:val="22"/>
        <w:ind w:firstLine="400"/>
        <w:rPr>
          <w:ins w:id="2159" w:author="超 杨" w:date="2019-11-21T10:35:00Z"/>
        </w:rPr>
      </w:pPr>
      <w:ins w:id="2160" w:author="超 杨" w:date="2019-11-21T16:52:00Z">
        <w:r>
          <w:t>////</w:t>
        </w:r>
      </w:ins>
      <w:ins w:id="2161" w:author="超 杨" w:date="2019-11-21T10:35:00Z">
        <w:r w:rsidR="005C6605">
          <w:t>e2e test</w:t>
        </w:r>
      </w:ins>
    </w:p>
    <w:p w14:paraId="337A5D0C" w14:textId="77777777" w:rsidR="005C6605" w:rsidRDefault="005C6605" w:rsidP="005C6605">
      <w:pPr>
        <w:pStyle w:val="22"/>
        <w:ind w:firstLine="400"/>
        <w:rPr>
          <w:ins w:id="2162" w:author="超 杨" w:date="2019-11-21T10:35:00Z"/>
        </w:rPr>
      </w:pPr>
      <w:ins w:id="2163" w:author="超 杨" w:date="2019-11-21T10:35:00Z">
        <w:r>
          <w:rPr>
            <w:rFonts w:hint="eastAsia"/>
          </w:rPr>
          <w:t>）</w:t>
        </w:r>
      </w:ins>
    </w:p>
    <w:p w14:paraId="31FEF1D4" w14:textId="77777777" w:rsidR="005C6605" w:rsidRDefault="005C6605" w:rsidP="00F6426C">
      <w:pPr>
        <w:pStyle w:val="22"/>
        <w:rPr>
          <w:ins w:id="2164" w:author="超 杨" w:date="2019-11-21T10:35:00Z"/>
        </w:rPr>
      </w:pPr>
    </w:p>
    <w:p w14:paraId="1C901AD9" w14:textId="77777777" w:rsidR="005C6605" w:rsidRDefault="005C6605" w:rsidP="00F6426C">
      <w:pPr>
        <w:pStyle w:val="22"/>
        <w:rPr>
          <w:ins w:id="2165" w:author="超 杨" w:date="2019-11-21T10:35:00Z"/>
        </w:rPr>
      </w:pPr>
    </w:p>
    <w:p w14:paraId="648342B8" w14:textId="3F987E52" w:rsidR="00F6426C" w:rsidRDefault="00F6426C">
      <w:pPr>
        <w:pStyle w:val="1"/>
        <w:rPr>
          <w:ins w:id="2166" w:author="超 杨" w:date="2019-10-30T11:25:00Z"/>
        </w:rPr>
        <w:pPrChange w:id="2167" w:author="超 杨" w:date="2019-11-21T12:06:00Z">
          <w:pPr>
            <w:pStyle w:val="22"/>
          </w:pPr>
        </w:pPrChange>
      </w:pPr>
      <w:r w:rsidRPr="00F6426C">
        <w:t xml:space="preserve">8.2  </w:t>
      </w:r>
      <w:ins w:id="2168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2169" w:author="超 杨" w:date="2019-10-30T11:25:00Z"/>
        </w:rPr>
      </w:pPr>
      <w:ins w:id="2170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A25B7C" w:rsidRDefault="00E676B0">
      <w:pPr>
        <w:pPrChange w:id="2171" w:author="超 杨" w:date="2019-10-30T11:25:00Z">
          <w:pPr>
            <w:pStyle w:val="22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2172" w:author="超 杨" w:date="2019-10-24T07:49:00Z"/>
        </w:rPr>
      </w:pPr>
    </w:p>
    <w:p w14:paraId="21DC8D97" w14:textId="77777777" w:rsidR="00CD26BF" w:rsidRDefault="00CD26BF" w:rsidP="00F6426C">
      <w:pPr>
        <w:rPr>
          <w:ins w:id="2173" w:author="超 杨" w:date="2019-10-24T07:49:00Z"/>
        </w:rPr>
      </w:pPr>
    </w:p>
    <w:p w14:paraId="2530A17D" w14:textId="77777777" w:rsidR="00CD26BF" w:rsidRDefault="00CD26BF" w:rsidP="00F6426C">
      <w:pPr>
        <w:rPr>
          <w:ins w:id="2174" w:author="超 杨" w:date="2019-10-24T07:49:00Z"/>
        </w:rPr>
      </w:pPr>
    </w:p>
    <w:p w14:paraId="55B004C3" w14:textId="6EC9ACCD" w:rsidR="00CD26BF" w:rsidRDefault="00CD26BF" w:rsidP="00F6426C">
      <w:pPr>
        <w:rPr>
          <w:ins w:id="2175" w:author="超 杨" w:date="2019-10-24T07:49:00Z"/>
        </w:rPr>
      </w:pPr>
      <w:ins w:id="2176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2177" w:author="超 杨" w:date="2019-10-24T07:49:00Z"/>
        </w:rPr>
      </w:pPr>
      <w:ins w:id="2178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2179" w:author="超 杨" w:date="2019-10-24T07:52:00Z"/>
        </w:rPr>
      </w:pPr>
      <w:ins w:id="2180" w:author="超 杨" w:date="2019-10-24T07:49:00Z">
        <w:r>
          <w:rPr>
            <w:rFonts w:hint="eastAsia"/>
          </w:rPr>
          <w:t>性能重要</w:t>
        </w:r>
      </w:ins>
      <w:ins w:id="2181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2182" w:author="超 杨" w:date="2019-10-24T07:50:00Z"/>
        </w:rPr>
      </w:pPr>
      <w:ins w:id="2183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2184" w:author="超 杨" w:date="2019-10-24T07:51:00Z"/>
        </w:rPr>
      </w:pPr>
      <w:ins w:id="2185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2186" w:author="超 杨" w:date="2019-10-24T07:52:00Z"/>
        </w:rPr>
      </w:pPr>
      <w:ins w:id="2187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2188" w:author="超 杨" w:date="2019-10-24T07:50:00Z"/>
        </w:rPr>
      </w:pPr>
      <w:ins w:id="2189" w:author="超 杨" w:date="2019-10-24T07:50:00Z">
        <w:r>
          <w:t>transform:</w:t>
        </w:r>
      </w:ins>
    </w:p>
    <w:p w14:paraId="49652A4F" w14:textId="08F04609" w:rsidR="00CD26BF" w:rsidRDefault="00CD26BF" w:rsidP="00F6426C">
      <w:pPr>
        <w:rPr>
          <w:ins w:id="2190" w:author="超 杨" w:date="2019-10-24T07:50:00Z"/>
        </w:rPr>
      </w:pPr>
      <w:ins w:id="2191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2192" w:author="超 杨" w:date="2019-10-24T07:52:00Z"/>
        </w:rPr>
      </w:pPr>
      <w:ins w:id="2193" w:author="超 杨" w:date="2019-10-24T07:50:00Z">
        <w:r>
          <w:tab/>
          <w:t xml:space="preserve">   </w:t>
        </w:r>
      </w:ins>
      <w:ins w:id="2194" w:author="超 杨" w:date="2019-10-24T07:53:00Z">
        <w:r w:rsidR="00121191">
          <w:t>////</w:t>
        </w:r>
      </w:ins>
      <w:ins w:id="2195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2196" w:author="超 杨" w:date="2019-10-24T07:52:00Z"/>
        </w:rPr>
      </w:pPr>
    </w:p>
    <w:p w14:paraId="4906C175" w14:textId="77777777" w:rsidR="00CD26BF" w:rsidRDefault="00CD26BF" w:rsidP="00F6426C">
      <w:pPr>
        <w:rPr>
          <w:ins w:id="2197" w:author="超 杨" w:date="2019-10-24T07:52:00Z"/>
        </w:rPr>
      </w:pPr>
    </w:p>
    <w:p w14:paraId="233873F5" w14:textId="31FC799D" w:rsidR="00CD26BF" w:rsidRDefault="00CD26BF" w:rsidP="00F6426C">
      <w:pPr>
        <w:rPr>
          <w:ins w:id="2198" w:author="超 杨" w:date="2019-10-24T07:52:00Z"/>
        </w:rPr>
      </w:pPr>
      <w:ins w:id="2199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2200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2201" w:author="超 杨" w:date="2019-10-24T07:55:00Z"/>
        </w:rPr>
      </w:pPr>
      <w:ins w:id="2202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2203" w:author="超 杨" w:date="2019-10-24T07:55:00Z"/>
        </w:rPr>
      </w:pPr>
      <w:ins w:id="2204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2205" w:author="超 杨" w:date="2019-10-24T07:55:00Z"/>
        </w:rPr>
      </w:pPr>
      <w:ins w:id="2206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2207" w:author="超 杨" w:date="2019-10-24T07:55:00Z"/>
        </w:rPr>
      </w:pPr>
      <w:ins w:id="2208" w:author="超 杨" w:date="2019-10-24T07:55:00Z">
        <w:r>
          <w:t>transform:</w:t>
        </w:r>
      </w:ins>
    </w:p>
    <w:p w14:paraId="65842687" w14:textId="77777777" w:rsidR="00152617" w:rsidRDefault="00152617" w:rsidP="00152617">
      <w:pPr>
        <w:rPr>
          <w:ins w:id="2209" w:author="超 杨" w:date="2019-10-24T07:55:00Z"/>
        </w:rPr>
      </w:pPr>
      <w:ins w:id="2210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2211" w:author="超 杨" w:date="2019-10-24T07:49:00Z"/>
        </w:rPr>
      </w:pPr>
    </w:p>
    <w:p w14:paraId="49F7325A" w14:textId="2B538688" w:rsidR="00CD26BF" w:rsidRDefault="00CD26BF" w:rsidP="00F6426C">
      <w:pPr>
        <w:rPr>
          <w:ins w:id="2212" w:author="超 杨" w:date="2019-10-24T07:49:00Z"/>
        </w:rPr>
      </w:pPr>
      <w:ins w:id="2213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2"/>
      </w:pPr>
      <w:moveFromRangeStart w:id="2214" w:author="超 杨" w:date="2019-10-25T07:03:00Z" w:name="move433606324"/>
      <w:moveFrom w:id="2215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2216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2217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2218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2219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2220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2214"/>
    <w:p w14:paraId="7B012FF0" w14:textId="77777777" w:rsidR="00F6426C" w:rsidRPr="00F6426C" w:rsidRDefault="00F6426C" w:rsidP="00F6426C"/>
    <w:p w14:paraId="6B66A283" w14:textId="5832EC06" w:rsidR="00F6426C" w:rsidRDefault="00F6426C">
      <w:pPr>
        <w:pStyle w:val="1"/>
        <w:rPr>
          <w:ins w:id="2221" w:author="超 杨" w:date="2019-10-30T11:25:00Z"/>
        </w:rPr>
        <w:pPrChange w:id="2222" w:author="超 杨" w:date="2019-11-21T12:06:00Z">
          <w:pPr>
            <w:pStyle w:val="22"/>
          </w:pPr>
        </w:pPrChange>
      </w:pPr>
      <w:r w:rsidRPr="00F6426C">
        <w:t xml:space="preserve">8.4  </w:t>
      </w:r>
      <w:ins w:id="2223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2224" w:author="超 杨" w:date="2019-10-30T11:25:00Z"/>
        </w:rPr>
      </w:pPr>
      <w:ins w:id="2225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11FD784D" w14:textId="77777777" w:rsidR="00E676B0" w:rsidRPr="00A25B7C" w:rsidRDefault="00E676B0">
      <w:pPr>
        <w:pPrChange w:id="2226" w:author="超 杨" w:date="2019-10-30T11:25:00Z">
          <w:pPr>
            <w:pStyle w:val="22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>
      <w:pPr>
        <w:pStyle w:val="1"/>
        <w:rPr>
          <w:ins w:id="2227" w:author="超 杨" w:date="2019-10-30T11:25:00Z"/>
        </w:rPr>
        <w:pPrChange w:id="2228" w:author="超 杨" w:date="2019-11-21T12:06:00Z">
          <w:pPr>
            <w:pStyle w:val="22"/>
          </w:pPr>
        </w:pPrChange>
      </w:pPr>
      <w:r w:rsidRPr="00F6426C">
        <w:t xml:space="preserve">8.5  </w:t>
      </w:r>
      <w:ins w:id="2229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2230" w:author="超 杨" w:date="2019-10-30T11:25:00Z"/>
        </w:rPr>
      </w:pPr>
      <w:ins w:id="2231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5795176E" w14:textId="77777777" w:rsidR="00E676B0" w:rsidRPr="00A25B7C" w:rsidRDefault="00E676B0">
      <w:pPr>
        <w:pPrChange w:id="2232" w:author="超 杨" w:date="2019-10-30T11:25:00Z">
          <w:pPr>
            <w:pStyle w:val="22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>
      <w:pPr>
        <w:pStyle w:val="1"/>
        <w:rPr>
          <w:ins w:id="2233" w:author="超 杨" w:date="2019-10-30T11:25:00Z"/>
        </w:rPr>
        <w:pPrChange w:id="2234" w:author="超 杨" w:date="2019-11-21T12:06:00Z">
          <w:pPr>
            <w:pStyle w:val="22"/>
          </w:pPr>
        </w:pPrChange>
      </w:pPr>
      <w:r w:rsidRPr="00F6426C">
        <w:t xml:space="preserve">8.6  </w:t>
      </w:r>
      <w:ins w:id="2235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2236" w:author="超 杨" w:date="2019-10-30T11:25:00Z"/>
        </w:rPr>
      </w:pPr>
      <w:ins w:id="2237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>
      <w:pPr>
        <w:rPr>
          <w:ins w:id="2238" w:author="超 杨" w:date="2019-10-30T11:25:00Z"/>
        </w:rPr>
        <w:pPrChange w:id="2239" w:author="超 杨" w:date="2019-10-30T11:25:00Z">
          <w:pPr>
            <w:pStyle w:val="22"/>
          </w:pPr>
        </w:pPrChange>
      </w:pPr>
    </w:p>
    <w:p w14:paraId="197289D2" w14:textId="77777777" w:rsidR="00E676B0" w:rsidRPr="00A25B7C" w:rsidRDefault="00E676B0">
      <w:pPr>
        <w:rPr>
          <w:ins w:id="2240" w:author="超 杨" w:date="2019-10-25T21:21:00Z"/>
        </w:rPr>
        <w:pPrChange w:id="2241" w:author="超 杨" w:date="2019-10-30T11:25:00Z">
          <w:pPr>
            <w:pStyle w:val="22"/>
          </w:pPr>
        </w:pPrChange>
      </w:pPr>
    </w:p>
    <w:p w14:paraId="23094807" w14:textId="4E5D606F" w:rsidR="003C55B9" w:rsidRDefault="003C55B9">
      <w:pPr>
        <w:rPr>
          <w:ins w:id="2242" w:author="超 杨" w:date="2019-10-25T21:21:00Z"/>
        </w:rPr>
        <w:pPrChange w:id="2243" w:author="超 杨" w:date="2019-10-25T21:21:00Z">
          <w:pPr>
            <w:pStyle w:val="22"/>
          </w:pPr>
        </w:pPrChange>
      </w:pPr>
      <w:ins w:id="2244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2245" w:author="超 杨" w:date="2019-10-25T21:21:00Z"/>
        </w:rPr>
        <w:pPrChange w:id="2246" w:author="超 杨" w:date="2019-10-25T21:21:00Z">
          <w:pPr>
            <w:pStyle w:val="22"/>
          </w:pPr>
        </w:pPrChange>
      </w:pPr>
      <w:ins w:id="2247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2248" w:author="超 杨" w:date="2019-10-25T21:21:00Z"/>
        </w:rPr>
      </w:pPr>
      <w:ins w:id="2249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2250" w:author="超 杨" w:date="2019-10-25T21:21:00Z"/>
        </w:rPr>
      </w:pPr>
      <w:ins w:id="2251" w:author="超 杨" w:date="2019-10-25T21:21:00Z">
        <w:r>
          <w:rPr>
            <w:rFonts w:hint="eastAsia"/>
          </w:rPr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2252" w:author="超 杨" w:date="2019-10-25T21:21:00Z"/>
        </w:rPr>
      </w:pPr>
      <w:ins w:id="2253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2254" w:author="超 杨" w:date="2019-10-25T21:21:00Z"/>
        </w:rPr>
      </w:pPr>
      <w:ins w:id="2255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2256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2257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2258" w:author="超 杨" w:date="2019-10-25T21:21:00Z"/>
        </w:rPr>
      </w:pPr>
      <w:ins w:id="2259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2260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2261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2262" w:author="超 杨" w:date="2019-10-25T21:21:00Z"/>
        </w:rPr>
      </w:pPr>
      <w:ins w:id="2263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2264" w:author="超 杨" w:date="2019-10-25T21:21:00Z"/>
        </w:rPr>
      </w:pPr>
      <w:ins w:id="2265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2266" w:author="超 杨" w:date="2019-10-25T21:21:00Z"/>
        </w:rPr>
      </w:pPr>
      <w:ins w:id="2267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shader-.iterate</w:t>
        </w:r>
      </w:ins>
    </w:p>
    <w:p w14:paraId="0AAAC3B3" w14:textId="527D55C6" w:rsidR="003C55B9" w:rsidRDefault="003C55B9">
      <w:pPr>
        <w:pStyle w:val="afffff8"/>
        <w:numPr>
          <w:ilvl w:val="0"/>
          <w:numId w:val="21"/>
        </w:numPr>
        <w:spacing w:before="240" w:after="120"/>
        <w:ind w:firstLineChars="0"/>
        <w:rPr>
          <w:ins w:id="2268" w:author="超 杨" w:date="2019-10-29T18:03:00Z"/>
        </w:rPr>
        <w:pPrChange w:id="2269" w:author="超 杨" w:date="2019-10-29T18:03:00Z">
          <w:pPr>
            <w:spacing w:before="240" w:after="120"/>
          </w:pPr>
        </w:pPrChange>
      </w:pPr>
      <w:ins w:id="2270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2271" w:author="超 杨" w:date="2019-10-25T21:21:00Z"/>
        </w:rPr>
      </w:pPr>
      <w:ins w:id="2272" w:author="超 杨" w:date="2019-10-25T21:21:00Z">
        <w:r>
          <w:rPr>
            <w:rFonts w:hint="eastAsia"/>
          </w:rPr>
          <w:lastRenderedPageBreak/>
          <w:t>）</w:t>
        </w:r>
      </w:ins>
    </w:p>
    <w:p w14:paraId="45951001" w14:textId="77777777" w:rsidR="003C55B9" w:rsidRDefault="003C55B9">
      <w:pPr>
        <w:rPr>
          <w:ins w:id="2273" w:author="超 杨" w:date="2019-10-25T21:21:00Z"/>
        </w:rPr>
        <w:pPrChange w:id="2274" w:author="超 杨" w:date="2019-10-25T21:21:00Z">
          <w:pPr>
            <w:pStyle w:val="22"/>
          </w:pPr>
        </w:pPrChange>
      </w:pPr>
    </w:p>
    <w:p w14:paraId="6F495ABD" w14:textId="6C2AEB62" w:rsidR="003C55B9" w:rsidRDefault="003C55B9">
      <w:pPr>
        <w:rPr>
          <w:ins w:id="2275" w:author="超 杨" w:date="2019-10-25T21:21:00Z"/>
        </w:rPr>
        <w:pPrChange w:id="2276" w:author="超 杨" w:date="2019-10-25T21:21:00Z">
          <w:pPr>
            <w:pStyle w:val="22"/>
          </w:pPr>
        </w:pPrChange>
      </w:pPr>
      <w:ins w:id="2277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2278" w:author="超 杨" w:date="2019-10-25T21:21:00Z"/>
        </w:rPr>
        <w:pPrChange w:id="2279" w:author="超 杨" w:date="2019-10-25T21:21:00Z">
          <w:pPr>
            <w:pStyle w:val="22"/>
          </w:pPr>
        </w:pPrChange>
      </w:pPr>
    </w:p>
    <w:p w14:paraId="5FB76034" w14:textId="77777777" w:rsidR="003C55B9" w:rsidRDefault="003C55B9">
      <w:pPr>
        <w:rPr>
          <w:ins w:id="2280" w:author="超 杨" w:date="2019-10-25T21:21:00Z"/>
        </w:rPr>
        <w:pPrChange w:id="2281" w:author="超 杨" w:date="2019-10-25T21:21:00Z">
          <w:pPr>
            <w:pStyle w:val="22"/>
          </w:pPr>
        </w:pPrChange>
      </w:pPr>
    </w:p>
    <w:p w14:paraId="18F286C1" w14:textId="77777777" w:rsidR="003C55B9" w:rsidRDefault="003C55B9">
      <w:pPr>
        <w:rPr>
          <w:ins w:id="2282" w:author="超 杨" w:date="2019-10-25T21:21:00Z"/>
        </w:rPr>
        <w:pPrChange w:id="2283" w:author="超 杨" w:date="2019-10-25T21:21:00Z">
          <w:pPr>
            <w:pStyle w:val="22"/>
          </w:pPr>
        </w:pPrChange>
      </w:pPr>
    </w:p>
    <w:p w14:paraId="2B28681D" w14:textId="77777777" w:rsidR="003C55B9" w:rsidRDefault="003C55B9">
      <w:pPr>
        <w:rPr>
          <w:ins w:id="2284" w:author="超 杨" w:date="2019-10-25T21:21:00Z"/>
        </w:rPr>
        <w:pPrChange w:id="2285" w:author="超 杨" w:date="2019-10-25T21:21:00Z">
          <w:pPr>
            <w:pStyle w:val="22"/>
          </w:pPr>
        </w:pPrChange>
      </w:pPr>
    </w:p>
    <w:p w14:paraId="361CF967" w14:textId="77777777" w:rsidR="003C55B9" w:rsidRDefault="003C55B9">
      <w:pPr>
        <w:rPr>
          <w:ins w:id="2286" w:author="超 杨" w:date="2019-10-25T21:21:00Z"/>
        </w:rPr>
        <w:pPrChange w:id="2287" w:author="超 杨" w:date="2019-10-25T21:21:00Z">
          <w:pPr>
            <w:pStyle w:val="22"/>
          </w:pPr>
        </w:pPrChange>
      </w:pPr>
    </w:p>
    <w:p w14:paraId="1098BB7D" w14:textId="77777777" w:rsidR="003C55B9" w:rsidRPr="00ED6E43" w:rsidRDefault="003C55B9">
      <w:pPr>
        <w:pPrChange w:id="2288" w:author="超 杨" w:date="2019-10-25T21:21:00Z">
          <w:pPr>
            <w:pStyle w:val="22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2289" w:author="超 杨" w:date="2019-10-24T18:29:00Z">
          <w:pPr>
            <w:pStyle w:val="22"/>
          </w:pPr>
        </w:pPrChange>
      </w:pPr>
      <w:del w:id="2290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>
      <w:pPr>
        <w:pStyle w:val="1"/>
        <w:rPr>
          <w:ins w:id="2291" w:author="超 杨" w:date="2019-10-30T11:25:00Z"/>
        </w:rPr>
        <w:pPrChange w:id="2292" w:author="超 杨" w:date="2019-11-21T12:06:00Z">
          <w:pPr>
            <w:pStyle w:val="22"/>
          </w:pPr>
        </w:pPrChange>
      </w:pPr>
      <w:r w:rsidRPr="00F6426C">
        <w:t xml:space="preserve">8.8  </w:t>
      </w:r>
      <w:ins w:id="2293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2294" w:author="超 杨" w:date="2019-10-30T11:25:00Z"/>
        </w:rPr>
      </w:pPr>
      <w:ins w:id="2295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A25B7C" w:rsidRDefault="00B84B53">
      <w:pPr>
        <w:pPrChange w:id="2296" w:author="超 杨" w:date="2019-10-30T11:25:00Z">
          <w:pPr>
            <w:pStyle w:val="22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2"/>
        <w:rPr>
          <w:del w:id="2297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2298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4C94D233" w14:textId="77777777" w:rsidR="00933F52" w:rsidRDefault="00933F52">
      <w:pPr>
        <w:rPr>
          <w:ins w:id="2299" w:author="超 杨" w:date="2019-11-20T11:11:00Z"/>
        </w:rPr>
        <w:pPrChange w:id="2300" w:author="超 杨" w:date="2019-11-20T11:11:00Z">
          <w:pPr>
            <w:pStyle w:val="22"/>
          </w:pPr>
        </w:pPrChange>
      </w:pPr>
    </w:p>
    <w:p w14:paraId="175C88C7" w14:textId="1CA13972" w:rsidR="00F6426C" w:rsidDel="00A82DF9" w:rsidRDefault="00F6426C" w:rsidP="00F6426C">
      <w:pPr>
        <w:pStyle w:val="22"/>
        <w:rPr>
          <w:del w:id="2301" w:author="超 杨" w:date="2019-11-20T12:34:00Z"/>
        </w:rPr>
      </w:pPr>
      <w:del w:id="2302" w:author="超 杨" w:date="2019-11-20T12:34:00Z">
        <w:r w:rsidRPr="00F6426C" w:rsidDel="00A82DF9">
          <w:delText xml:space="preserve">8.10  </w:delText>
        </w:r>
        <w:r w:rsidRPr="00F6426C" w:rsidDel="00A82DF9">
          <w:rPr>
            <w:rFonts w:hint="eastAsia"/>
          </w:rPr>
          <w:delText>错误处理</w:delText>
        </w:r>
      </w:del>
    </w:p>
    <w:p w14:paraId="275C8A74" w14:textId="70258C80" w:rsidR="00F6426C" w:rsidDel="00A82DF9" w:rsidRDefault="00F6426C">
      <w:pPr>
        <w:rPr>
          <w:del w:id="2303" w:author="超 杨" w:date="2019-11-20T12:34:00Z"/>
        </w:rPr>
      </w:pPr>
    </w:p>
    <w:p w14:paraId="243853A4" w14:textId="6B8BEC47" w:rsidR="00F6426C" w:rsidDel="00A82DF9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304" w:author="超 杨" w:date="2019-11-20T12:34:00Z"/>
        </w:rPr>
      </w:pPr>
      <w:del w:id="2305" w:author="超 杨" w:date="2019-11-20T12:34:00Z">
        <w:r w:rsidDel="00A82DF9">
          <w:br w:type="page"/>
        </w:r>
      </w:del>
    </w:p>
    <w:p w14:paraId="53F7EB12" w14:textId="663B8317" w:rsidR="00F6426C" w:rsidRPr="00F6426C" w:rsidDel="00A82DF9" w:rsidRDefault="00F6426C">
      <w:pPr>
        <w:pStyle w:val="22"/>
        <w:rPr>
          <w:del w:id="2306" w:author="超 杨" w:date="2019-11-20T12:34:00Z"/>
        </w:rPr>
        <w:pPrChange w:id="2307" w:author="超 杨" w:date="2019-10-25T20:50:00Z">
          <w:pPr>
            <w:pStyle w:val="1"/>
          </w:pPr>
        </w:pPrChange>
      </w:pPr>
      <w:del w:id="2308" w:author="超 杨" w:date="2019-10-25T20:50:00Z">
        <w:r w:rsidRPr="00F6426C" w:rsidDel="00DB47AB">
          <w:rPr>
            <w:rFonts w:hint="eastAsia"/>
          </w:rPr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del w:id="2309" w:author="超 杨" w:date="2019-11-20T12:34:00Z">
        <w:r w:rsidRPr="00F6426C" w:rsidDel="00A82DF9">
          <w:delText xml:space="preserve">  </w:delText>
        </w:r>
        <w:r w:rsidRPr="00F6426C" w:rsidDel="00A82DF9">
          <w:rPr>
            <w:rFonts w:hint="eastAsia"/>
          </w:rPr>
          <w:delText>改进编辑器</w:delText>
        </w:r>
      </w:del>
    </w:p>
    <w:p w14:paraId="6901F4E4" w14:textId="29EF9DB2" w:rsidR="00F6426C" w:rsidDel="00A82DF9" w:rsidRDefault="00F6426C">
      <w:pPr>
        <w:rPr>
          <w:del w:id="2310" w:author="超 杨" w:date="2019-11-20T12:34:00Z"/>
          <w:rFonts w:ascii="黑体" w:eastAsia="黑体" w:hAnsi="黑体" w:cs="Times New Roman"/>
          <w:kern w:val="2"/>
          <w:sz w:val="24"/>
          <w:szCs w:val="24"/>
        </w:rPr>
        <w:pPrChange w:id="2311" w:author="超 杨" w:date="2019-10-25T20:51:00Z">
          <w:pPr>
            <w:pStyle w:val="22"/>
          </w:pPr>
        </w:pPrChange>
      </w:pPr>
      <w:del w:id="2312" w:author="超 杨" w:date="2019-11-20T12:34:00Z">
        <w:r w:rsidRPr="00F6426C" w:rsidDel="00A82DF9">
          <w:delText xml:space="preserve">9.1  </w:delText>
        </w:r>
        <w:r w:rsidRPr="00F6426C" w:rsidDel="00A82DF9">
          <w:rPr>
            <w:rFonts w:ascii="黑体" w:eastAsia="黑体" w:hAnsi="黑体" w:cs="Times New Roman" w:hint="eastAsia"/>
            <w:kern w:val="2"/>
            <w:sz w:val="24"/>
            <w:szCs w:val="24"/>
          </w:rPr>
          <w:delText>更新引擎</w:delText>
        </w:r>
      </w:del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2313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2314" w:author="超 杨" w:date="2019-10-25T20:51:00Z">
          <w:pPr>
            <w:pStyle w:val="22"/>
          </w:pPr>
        </w:pPrChange>
      </w:pPr>
      <w:del w:id="2315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2316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2317" w:author="超 杨" w:date="2019-10-25T20:51:00Z">
          <w:pPr>
            <w:pStyle w:val="22"/>
          </w:pPr>
        </w:pPrChange>
      </w:pPr>
      <w:del w:id="2318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2319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2320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2321" w:author="超 杨" w:date="2019-10-25T20:51:00Z">
          <w:pPr>
            <w:pStyle w:val="22"/>
          </w:pPr>
        </w:pPrChange>
      </w:pPr>
      <w:del w:id="2322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2323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2324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2325" w:author="超 杨" w:date="2019-10-25T20:51:00Z">
          <w:pPr>
            <w:pStyle w:val="22"/>
          </w:pPr>
        </w:pPrChange>
      </w:pPr>
      <w:del w:id="2326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3E9624" w14:textId="30112829" w:rsidR="00D60B3E" w:rsidDel="007F0ACA" w:rsidRDefault="00D60B3E">
      <w:pPr>
        <w:pStyle w:val="1"/>
        <w:rPr>
          <w:ins w:id="2327" w:author="超 杨" w:date="2019-11-21T10:36:00Z"/>
          <w:del w:id="2328" w:author="Microsoft Office User" w:date="2020-01-01T08:33:00Z"/>
        </w:rPr>
      </w:pPr>
      <w:ins w:id="2329" w:author="超 杨" w:date="2019-11-21T10:36:00Z">
        <w:del w:id="2330" w:author="Microsoft Office User" w:date="2020-01-01T08:33:00Z">
          <w:r w:rsidRPr="00F6426C" w:rsidDel="007F0ACA">
            <w:rPr>
              <w:rFonts w:hint="eastAsia"/>
            </w:rPr>
            <w:lastRenderedPageBreak/>
            <w:delText>第</w:delText>
          </w:r>
          <w:r w:rsidRPr="00F6426C" w:rsidDel="007F0ACA">
            <w:delText>17</w:delText>
          </w:r>
          <w:r w:rsidRPr="00F6426C" w:rsidDel="007F0ACA">
            <w:rPr>
              <w:rFonts w:hint="eastAsia"/>
            </w:rPr>
            <w:delText>章</w:delText>
          </w:r>
          <w:r w:rsidRPr="00F6426C" w:rsidDel="007F0ACA">
            <w:delText xml:space="preserve">  </w:delText>
          </w:r>
          <w:r w:rsidDel="007F0ACA">
            <w:rPr>
              <w:rFonts w:hint="eastAsia"/>
            </w:rPr>
            <w:delText>支持</w:delText>
          </w:r>
          <w:r w:rsidDel="007F0ACA">
            <w:delText>defer shading</w:delText>
          </w:r>
        </w:del>
      </w:ins>
    </w:p>
    <w:p w14:paraId="3F129ECC" w14:textId="1D3E7B59" w:rsidR="00D60B3E" w:rsidRPr="00D11AE0" w:rsidDel="007F0ACA" w:rsidRDefault="00D60B3E" w:rsidP="00D60B3E">
      <w:pPr>
        <w:spacing w:before="120" w:after="120"/>
        <w:rPr>
          <w:ins w:id="2331" w:author="超 杨" w:date="2019-11-21T10:36:00Z"/>
          <w:del w:id="2332" w:author="Microsoft Office User" w:date="2020-01-01T08:33:00Z"/>
        </w:rPr>
      </w:pPr>
    </w:p>
    <w:p w14:paraId="4862C908" w14:textId="010EBFA1" w:rsidR="00D60B3E" w:rsidRPr="00F6426C" w:rsidDel="007F0ACA" w:rsidRDefault="00D60B3E" w:rsidP="00D60B3E">
      <w:pPr>
        <w:rPr>
          <w:ins w:id="2333" w:author="超 杨" w:date="2019-11-21T10:36:00Z"/>
          <w:del w:id="2334" w:author="Microsoft Office User" w:date="2020-01-01T08:33:00Z"/>
        </w:rPr>
      </w:pPr>
    </w:p>
    <w:p w14:paraId="10C71858" w14:textId="2DDA431B" w:rsidR="00D60B3E" w:rsidRPr="00F6426C" w:rsidDel="007F0ACA" w:rsidRDefault="00D60B3E" w:rsidP="00D60B3E">
      <w:pPr>
        <w:rPr>
          <w:ins w:id="2335" w:author="超 杨" w:date="2019-11-21T10:36:00Z"/>
          <w:del w:id="2336" w:author="Microsoft Office User" w:date="2020-01-01T08:33:00Z"/>
        </w:rPr>
      </w:pPr>
    </w:p>
    <w:p w14:paraId="40FD92AE" w14:textId="31B0D288" w:rsidR="00D60B3E" w:rsidDel="007F0ACA" w:rsidRDefault="00D60B3E" w:rsidP="00D60B3E">
      <w:pPr>
        <w:rPr>
          <w:ins w:id="2337" w:author="超 杨" w:date="2019-11-21T10:36:00Z"/>
          <w:del w:id="2338" w:author="Microsoft Office User" w:date="2020-01-01T08:33:00Z"/>
          <w:rFonts w:eastAsia="Times New Roman"/>
        </w:rPr>
      </w:pPr>
      <w:ins w:id="2339" w:author="超 杨" w:date="2019-11-21T10:36:00Z">
        <w:del w:id="2340" w:author="Microsoft Office User" w:date="2020-01-01T08:33:00Z">
          <w:r w:rsidDel="007F0ACA">
            <w:rPr>
              <w:rFonts w:eastAsia="Times New Roman"/>
            </w:rPr>
            <w:fldChar w:fldCharType="begin"/>
          </w:r>
          <w:r w:rsidDel="007F0ACA">
            <w:rPr>
              <w:rFonts w:eastAsia="Times New Roman"/>
            </w:rPr>
            <w:delInstrText xml:space="preserve"> HYPERLINK "https://zhuanlan.zhihu.com/p/66884611" </w:delInstrText>
          </w:r>
          <w:r w:rsidDel="007F0ACA">
            <w:rPr>
              <w:rFonts w:eastAsia="Times New Roman"/>
            </w:rPr>
            <w:fldChar w:fldCharType="separate"/>
          </w:r>
          <w:r w:rsidDel="007F0ACA">
            <w:rPr>
              <w:rStyle w:val="afffe"/>
              <w:rFonts w:eastAsia="Times New Roman"/>
            </w:rPr>
            <w:delText>https://zhuanlan.zhihu.com/p/66884611</w:delText>
          </w:r>
          <w:r w:rsidDel="007F0ACA">
            <w:rPr>
              <w:rFonts w:eastAsia="Times New Roman"/>
            </w:rPr>
            <w:fldChar w:fldCharType="end"/>
          </w:r>
        </w:del>
      </w:ins>
    </w:p>
    <w:p w14:paraId="5AF0E537" w14:textId="1F4160B9" w:rsidR="00D60B3E" w:rsidDel="007F0ACA" w:rsidRDefault="00D60B3E" w:rsidP="00D60B3E">
      <w:pPr>
        <w:spacing w:before="120" w:after="120"/>
        <w:rPr>
          <w:ins w:id="2341" w:author="超 杨" w:date="2019-11-21T10:36:00Z"/>
          <w:del w:id="2342" w:author="Microsoft Office User" w:date="2020-01-01T08:33:00Z"/>
        </w:rPr>
      </w:pPr>
      <w:ins w:id="2343" w:author="超 杨" w:date="2019-11-21T10:36:00Z">
        <w:del w:id="2344" w:author="Microsoft Office User" w:date="2020-01-01T08:33:00Z">
          <w:r w:rsidDel="007F0ACA">
            <w:rPr>
              <w:rFonts w:hint="eastAsia"/>
            </w:rPr>
            <w:delText>使用分簇？</w:delText>
          </w:r>
        </w:del>
      </w:ins>
    </w:p>
    <w:p w14:paraId="1F071A3C" w14:textId="60A30D4B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2345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2346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04A74AED" w14:textId="6717C757" w:rsidR="00F6426C" w:rsidDel="003C2703" w:rsidRDefault="00F6426C" w:rsidP="00F6426C">
      <w:pPr>
        <w:spacing w:line="240" w:lineRule="auto"/>
        <w:ind w:firstLineChars="0" w:firstLine="0"/>
        <w:jc w:val="center"/>
        <w:outlineLvl w:val="0"/>
        <w:rPr>
          <w:del w:id="2347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348" w:author="超 杨" w:date="2019-11-20T12:17:00Z"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3C2703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4 </w:delText>
        </w:r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3C2703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增加核心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477D7D1E" w14:textId="16473710" w:rsidR="00F6426C" w:rsidDel="003C2703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349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350" w:author="超 杨" w:date="2019-11-20T12:17:00Z">
        <w:r w:rsidDel="003C2703"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73F5C1DC" w14:textId="068CAA78" w:rsidR="007F0ACA" w:rsidRDefault="007F0ACA" w:rsidP="007F0ACA">
      <w:pPr>
        <w:spacing w:line="240" w:lineRule="auto"/>
        <w:ind w:firstLineChars="0" w:firstLine="0"/>
        <w:jc w:val="center"/>
        <w:outlineLvl w:val="0"/>
        <w:rPr>
          <w:ins w:id="2351" w:author="Microsoft Office User" w:date="2020-01-01T08:34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352" w:author="Microsoft Office User" w:date="2020-01-01T08:34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 w:rsidRPr="00F6426C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增加核心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>功能</w:t>
        </w:r>
      </w:ins>
    </w:p>
    <w:p w14:paraId="361B1114" w14:textId="77777777" w:rsidR="007F0ACA" w:rsidRDefault="007F0ACA" w:rsidP="007F0ACA">
      <w:pPr>
        <w:widowControl/>
        <w:topLinePunct w:val="0"/>
        <w:spacing w:line="240" w:lineRule="auto"/>
        <w:ind w:firstLineChars="0" w:firstLine="0"/>
        <w:jc w:val="left"/>
        <w:rPr>
          <w:ins w:id="2353" w:author="Microsoft Office User" w:date="2020-01-01T08:34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354" w:author="Microsoft Office User" w:date="2020-01-01T08:34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32C3242B" w14:textId="77777777" w:rsidR="007F0ACA" w:rsidRDefault="007F0ACA" w:rsidP="009019E0">
      <w:pPr>
        <w:pStyle w:val="1"/>
        <w:jc w:val="both"/>
        <w:rPr>
          <w:ins w:id="2355" w:author="Microsoft Office User" w:date="2020-01-01T08:34:00Z"/>
          <w:rFonts w:hint="eastAsia"/>
        </w:rPr>
        <w:pPrChange w:id="2356" w:author="Microsoft Office User" w:date="2020-01-01T08:34:00Z">
          <w:pPr>
            <w:pStyle w:val="1"/>
          </w:pPr>
        </w:pPrChange>
      </w:pPr>
    </w:p>
    <w:p w14:paraId="034F502E" w14:textId="77777777" w:rsidR="007F0ACA" w:rsidRPr="00F6426C" w:rsidRDefault="007F0ACA" w:rsidP="007F0ACA">
      <w:pPr>
        <w:pStyle w:val="1"/>
        <w:rPr>
          <w:ins w:id="2357" w:author="Microsoft Office User" w:date="2020-01-01T08:34:00Z"/>
        </w:rPr>
      </w:pPr>
      <w:ins w:id="2358" w:author="Microsoft Office User" w:date="2020-01-01T08:34:00Z">
        <w:r w:rsidRPr="00F6426C">
          <w:rPr>
            <w:rFonts w:hint="eastAsia"/>
          </w:rPr>
          <w:t>第</w:t>
        </w:r>
        <w:r w:rsidRPr="00F6426C">
          <w:t>10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</w:t>
        </w:r>
        <w:r w:rsidRPr="00F6426C">
          <w:rPr>
            <w:rFonts w:hint="eastAsia"/>
          </w:rPr>
          <w:t>Redo/Undo</w:t>
        </w:r>
        <w:r w:rsidRPr="00F6426C">
          <w:rPr>
            <w:rFonts w:hint="eastAsia"/>
          </w:rPr>
          <w:t>功能</w:t>
        </w:r>
      </w:ins>
    </w:p>
    <w:p w14:paraId="14C39DED" w14:textId="77777777" w:rsidR="007F0ACA" w:rsidRPr="00F6426C" w:rsidRDefault="007F0ACA" w:rsidP="007F0ACA">
      <w:pPr>
        <w:topLinePunct w:val="0"/>
        <w:spacing w:line="240" w:lineRule="auto"/>
        <w:ind w:firstLineChars="0" w:firstLine="0"/>
        <w:rPr>
          <w:ins w:id="2359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F8E3CD5" w14:textId="77777777" w:rsidR="007F0ACA" w:rsidRDefault="007F0ACA" w:rsidP="007F0ACA">
      <w:pPr>
        <w:topLinePunct w:val="0"/>
        <w:spacing w:line="240" w:lineRule="auto"/>
        <w:ind w:firstLineChars="0" w:firstLine="0"/>
        <w:rPr>
          <w:ins w:id="2360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EC0768A" w14:textId="77777777" w:rsidR="007F0ACA" w:rsidRDefault="007F0ACA" w:rsidP="007F0ACA">
      <w:pPr>
        <w:widowControl/>
        <w:topLinePunct w:val="0"/>
        <w:spacing w:line="240" w:lineRule="auto"/>
        <w:ind w:firstLineChars="0" w:firstLine="0"/>
        <w:jc w:val="left"/>
        <w:rPr>
          <w:ins w:id="2361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ins w:id="2362" w:author="Microsoft Office User" w:date="2020-01-01T08:34:00Z">
        <w:r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ins>
    </w:p>
    <w:p w14:paraId="3890910E" w14:textId="77777777" w:rsidR="007F0ACA" w:rsidRDefault="007F0ACA" w:rsidP="007F0ACA">
      <w:pPr>
        <w:pStyle w:val="1"/>
        <w:rPr>
          <w:ins w:id="2363" w:author="Microsoft Office User" w:date="2020-01-01T08:34:00Z"/>
        </w:rPr>
      </w:pPr>
      <w:ins w:id="2364" w:author="Microsoft Office User" w:date="2020-01-01T08:34:00Z">
        <w:r w:rsidRPr="00F6426C">
          <w:rPr>
            <w:rFonts w:hint="eastAsia"/>
          </w:rPr>
          <w:lastRenderedPageBreak/>
          <w:t>第</w:t>
        </w:r>
        <w:r w:rsidRPr="00F6426C">
          <w:t>11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增加“场景管理</w:t>
        </w:r>
        <w:r>
          <w:rPr>
            <w:rFonts w:hint="eastAsia"/>
          </w:rPr>
          <w:t>”</w:t>
        </w:r>
        <w:r w:rsidRPr="00F6426C">
          <w:rPr>
            <w:rFonts w:hint="eastAsia"/>
          </w:rPr>
          <w:t>功能</w:t>
        </w:r>
      </w:ins>
    </w:p>
    <w:p w14:paraId="1D19A8EB" w14:textId="77777777" w:rsidR="007F0ACA" w:rsidRPr="00F6426C" w:rsidRDefault="007F0ACA" w:rsidP="007F0ACA">
      <w:pPr>
        <w:rPr>
          <w:ins w:id="2365" w:author="Microsoft Office User" w:date="2020-01-01T08:34:00Z"/>
        </w:rPr>
      </w:pPr>
    </w:p>
    <w:p w14:paraId="7C72093F" w14:textId="77777777" w:rsidR="007F0ACA" w:rsidRDefault="007F0ACA" w:rsidP="007F0ACA">
      <w:pPr>
        <w:pStyle w:val="22"/>
        <w:rPr>
          <w:ins w:id="2366" w:author="Microsoft Office User" w:date="2020-01-01T08:34:00Z"/>
        </w:rPr>
      </w:pPr>
      <w:ins w:id="2367" w:author="Microsoft Office User" w:date="2020-01-01T08:34:00Z">
        <w:r w:rsidRPr="00F6426C">
          <w:t xml:space="preserve">11.1  </w:t>
        </w:r>
        <w:r w:rsidRPr="00F6426C">
          <w:rPr>
            <w:rFonts w:hint="eastAsia"/>
          </w:rPr>
          <w:t>需求分析</w:t>
        </w:r>
      </w:ins>
    </w:p>
    <w:p w14:paraId="3DD9B9D6" w14:textId="77777777" w:rsidR="007F0ACA" w:rsidRPr="00F6426C" w:rsidRDefault="007F0ACA" w:rsidP="007F0ACA">
      <w:pPr>
        <w:rPr>
          <w:ins w:id="2368" w:author="Microsoft Office User" w:date="2020-01-01T08:34:00Z"/>
        </w:rPr>
      </w:pPr>
    </w:p>
    <w:p w14:paraId="64BB1BA2" w14:textId="77777777" w:rsidR="007F0ACA" w:rsidRDefault="007F0ACA" w:rsidP="007F0ACA">
      <w:pPr>
        <w:pStyle w:val="22"/>
        <w:rPr>
          <w:ins w:id="2369" w:author="Microsoft Office User" w:date="2020-01-01T08:34:00Z"/>
        </w:rPr>
      </w:pPr>
      <w:ins w:id="2370" w:author="Microsoft Office User" w:date="2020-01-01T08:34:00Z">
        <w:r w:rsidRPr="00F6426C">
          <w:t xml:space="preserve">11.2  </w:t>
        </w:r>
        <w:r w:rsidRPr="00F6426C">
          <w:rPr>
            <w:rFonts w:hint="eastAsia"/>
          </w:rPr>
          <w:t>查看场景中的所有</w:t>
        </w:r>
        <w:r w:rsidRPr="00F6426C">
          <w:t>GameObject</w:t>
        </w:r>
      </w:ins>
    </w:p>
    <w:p w14:paraId="79200E55" w14:textId="77777777" w:rsidR="007F0ACA" w:rsidRPr="00F6426C" w:rsidRDefault="007F0ACA" w:rsidP="007F0ACA">
      <w:pPr>
        <w:rPr>
          <w:ins w:id="2371" w:author="Microsoft Office User" w:date="2020-01-01T08:34:00Z"/>
        </w:rPr>
      </w:pPr>
    </w:p>
    <w:p w14:paraId="5DD2D614" w14:textId="77777777" w:rsidR="007F0ACA" w:rsidRDefault="007F0ACA" w:rsidP="007F0ACA">
      <w:pPr>
        <w:pStyle w:val="22"/>
        <w:rPr>
          <w:ins w:id="2372" w:author="Microsoft Office User" w:date="2020-01-01T08:34:00Z"/>
        </w:rPr>
      </w:pPr>
      <w:ins w:id="2373" w:author="Microsoft Office User" w:date="2020-01-01T08:34:00Z">
        <w:r w:rsidRPr="00F6426C">
          <w:t xml:space="preserve">11.3  </w:t>
        </w:r>
        <w:r w:rsidRPr="00F6426C">
          <w:rPr>
            <w:rFonts w:hint="eastAsia"/>
          </w:rPr>
          <w:t>操作</w:t>
        </w:r>
        <w:r w:rsidRPr="00F6426C">
          <w:t>GameObject</w:t>
        </w:r>
      </w:ins>
    </w:p>
    <w:p w14:paraId="7C6B9933" w14:textId="77777777" w:rsidR="007F0ACA" w:rsidRPr="00F6426C" w:rsidRDefault="007F0ACA" w:rsidP="007F0ACA">
      <w:pPr>
        <w:rPr>
          <w:ins w:id="2374" w:author="Microsoft Office User" w:date="2020-01-01T08:34:00Z"/>
        </w:rPr>
      </w:pPr>
    </w:p>
    <w:p w14:paraId="46E134DC" w14:textId="77777777" w:rsidR="007F0ACA" w:rsidRPr="00F6426C" w:rsidRDefault="007F0ACA" w:rsidP="007F0ACA">
      <w:pPr>
        <w:rPr>
          <w:ins w:id="2375" w:author="Microsoft Office User" w:date="2020-01-01T08:34:00Z"/>
          <w:shd w:val="clear" w:color="auto" w:fill="auto"/>
        </w:rPr>
      </w:pPr>
    </w:p>
    <w:p w14:paraId="48B5B529" w14:textId="77777777" w:rsidR="007F0ACA" w:rsidRDefault="007F0ACA" w:rsidP="007F0ACA">
      <w:pPr>
        <w:widowControl/>
        <w:topLinePunct w:val="0"/>
        <w:spacing w:line="240" w:lineRule="auto"/>
        <w:ind w:firstLineChars="0" w:firstLine="0"/>
        <w:jc w:val="left"/>
        <w:rPr>
          <w:ins w:id="2376" w:author="Microsoft Office User" w:date="2020-01-01T08:34:00Z"/>
          <w:shd w:val="clear" w:color="auto" w:fill="auto"/>
        </w:rPr>
      </w:pPr>
      <w:ins w:id="2377" w:author="Microsoft Office User" w:date="2020-01-01T08:34:00Z">
        <w:r>
          <w:rPr>
            <w:shd w:val="clear" w:color="auto" w:fill="auto"/>
          </w:rPr>
          <w:br w:type="page"/>
        </w:r>
      </w:ins>
    </w:p>
    <w:p w14:paraId="7DF3CC8B" w14:textId="77777777" w:rsidR="007F0ACA" w:rsidRDefault="007F0ACA" w:rsidP="007F0ACA">
      <w:pPr>
        <w:pStyle w:val="1"/>
        <w:rPr>
          <w:ins w:id="2378" w:author="Microsoft Office User" w:date="2020-01-01T08:34:00Z"/>
        </w:rPr>
      </w:pPr>
      <w:ins w:id="2379" w:author="Microsoft Office User" w:date="2020-01-01T08:34:00Z">
        <w:r w:rsidRPr="00F6426C">
          <w:rPr>
            <w:rFonts w:hint="eastAsia"/>
          </w:rPr>
          <w:lastRenderedPageBreak/>
          <w:t>第</w:t>
        </w:r>
        <w:r w:rsidRPr="00F6426C">
          <w:t>12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</w:t>
        </w:r>
        <w:r w:rsidRPr="00F6426C">
          <w:t>Inspector</w:t>
        </w:r>
        <w:r w:rsidRPr="00F6426C">
          <w:rPr>
            <w:rFonts w:hint="eastAsia"/>
          </w:rPr>
          <w:t>功能</w:t>
        </w:r>
      </w:ins>
    </w:p>
    <w:p w14:paraId="0CFAEADC" w14:textId="77777777" w:rsidR="007F0ACA" w:rsidRPr="00F6426C" w:rsidRDefault="007F0ACA" w:rsidP="007F0ACA">
      <w:pPr>
        <w:rPr>
          <w:ins w:id="2380" w:author="Microsoft Office User" w:date="2020-01-01T08:34:00Z"/>
        </w:rPr>
      </w:pPr>
    </w:p>
    <w:p w14:paraId="11109EDD" w14:textId="77777777" w:rsidR="007F0ACA" w:rsidRDefault="007F0ACA" w:rsidP="007F0ACA">
      <w:pPr>
        <w:pStyle w:val="22"/>
        <w:rPr>
          <w:ins w:id="2381" w:author="Microsoft Office User" w:date="2020-01-01T08:34:00Z"/>
        </w:rPr>
      </w:pPr>
      <w:ins w:id="2382" w:author="Microsoft Office User" w:date="2020-01-01T08:34:00Z">
        <w:r w:rsidRPr="00F6426C">
          <w:t xml:space="preserve">12.1  </w:t>
        </w:r>
        <w:r w:rsidRPr="00F6426C">
          <w:rPr>
            <w:rFonts w:hint="eastAsia"/>
          </w:rPr>
          <w:t>需求分析</w:t>
        </w:r>
      </w:ins>
    </w:p>
    <w:p w14:paraId="45AB4CD1" w14:textId="77777777" w:rsidR="007F0ACA" w:rsidRPr="00F6426C" w:rsidRDefault="007F0ACA" w:rsidP="007F0ACA">
      <w:pPr>
        <w:rPr>
          <w:ins w:id="2383" w:author="Microsoft Office User" w:date="2020-01-01T08:34:00Z"/>
        </w:rPr>
      </w:pPr>
    </w:p>
    <w:p w14:paraId="57AEC12C" w14:textId="77777777" w:rsidR="007F0ACA" w:rsidRDefault="007F0ACA" w:rsidP="007F0ACA">
      <w:pPr>
        <w:pStyle w:val="22"/>
        <w:rPr>
          <w:ins w:id="2384" w:author="Microsoft Office User" w:date="2020-01-01T08:34:00Z"/>
        </w:rPr>
      </w:pPr>
      <w:ins w:id="2385" w:author="Microsoft Office User" w:date="2020-01-01T08:34:00Z">
        <w:r w:rsidRPr="00F6426C">
          <w:t xml:space="preserve">12.2  </w:t>
        </w:r>
        <w:r w:rsidRPr="00F6426C">
          <w:rPr>
            <w:rFonts w:hint="eastAsia"/>
          </w:rPr>
          <w:t>显示选中的</w:t>
        </w:r>
        <w:r w:rsidRPr="00F6426C">
          <w:t>GameObject</w:t>
        </w:r>
        <w:r w:rsidRPr="00F6426C">
          <w:rPr>
            <w:rFonts w:hint="eastAsia"/>
          </w:rPr>
          <w:t>的所有组件</w:t>
        </w:r>
      </w:ins>
    </w:p>
    <w:p w14:paraId="66358741" w14:textId="77777777" w:rsidR="007F0ACA" w:rsidRPr="00F6426C" w:rsidRDefault="007F0ACA" w:rsidP="007F0ACA">
      <w:pPr>
        <w:rPr>
          <w:ins w:id="2386" w:author="Microsoft Office User" w:date="2020-01-01T08:34:00Z"/>
        </w:rPr>
      </w:pPr>
    </w:p>
    <w:p w14:paraId="2E92B363" w14:textId="77777777" w:rsidR="007F0ACA" w:rsidRDefault="007F0ACA" w:rsidP="007F0ACA">
      <w:pPr>
        <w:pStyle w:val="22"/>
        <w:rPr>
          <w:ins w:id="2387" w:author="Microsoft Office User" w:date="2020-01-01T08:34:00Z"/>
        </w:rPr>
      </w:pPr>
      <w:ins w:id="2388" w:author="Microsoft Office User" w:date="2020-01-01T08:34:00Z">
        <w:r w:rsidRPr="00F6426C">
          <w:t xml:space="preserve">12.3  </w:t>
        </w:r>
        <w:r w:rsidRPr="00F6426C">
          <w:rPr>
            <w:rFonts w:hint="eastAsia"/>
          </w:rPr>
          <w:t>操作组件</w:t>
        </w:r>
      </w:ins>
    </w:p>
    <w:p w14:paraId="4CF8B096" w14:textId="77777777" w:rsidR="007F0ACA" w:rsidRPr="00F6426C" w:rsidRDefault="007F0ACA" w:rsidP="007F0ACA">
      <w:pPr>
        <w:rPr>
          <w:ins w:id="2389" w:author="Microsoft Office User" w:date="2020-01-01T08:34:00Z"/>
        </w:rPr>
      </w:pPr>
    </w:p>
    <w:p w14:paraId="7B9B393D" w14:textId="77777777" w:rsidR="007F0ACA" w:rsidRPr="00F6426C" w:rsidRDefault="007F0ACA" w:rsidP="007F0ACA">
      <w:pPr>
        <w:ind w:firstLine="415"/>
        <w:rPr>
          <w:ins w:id="2390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CEFD5B2" w14:textId="77777777" w:rsidR="007F0ACA" w:rsidRDefault="007F0ACA" w:rsidP="007F0ACA">
      <w:pPr>
        <w:ind w:firstLine="415"/>
        <w:rPr>
          <w:ins w:id="2391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E5BCF1" w14:textId="77777777" w:rsidR="007F0ACA" w:rsidRDefault="007F0ACA" w:rsidP="007F0ACA">
      <w:pPr>
        <w:widowControl/>
        <w:topLinePunct w:val="0"/>
        <w:spacing w:line="240" w:lineRule="auto"/>
        <w:ind w:firstLineChars="0" w:firstLine="0"/>
        <w:jc w:val="left"/>
        <w:rPr>
          <w:ins w:id="2392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ins w:id="2393" w:author="Microsoft Office User" w:date="2020-01-01T08:34:00Z">
        <w:r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ins>
    </w:p>
    <w:p w14:paraId="738E5AFD" w14:textId="77777777" w:rsidR="007F0ACA" w:rsidRDefault="007F0ACA" w:rsidP="007F0ACA">
      <w:pPr>
        <w:pStyle w:val="1"/>
        <w:rPr>
          <w:ins w:id="2394" w:author="Microsoft Office User" w:date="2020-01-01T08:34:00Z"/>
        </w:rPr>
      </w:pPr>
      <w:ins w:id="2395" w:author="Microsoft Office User" w:date="2020-01-01T08:34:00Z">
        <w:r w:rsidRPr="00F6426C">
          <w:rPr>
            <w:rFonts w:hint="eastAsia"/>
          </w:rPr>
          <w:lastRenderedPageBreak/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增加相机功能</w:t>
        </w:r>
      </w:ins>
    </w:p>
    <w:p w14:paraId="37459C43" w14:textId="77777777" w:rsidR="007F0ACA" w:rsidRPr="00F6426C" w:rsidRDefault="007F0ACA" w:rsidP="007F0ACA">
      <w:pPr>
        <w:rPr>
          <w:ins w:id="2396" w:author="Microsoft Office User" w:date="2020-01-01T08:34:00Z"/>
        </w:rPr>
      </w:pPr>
    </w:p>
    <w:p w14:paraId="04889607" w14:textId="77777777" w:rsidR="007F0ACA" w:rsidRDefault="007F0ACA" w:rsidP="007F0ACA">
      <w:pPr>
        <w:pStyle w:val="22"/>
        <w:rPr>
          <w:ins w:id="2397" w:author="Microsoft Office User" w:date="2020-01-01T08:34:00Z"/>
        </w:rPr>
      </w:pPr>
      <w:ins w:id="2398" w:author="Microsoft Office User" w:date="2020-01-01T08:34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06F03C4D" w14:textId="77777777" w:rsidR="007F0ACA" w:rsidRPr="00F6426C" w:rsidRDefault="007F0ACA" w:rsidP="007F0ACA">
      <w:pPr>
        <w:rPr>
          <w:ins w:id="2399" w:author="Microsoft Office User" w:date="2020-01-01T08:34:00Z"/>
        </w:rPr>
      </w:pPr>
    </w:p>
    <w:p w14:paraId="4945FA76" w14:textId="77777777" w:rsidR="007F0ACA" w:rsidRDefault="007F0ACA" w:rsidP="007F0ACA">
      <w:pPr>
        <w:pStyle w:val="22"/>
        <w:rPr>
          <w:ins w:id="2400" w:author="Microsoft Office User" w:date="2020-01-01T08:34:00Z"/>
        </w:rPr>
      </w:pPr>
      <w:ins w:id="2401" w:author="Microsoft Office User" w:date="2020-01-01T08:34:00Z">
        <w:r w:rsidRPr="00F6426C">
          <w:t xml:space="preserve">13.2  </w:t>
        </w:r>
        <w:r w:rsidRPr="00F6426C">
          <w:rPr>
            <w:rFonts w:hint="eastAsia"/>
          </w:rPr>
          <w:t>给引擎增加相机组件</w:t>
        </w:r>
      </w:ins>
    </w:p>
    <w:p w14:paraId="1CA66C51" w14:textId="77777777" w:rsidR="007F0ACA" w:rsidRPr="00F6426C" w:rsidRDefault="007F0ACA" w:rsidP="007F0ACA">
      <w:pPr>
        <w:rPr>
          <w:ins w:id="2402" w:author="Microsoft Office User" w:date="2020-01-01T08:34:00Z"/>
        </w:rPr>
      </w:pPr>
    </w:p>
    <w:p w14:paraId="37962509" w14:textId="77777777" w:rsidR="007F0ACA" w:rsidRDefault="007F0ACA" w:rsidP="007F0ACA">
      <w:pPr>
        <w:pStyle w:val="22"/>
        <w:rPr>
          <w:ins w:id="2403" w:author="Microsoft Office User" w:date="2020-01-01T08:34:00Z"/>
        </w:rPr>
      </w:pPr>
      <w:ins w:id="2404" w:author="Microsoft Office User" w:date="2020-01-01T08:34:00Z">
        <w:r w:rsidRPr="00F6426C">
          <w:t xml:space="preserve">13.3  </w:t>
        </w:r>
        <w:r w:rsidRPr="00F6426C">
          <w:rPr>
            <w:rFonts w:hint="eastAsia"/>
          </w:rPr>
          <w:t>更新编辑器</w:t>
        </w:r>
      </w:ins>
    </w:p>
    <w:p w14:paraId="16179A4C" w14:textId="77777777" w:rsidR="007F0ACA" w:rsidRPr="00F6426C" w:rsidRDefault="007F0ACA" w:rsidP="007F0ACA">
      <w:pPr>
        <w:rPr>
          <w:ins w:id="2405" w:author="Microsoft Office User" w:date="2020-01-01T08:34:00Z"/>
        </w:rPr>
      </w:pPr>
    </w:p>
    <w:p w14:paraId="228708CA" w14:textId="77777777" w:rsidR="007F0ACA" w:rsidRDefault="007F0ACA" w:rsidP="007F0ACA">
      <w:pPr>
        <w:widowControl/>
        <w:topLinePunct w:val="0"/>
        <w:spacing w:line="240" w:lineRule="auto"/>
        <w:ind w:firstLineChars="0" w:firstLine="0"/>
        <w:jc w:val="left"/>
        <w:rPr>
          <w:ins w:id="2406" w:author="Microsoft Office User" w:date="2020-01-01T08:34:00Z"/>
          <w:shd w:val="clear" w:color="auto" w:fill="auto"/>
        </w:rPr>
      </w:pPr>
      <w:ins w:id="2407" w:author="Microsoft Office User" w:date="2020-01-01T08:34:00Z">
        <w:r>
          <w:rPr>
            <w:shd w:val="clear" w:color="auto" w:fill="auto"/>
          </w:rPr>
          <w:br w:type="page"/>
        </w:r>
      </w:ins>
    </w:p>
    <w:p w14:paraId="3168E32F" w14:textId="77777777" w:rsidR="007F0ACA" w:rsidRPr="00F6426C" w:rsidRDefault="007F0ACA" w:rsidP="007F0ACA">
      <w:pPr>
        <w:pStyle w:val="1"/>
        <w:rPr>
          <w:ins w:id="2408" w:author="Microsoft Office User" w:date="2020-01-01T08:34:00Z"/>
        </w:rPr>
      </w:pPr>
      <w:ins w:id="2409" w:author="Microsoft Office User" w:date="2020-01-01T08:34:00Z">
        <w:r w:rsidRPr="00F6426C">
          <w:rPr>
            <w:rFonts w:hint="eastAsia"/>
          </w:rPr>
          <w:lastRenderedPageBreak/>
          <w:t>第</w:t>
        </w:r>
        <w:r w:rsidRPr="00F6426C">
          <w:t>14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t>给</w:t>
        </w:r>
        <w:r w:rsidRPr="00F6426C">
          <w:rPr>
            <w:rFonts w:hint="eastAsia"/>
          </w:rPr>
          <w:t>编辑器增加“运行”</w:t>
        </w:r>
        <w:r w:rsidRPr="00F6426C">
          <w:t>/</w:t>
        </w:r>
        <w:r w:rsidRPr="00F6426C">
          <w:rPr>
            <w:rFonts w:hint="eastAsia"/>
          </w:rPr>
          <w:t>“停止”功能</w:t>
        </w:r>
      </w:ins>
    </w:p>
    <w:p w14:paraId="1FE04596" w14:textId="77777777" w:rsidR="007F0ACA" w:rsidRDefault="007F0ACA" w:rsidP="007F0ACA">
      <w:pPr>
        <w:pStyle w:val="22"/>
        <w:rPr>
          <w:ins w:id="2410" w:author="Microsoft Office User" w:date="2020-01-01T08:34:00Z"/>
        </w:rPr>
      </w:pPr>
      <w:ins w:id="2411" w:author="Microsoft Office User" w:date="2020-01-01T08:34:00Z">
        <w:r w:rsidRPr="00817B08">
          <w:t xml:space="preserve">14.1  </w:t>
        </w:r>
        <w:r w:rsidRPr="00817B08">
          <w:rPr>
            <w:rFonts w:hint="eastAsia"/>
          </w:rPr>
          <w:t>需求分析</w:t>
        </w:r>
      </w:ins>
    </w:p>
    <w:p w14:paraId="79DA5837" w14:textId="77777777" w:rsidR="007F0ACA" w:rsidRPr="00817B08" w:rsidRDefault="007F0ACA" w:rsidP="007F0ACA">
      <w:pPr>
        <w:rPr>
          <w:ins w:id="2412" w:author="Microsoft Office User" w:date="2020-01-01T08:34:00Z"/>
        </w:rPr>
      </w:pPr>
    </w:p>
    <w:p w14:paraId="4877362F" w14:textId="77777777" w:rsidR="007F0ACA" w:rsidRDefault="007F0ACA" w:rsidP="007F0ACA">
      <w:pPr>
        <w:pStyle w:val="22"/>
        <w:rPr>
          <w:ins w:id="2413" w:author="Microsoft Office User" w:date="2020-01-01T08:34:00Z"/>
        </w:rPr>
      </w:pPr>
      <w:ins w:id="2414" w:author="Microsoft Office User" w:date="2020-01-01T08:34:00Z">
        <w:r w:rsidRPr="00817B08">
          <w:t xml:space="preserve">14.2  </w:t>
        </w:r>
        <w:r w:rsidRPr="00817B08">
          <w:rPr>
            <w:rFonts w:hint="eastAsia"/>
          </w:rPr>
          <w:t>初步设计</w:t>
        </w:r>
      </w:ins>
    </w:p>
    <w:p w14:paraId="20667AD3" w14:textId="77777777" w:rsidR="007F0ACA" w:rsidRPr="00817B08" w:rsidRDefault="007F0ACA" w:rsidP="007F0ACA">
      <w:pPr>
        <w:rPr>
          <w:ins w:id="2415" w:author="Microsoft Office User" w:date="2020-01-01T08:34:00Z"/>
        </w:rPr>
      </w:pPr>
    </w:p>
    <w:p w14:paraId="1682AAA6" w14:textId="77777777" w:rsidR="007F0ACA" w:rsidRDefault="007F0ACA" w:rsidP="007F0ACA">
      <w:pPr>
        <w:pStyle w:val="22"/>
        <w:rPr>
          <w:ins w:id="2416" w:author="Microsoft Office User" w:date="2020-01-01T08:34:00Z"/>
        </w:rPr>
      </w:pPr>
      <w:ins w:id="2417" w:author="Microsoft Office User" w:date="2020-01-01T08:34:00Z">
        <w:r w:rsidRPr="00817B08">
          <w:t xml:space="preserve">14.3  </w:t>
        </w:r>
        <w:r w:rsidRPr="00817B08">
          <w:rPr>
            <w:rFonts w:hint="eastAsia"/>
          </w:rPr>
          <w:t>重构：</w:t>
        </w:r>
        <w:r w:rsidRPr="00817B08">
          <w:t>提炼</w:t>
        </w:r>
        <w:r w:rsidRPr="00817B08">
          <w:rPr>
            <w:rFonts w:hint="eastAsia"/>
          </w:rPr>
          <w:t>新设计</w:t>
        </w:r>
      </w:ins>
    </w:p>
    <w:p w14:paraId="2DD96C69" w14:textId="77777777" w:rsidR="007F0ACA" w:rsidRPr="00817B08" w:rsidRDefault="007F0ACA" w:rsidP="007F0ACA">
      <w:pPr>
        <w:rPr>
          <w:ins w:id="2418" w:author="Microsoft Office User" w:date="2020-01-01T08:34:00Z"/>
        </w:rPr>
      </w:pPr>
    </w:p>
    <w:p w14:paraId="0920C446" w14:textId="77777777" w:rsidR="007F0ACA" w:rsidRPr="00817B08" w:rsidRDefault="007F0ACA" w:rsidP="007F0ACA">
      <w:pPr>
        <w:pStyle w:val="22"/>
        <w:rPr>
          <w:ins w:id="2419" w:author="Microsoft Office User" w:date="2020-01-01T08:34:00Z"/>
        </w:rPr>
      </w:pPr>
      <w:ins w:id="2420" w:author="Microsoft Office User" w:date="2020-01-01T08:34:00Z">
        <w:r w:rsidRPr="00817B08">
          <w:t xml:space="preserve">14.4  </w:t>
        </w:r>
        <w:r w:rsidRPr="00817B08">
          <w:rPr>
            <w:rFonts w:hint="eastAsia"/>
          </w:rPr>
          <w:t>具体实现</w:t>
        </w:r>
      </w:ins>
    </w:p>
    <w:p w14:paraId="491679E3" w14:textId="77777777" w:rsidR="007F0ACA" w:rsidRDefault="007F0ACA" w:rsidP="007F0ACA">
      <w:pPr>
        <w:rPr>
          <w:ins w:id="2421" w:author="Microsoft Office User" w:date="2020-01-01T08:34:00Z"/>
        </w:rPr>
      </w:pPr>
    </w:p>
    <w:p w14:paraId="7E4EC5BD" w14:textId="77777777" w:rsidR="007F0ACA" w:rsidRDefault="007F0ACA" w:rsidP="007F0ACA">
      <w:pPr>
        <w:widowControl/>
        <w:topLinePunct w:val="0"/>
        <w:spacing w:line="240" w:lineRule="auto"/>
        <w:ind w:firstLineChars="0" w:firstLine="0"/>
        <w:jc w:val="left"/>
        <w:rPr>
          <w:ins w:id="2422" w:author="Microsoft Office User" w:date="2020-01-01T08:34:00Z"/>
        </w:rPr>
      </w:pPr>
      <w:ins w:id="2423" w:author="Microsoft Office User" w:date="2020-01-01T08:34:00Z">
        <w:r>
          <w:br w:type="page"/>
        </w:r>
      </w:ins>
    </w:p>
    <w:p w14:paraId="2F04E06B" w14:textId="77777777" w:rsidR="007F0ACA" w:rsidRDefault="007F0ACA" w:rsidP="007F0ACA">
      <w:pPr>
        <w:pStyle w:val="1"/>
        <w:rPr>
          <w:ins w:id="2424" w:author="Microsoft Office User" w:date="2020-01-01T08:34:00Z"/>
        </w:rPr>
      </w:pPr>
      <w:ins w:id="2425" w:author="Microsoft Office User" w:date="2020-01-01T08:34:00Z">
        <w:r w:rsidRPr="00F6426C">
          <w:rPr>
            <w:rFonts w:hint="eastAsia"/>
          </w:rPr>
          <w:lastRenderedPageBreak/>
          <w:t>第</w:t>
        </w:r>
        <w:r w:rsidRPr="00F6426C">
          <w:t>15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t>给</w:t>
        </w:r>
        <w:r w:rsidRPr="00F6426C">
          <w:rPr>
            <w:rFonts w:hint="eastAsia"/>
          </w:rPr>
          <w:t>编辑器增加“资产管理”功能</w:t>
        </w:r>
      </w:ins>
    </w:p>
    <w:p w14:paraId="69222CFB" w14:textId="77777777" w:rsidR="007F0ACA" w:rsidRPr="00817B08" w:rsidRDefault="007F0ACA" w:rsidP="007F0ACA">
      <w:pPr>
        <w:rPr>
          <w:ins w:id="2426" w:author="Microsoft Office User" w:date="2020-01-01T08:34:00Z"/>
        </w:rPr>
      </w:pPr>
    </w:p>
    <w:p w14:paraId="5F24774B" w14:textId="77777777" w:rsidR="007F0ACA" w:rsidRDefault="007F0ACA" w:rsidP="007F0ACA">
      <w:pPr>
        <w:pStyle w:val="22"/>
        <w:rPr>
          <w:ins w:id="2427" w:author="Microsoft Office User" w:date="2020-01-01T08:34:00Z"/>
        </w:rPr>
      </w:pPr>
      <w:ins w:id="2428" w:author="Microsoft Office User" w:date="2020-01-01T08:34:00Z">
        <w:r w:rsidRPr="00817B08">
          <w:t xml:space="preserve">15.1  </w:t>
        </w:r>
        <w:r w:rsidRPr="00817B08">
          <w:rPr>
            <w:rFonts w:hint="eastAsia"/>
          </w:rPr>
          <w:t>需求分析</w:t>
        </w:r>
      </w:ins>
    </w:p>
    <w:p w14:paraId="1501577C" w14:textId="77777777" w:rsidR="007F0ACA" w:rsidRPr="00817B08" w:rsidRDefault="007F0ACA" w:rsidP="007F0ACA">
      <w:pPr>
        <w:rPr>
          <w:ins w:id="2429" w:author="Microsoft Office User" w:date="2020-01-01T08:34:00Z"/>
        </w:rPr>
      </w:pPr>
    </w:p>
    <w:p w14:paraId="6F85DE5A" w14:textId="77777777" w:rsidR="007F0ACA" w:rsidRDefault="007F0ACA" w:rsidP="007F0ACA">
      <w:pPr>
        <w:pStyle w:val="22"/>
        <w:rPr>
          <w:ins w:id="2430" w:author="Microsoft Office User" w:date="2020-01-01T08:34:00Z"/>
        </w:rPr>
      </w:pPr>
      <w:ins w:id="2431" w:author="Microsoft Office User" w:date="2020-01-01T08:34:00Z">
        <w:r w:rsidRPr="00817B08">
          <w:t xml:space="preserve">15.2  </w:t>
        </w:r>
        <w:r w:rsidRPr="00817B08">
          <w:rPr>
            <w:rFonts w:hint="eastAsia"/>
          </w:rPr>
          <w:t>增加</w:t>
        </w:r>
        <w:r w:rsidRPr="00817B08">
          <w:t>Material</w:t>
        </w:r>
        <w:r w:rsidRPr="00817B08">
          <w:rPr>
            <w:rFonts w:hint="eastAsia"/>
          </w:rPr>
          <w:t>资产</w:t>
        </w:r>
      </w:ins>
    </w:p>
    <w:p w14:paraId="7DB00646" w14:textId="77777777" w:rsidR="007F0ACA" w:rsidRPr="00817B08" w:rsidRDefault="007F0ACA" w:rsidP="007F0ACA">
      <w:pPr>
        <w:rPr>
          <w:ins w:id="2432" w:author="Microsoft Office User" w:date="2020-01-01T08:34:00Z"/>
        </w:rPr>
      </w:pPr>
    </w:p>
    <w:p w14:paraId="64ED94B4" w14:textId="77777777" w:rsidR="007F0ACA" w:rsidRDefault="007F0ACA" w:rsidP="007F0ACA">
      <w:pPr>
        <w:pStyle w:val="22"/>
        <w:rPr>
          <w:ins w:id="2433" w:author="Microsoft Office User" w:date="2020-01-01T08:34:00Z"/>
        </w:rPr>
      </w:pPr>
      <w:ins w:id="2434" w:author="Microsoft Office User" w:date="2020-01-01T08:34:00Z">
        <w:r w:rsidRPr="00817B08">
          <w:t xml:space="preserve">15.3  </w:t>
        </w:r>
        <w:r w:rsidRPr="00817B08">
          <w:rPr>
            <w:rFonts w:hint="eastAsia"/>
          </w:rPr>
          <w:t>重构：使用</w:t>
        </w:r>
        <w:r w:rsidRPr="00817B08">
          <w:t>Recursive Type</w:t>
        </w:r>
      </w:ins>
    </w:p>
    <w:p w14:paraId="096E9F2D" w14:textId="77777777" w:rsidR="007F0ACA" w:rsidRPr="00817B08" w:rsidRDefault="007F0ACA" w:rsidP="007F0ACA">
      <w:pPr>
        <w:rPr>
          <w:ins w:id="2435" w:author="Microsoft Office User" w:date="2020-01-01T08:34:00Z"/>
        </w:rPr>
      </w:pPr>
    </w:p>
    <w:p w14:paraId="73DD3665" w14:textId="77777777" w:rsidR="007F0ACA" w:rsidRDefault="007F0ACA" w:rsidP="007F0ACA">
      <w:pPr>
        <w:pStyle w:val="22"/>
        <w:rPr>
          <w:ins w:id="2436" w:author="Microsoft Office User" w:date="2020-01-01T08:34:00Z"/>
        </w:rPr>
      </w:pPr>
      <w:ins w:id="2437" w:author="Microsoft Office User" w:date="2020-01-01T08:34:00Z">
        <w:r w:rsidRPr="00817B08">
          <w:t xml:space="preserve">15.4  </w:t>
        </w:r>
        <w:r w:rsidRPr="00817B08">
          <w:rPr>
            <w:rFonts w:hint="eastAsia"/>
          </w:rPr>
          <w:t>具体实现</w:t>
        </w:r>
      </w:ins>
    </w:p>
    <w:p w14:paraId="087CB19D" w14:textId="77777777" w:rsidR="007F0ACA" w:rsidRPr="00817B08" w:rsidRDefault="007F0ACA" w:rsidP="007F0ACA">
      <w:pPr>
        <w:rPr>
          <w:ins w:id="2438" w:author="Microsoft Office User" w:date="2020-01-01T08:34:00Z"/>
        </w:rPr>
      </w:pPr>
    </w:p>
    <w:p w14:paraId="32B67D52" w14:textId="77777777" w:rsidR="007F0ACA" w:rsidRDefault="007F0ACA" w:rsidP="007F0ACA">
      <w:pPr>
        <w:pStyle w:val="3"/>
        <w:rPr>
          <w:ins w:id="2439" w:author="Microsoft Office User" w:date="2020-01-01T08:34:00Z"/>
          <w:noProof/>
        </w:rPr>
      </w:pPr>
      <w:ins w:id="2440" w:author="Microsoft Office User" w:date="2020-01-01T08:34:00Z">
        <w:r w:rsidRPr="00F6426C">
          <w:rPr>
            <w:noProof/>
          </w:rPr>
          <w:t>15.4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  <w:r w:rsidRPr="00F6426C">
          <w:rPr>
            <w:noProof/>
          </w:rPr>
          <w:t>Asset Tree</w:t>
        </w:r>
      </w:ins>
    </w:p>
    <w:p w14:paraId="1DF28FDA" w14:textId="77777777" w:rsidR="007F0ACA" w:rsidRPr="00817B08" w:rsidRDefault="007F0ACA" w:rsidP="007F0ACA">
      <w:pPr>
        <w:rPr>
          <w:ins w:id="2441" w:author="Microsoft Office User" w:date="2020-01-01T08:34:00Z"/>
        </w:rPr>
      </w:pPr>
    </w:p>
    <w:p w14:paraId="7D856898" w14:textId="77777777" w:rsidR="007F0ACA" w:rsidRDefault="007F0ACA" w:rsidP="007F0ACA">
      <w:pPr>
        <w:pStyle w:val="3"/>
        <w:rPr>
          <w:ins w:id="2442" w:author="Microsoft Office User" w:date="2020-01-01T08:34:00Z"/>
          <w:noProof/>
        </w:rPr>
      </w:pPr>
      <w:ins w:id="2443" w:author="Microsoft Office User" w:date="2020-01-01T08:34:00Z">
        <w:r w:rsidRPr="00F6426C">
          <w:rPr>
            <w:noProof/>
          </w:rPr>
          <w:t>15.4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  <w:r w:rsidRPr="00F6426C">
          <w:rPr>
            <w:noProof/>
          </w:rPr>
          <w:t>Asset Children</w:t>
        </w:r>
      </w:ins>
    </w:p>
    <w:p w14:paraId="020A9D96" w14:textId="77777777" w:rsidR="007F0ACA" w:rsidRPr="00817B08" w:rsidRDefault="007F0ACA" w:rsidP="007F0ACA">
      <w:pPr>
        <w:rPr>
          <w:ins w:id="2444" w:author="Microsoft Office User" w:date="2020-01-01T08:34:00Z"/>
        </w:rPr>
      </w:pPr>
    </w:p>
    <w:p w14:paraId="6C4C3B76" w14:textId="77777777" w:rsidR="007F0ACA" w:rsidRDefault="007F0ACA" w:rsidP="007F0ACA">
      <w:pPr>
        <w:pStyle w:val="3"/>
        <w:rPr>
          <w:ins w:id="2445" w:author="Microsoft Office User" w:date="2020-01-01T08:34:00Z"/>
          <w:noProof/>
        </w:rPr>
      </w:pPr>
      <w:ins w:id="2446" w:author="Microsoft Office User" w:date="2020-01-01T08:34:00Z">
        <w:r w:rsidRPr="00F6426C">
          <w:rPr>
            <w:noProof/>
          </w:rPr>
          <w:t>15.4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  <w:r w:rsidRPr="00F6426C">
          <w:rPr>
            <w:noProof/>
          </w:rPr>
          <w:t>Asset Inspector</w:t>
        </w:r>
      </w:ins>
    </w:p>
    <w:p w14:paraId="43921202" w14:textId="77777777" w:rsidR="007F0ACA" w:rsidRDefault="007F0ACA" w:rsidP="007F0ACA">
      <w:pPr>
        <w:rPr>
          <w:ins w:id="2447" w:author="Microsoft Office User" w:date="2020-01-01T08:34:00Z"/>
        </w:rPr>
      </w:pPr>
    </w:p>
    <w:p w14:paraId="55C9B61C" w14:textId="77777777" w:rsidR="007F0ACA" w:rsidRDefault="007F0ACA" w:rsidP="007F0ACA">
      <w:pPr>
        <w:widowControl/>
        <w:topLinePunct w:val="0"/>
        <w:spacing w:line="240" w:lineRule="auto"/>
        <w:ind w:firstLineChars="0" w:firstLine="0"/>
        <w:jc w:val="left"/>
        <w:rPr>
          <w:ins w:id="2448" w:author="Microsoft Office User" w:date="2020-01-01T08:34:00Z"/>
        </w:rPr>
      </w:pPr>
      <w:ins w:id="2449" w:author="Microsoft Office User" w:date="2020-01-01T08:34:00Z">
        <w:r>
          <w:br w:type="page"/>
        </w:r>
      </w:ins>
    </w:p>
    <w:p w14:paraId="365C32C7" w14:textId="77777777" w:rsidR="007F0ACA" w:rsidRDefault="007F0ACA" w:rsidP="007F0ACA">
      <w:pPr>
        <w:pStyle w:val="1"/>
        <w:rPr>
          <w:ins w:id="2450" w:author="Microsoft Office User" w:date="2020-01-01T08:34:00Z"/>
        </w:rPr>
      </w:pPr>
      <w:ins w:id="2451" w:author="Microsoft Office User" w:date="2020-01-01T08:34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增加导入</w:t>
        </w:r>
        <w:r>
          <w:t>/</w:t>
        </w:r>
        <w:r>
          <w:rPr>
            <w:rFonts w:hint="eastAsia"/>
          </w:rPr>
          <w:t>导出</w:t>
        </w:r>
        <w:r>
          <w:t>WDB</w:t>
        </w:r>
      </w:ins>
    </w:p>
    <w:p w14:paraId="0A14D7A2" w14:textId="77777777" w:rsidR="007F0ACA" w:rsidRDefault="007F0ACA" w:rsidP="007F0ACA">
      <w:pPr>
        <w:pStyle w:val="1"/>
        <w:rPr>
          <w:ins w:id="2452" w:author="Microsoft Office User" w:date="2020-01-01T08:34:00Z"/>
        </w:rPr>
      </w:pPr>
    </w:p>
    <w:p w14:paraId="5CA1256F" w14:textId="77777777" w:rsidR="007F0ACA" w:rsidRDefault="007F0ACA" w:rsidP="007F0ACA">
      <w:pPr>
        <w:pStyle w:val="1"/>
        <w:rPr>
          <w:ins w:id="2453" w:author="Microsoft Office User" w:date="2020-01-01T08:34:00Z"/>
        </w:rPr>
      </w:pPr>
      <w:ins w:id="2454" w:author="Microsoft Office User" w:date="2020-01-01T08:34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支持纹理</w:t>
        </w:r>
      </w:ins>
    </w:p>
    <w:p w14:paraId="2D260D62" w14:textId="77777777" w:rsidR="007F0ACA" w:rsidRDefault="007F0ACA" w:rsidP="007F0ACA">
      <w:pPr>
        <w:rPr>
          <w:ins w:id="2455" w:author="Microsoft Office User" w:date="2020-01-01T08:34:00Z"/>
        </w:rPr>
      </w:pPr>
      <w:ins w:id="2456" w:author="Microsoft Office User" w:date="2020-01-01T08:34:00Z">
        <w:r>
          <w:rPr>
            <w:rFonts w:hint="eastAsia"/>
          </w:rPr>
          <w:t>（</w:t>
        </w:r>
      </w:ins>
    </w:p>
    <w:p w14:paraId="27DC3E52" w14:textId="77777777" w:rsidR="007F0ACA" w:rsidRDefault="007F0ACA" w:rsidP="007F0ACA">
      <w:pPr>
        <w:rPr>
          <w:ins w:id="2457" w:author="Microsoft Office User" w:date="2020-01-01T08:34:00Z"/>
        </w:rPr>
      </w:pPr>
      <w:ins w:id="2458" w:author="Microsoft Office User" w:date="2020-01-01T08:34:00Z">
        <w:r>
          <w:rPr>
            <w:rFonts w:hint="eastAsia"/>
          </w:rPr>
          <w:t>修改</w:t>
        </w:r>
        <w:r>
          <w:t>shader json</w:t>
        </w:r>
      </w:ins>
    </w:p>
    <w:p w14:paraId="474FA1D6" w14:textId="77777777" w:rsidR="007F0ACA" w:rsidRPr="00817B08" w:rsidRDefault="007F0ACA" w:rsidP="007F0ACA">
      <w:pPr>
        <w:rPr>
          <w:ins w:id="2459" w:author="Microsoft Office User" w:date="2020-01-01T08:34:00Z"/>
        </w:rPr>
      </w:pPr>
      <w:ins w:id="2460" w:author="Microsoft Office User" w:date="2020-01-01T08:34:00Z">
        <w:r>
          <w:rPr>
            <w:rFonts w:hint="eastAsia"/>
          </w:rPr>
          <w:t>）</w:t>
        </w:r>
      </w:ins>
    </w:p>
    <w:p w14:paraId="5500649C" w14:textId="77777777" w:rsidR="007F0ACA" w:rsidRPr="00817B08" w:rsidRDefault="007F0ACA" w:rsidP="007F0ACA">
      <w:pPr>
        <w:rPr>
          <w:ins w:id="2461" w:author="Microsoft Office User" w:date="2020-01-01T08:34:00Z"/>
        </w:rPr>
      </w:pPr>
    </w:p>
    <w:p w14:paraId="0B2094A9" w14:textId="77777777" w:rsidR="007F0ACA" w:rsidRDefault="007F0ACA" w:rsidP="007F0ACA">
      <w:pPr>
        <w:pStyle w:val="22"/>
        <w:rPr>
          <w:ins w:id="2462" w:author="Microsoft Office User" w:date="2020-01-01T08:34:00Z"/>
        </w:rPr>
      </w:pPr>
      <w:ins w:id="2463" w:author="Microsoft Office User" w:date="2020-01-01T08:34:00Z">
        <w:r w:rsidRPr="00817B08">
          <w:t xml:space="preserve">17.1  </w:t>
        </w:r>
        <w:r w:rsidRPr="00817B08">
          <w:rPr>
            <w:rFonts w:hint="eastAsia"/>
          </w:rPr>
          <w:t>需求分析</w:t>
        </w:r>
      </w:ins>
    </w:p>
    <w:p w14:paraId="7BF3BEA7" w14:textId="77777777" w:rsidR="007F0ACA" w:rsidRPr="00817B08" w:rsidRDefault="007F0ACA" w:rsidP="007F0ACA">
      <w:pPr>
        <w:rPr>
          <w:ins w:id="2464" w:author="Microsoft Office User" w:date="2020-01-01T08:34:00Z"/>
        </w:rPr>
      </w:pPr>
    </w:p>
    <w:p w14:paraId="50E613C3" w14:textId="77777777" w:rsidR="007F0ACA" w:rsidRDefault="007F0ACA" w:rsidP="007F0ACA">
      <w:pPr>
        <w:pStyle w:val="22"/>
        <w:rPr>
          <w:ins w:id="2465" w:author="Microsoft Office User" w:date="2020-01-01T08:34:00Z"/>
        </w:rPr>
      </w:pPr>
      <w:ins w:id="2466" w:author="Microsoft Office User" w:date="2020-01-01T08:34:00Z">
        <w:r w:rsidRPr="00817B08">
          <w:t xml:space="preserve">17.2  </w:t>
        </w:r>
        <w:r w:rsidRPr="00817B08">
          <w:rPr>
            <w:rFonts w:hint="eastAsia"/>
          </w:rPr>
          <w:t>更新引擎</w:t>
        </w:r>
      </w:ins>
    </w:p>
    <w:p w14:paraId="25910CDD" w14:textId="77777777" w:rsidR="007F0ACA" w:rsidRPr="00817B08" w:rsidRDefault="007F0ACA" w:rsidP="007F0ACA">
      <w:pPr>
        <w:rPr>
          <w:ins w:id="2467" w:author="Microsoft Office User" w:date="2020-01-01T08:34:00Z"/>
        </w:rPr>
      </w:pPr>
    </w:p>
    <w:p w14:paraId="48A738C6" w14:textId="77777777" w:rsidR="007F0ACA" w:rsidRDefault="007F0ACA" w:rsidP="007F0ACA">
      <w:pPr>
        <w:pStyle w:val="3"/>
        <w:rPr>
          <w:ins w:id="2468" w:author="Microsoft Office User" w:date="2020-01-01T08:34:00Z"/>
          <w:noProof/>
        </w:rPr>
      </w:pPr>
      <w:ins w:id="2469" w:author="Microsoft Office User" w:date="2020-01-01T08:34:00Z">
        <w:r w:rsidRPr="00F6426C">
          <w:rPr>
            <w:noProof/>
          </w:rPr>
          <w:t xml:space="preserve">17.2.1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BasicSourceTexture</w:t>
        </w:r>
        <w:r w:rsidRPr="00F6426C">
          <w:rPr>
            <w:rFonts w:hint="eastAsia"/>
            <w:noProof/>
          </w:rPr>
          <w:t>组件</w:t>
        </w:r>
      </w:ins>
    </w:p>
    <w:p w14:paraId="5239F080" w14:textId="77777777" w:rsidR="007F0ACA" w:rsidRPr="00817B08" w:rsidRDefault="007F0ACA" w:rsidP="007F0ACA">
      <w:pPr>
        <w:rPr>
          <w:ins w:id="2470" w:author="Microsoft Office User" w:date="2020-01-01T08:34:00Z"/>
        </w:rPr>
      </w:pPr>
    </w:p>
    <w:p w14:paraId="13CC3FE9" w14:textId="77777777" w:rsidR="007F0ACA" w:rsidRDefault="007F0ACA" w:rsidP="007F0ACA">
      <w:pPr>
        <w:pStyle w:val="3"/>
        <w:rPr>
          <w:ins w:id="2471" w:author="Microsoft Office User" w:date="2020-01-01T08:34:00Z"/>
          <w:noProof/>
        </w:rPr>
      </w:pPr>
      <w:ins w:id="2472" w:author="Microsoft Office User" w:date="2020-01-01T08:34:00Z">
        <w:r w:rsidRPr="00F6426C">
          <w:rPr>
            <w:noProof/>
          </w:rPr>
          <w:t xml:space="preserve">17.2.2  </w:t>
        </w:r>
        <w:r w:rsidRPr="00F6426C">
          <w:rPr>
            <w:rFonts w:hint="eastAsia"/>
            <w:noProof/>
          </w:rPr>
          <w:t>给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组件增加</w:t>
        </w:r>
        <w:r w:rsidRPr="00F6426C">
          <w:rPr>
            <w:noProof/>
          </w:rPr>
          <w:t>Diffuse Map</w:t>
        </w:r>
      </w:ins>
    </w:p>
    <w:p w14:paraId="1DBC8638" w14:textId="77777777" w:rsidR="007F0ACA" w:rsidRDefault="007F0ACA" w:rsidP="007F0ACA">
      <w:pPr>
        <w:rPr>
          <w:ins w:id="2473" w:author="Microsoft Office User" w:date="2020-01-01T08:34:00Z"/>
        </w:rPr>
      </w:pPr>
    </w:p>
    <w:p w14:paraId="6475CB23" w14:textId="77777777" w:rsidR="007F0ACA" w:rsidRPr="00817B08" w:rsidRDefault="007F0ACA" w:rsidP="007F0ACA">
      <w:pPr>
        <w:rPr>
          <w:ins w:id="2474" w:author="Microsoft Office User" w:date="2020-01-01T08:34:00Z"/>
        </w:rPr>
      </w:pPr>
    </w:p>
    <w:p w14:paraId="15FEF1C8" w14:textId="77777777" w:rsidR="007F0ACA" w:rsidRDefault="007F0ACA" w:rsidP="007F0ACA">
      <w:pPr>
        <w:pStyle w:val="22"/>
        <w:rPr>
          <w:ins w:id="2475" w:author="Microsoft Office User" w:date="2020-01-01T08:34:00Z"/>
        </w:rPr>
      </w:pPr>
      <w:ins w:id="2476" w:author="Microsoft Office User" w:date="2020-01-01T08:34:00Z">
        <w:r w:rsidRPr="00817B08">
          <w:t xml:space="preserve">17.3  </w:t>
        </w:r>
        <w:r w:rsidRPr="00817B08">
          <w:rPr>
            <w:rFonts w:hint="eastAsia"/>
          </w:rPr>
          <w:t>更新编辑器</w:t>
        </w:r>
      </w:ins>
    </w:p>
    <w:p w14:paraId="708E46FE" w14:textId="77777777" w:rsidR="007F0ACA" w:rsidRPr="00817B08" w:rsidRDefault="007F0ACA" w:rsidP="007F0ACA">
      <w:pPr>
        <w:rPr>
          <w:ins w:id="2477" w:author="Microsoft Office User" w:date="2020-01-01T08:34:00Z"/>
        </w:rPr>
      </w:pPr>
    </w:p>
    <w:p w14:paraId="1D46671A" w14:textId="77777777" w:rsidR="007F0ACA" w:rsidRDefault="007F0ACA" w:rsidP="007F0ACA">
      <w:pPr>
        <w:pStyle w:val="3"/>
        <w:rPr>
          <w:ins w:id="2478" w:author="Microsoft Office User" w:date="2020-01-01T08:34:00Z"/>
          <w:noProof/>
        </w:rPr>
      </w:pPr>
      <w:ins w:id="2479" w:author="Microsoft Office User" w:date="2020-01-01T08:34:00Z">
        <w:r w:rsidRPr="00F6426C">
          <w:rPr>
            <w:noProof/>
          </w:rPr>
          <w:t>17.3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Inspector</w:t>
        </w:r>
      </w:ins>
    </w:p>
    <w:p w14:paraId="30EE086B" w14:textId="77777777" w:rsidR="007F0ACA" w:rsidRPr="00817B08" w:rsidRDefault="007F0ACA" w:rsidP="007F0ACA">
      <w:pPr>
        <w:rPr>
          <w:ins w:id="2480" w:author="Microsoft Office User" w:date="2020-01-01T08:34:00Z"/>
        </w:rPr>
      </w:pPr>
    </w:p>
    <w:p w14:paraId="36C5BEA6" w14:textId="77777777" w:rsidR="007F0ACA" w:rsidRDefault="007F0ACA" w:rsidP="007F0ACA">
      <w:pPr>
        <w:pStyle w:val="3"/>
        <w:rPr>
          <w:ins w:id="2481" w:author="Microsoft Office User" w:date="2020-01-01T08:34:00Z"/>
          <w:noProof/>
        </w:rPr>
      </w:pPr>
      <w:ins w:id="2482" w:author="Microsoft Office User" w:date="2020-01-01T08:34:00Z">
        <w:r w:rsidRPr="00F6426C">
          <w:rPr>
            <w:noProof/>
          </w:rPr>
          <w:t>17.3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Asset</w:t>
        </w:r>
      </w:ins>
    </w:p>
    <w:p w14:paraId="5B2FAE9C" w14:textId="77777777" w:rsidR="007F0ACA" w:rsidRDefault="007F0ACA" w:rsidP="007F0ACA">
      <w:pPr>
        <w:rPr>
          <w:ins w:id="2483" w:author="Microsoft Office User" w:date="2020-01-01T08:34:00Z"/>
        </w:rPr>
      </w:pPr>
    </w:p>
    <w:p w14:paraId="4F4A7B60" w14:textId="77777777" w:rsidR="007F0ACA" w:rsidRDefault="007F0ACA" w:rsidP="007F0ACA">
      <w:pPr>
        <w:widowControl/>
        <w:topLinePunct w:val="0"/>
        <w:spacing w:line="240" w:lineRule="auto"/>
        <w:ind w:firstLineChars="0" w:firstLine="0"/>
        <w:jc w:val="left"/>
        <w:rPr>
          <w:ins w:id="2484" w:author="Microsoft Office User" w:date="2020-01-01T08:34:00Z"/>
        </w:rPr>
      </w:pPr>
      <w:ins w:id="2485" w:author="Microsoft Office User" w:date="2020-01-01T08:34:00Z">
        <w:r>
          <w:br w:type="page"/>
        </w:r>
      </w:ins>
    </w:p>
    <w:p w14:paraId="776BF082" w14:textId="6B8CEC8F" w:rsidR="007F0ACA" w:rsidRDefault="007F0ACA" w:rsidP="007F0ACA">
      <w:pPr>
        <w:pStyle w:val="1"/>
        <w:rPr>
          <w:ins w:id="2486" w:author="Microsoft Office User" w:date="2020-01-01T08:34:00Z"/>
        </w:rPr>
      </w:pPr>
      <w:ins w:id="2487" w:author="Microsoft Office User" w:date="2020-01-01T08:34:00Z">
        <w:r w:rsidRPr="00F6426C">
          <w:rPr>
            <w:rFonts w:hint="eastAsia"/>
          </w:rPr>
          <w:lastRenderedPageBreak/>
          <w:t>第</w:t>
        </w:r>
        <w:r w:rsidRPr="00F6426C">
          <w:t>18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增加“导入”／“导出”功能</w:t>
        </w:r>
      </w:ins>
    </w:p>
    <w:p w14:paraId="02F694E1" w14:textId="77777777" w:rsidR="007F0ACA" w:rsidRDefault="007F0ACA" w:rsidP="007F0ACA">
      <w:pPr>
        <w:rPr>
          <w:ins w:id="2488" w:author="Microsoft Office User" w:date="2020-01-01T08:34:00Z"/>
        </w:rPr>
      </w:pPr>
    </w:p>
    <w:p w14:paraId="48BA33B6" w14:textId="77777777" w:rsidR="007F0ACA" w:rsidRDefault="007F0ACA" w:rsidP="007F0ACA">
      <w:pPr>
        <w:rPr>
          <w:ins w:id="2489" w:author="Microsoft Office User" w:date="2020-01-01T08:34:00Z"/>
        </w:rPr>
      </w:pPr>
      <w:ins w:id="2490" w:author="Microsoft Office User" w:date="2020-01-01T08:34:00Z">
        <w:r>
          <w:rPr>
            <w:rFonts w:hint="eastAsia"/>
          </w:rPr>
          <w:t>（</w:t>
        </w:r>
        <w:r>
          <w:t xml:space="preserve">note: </w:t>
        </w:r>
        <w:proofErr w:type="spellStart"/>
        <w:r>
          <w:t>Dto</w:t>
        </w:r>
        <w:proofErr w:type="spellEnd"/>
        <w:r>
          <w:t xml:space="preserve"> type, domain type, serialization, deserialization</w:t>
        </w:r>
      </w:ins>
    </w:p>
    <w:p w14:paraId="2A5E9AE6" w14:textId="77777777" w:rsidR="007F0ACA" w:rsidRDefault="007F0ACA" w:rsidP="007F0ACA">
      <w:pPr>
        <w:rPr>
          <w:ins w:id="2491" w:author="Microsoft Office User" w:date="2020-01-01T08:34:00Z"/>
        </w:rPr>
      </w:pPr>
    </w:p>
    <w:p w14:paraId="0A692281" w14:textId="77777777" w:rsidR="007F0ACA" w:rsidRDefault="007F0ACA" w:rsidP="007F0ACA">
      <w:pPr>
        <w:rPr>
          <w:ins w:id="2492" w:author="Microsoft Office User" w:date="2020-01-01T08:34:00Z"/>
        </w:rPr>
      </w:pPr>
      <w:ins w:id="2493" w:author="Microsoft Office User" w:date="2020-01-01T08:34:00Z">
        <w:r>
          <w:rPr>
            <w:rFonts w:hint="eastAsia"/>
          </w:rPr>
          <w:t>ref</w:t>
        </w:r>
        <w:r>
          <w:t xml:space="preserve">er to </w:t>
        </w:r>
        <w:r>
          <w:rPr>
            <w:rFonts w:hint="eastAsia"/>
          </w:rPr>
          <w:t>《</w:t>
        </w:r>
        <w:r>
          <w:t>Domain Modeling</w:t>
        </w:r>
        <w:r>
          <w:rPr>
            <w:rFonts w:hint="eastAsia"/>
          </w:rPr>
          <w:t>》－》</w:t>
        </w:r>
        <w:r>
          <w:t xml:space="preserve"> serialization</w:t>
        </w:r>
      </w:ins>
    </w:p>
    <w:p w14:paraId="7E5D6422" w14:textId="77777777" w:rsidR="007F0ACA" w:rsidRDefault="007F0ACA" w:rsidP="007F0ACA">
      <w:pPr>
        <w:rPr>
          <w:ins w:id="2494" w:author="Microsoft Office User" w:date="2020-01-01T08:34:00Z"/>
        </w:rPr>
      </w:pPr>
      <w:ins w:id="2495" w:author="Microsoft Office User" w:date="2020-01-01T08:34:00Z">
        <w:r>
          <w:rPr>
            <w:rFonts w:hint="eastAsia"/>
          </w:rPr>
          <w:t>）</w:t>
        </w:r>
      </w:ins>
    </w:p>
    <w:p w14:paraId="5FD7722C" w14:textId="77777777" w:rsidR="007F0ACA" w:rsidRDefault="007F0ACA" w:rsidP="007F0ACA">
      <w:pPr>
        <w:rPr>
          <w:ins w:id="2496" w:author="Microsoft Office User" w:date="2020-01-01T08:34:00Z"/>
        </w:rPr>
      </w:pPr>
    </w:p>
    <w:p w14:paraId="6743EBB5" w14:textId="77777777" w:rsidR="007F0ACA" w:rsidRPr="00F15CE6" w:rsidRDefault="007F0ACA" w:rsidP="007F0ACA">
      <w:pPr>
        <w:rPr>
          <w:ins w:id="2497" w:author="Microsoft Office User" w:date="2020-01-01T08:34:00Z"/>
        </w:rPr>
      </w:pPr>
    </w:p>
    <w:p w14:paraId="33B663E8" w14:textId="77777777" w:rsidR="007F0ACA" w:rsidRDefault="007F0ACA" w:rsidP="007F0ACA">
      <w:pPr>
        <w:pStyle w:val="22"/>
        <w:rPr>
          <w:ins w:id="2498" w:author="Microsoft Office User" w:date="2020-01-01T08:34:00Z"/>
        </w:rPr>
      </w:pPr>
      <w:ins w:id="2499" w:author="Microsoft Office User" w:date="2020-01-01T08:34:00Z">
        <w:r w:rsidRPr="00817B08">
          <w:t xml:space="preserve">18.1  </w:t>
        </w:r>
        <w:r w:rsidRPr="00817B08">
          <w:rPr>
            <w:rFonts w:hint="eastAsia"/>
          </w:rPr>
          <w:t>需求分析</w:t>
        </w:r>
      </w:ins>
    </w:p>
    <w:p w14:paraId="77239D5C" w14:textId="77777777" w:rsidR="007F0ACA" w:rsidRPr="00817B08" w:rsidRDefault="007F0ACA" w:rsidP="007F0ACA">
      <w:pPr>
        <w:rPr>
          <w:ins w:id="2500" w:author="Microsoft Office User" w:date="2020-01-01T08:34:00Z"/>
        </w:rPr>
      </w:pPr>
    </w:p>
    <w:p w14:paraId="2C58C9B6" w14:textId="77777777" w:rsidR="007F0ACA" w:rsidRDefault="007F0ACA" w:rsidP="007F0ACA">
      <w:pPr>
        <w:pStyle w:val="22"/>
        <w:rPr>
          <w:ins w:id="2501" w:author="Microsoft Office User" w:date="2020-01-01T08:34:00Z"/>
        </w:rPr>
      </w:pPr>
      <w:ins w:id="2502" w:author="Microsoft Office User" w:date="2020-01-01T08:34:00Z">
        <w:r w:rsidRPr="00817B08">
          <w:t xml:space="preserve">18.2  </w:t>
        </w:r>
        <w:r w:rsidRPr="00817B08">
          <w:rPr>
            <w:rFonts w:hint="eastAsia"/>
          </w:rPr>
          <w:t>更新引擎</w:t>
        </w:r>
      </w:ins>
    </w:p>
    <w:p w14:paraId="653F052F" w14:textId="77777777" w:rsidR="007F0ACA" w:rsidRPr="00817B08" w:rsidRDefault="007F0ACA" w:rsidP="007F0ACA">
      <w:pPr>
        <w:rPr>
          <w:ins w:id="2503" w:author="Microsoft Office User" w:date="2020-01-01T08:34:00Z"/>
        </w:rPr>
      </w:pPr>
    </w:p>
    <w:p w14:paraId="3DB6D383" w14:textId="77777777" w:rsidR="007F0ACA" w:rsidRPr="00F6426C" w:rsidRDefault="007F0ACA" w:rsidP="007F0ACA">
      <w:pPr>
        <w:pStyle w:val="3"/>
        <w:rPr>
          <w:ins w:id="2504" w:author="Microsoft Office User" w:date="2020-01-01T08:34:00Z"/>
          <w:noProof/>
        </w:rPr>
      </w:pPr>
      <w:ins w:id="2505" w:author="Microsoft Office User" w:date="2020-01-01T08:34:00Z">
        <w:r w:rsidRPr="00F6426C">
          <w:rPr>
            <w:noProof/>
          </w:rPr>
          <w:t xml:space="preserve">18.2.1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Scene Graph</w:t>
        </w:r>
        <w:r w:rsidRPr="00F6426C">
          <w:rPr>
            <w:rFonts w:hint="eastAsia"/>
            <w:noProof/>
          </w:rPr>
          <w:t>文件（</w:t>
        </w:r>
        <w:r w:rsidRPr="00F6426C">
          <w:rPr>
            <w:noProof/>
          </w:rPr>
          <w:t>.wdb</w:t>
        </w:r>
        <w:r w:rsidRPr="00F6426C">
          <w:rPr>
            <w:rFonts w:hint="eastAsia"/>
            <w:noProof/>
          </w:rPr>
          <w:t>）</w:t>
        </w:r>
      </w:ins>
    </w:p>
    <w:p w14:paraId="29DD1099" w14:textId="77777777" w:rsidR="007F0ACA" w:rsidRDefault="007F0ACA" w:rsidP="007F0ACA">
      <w:pPr>
        <w:rPr>
          <w:ins w:id="2506" w:author="Microsoft Office User" w:date="2020-01-01T08:34:00Z"/>
          <w:noProof/>
        </w:rPr>
      </w:pPr>
      <w:ins w:id="2507" w:author="Microsoft Office User" w:date="2020-01-01T08:34:00Z">
        <w:r w:rsidRPr="00F6426C">
          <w:rPr>
            <w:rFonts w:hint="eastAsia"/>
            <w:noProof/>
          </w:rPr>
          <w:t>（加更多标题，不能只有一个标题）</w:t>
        </w:r>
      </w:ins>
    </w:p>
    <w:p w14:paraId="20D2866A" w14:textId="77777777" w:rsidR="007F0ACA" w:rsidRDefault="007F0ACA" w:rsidP="007F0ACA">
      <w:pPr>
        <w:rPr>
          <w:ins w:id="2508" w:author="Microsoft Office User" w:date="2020-01-01T08:34:00Z"/>
          <w:noProof/>
        </w:rPr>
      </w:pPr>
    </w:p>
    <w:p w14:paraId="477B5943" w14:textId="77777777" w:rsidR="007F0ACA" w:rsidRDefault="007F0ACA" w:rsidP="007F0ACA">
      <w:pPr>
        <w:rPr>
          <w:ins w:id="2509" w:author="Microsoft Office User" w:date="2020-01-01T08:34:00Z"/>
          <w:noProof/>
        </w:rPr>
      </w:pPr>
      <w:ins w:id="2510" w:author="Microsoft Office User" w:date="2020-01-01T08:34:00Z">
        <w:r>
          <w:rPr>
            <w:rFonts w:hint="eastAsia"/>
            <w:noProof/>
          </w:rPr>
          <w:t>（支持</w:t>
        </w:r>
        <w:r>
          <w:rPr>
            <w:noProof/>
          </w:rPr>
          <w:t>indices type -. Short and Int</w:t>
        </w:r>
        <w:r>
          <w:rPr>
            <w:rFonts w:hint="eastAsia"/>
            <w:noProof/>
          </w:rPr>
          <w:t>）</w:t>
        </w:r>
      </w:ins>
    </w:p>
    <w:p w14:paraId="621C477D" w14:textId="77777777" w:rsidR="007F0ACA" w:rsidRPr="00F6426C" w:rsidRDefault="007F0ACA" w:rsidP="007F0ACA">
      <w:pPr>
        <w:rPr>
          <w:ins w:id="2511" w:author="Microsoft Office User" w:date="2020-01-01T08:34:00Z"/>
          <w:noProof/>
        </w:rPr>
      </w:pPr>
    </w:p>
    <w:p w14:paraId="71EF72AE" w14:textId="77777777" w:rsidR="007F0ACA" w:rsidRDefault="007F0ACA" w:rsidP="007F0ACA">
      <w:pPr>
        <w:pStyle w:val="22"/>
        <w:rPr>
          <w:ins w:id="2512" w:author="Microsoft Office User" w:date="2020-01-01T08:34:00Z"/>
        </w:rPr>
      </w:pPr>
      <w:ins w:id="2513" w:author="Microsoft Office User" w:date="2020-01-01T08:34:00Z">
        <w:r w:rsidRPr="00F6426C">
          <w:t xml:space="preserve">18.3  </w:t>
        </w:r>
        <w:r w:rsidRPr="00F6426C">
          <w:rPr>
            <w:rFonts w:hint="eastAsia"/>
          </w:rPr>
          <w:t>给编辑器增加导出功能</w:t>
        </w:r>
      </w:ins>
    </w:p>
    <w:p w14:paraId="0A0F691C" w14:textId="77777777" w:rsidR="007F0ACA" w:rsidRDefault="007F0ACA" w:rsidP="007F0ACA">
      <w:pPr>
        <w:rPr>
          <w:ins w:id="2514" w:author="Microsoft Office User" w:date="2020-01-01T08:34:00Z"/>
        </w:rPr>
      </w:pPr>
    </w:p>
    <w:p w14:paraId="0C40203B" w14:textId="77777777" w:rsidR="007F0ACA" w:rsidRDefault="007F0ACA" w:rsidP="007F0ACA">
      <w:pPr>
        <w:rPr>
          <w:ins w:id="2515" w:author="Microsoft Office User" w:date="2020-01-01T08:34:00Z"/>
        </w:rPr>
      </w:pPr>
    </w:p>
    <w:p w14:paraId="13212EBC" w14:textId="77777777" w:rsidR="007F0ACA" w:rsidRPr="00817B08" w:rsidRDefault="007F0ACA" w:rsidP="007F0ACA">
      <w:pPr>
        <w:rPr>
          <w:ins w:id="2516" w:author="Microsoft Office User" w:date="2020-01-01T08:34:00Z"/>
        </w:rPr>
      </w:pPr>
    </w:p>
    <w:p w14:paraId="7B0A97B8" w14:textId="77777777" w:rsidR="007F0ACA" w:rsidRDefault="007F0ACA" w:rsidP="007F0ACA">
      <w:pPr>
        <w:pStyle w:val="3"/>
        <w:rPr>
          <w:ins w:id="2517" w:author="Microsoft Office User" w:date="2020-01-01T08:34:00Z"/>
          <w:noProof/>
        </w:rPr>
      </w:pPr>
      <w:ins w:id="2518" w:author="Microsoft Office User" w:date="2020-01-01T08:34:00Z">
        <w:r w:rsidRPr="00F6426C">
          <w:rPr>
            <w:noProof/>
          </w:rPr>
          <w:t xml:space="preserve">18.3.1  </w:t>
        </w:r>
        <w:r w:rsidRPr="00F6426C">
          <w:rPr>
            <w:rFonts w:hint="eastAsia"/>
            <w:noProof/>
          </w:rPr>
          <w:t>增加“导出场景”功能</w:t>
        </w:r>
      </w:ins>
    </w:p>
    <w:p w14:paraId="606B5B3D" w14:textId="77777777" w:rsidR="007F0ACA" w:rsidRDefault="007F0ACA" w:rsidP="007F0ACA">
      <w:pPr>
        <w:rPr>
          <w:ins w:id="2519" w:author="Microsoft Office User" w:date="2020-01-01T08:34:00Z"/>
        </w:rPr>
      </w:pPr>
    </w:p>
    <w:p w14:paraId="1198147F" w14:textId="77777777" w:rsidR="007F0ACA" w:rsidRPr="00817B08" w:rsidRDefault="007F0ACA" w:rsidP="007F0ACA">
      <w:pPr>
        <w:rPr>
          <w:ins w:id="2520" w:author="Microsoft Office User" w:date="2020-01-01T08:34:00Z"/>
        </w:rPr>
      </w:pPr>
    </w:p>
    <w:p w14:paraId="1256FDBE" w14:textId="77777777" w:rsidR="007F0ACA" w:rsidRDefault="007F0ACA" w:rsidP="007F0ACA">
      <w:pPr>
        <w:pStyle w:val="3"/>
        <w:rPr>
          <w:ins w:id="2521" w:author="Microsoft Office User" w:date="2020-01-01T08:34:00Z"/>
          <w:noProof/>
        </w:rPr>
      </w:pPr>
      <w:ins w:id="2522" w:author="Microsoft Office User" w:date="2020-01-01T08:34:00Z">
        <w:r w:rsidRPr="00F6426C">
          <w:rPr>
            <w:noProof/>
          </w:rPr>
          <w:t xml:space="preserve">18.3.1  </w:t>
        </w:r>
        <w:r w:rsidRPr="00F6426C">
          <w:rPr>
            <w:rFonts w:hint="eastAsia"/>
            <w:noProof/>
          </w:rPr>
          <w:t>增加“导出包”功能</w:t>
        </w:r>
      </w:ins>
    </w:p>
    <w:p w14:paraId="2E511EF1" w14:textId="77777777" w:rsidR="007F0ACA" w:rsidRDefault="007F0ACA" w:rsidP="007F0ACA">
      <w:pPr>
        <w:rPr>
          <w:ins w:id="2523" w:author="Microsoft Office User" w:date="2020-01-01T08:34:00Z"/>
        </w:rPr>
      </w:pPr>
    </w:p>
    <w:p w14:paraId="791CD0E0" w14:textId="77777777" w:rsidR="007F0ACA" w:rsidRPr="00817B08" w:rsidRDefault="007F0ACA" w:rsidP="007F0ACA">
      <w:pPr>
        <w:rPr>
          <w:ins w:id="2524" w:author="Microsoft Office User" w:date="2020-01-01T08:34:00Z"/>
        </w:rPr>
      </w:pPr>
    </w:p>
    <w:p w14:paraId="61860C98" w14:textId="77777777" w:rsidR="007F0ACA" w:rsidRDefault="007F0ACA" w:rsidP="007F0ACA">
      <w:pPr>
        <w:pStyle w:val="22"/>
        <w:rPr>
          <w:ins w:id="2525" w:author="Microsoft Office User" w:date="2020-01-01T08:34:00Z"/>
        </w:rPr>
      </w:pPr>
      <w:ins w:id="2526" w:author="Microsoft Office User" w:date="2020-01-01T08:34:00Z">
        <w:r w:rsidRPr="00F6426C">
          <w:t>18.</w:t>
        </w:r>
        <w:r w:rsidRPr="00F6426C">
          <w:rPr>
            <w:rFonts w:hint="eastAsia"/>
          </w:rPr>
          <w:t>4</w:t>
        </w:r>
        <w:r w:rsidRPr="00F6426C">
          <w:t xml:space="preserve">  </w:t>
        </w:r>
        <w:r w:rsidRPr="00F6426C">
          <w:rPr>
            <w:rFonts w:hint="eastAsia"/>
          </w:rPr>
          <w:t>给编辑器增加导入功能</w:t>
        </w:r>
      </w:ins>
    </w:p>
    <w:p w14:paraId="6E9E20B9" w14:textId="77777777" w:rsidR="007F0ACA" w:rsidRDefault="007F0ACA" w:rsidP="007F0ACA">
      <w:pPr>
        <w:rPr>
          <w:ins w:id="2527" w:author="Microsoft Office User" w:date="2020-01-01T08:34:00Z"/>
        </w:rPr>
      </w:pPr>
    </w:p>
    <w:p w14:paraId="435A3C90" w14:textId="77777777" w:rsidR="007F0ACA" w:rsidRPr="00817B08" w:rsidRDefault="007F0ACA" w:rsidP="007F0ACA">
      <w:pPr>
        <w:rPr>
          <w:ins w:id="2528" w:author="Microsoft Office User" w:date="2020-01-01T08:34:00Z"/>
        </w:rPr>
      </w:pPr>
    </w:p>
    <w:p w14:paraId="77D234C1" w14:textId="77777777" w:rsidR="007F0ACA" w:rsidRDefault="007F0ACA" w:rsidP="007F0ACA">
      <w:pPr>
        <w:pStyle w:val="3"/>
        <w:rPr>
          <w:ins w:id="2529" w:author="Microsoft Office User" w:date="2020-01-01T08:34:00Z"/>
          <w:noProof/>
        </w:rPr>
      </w:pPr>
      <w:ins w:id="2530" w:author="Microsoft Office User" w:date="2020-01-01T08:34:00Z">
        <w:r w:rsidRPr="00F6426C">
          <w:rPr>
            <w:noProof/>
          </w:rPr>
          <w:t>18.</w:t>
        </w:r>
        <w:r w:rsidRPr="00F6426C">
          <w:rPr>
            <w:rFonts w:hint="eastAsia"/>
            <w:noProof/>
          </w:rPr>
          <w:t>4</w:t>
        </w:r>
        <w:r w:rsidRPr="00F6426C">
          <w:rPr>
            <w:noProof/>
          </w:rPr>
          <w:t xml:space="preserve">.1  </w:t>
        </w:r>
        <w:r w:rsidRPr="00F6426C">
          <w:rPr>
            <w:rFonts w:hint="eastAsia"/>
            <w:noProof/>
          </w:rPr>
          <w:t>增加“导入模型资产”功能</w:t>
        </w:r>
      </w:ins>
    </w:p>
    <w:p w14:paraId="563EC526" w14:textId="77777777" w:rsidR="007F0ACA" w:rsidRDefault="007F0ACA" w:rsidP="007F0ACA">
      <w:pPr>
        <w:rPr>
          <w:ins w:id="2531" w:author="Microsoft Office User" w:date="2020-01-01T08:34:00Z"/>
        </w:rPr>
      </w:pPr>
    </w:p>
    <w:p w14:paraId="411E3884" w14:textId="77777777" w:rsidR="007F0ACA" w:rsidRPr="00817B08" w:rsidRDefault="007F0ACA" w:rsidP="007F0ACA">
      <w:pPr>
        <w:rPr>
          <w:ins w:id="2532" w:author="Microsoft Office User" w:date="2020-01-01T08:34:00Z"/>
        </w:rPr>
      </w:pPr>
    </w:p>
    <w:p w14:paraId="3F6B0781" w14:textId="77777777" w:rsidR="007F0ACA" w:rsidRDefault="007F0ACA" w:rsidP="007F0ACA">
      <w:pPr>
        <w:pStyle w:val="3"/>
        <w:rPr>
          <w:ins w:id="2533" w:author="Microsoft Office User" w:date="2020-01-01T08:34:00Z"/>
          <w:noProof/>
        </w:rPr>
      </w:pPr>
      <w:ins w:id="2534" w:author="Microsoft Office User" w:date="2020-01-01T08:34:00Z">
        <w:r w:rsidRPr="00F6426C">
          <w:rPr>
            <w:noProof/>
          </w:rPr>
          <w:t>18.</w:t>
        </w:r>
        <w:r w:rsidRPr="00F6426C">
          <w:rPr>
            <w:rFonts w:hint="eastAsia"/>
            <w:noProof/>
          </w:rPr>
          <w:t>4</w:t>
        </w:r>
        <w:r w:rsidRPr="00F6426C">
          <w:rPr>
            <w:noProof/>
          </w:rPr>
          <w:t>.</w:t>
        </w:r>
        <w:r w:rsidRPr="00F6426C">
          <w:rPr>
            <w:rFonts w:hint="eastAsia"/>
            <w:noProof/>
          </w:rPr>
          <w:t>2</w:t>
        </w:r>
        <w:r w:rsidRPr="00F6426C">
          <w:rPr>
            <w:noProof/>
          </w:rPr>
          <w:t xml:space="preserve">  </w:t>
        </w:r>
        <w:r w:rsidRPr="00F6426C">
          <w:rPr>
            <w:rFonts w:hint="eastAsia"/>
            <w:noProof/>
          </w:rPr>
          <w:t>增加“导入包”功能</w:t>
        </w:r>
      </w:ins>
    </w:p>
    <w:p w14:paraId="080BBAC1" w14:textId="77777777" w:rsidR="007F0ACA" w:rsidRDefault="007F0ACA" w:rsidP="007F0ACA">
      <w:pPr>
        <w:rPr>
          <w:ins w:id="2535" w:author="Microsoft Office User" w:date="2020-01-01T08:34:00Z"/>
        </w:rPr>
      </w:pPr>
    </w:p>
    <w:p w14:paraId="45083E40" w14:textId="77777777" w:rsidR="007F0ACA" w:rsidRDefault="007F0ACA" w:rsidP="007F0ACA">
      <w:pPr>
        <w:rPr>
          <w:ins w:id="2536" w:author="Microsoft Office User" w:date="2020-01-01T08:34:00Z"/>
        </w:rPr>
      </w:pPr>
    </w:p>
    <w:p w14:paraId="684909AB" w14:textId="77777777" w:rsidR="007F0ACA" w:rsidRDefault="007F0ACA" w:rsidP="007F0ACA">
      <w:pPr>
        <w:widowControl/>
        <w:topLinePunct w:val="0"/>
        <w:spacing w:line="240" w:lineRule="auto"/>
        <w:ind w:firstLineChars="0" w:firstLine="0"/>
        <w:jc w:val="left"/>
        <w:rPr>
          <w:ins w:id="2537" w:author="Microsoft Office User" w:date="2020-01-01T08:34:00Z"/>
        </w:rPr>
      </w:pPr>
      <w:ins w:id="2538" w:author="Microsoft Office User" w:date="2020-01-01T08:34:00Z">
        <w:r>
          <w:lastRenderedPageBreak/>
          <w:br w:type="page"/>
        </w:r>
      </w:ins>
    </w:p>
    <w:p w14:paraId="5504DEF4" w14:textId="20B623EB" w:rsidR="007F0ACA" w:rsidRPr="00F6426C" w:rsidRDefault="007F0ACA" w:rsidP="007F0ACA">
      <w:pPr>
        <w:pStyle w:val="1"/>
        <w:rPr>
          <w:ins w:id="2539" w:author="Microsoft Office User" w:date="2020-01-01T08:34:00Z"/>
        </w:rPr>
      </w:pPr>
      <w:ins w:id="2540" w:author="Microsoft Office User" w:date="2020-01-01T08:34:00Z">
        <w:r w:rsidRPr="00F6426C">
          <w:rPr>
            <w:rFonts w:hint="eastAsia"/>
          </w:rPr>
          <w:lastRenderedPageBreak/>
          <w:t>第</w:t>
        </w:r>
        <w:r w:rsidRPr="00F6426C">
          <w:t>19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t>给</w:t>
        </w:r>
        <w:r w:rsidRPr="00F6426C">
          <w:rPr>
            <w:rFonts w:hint="eastAsia"/>
          </w:rPr>
          <w:t>编辑器增加“发布本地包”功能</w:t>
        </w:r>
      </w:ins>
    </w:p>
    <w:p w14:paraId="36EA1DD1" w14:textId="77777777" w:rsidR="007F0ACA" w:rsidRPr="00F6426C" w:rsidRDefault="007F0ACA" w:rsidP="007F0ACA">
      <w:pPr>
        <w:topLinePunct w:val="0"/>
        <w:spacing w:line="240" w:lineRule="auto"/>
        <w:ind w:firstLineChars="0" w:firstLine="0"/>
        <w:rPr>
          <w:ins w:id="2541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E86B956" w14:textId="77777777" w:rsidR="007F0ACA" w:rsidRPr="00F6426C" w:rsidRDefault="007F0ACA" w:rsidP="007F0ACA">
      <w:pPr>
        <w:topLinePunct w:val="0"/>
        <w:spacing w:line="240" w:lineRule="auto"/>
        <w:ind w:firstLineChars="0" w:firstLine="0"/>
        <w:rPr>
          <w:ins w:id="2542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180ECFD" w14:textId="77777777" w:rsidR="007F0ACA" w:rsidRPr="00F6426C" w:rsidRDefault="007F0ACA" w:rsidP="007F0ACA">
      <w:pPr>
        <w:topLinePunct w:val="0"/>
        <w:spacing w:line="240" w:lineRule="auto"/>
        <w:ind w:firstLineChars="0" w:firstLine="0"/>
        <w:rPr>
          <w:ins w:id="2543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A106A18" w14:textId="77777777" w:rsidR="007F0ACA" w:rsidRPr="00F6426C" w:rsidRDefault="007F0ACA" w:rsidP="007F0ACA">
      <w:pPr>
        <w:topLinePunct w:val="0"/>
        <w:spacing w:line="240" w:lineRule="auto"/>
        <w:ind w:firstLineChars="0" w:firstLine="0"/>
        <w:rPr>
          <w:ins w:id="2544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2C2FFCD" w14:textId="77777777" w:rsidR="007F0ACA" w:rsidRDefault="007F0ACA" w:rsidP="007F0ACA">
      <w:pPr>
        <w:widowControl/>
        <w:topLinePunct w:val="0"/>
        <w:spacing w:line="240" w:lineRule="auto"/>
        <w:ind w:firstLineChars="0" w:firstLine="0"/>
        <w:jc w:val="left"/>
        <w:rPr>
          <w:ins w:id="2545" w:author="Microsoft Office User" w:date="2020-01-01T08:34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ins w:id="2546" w:author="Microsoft Office User" w:date="2020-01-01T08:34:00Z">
        <w:r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5DDC1038" w14:textId="315D6FA5" w:rsidR="007F0ACA" w:rsidRDefault="007F0ACA" w:rsidP="007F0ACA">
      <w:pPr>
        <w:spacing w:line="240" w:lineRule="auto"/>
        <w:ind w:firstLineChars="0" w:firstLine="0"/>
        <w:jc w:val="center"/>
        <w:outlineLvl w:val="0"/>
        <w:rPr>
          <w:ins w:id="2547" w:author="Microsoft Office User" w:date="2020-01-01T08:34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548" w:author="Microsoft Office User" w:date="2020-01-01T08:34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lastRenderedPageBreak/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5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 w:rsidRPr="00F6426C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增加更多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>功能</w:t>
        </w:r>
      </w:ins>
    </w:p>
    <w:p w14:paraId="5E672FC0" w14:textId="77777777" w:rsidR="007F0ACA" w:rsidRDefault="007F0ACA" w:rsidP="007F0ACA">
      <w:pPr>
        <w:rPr>
          <w:ins w:id="2549" w:author="Microsoft Office User" w:date="2020-01-01T08:34:00Z"/>
          <w:webHidden/>
          <w:shd w:val="clear" w:color="auto" w:fill="auto"/>
        </w:rPr>
      </w:pPr>
    </w:p>
    <w:p w14:paraId="379FB8CF" w14:textId="77777777" w:rsidR="007F0ACA" w:rsidRDefault="007F0ACA" w:rsidP="007F0ACA">
      <w:pPr>
        <w:rPr>
          <w:ins w:id="2550" w:author="Microsoft Office User" w:date="2020-01-01T08:34:00Z"/>
          <w:webHidden/>
          <w:shd w:val="clear" w:color="auto" w:fill="auto"/>
        </w:rPr>
      </w:pPr>
    </w:p>
    <w:p w14:paraId="0581B1CC" w14:textId="77777777" w:rsidR="007F0ACA" w:rsidRDefault="007F0ACA" w:rsidP="007F0ACA">
      <w:pPr>
        <w:widowControl/>
        <w:topLinePunct w:val="0"/>
        <w:spacing w:line="240" w:lineRule="auto"/>
        <w:ind w:firstLineChars="0" w:firstLine="0"/>
        <w:jc w:val="left"/>
        <w:rPr>
          <w:ins w:id="2551" w:author="Microsoft Office User" w:date="2020-01-01T08:34:00Z"/>
          <w:webHidden/>
          <w:shd w:val="clear" w:color="auto" w:fill="auto"/>
        </w:rPr>
      </w:pPr>
      <w:ins w:id="2552" w:author="Microsoft Office User" w:date="2020-01-01T08:34:00Z">
        <w:r>
          <w:rPr>
            <w:webHidden/>
            <w:shd w:val="clear" w:color="auto" w:fill="auto"/>
          </w:rPr>
          <w:br w:type="page"/>
        </w:r>
      </w:ins>
    </w:p>
    <w:p w14:paraId="5B8E955B" w14:textId="3237E0A6" w:rsidR="007F0ACA" w:rsidRDefault="007F0ACA" w:rsidP="007F0ACA">
      <w:pPr>
        <w:pStyle w:val="1"/>
        <w:rPr>
          <w:ins w:id="2553" w:author="Microsoft Office User" w:date="2020-01-01T08:34:00Z"/>
        </w:rPr>
      </w:pPr>
      <w:ins w:id="2554" w:author="Microsoft Office User" w:date="2020-01-01T08:34:00Z">
        <w:r w:rsidRPr="00F6426C">
          <w:rPr>
            <w:rFonts w:hint="eastAsia"/>
          </w:rPr>
          <w:lastRenderedPageBreak/>
          <w:t>第</w:t>
        </w:r>
        <w:r w:rsidRPr="00F6426C">
          <w:t>20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t>给</w:t>
        </w:r>
        <w:r w:rsidRPr="00F6426C">
          <w:rPr>
            <w:rFonts w:hint="eastAsia"/>
          </w:rPr>
          <w:t>编辑器增加“控制台”功能</w:t>
        </w:r>
      </w:ins>
    </w:p>
    <w:p w14:paraId="0804B162" w14:textId="77777777" w:rsidR="007F0ACA" w:rsidRDefault="007F0ACA" w:rsidP="007F0ACA">
      <w:pPr>
        <w:rPr>
          <w:ins w:id="2555" w:author="Microsoft Office User" w:date="2020-01-01T08:34:00Z"/>
        </w:rPr>
      </w:pPr>
    </w:p>
    <w:p w14:paraId="3715B09A" w14:textId="77777777" w:rsidR="007F0ACA" w:rsidRDefault="007F0ACA" w:rsidP="007F0ACA">
      <w:pPr>
        <w:rPr>
          <w:ins w:id="2556" w:author="Microsoft Office User" w:date="2020-01-01T08:34:00Z"/>
        </w:rPr>
      </w:pPr>
    </w:p>
    <w:p w14:paraId="5624E008" w14:textId="77777777" w:rsidR="007F0ACA" w:rsidRDefault="007F0ACA" w:rsidP="007F0ACA">
      <w:pPr>
        <w:rPr>
          <w:ins w:id="2557" w:author="Microsoft Office User" w:date="2020-01-01T08:34:00Z"/>
        </w:rPr>
      </w:pPr>
    </w:p>
    <w:p w14:paraId="5FB375CF" w14:textId="77777777" w:rsidR="007F0ACA" w:rsidRDefault="007F0ACA" w:rsidP="007F0ACA">
      <w:pPr>
        <w:rPr>
          <w:ins w:id="2558" w:author="Microsoft Office User" w:date="2020-01-01T08:34:00Z"/>
        </w:rPr>
      </w:pPr>
    </w:p>
    <w:p w14:paraId="02BB7D6A" w14:textId="77777777" w:rsidR="007F0ACA" w:rsidRDefault="007F0ACA" w:rsidP="007F0ACA">
      <w:pPr>
        <w:rPr>
          <w:ins w:id="2559" w:author="Microsoft Office User" w:date="2020-01-01T08:34:00Z"/>
        </w:rPr>
      </w:pPr>
    </w:p>
    <w:p w14:paraId="6DC6FE9B" w14:textId="77777777" w:rsidR="007F0ACA" w:rsidRDefault="007F0ACA" w:rsidP="007F0ACA">
      <w:pPr>
        <w:rPr>
          <w:ins w:id="2560" w:author="Microsoft Office User" w:date="2020-01-01T08:34:00Z"/>
        </w:rPr>
      </w:pPr>
    </w:p>
    <w:p w14:paraId="06227BDF" w14:textId="77777777" w:rsidR="007F0ACA" w:rsidRDefault="007F0ACA" w:rsidP="007F0ACA">
      <w:pPr>
        <w:rPr>
          <w:ins w:id="2561" w:author="Microsoft Office User" w:date="2020-01-01T08:34:00Z"/>
        </w:rPr>
      </w:pPr>
    </w:p>
    <w:p w14:paraId="73F6D248" w14:textId="77777777" w:rsidR="007F0ACA" w:rsidRDefault="007F0ACA" w:rsidP="007F0ACA">
      <w:pPr>
        <w:rPr>
          <w:ins w:id="2562" w:author="Microsoft Office User" w:date="2020-01-01T08:34:00Z"/>
        </w:rPr>
      </w:pPr>
    </w:p>
    <w:p w14:paraId="5EEDFDCE" w14:textId="77777777" w:rsidR="007F0ACA" w:rsidRDefault="007F0ACA" w:rsidP="007F0ACA">
      <w:pPr>
        <w:rPr>
          <w:ins w:id="2563" w:author="Microsoft Office User" w:date="2020-01-01T08:34:00Z"/>
        </w:rPr>
      </w:pPr>
    </w:p>
    <w:p w14:paraId="6B2EA62B" w14:textId="77777777" w:rsidR="007F0ACA" w:rsidRDefault="007F0ACA" w:rsidP="007F0ACA">
      <w:pPr>
        <w:rPr>
          <w:ins w:id="2564" w:author="Microsoft Office User" w:date="2020-01-01T08:34:00Z"/>
        </w:rPr>
      </w:pPr>
    </w:p>
    <w:p w14:paraId="77A9B3C2" w14:textId="77777777" w:rsidR="007F0ACA" w:rsidRDefault="007F0ACA" w:rsidP="007F0ACA">
      <w:pPr>
        <w:rPr>
          <w:ins w:id="2565" w:author="Microsoft Office User" w:date="2020-01-01T08:34:00Z"/>
        </w:rPr>
      </w:pPr>
    </w:p>
    <w:p w14:paraId="4462084C" w14:textId="77777777" w:rsidR="007F0ACA" w:rsidRDefault="007F0ACA" w:rsidP="007F0ACA">
      <w:pPr>
        <w:rPr>
          <w:ins w:id="2566" w:author="Microsoft Office User" w:date="2020-01-01T08:34:00Z"/>
        </w:rPr>
      </w:pPr>
    </w:p>
    <w:p w14:paraId="7FE517F5" w14:textId="77777777" w:rsidR="007F0ACA" w:rsidRDefault="007F0ACA" w:rsidP="007F0ACA">
      <w:pPr>
        <w:rPr>
          <w:ins w:id="2567" w:author="Microsoft Office User" w:date="2020-01-01T08:34:00Z"/>
        </w:rPr>
      </w:pPr>
    </w:p>
    <w:p w14:paraId="12D515BB" w14:textId="77777777" w:rsidR="007F0ACA" w:rsidRDefault="007F0ACA" w:rsidP="007F0ACA">
      <w:pPr>
        <w:rPr>
          <w:ins w:id="2568" w:author="Microsoft Office User" w:date="2020-01-01T08:34:00Z"/>
        </w:rPr>
      </w:pPr>
    </w:p>
    <w:p w14:paraId="13AF6700" w14:textId="77777777" w:rsidR="007F0ACA" w:rsidRPr="00817B08" w:rsidRDefault="007F0ACA" w:rsidP="007F0ACA">
      <w:pPr>
        <w:rPr>
          <w:ins w:id="2569" w:author="Microsoft Office User" w:date="2020-01-01T08:34:00Z"/>
        </w:rPr>
      </w:pPr>
    </w:p>
    <w:p w14:paraId="4B0F2A17" w14:textId="77777777" w:rsidR="007F0ACA" w:rsidRDefault="007F0ACA" w:rsidP="007F0ACA">
      <w:pPr>
        <w:widowControl/>
        <w:topLinePunct w:val="0"/>
        <w:spacing w:line="240" w:lineRule="auto"/>
        <w:ind w:firstLineChars="0" w:firstLine="0"/>
        <w:jc w:val="left"/>
        <w:rPr>
          <w:ins w:id="2570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ins w:id="2571" w:author="Microsoft Office User" w:date="2020-01-01T08:34:00Z">
        <w:r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ins>
    </w:p>
    <w:p w14:paraId="1FCE8BF3" w14:textId="24B20E4F" w:rsidR="007F0ACA" w:rsidRDefault="007F0ACA" w:rsidP="007F0ACA">
      <w:pPr>
        <w:pStyle w:val="1"/>
        <w:rPr>
          <w:ins w:id="2572" w:author="Microsoft Office User" w:date="2020-01-01T08:34:00Z"/>
        </w:rPr>
      </w:pPr>
      <w:ins w:id="2573" w:author="Microsoft Office User" w:date="2020-01-01T08:34:00Z">
        <w:r w:rsidRPr="00F6426C">
          <w:rPr>
            <w:rFonts w:hint="eastAsia"/>
          </w:rPr>
          <w:lastRenderedPageBreak/>
          <w:t>第</w:t>
        </w:r>
        <w:r w:rsidRPr="00F6426C">
          <w:t>21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增强编辑器的</w:t>
        </w:r>
        <w:r w:rsidRPr="00F6426C">
          <w:t>Scene View</w:t>
        </w:r>
        <w:r w:rsidRPr="00F6426C">
          <w:rPr>
            <w:rFonts w:hint="eastAsia"/>
          </w:rPr>
          <w:t>的渲染</w:t>
        </w:r>
        <w:r w:rsidRPr="00F6426C">
          <w:t xml:space="preserve"> </w:t>
        </w:r>
      </w:ins>
    </w:p>
    <w:p w14:paraId="51DBA9B7" w14:textId="77777777" w:rsidR="007F0ACA" w:rsidRDefault="007F0ACA" w:rsidP="007F0ACA">
      <w:pPr>
        <w:rPr>
          <w:ins w:id="2574" w:author="Microsoft Office User" w:date="2020-01-01T08:34:00Z"/>
        </w:rPr>
      </w:pPr>
    </w:p>
    <w:p w14:paraId="730AB369" w14:textId="77777777" w:rsidR="007F0ACA" w:rsidRPr="00F6426C" w:rsidRDefault="007F0ACA" w:rsidP="007F0ACA">
      <w:pPr>
        <w:rPr>
          <w:ins w:id="2575" w:author="Microsoft Office User" w:date="2020-01-01T08:34:00Z"/>
        </w:rPr>
      </w:pPr>
    </w:p>
    <w:p w14:paraId="7C91AC7E" w14:textId="77777777" w:rsidR="007F0ACA" w:rsidRDefault="007F0ACA" w:rsidP="007F0ACA">
      <w:pPr>
        <w:pStyle w:val="22"/>
        <w:rPr>
          <w:ins w:id="2576" w:author="Microsoft Office User" w:date="2020-01-01T08:34:00Z"/>
        </w:rPr>
      </w:pPr>
      <w:ins w:id="2577" w:author="Microsoft Office User" w:date="2020-01-01T08:34:00Z">
        <w:r w:rsidRPr="00F6426C">
          <w:t xml:space="preserve">21.1  </w:t>
        </w:r>
        <w:r w:rsidRPr="00F6426C">
          <w:rPr>
            <w:rFonts w:hint="eastAsia"/>
          </w:rPr>
          <w:t>总体需求分析</w:t>
        </w:r>
      </w:ins>
    </w:p>
    <w:p w14:paraId="7B934698" w14:textId="77777777" w:rsidR="007F0ACA" w:rsidRDefault="007F0ACA" w:rsidP="007F0ACA">
      <w:pPr>
        <w:rPr>
          <w:ins w:id="2578" w:author="Microsoft Office User" w:date="2020-01-01T08:34:00Z"/>
        </w:rPr>
      </w:pPr>
    </w:p>
    <w:p w14:paraId="5C0839EA" w14:textId="77777777" w:rsidR="007F0ACA" w:rsidRPr="00F6426C" w:rsidRDefault="007F0ACA" w:rsidP="007F0ACA">
      <w:pPr>
        <w:rPr>
          <w:ins w:id="2579" w:author="Microsoft Office User" w:date="2020-01-01T08:34:00Z"/>
        </w:rPr>
      </w:pPr>
    </w:p>
    <w:p w14:paraId="42A2BA39" w14:textId="77777777" w:rsidR="007F0ACA" w:rsidRDefault="007F0ACA" w:rsidP="007F0ACA">
      <w:pPr>
        <w:pStyle w:val="22"/>
        <w:rPr>
          <w:ins w:id="2580" w:author="Microsoft Office User" w:date="2020-01-01T08:34:00Z"/>
        </w:rPr>
      </w:pPr>
      <w:ins w:id="2581" w:author="Microsoft Office User" w:date="2020-01-01T08:34:00Z">
        <w:r w:rsidRPr="00F6426C">
          <w:t xml:space="preserve">21.2  </w:t>
        </w:r>
        <w:r w:rsidRPr="00F6426C">
          <w:rPr>
            <w:rFonts w:hint="eastAsia"/>
          </w:rPr>
          <w:t>给编辑器增加“网格平面”功能</w:t>
        </w:r>
      </w:ins>
    </w:p>
    <w:p w14:paraId="77CEEBFA" w14:textId="77777777" w:rsidR="007F0ACA" w:rsidRDefault="007F0ACA" w:rsidP="007F0ACA">
      <w:pPr>
        <w:rPr>
          <w:ins w:id="2582" w:author="Microsoft Office User" w:date="2020-01-01T08:34:00Z"/>
        </w:rPr>
      </w:pPr>
    </w:p>
    <w:p w14:paraId="583FDCC4" w14:textId="77777777" w:rsidR="007F0ACA" w:rsidRPr="00F6426C" w:rsidRDefault="007F0ACA" w:rsidP="007F0ACA">
      <w:pPr>
        <w:rPr>
          <w:ins w:id="2583" w:author="Microsoft Office User" w:date="2020-01-01T08:34:00Z"/>
        </w:rPr>
      </w:pPr>
    </w:p>
    <w:p w14:paraId="25052A4A" w14:textId="77777777" w:rsidR="007F0ACA" w:rsidRDefault="007F0ACA" w:rsidP="007F0ACA">
      <w:pPr>
        <w:pStyle w:val="22"/>
        <w:rPr>
          <w:ins w:id="2584" w:author="Microsoft Office User" w:date="2020-01-01T08:34:00Z"/>
        </w:rPr>
      </w:pPr>
      <w:ins w:id="2585" w:author="Microsoft Office User" w:date="2020-01-01T08:34:00Z">
        <w:r w:rsidRPr="00F6426C">
          <w:t xml:space="preserve">21.3  </w:t>
        </w:r>
        <w:r w:rsidRPr="00F6426C">
          <w:rPr>
            <w:rFonts w:hint="eastAsia"/>
          </w:rPr>
          <w:t>给编辑器增加“</w:t>
        </w:r>
        <w:r w:rsidRPr="00F6426C">
          <w:t>Icon Gizmo</w:t>
        </w:r>
        <w:r w:rsidRPr="00F6426C">
          <w:rPr>
            <w:rFonts w:hint="eastAsia"/>
          </w:rPr>
          <w:t>”功能</w:t>
        </w:r>
      </w:ins>
    </w:p>
    <w:p w14:paraId="52341F9D" w14:textId="77777777" w:rsidR="007F0ACA" w:rsidRPr="00F6426C" w:rsidRDefault="007F0ACA" w:rsidP="007F0ACA">
      <w:pPr>
        <w:rPr>
          <w:ins w:id="2586" w:author="Microsoft Office User" w:date="2020-01-01T08:34:00Z"/>
        </w:rPr>
      </w:pPr>
    </w:p>
    <w:p w14:paraId="34ADB5DC" w14:textId="77777777" w:rsidR="007F0ACA" w:rsidRDefault="007F0ACA" w:rsidP="007F0ACA">
      <w:pPr>
        <w:pStyle w:val="3"/>
        <w:rPr>
          <w:ins w:id="2587" w:author="Microsoft Office User" w:date="2020-01-01T08:34:00Z"/>
          <w:noProof/>
        </w:rPr>
      </w:pPr>
      <w:ins w:id="2588" w:author="Microsoft Office User" w:date="2020-01-01T08:34:00Z">
        <w:r w:rsidRPr="00F6426C">
          <w:rPr>
            <w:noProof/>
          </w:rPr>
          <w:t xml:space="preserve">21.3.1  </w:t>
        </w:r>
        <w:r w:rsidRPr="00F6426C">
          <w:rPr>
            <w:rFonts w:hint="eastAsia"/>
            <w:noProof/>
          </w:rPr>
          <w:t>需求分析</w:t>
        </w:r>
      </w:ins>
    </w:p>
    <w:p w14:paraId="07267B03" w14:textId="77777777" w:rsidR="007F0ACA" w:rsidRPr="00F6426C" w:rsidRDefault="007F0ACA" w:rsidP="007F0ACA">
      <w:pPr>
        <w:rPr>
          <w:ins w:id="2589" w:author="Microsoft Office User" w:date="2020-01-01T08:34:00Z"/>
        </w:rPr>
      </w:pPr>
    </w:p>
    <w:p w14:paraId="6A49DD81" w14:textId="77777777" w:rsidR="007F0ACA" w:rsidRDefault="007F0ACA" w:rsidP="007F0ACA">
      <w:pPr>
        <w:pStyle w:val="3"/>
        <w:rPr>
          <w:ins w:id="2590" w:author="Microsoft Office User" w:date="2020-01-01T08:34:00Z"/>
          <w:noProof/>
        </w:rPr>
      </w:pPr>
      <w:ins w:id="2591" w:author="Microsoft Office User" w:date="2020-01-01T08:34:00Z">
        <w:r w:rsidRPr="00F6426C">
          <w:rPr>
            <w:noProof/>
          </w:rPr>
          <w:t xml:space="preserve">21.3.2  </w:t>
        </w:r>
        <w:r w:rsidRPr="00F6426C">
          <w:rPr>
            <w:rFonts w:hint="eastAsia"/>
            <w:noProof/>
          </w:rPr>
          <w:t>实现</w:t>
        </w:r>
        <w:r w:rsidRPr="00F6426C">
          <w:rPr>
            <w:noProof/>
          </w:rPr>
          <w:t>IMGUI</w:t>
        </w:r>
      </w:ins>
    </w:p>
    <w:p w14:paraId="2EC39FA4" w14:textId="77777777" w:rsidR="007F0ACA" w:rsidRPr="00F6426C" w:rsidRDefault="007F0ACA" w:rsidP="007F0ACA">
      <w:pPr>
        <w:rPr>
          <w:ins w:id="2592" w:author="Microsoft Office User" w:date="2020-01-01T08:34:00Z"/>
        </w:rPr>
      </w:pPr>
    </w:p>
    <w:p w14:paraId="21D02122" w14:textId="77777777" w:rsidR="007F0ACA" w:rsidRDefault="007F0ACA" w:rsidP="007F0ACA">
      <w:pPr>
        <w:pStyle w:val="3"/>
        <w:rPr>
          <w:ins w:id="2593" w:author="Microsoft Office User" w:date="2020-01-01T08:34:00Z"/>
          <w:noProof/>
        </w:rPr>
      </w:pPr>
      <w:ins w:id="2594" w:author="Microsoft Office User" w:date="2020-01-01T08:34:00Z">
        <w:r w:rsidRPr="00F6426C">
          <w:rPr>
            <w:noProof/>
          </w:rPr>
          <w:t xml:space="preserve">21.3.3  </w:t>
        </w:r>
        <w:r w:rsidRPr="00F6426C">
          <w:rPr>
            <w:rFonts w:hint="eastAsia"/>
            <w:noProof/>
          </w:rPr>
          <w:t>实现相机</w:t>
        </w:r>
        <w:r w:rsidRPr="00F6426C">
          <w:rPr>
            <w:noProof/>
          </w:rPr>
          <w:t>Gizmo</w:t>
        </w:r>
      </w:ins>
    </w:p>
    <w:p w14:paraId="4893E4ED" w14:textId="77777777" w:rsidR="007F0ACA" w:rsidRPr="00F6426C" w:rsidRDefault="007F0ACA" w:rsidP="007F0ACA">
      <w:pPr>
        <w:rPr>
          <w:ins w:id="2595" w:author="Microsoft Office User" w:date="2020-01-01T08:34:00Z"/>
        </w:rPr>
      </w:pPr>
    </w:p>
    <w:p w14:paraId="6CC22E30" w14:textId="77777777" w:rsidR="007F0ACA" w:rsidRDefault="007F0ACA" w:rsidP="007F0ACA">
      <w:pPr>
        <w:rPr>
          <w:ins w:id="2596" w:author="Microsoft Office User" w:date="2020-01-01T08:34:00Z"/>
          <w:shd w:val="clear" w:color="auto" w:fill="auto"/>
        </w:rPr>
      </w:pPr>
    </w:p>
    <w:p w14:paraId="7072DC53" w14:textId="77777777" w:rsidR="007F0ACA" w:rsidRDefault="007F0ACA" w:rsidP="007F0ACA">
      <w:pPr>
        <w:rPr>
          <w:ins w:id="2597" w:author="Microsoft Office User" w:date="2020-01-01T08:34:00Z"/>
          <w:shd w:val="clear" w:color="auto" w:fill="auto"/>
        </w:rPr>
      </w:pPr>
    </w:p>
    <w:p w14:paraId="017B43C8" w14:textId="77777777" w:rsidR="007F0ACA" w:rsidRDefault="007F0ACA" w:rsidP="007F0ACA">
      <w:pPr>
        <w:rPr>
          <w:ins w:id="2598" w:author="Microsoft Office User" w:date="2020-01-01T08:34:00Z"/>
          <w:shd w:val="clear" w:color="auto" w:fill="auto"/>
        </w:rPr>
      </w:pPr>
    </w:p>
    <w:p w14:paraId="70E40B39" w14:textId="77777777" w:rsidR="007F0ACA" w:rsidRPr="00F6426C" w:rsidRDefault="007F0ACA" w:rsidP="007F0ACA">
      <w:pPr>
        <w:rPr>
          <w:ins w:id="2599" w:author="Microsoft Office User" w:date="2020-01-01T08:34:00Z"/>
          <w:shd w:val="clear" w:color="auto" w:fill="auto"/>
        </w:rPr>
      </w:pPr>
    </w:p>
    <w:p w14:paraId="778F730E" w14:textId="77777777" w:rsidR="007F0ACA" w:rsidRDefault="007F0ACA" w:rsidP="007F0ACA">
      <w:pPr>
        <w:widowControl/>
        <w:topLinePunct w:val="0"/>
        <w:spacing w:line="240" w:lineRule="auto"/>
        <w:ind w:firstLineChars="0" w:firstLine="0"/>
        <w:jc w:val="left"/>
        <w:rPr>
          <w:ins w:id="2600" w:author="Microsoft Office User" w:date="2020-01-01T08:34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ins w:id="2601" w:author="Microsoft Office User" w:date="2020-01-01T08:34:00Z">
        <w:r>
          <w:br w:type="page"/>
        </w:r>
      </w:ins>
    </w:p>
    <w:p w14:paraId="553DD44C" w14:textId="77777777" w:rsidR="007F0ACA" w:rsidRDefault="007F0ACA" w:rsidP="007F0ACA">
      <w:pPr>
        <w:pStyle w:val="1"/>
        <w:rPr>
          <w:ins w:id="2602" w:author="Microsoft Office User" w:date="2020-01-01T08:34:00Z"/>
        </w:rPr>
      </w:pPr>
      <w:ins w:id="2603" w:author="Microsoft Office User" w:date="2020-01-01T08:34:00Z">
        <w:r w:rsidRPr="00F6426C">
          <w:rPr>
            <w:rFonts w:hint="eastAsia"/>
          </w:rPr>
          <w:lastRenderedPageBreak/>
          <w:t>第</w:t>
        </w:r>
        <w:r w:rsidRPr="00F6426C">
          <w:t>22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增强相机功能</w:t>
        </w:r>
      </w:ins>
    </w:p>
    <w:p w14:paraId="40065D52" w14:textId="77777777" w:rsidR="007F0ACA" w:rsidRPr="00F6426C" w:rsidRDefault="007F0ACA" w:rsidP="007F0ACA">
      <w:pPr>
        <w:rPr>
          <w:ins w:id="2604" w:author="Microsoft Office User" w:date="2020-01-01T08:34:00Z"/>
        </w:rPr>
      </w:pPr>
    </w:p>
    <w:p w14:paraId="4F36FA57" w14:textId="77777777" w:rsidR="007F0ACA" w:rsidRDefault="007F0ACA" w:rsidP="007F0ACA">
      <w:pPr>
        <w:pStyle w:val="22"/>
        <w:rPr>
          <w:ins w:id="2605" w:author="Microsoft Office User" w:date="2020-01-01T08:34:00Z"/>
        </w:rPr>
      </w:pPr>
      <w:ins w:id="2606" w:author="Microsoft Office User" w:date="2020-01-01T08:34:00Z">
        <w:r w:rsidRPr="00F6426C">
          <w:t xml:space="preserve">22.1  </w:t>
        </w:r>
        <w:r w:rsidRPr="00F6426C">
          <w:rPr>
            <w:rFonts w:hint="eastAsia"/>
          </w:rPr>
          <w:t>总体需求分析</w:t>
        </w:r>
      </w:ins>
    </w:p>
    <w:p w14:paraId="0B2EB67F" w14:textId="77777777" w:rsidR="007F0ACA" w:rsidRPr="00F6426C" w:rsidRDefault="007F0ACA" w:rsidP="007F0ACA">
      <w:pPr>
        <w:rPr>
          <w:ins w:id="2607" w:author="Microsoft Office User" w:date="2020-01-01T08:34:00Z"/>
        </w:rPr>
      </w:pPr>
    </w:p>
    <w:p w14:paraId="1A1BE647" w14:textId="77777777" w:rsidR="007F0ACA" w:rsidRDefault="007F0ACA" w:rsidP="007F0ACA">
      <w:pPr>
        <w:pStyle w:val="22"/>
        <w:rPr>
          <w:ins w:id="2608" w:author="Microsoft Office User" w:date="2020-01-01T08:34:00Z"/>
        </w:rPr>
      </w:pPr>
      <w:ins w:id="2609" w:author="Microsoft Office User" w:date="2020-01-01T08:34:00Z">
        <w:r w:rsidRPr="00F6426C">
          <w:t xml:space="preserve">22.2  </w:t>
        </w:r>
        <w:r w:rsidRPr="00F6426C">
          <w:rPr>
            <w:rFonts w:hint="eastAsia"/>
          </w:rPr>
          <w:t>支持事件</w:t>
        </w:r>
      </w:ins>
    </w:p>
    <w:p w14:paraId="3B5DF7DA" w14:textId="77777777" w:rsidR="007F0ACA" w:rsidRPr="00F6426C" w:rsidRDefault="007F0ACA" w:rsidP="007F0ACA">
      <w:pPr>
        <w:rPr>
          <w:ins w:id="2610" w:author="Microsoft Office User" w:date="2020-01-01T08:34:00Z"/>
        </w:rPr>
      </w:pPr>
    </w:p>
    <w:p w14:paraId="1EFA39AB" w14:textId="77777777" w:rsidR="007F0ACA" w:rsidRDefault="007F0ACA" w:rsidP="007F0ACA">
      <w:pPr>
        <w:pStyle w:val="3"/>
        <w:rPr>
          <w:ins w:id="2611" w:author="Microsoft Office User" w:date="2020-01-01T08:34:00Z"/>
          <w:noProof/>
        </w:rPr>
      </w:pPr>
      <w:ins w:id="2612" w:author="Microsoft Office User" w:date="2020-01-01T08:34:00Z">
        <w:r w:rsidRPr="00F6426C">
          <w:rPr>
            <w:noProof/>
          </w:rPr>
          <w:t xml:space="preserve">22.2.1  </w:t>
        </w:r>
        <w:r w:rsidRPr="00F6426C">
          <w:rPr>
            <w:rFonts w:hint="eastAsia"/>
            <w:noProof/>
          </w:rPr>
          <w:t>需求分析</w:t>
        </w:r>
      </w:ins>
    </w:p>
    <w:p w14:paraId="008315F0" w14:textId="77777777" w:rsidR="007F0ACA" w:rsidRPr="00817B08" w:rsidRDefault="007F0ACA" w:rsidP="007F0ACA">
      <w:pPr>
        <w:rPr>
          <w:ins w:id="2613" w:author="Microsoft Office User" w:date="2020-01-01T08:34:00Z"/>
        </w:rPr>
      </w:pPr>
    </w:p>
    <w:p w14:paraId="3FED503C" w14:textId="77777777" w:rsidR="007F0ACA" w:rsidRDefault="007F0ACA" w:rsidP="007F0ACA">
      <w:pPr>
        <w:pStyle w:val="3"/>
        <w:rPr>
          <w:ins w:id="2614" w:author="Microsoft Office User" w:date="2020-01-01T08:34:00Z"/>
          <w:noProof/>
        </w:rPr>
      </w:pPr>
      <w:ins w:id="2615" w:author="Microsoft Office User" w:date="2020-01-01T08:34:00Z">
        <w:r w:rsidRPr="00F6426C">
          <w:rPr>
            <w:noProof/>
          </w:rPr>
          <w:t xml:space="preserve">22.2.2  </w:t>
        </w:r>
        <w:r w:rsidRPr="00F6426C">
          <w:rPr>
            <w:rFonts w:hint="eastAsia"/>
            <w:noProof/>
          </w:rPr>
          <w:t>让引擎支持事件</w:t>
        </w:r>
      </w:ins>
    </w:p>
    <w:p w14:paraId="0E2BE28C" w14:textId="77777777" w:rsidR="007F0ACA" w:rsidRPr="00817B08" w:rsidRDefault="007F0ACA" w:rsidP="007F0ACA">
      <w:pPr>
        <w:rPr>
          <w:ins w:id="2616" w:author="Microsoft Office User" w:date="2020-01-01T08:34:00Z"/>
        </w:rPr>
      </w:pPr>
    </w:p>
    <w:p w14:paraId="449EBE25" w14:textId="77777777" w:rsidR="007F0ACA" w:rsidRDefault="007F0ACA" w:rsidP="007F0ACA">
      <w:pPr>
        <w:pStyle w:val="3"/>
        <w:rPr>
          <w:ins w:id="2617" w:author="Microsoft Office User" w:date="2020-01-01T08:34:00Z"/>
          <w:noProof/>
        </w:rPr>
      </w:pPr>
      <w:ins w:id="2618" w:author="Microsoft Office User" w:date="2020-01-01T08:34:00Z">
        <w:r w:rsidRPr="00F6426C">
          <w:rPr>
            <w:noProof/>
          </w:rPr>
          <w:t xml:space="preserve">22.2.3  </w:t>
        </w:r>
        <w:r w:rsidRPr="00F6426C">
          <w:rPr>
            <w:rFonts w:hint="eastAsia"/>
            <w:noProof/>
          </w:rPr>
          <w:t>让编辑器支持事件</w:t>
        </w:r>
      </w:ins>
    </w:p>
    <w:p w14:paraId="18F16E81" w14:textId="77777777" w:rsidR="007F0ACA" w:rsidRPr="00817B08" w:rsidRDefault="007F0ACA" w:rsidP="007F0ACA">
      <w:pPr>
        <w:rPr>
          <w:ins w:id="2619" w:author="Microsoft Office User" w:date="2020-01-01T08:34:00Z"/>
        </w:rPr>
      </w:pPr>
    </w:p>
    <w:p w14:paraId="01291545" w14:textId="77777777" w:rsidR="007F0ACA" w:rsidRDefault="007F0ACA" w:rsidP="007F0ACA">
      <w:pPr>
        <w:pStyle w:val="22"/>
        <w:rPr>
          <w:ins w:id="2620" w:author="Microsoft Office User" w:date="2020-01-01T08:34:00Z"/>
        </w:rPr>
      </w:pPr>
      <w:ins w:id="2621" w:author="Microsoft Office User" w:date="2020-01-01T08:34:00Z">
        <w:r w:rsidRPr="00F6426C">
          <w:t xml:space="preserve">22.3  </w:t>
        </w:r>
        <w:r w:rsidRPr="00F6426C">
          <w:rPr>
            <w:rFonts w:hint="eastAsia"/>
          </w:rPr>
          <w:t>增加</w:t>
        </w:r>
        <w:r w:rsidRPr="00F6426C">
          <w:t>FlyCameraController</w:t>
        </w:r>
        <w:r w:rsidRPr="00F6426C">
          <w:rPr>
            <w:rFonts w:hint="eastAsia"/>
          </w:rPr>
          <w:t>组件</w:t>
        </w:r>
      </w:ins>
    </w:p>
    <w:p w14:paraId="2021B9B5" w14:textId="77777777" w:rsidR="007F0ACA" w:rsidRPr="00817B08" w:rsidRDefault="007F0ACA" w:rsidP="007F0ACA">
      <w:pPr>
        <w:rPr>
          <w:ins w:id="2622" w:author="Microsoft Office User" w:date="2020-01-01T08:34:00Z"/>
        </w:rPr>
      </w:pPr>
    </w:p>
    <w:p w14:paraId="48DE0CBA" w14:textId="77777777" w:rsidR="007F0ACA" w:rsidRDefault="007F0ACA" w:rsidP="007F0ACA">
      <w:pPr>
        <w:pStyle w:val="3"/>
        <w:rPr>
          <w:ins w:id="2623" w:author="Microsoft Office User" w:date="2020-01-01T08:34:00Z"/>
          <w:noProof/>
        </w:rPr>
      </w:pPr>
      <w:ins w:id="2624" w:author="Microsoft Office User" w:date="2020-01-01T08:34:00Z">
        <w:r w:rsidRPr="00F6426C">
          <w:rPr>
            <w:noProof/>
          </w:rPr>
          <w:t xml:space="preserve">22.3.1  </w:t>
        </w:r>
        <w:r w:rsidRPr="00F6426C">
          <w:rPr>
            <w:rFonts w:hint="eastAsia"/>
            <w:noProof/>
          </w:rPr>
          <w:t>需求分析</w:t>
        </w:r>
      </w:ins>
    </w:p>
    <w:p w14:paraId="099B14DA" w14:textId="77777777" w:rsidR="007F0ACA" w:rsidRPr="00F6426C" w:rsidRDefault="007F0ACA" w:rsidP="007F0ACA">
      <w:pPr>
        <w:rPr>
          <w:ins w:id="2625" w:author="Microsoft Office User" w:date="2020-01-01T08:34:00Z"/>
        </w:rPr>
      </w:pPr>
    </w:p>
    <w:p w14:paraId="1D7B9FC0" w14:textId="77777777" w:rsidR="007F0ACA" w:rsidRDefault="007F0ACA" w:rsidP="007F0ACA">
      <w:pPr>
        <w:pStyle w:val="3"/>
        <w:rPr>
          <w:ins w:id="2626" w:author="Microsoft Office User" w:date="2020-01-01T08:34:00Z"/>
          <w:noProof/>
        </w:rPr>
      </w:pPr>
      <w:ins w:id="2627" w:author="Microsoft Office User" w:date="2020-01-01T08:34:00Z">
        <w:r w:rsidRPr="00F6426C">
          <w:rPr>
            <w:noProof/>
          </w:rPr>
          <w:t xml:space="preserve">22.3.2  </w:t>
        </w:r>
        <w:r w:rsidRPr="00F6426C">
          <w:rPr>
            <w:rFonts w:hint="eastAsia"/>
            <w:noProof/>
          </w:rPr>
          <w:t>给引擎增加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2AAC5734" w14:textId="77777777" w:rsidR="007F0ACA" w:rsidRPr="00F6426C" w:rsidRDefault="007F0ACA" w:rsidP="007F0ACA">
      <w:pPr>
        <w:rPr>
          <w:ins w:id="2628" w:author="Microsoft Office User" w:date="2020-01-01T08:34:00Z"/>
        </w:rPr>
      </w:pPr>
    </w:p>
    <w:p w14:paraId="309A2030" w14:textId="77777777" w:rsidR="007F0ACA" w:rsidRDefault="007F0ACA" w:rsidP="007F0ACA">
      <w:pPr>
        <w:pStyle w:val="3"/>
        <w:rPr>
          <w:ins w:id="2629" w:author="Microsoft Office User" w:date="2020-01-01T08:34:00Z"/>
          <w:noProof/>
        </w:rPr>
      </w:pPr>
      <w:ins w:id="2630" w:author="Microsoft Office User" w:date="2020-01-01T08:34:00Z">
        <w:r w:rsidRPr="00F6426C">
          <w:rPr>
            <w:noProof/>
          </w:rPr>
          <w:t xml:space="preserve">22.3.3  </w:t>
        </w:r>
        <w:r w:rsidRPr="00F6426C">
          <w:rPr>
            <w:rFonts w:hint="eastAsia"/>
            <w:noProof/>
          </w:rPr>
          <w:t>让编辑器支持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23D1910E" w14:textId="77777777" w:rsidR="007F0ACA" w:rsidRPr="00F6426C" w:rsidRDefault="007F0ACA" w:rsidP="007F0ACA">
      <w:pPr>
        <w:rPr>
          <w:ins w:id="2631" w:author="Microsoft Office User" w:date="2020-01-01T08:34:00Z"/>
        </w:rPr>
      </w:pPr>
    </w:p>
    <w:p w14:paraId="39B681BB" w14:textId="77777777" w:rsidR="007F0ACA" w:rsidRPr="00F6426C" w:rsidRDefault="007F0ACA" w:rsidP="007F0ACA">
      <w:pPr>
        <w:pStyle w:val="22"/>
        <w:rPr>
          <w:ins w:id="2632" w:author="Microsoft Office User" w:date="2020-01-01T08:34:00Z"/>
        </w:rPr>
      </w:pPr>
      <w:ins w:id="2633" w:author="Microsoft Office User" w:date="2020-01-01T08:34:00Z">
        <w:r w:rsidRPr="00F6426C">
          <w:t xml:space="preserve">22.4  </w:t>
        </w:r>
        <w:r w:rsidRPr="00F6426C">
          <w:rPr>
            <w:rFonts w:hint="eastAsia"/>
          </w:rPr>
          <w:t>让编辑器的</w:t>
        </w:r>
        <w:r w:rsidRPr="00F6426C">
          <w:t>Scene View</w:t>
        </w:r>
        <w:r w:rsidRPr="00F6426C">
          <w:rPr>
            <w:rFonts w:hint="eastAsia"/>
          </w:rPr>
          <w:t>的相机使用</w:t>
        </w:r>
        <w:r w:rsidRPr="00F6426C">
          <w:t>FlyCameraController</w:t>
        </w:r>
        <w:r w:rsidRPr="00F6426C">
          <w:rPr>
            <w:rFonts w:hint="eastAsia"/>
          </w:rPr>
          <w:t>组件</w:t>
        </w:r>
      </w:ins>
    </w:p>
    <w:p w14:paraId="299BACE4" w14:textId="77777777" w:rsidR="007F0ACA" w:rsidRDefault="007F0ACA" w:rsidP="007F0ACA">
      <w:pPr>
        <w:rPr>
          <w:ins w:id="2634" w:author="Microsoft Office User" w:date="2020-01-01T08:34:00Z"/>
          <w:shd w:val="clear" w:color="auto" w:fill="auto"/>
        </w:rPr>
      </w:pPr>
    </w:p>
    <w:p w14:paraId="54446505" w14:textId="77777777" w:rsidR="007F0ACA" w:rsidRDefault="007F0ACA" w:rsidP="007F0ACA">
      <w:pPr>
        <w:rPr>
          <w:ins w:id="2635" w:author="Microsoft Office User" w:date="2020-01-01T08:34:00Z"/>
          <w:shd w:val="clear" w:color="auto" w:fill="auto"/>
        </w:rPr>
      </w:pPr>
    </w:p>
    <w:p w14:paraId="5EE44183" w14:textId="77777777" w:rsidR="007F0ACA" w:rsidRDefault="007F0ACA" w:rsidP="007F0ACA">
      <w:pPr>
        <w:rPr>
          <w:ins w:id="2636" w:author="Microsoft Office User" w:date="2020-01-01T08:34:00Z"/>
          <w:shd w:val="clear" w:color="auto" w:fill="auto"/>
        </w:rPr>
      </w:pPr>
    </w:p>
    <w:p w14:paraId="75B2307A" w14:textId="77777777" w:rsidR="007F0ACA" w:rsidRDefault="007F0ACA" w:rsidP="007F0ACA">
      <w:pPr>
        <w:rPr>
          <w:ins w:id="2637" w:author="Microsoft Office User" w:date="2020-01-01T08:34:00Z"/>
          <w:shd w:val="clear" w:color="auto" w:fill="auto"/>
        </w:rPr>
      </w:pPr>
    </w:p>
    <w:p w14:paraId="4FFABC1E" w14:textId="77777777" w:rsidR="007F0ACA" w:rsidRDefault="007F0ACA" w:rsidP="007F0ACA">
      <w:pPr>
        <w:widowControl/>
        <w:topLinePunct w:val="0"/>
        <w:spacing w:line="240" w:lineRule="auto"/>
        <w:ind w:firstLineChars="0" w:firstLine="0"/>
        <w:jc w:val="left"/>
        <w:rPr>
          <w:ins w:id="2638" w:author="Microsoft Office User" w:date="2020-01-01T08:34:00Z"/>
          <w:shd w:val="clear" w:color="auto" w:fill="auto"/>
        </w:rPr>
      </w:pPr>
      <w:ins w:id="2639" w:author="Microsoft Office User" w:date="2020-01-01T08:34:00Z">
        <w:r>
          <w:rPr>
            <w:shd w:val="clear" w:color="auto" w:fill="auto"/>
          </w:rPr>
          <w:br w:type="page"/>
        </w:r>
      </w:ins>
    </w:p>
    <w:p w14:paraId="601EA3BC" w14:textId="77777777" w:rsidR="00F24250" w:rsidRDefault="00F24250" w:rsidP="007F0ACA">
      <w:pPr>
        <w:pStyle w:val="1"/>
        <w:rPr>
          <w:ins w:id="2640" w:author="Microsoft Office User" w:date="2020-01-01T08:35:00Z"/>
        </w:rPr>
      </w:pPr>
    </w:p>
    <w:p w14:paraId="48809CFE" w14:textId="77777777" w:rsidR="00F24250" w:rsidRDefault="00F24250" w:rsidP="007F0ACA">
      <w:pPr>
        <w:pStyle w:val="1"/>
        <w:rPr>
          <w:ins w:id="2641" w:author="Microsoft Office User" w:date="2020-01-01T08:35:00Z"/>
        </w:rPr>
      </w:pPr>
    </w:p>
    <w:p w14:paraId="4E6D13FA" w14:textId="77777777" w:rsidR="00F24250" w:rsidRDefault="00F24250" w:rsidP="007F0ACA">
      <w:pPr>
        <w:pStyle w:val="1"/>
        <w:rPr>
          <w:ins w:id="2642" w:author="Microsoft Office User" w:date="2020-01-01T08:35:00Z"/>
        </w:rPr>
      </w:pPr>
    </w:p>
    <w:p w14:paraId="3911F26A" w14:textId="49057A48" w:rsidR="00F24250" w:rsidRDefault="00F24250" w:rsidP="00F24250">
      <w:pPr>
        <w:pStyle w:val="1"/>
        <w:rPr>
          <w:ins w:id="2643" w:author="Microsoft Office User" w:date="2020-01-01T08:35:00Z"/>
        </w:rPr>
      </w:pPr>
      <w:ins w:id="2644" w:author="Microsoft Office User" w:date="2020-01-01T08:35:00Z">
        <w:r w:rsidRPr="00F6426C">
          <w:rPr>
            <w:rFonts w:hint="eastAsia"/>
          </w:rPr>
          <w:t>第</w:t>
        </w:r>
        <w:r w:rsidRPr="00F6426C">
          <w:t>22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增加</w:t>
        </w:r>
        <w:r>
          <w:t>picking</w:t>
        </w:r>
        <w:bookmarkStart w:id="2645" w:name="_GoBack"/>
        <w:bookmarkEnd w:id="2645"/>
      </w:ins>
    </w:p>
    <w:p w14:paraId="008D95CB" w14:textId="77777777" w:rsidR="00F24250" w:rsidRPr="00F6426C" w:rsidRDefault="00F24250" w:rsidP="00F24250">
      <w:pPr>
        <w:rPr>
          <w:ins w:id="2646" w:author="Microsoft Office User" w:date="2020-01-01T08:35:00Z"/>
        </w:rPr>
      </w:pPr>
    </w:p>
    <w:p w14:paraId="3A9C4FB7" w14:textId="669B071F" w:rsidR="00F24250" w:rsidRDefault="00F24250" w:rsidP="007F0ACA">
      <w:pPr>
        <w:pStyle w:val="1"/>
        <w:rPr>
          <w:ins w:id="2647" w:author="Microsoft Office User" w:date="2020-01-01T08:36:00Z"/>
        </w:rPr>
      </w:pPr>
    </w:p>
    <w:p w14:paraId="4A62287E" w14:textId="496E1C69" w:rsidR="00F24250" w:rsidRDefault="00F24250" w:rsidP="00F24250">
      <w:pPr>
        <w:pStyle w:val="1"/>
        <w:rPr>
          <w:ins w:id="2648" w:author="Microsoft Office User" w:date="2020-01-01T08:36:00Z"/>
        </w:rPr>
      </w:pPr>
      <w:ins w:id="2649" w:author="Microsoft Office User" w:date="2020-01-01T08:36:00Z">
        <w:r w:rsidRPr="00F6426C">
          <w:rPr>
            <w:rFonts w:hint="eastAsia"/>
          </w:rPr>
          <w:t>第</w:t>
        </w:r>
        <w:r w:rsidRPr="00F6426C">
          <w:t>22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显示轮廓</w:t>
        </w:r>
      </w:ins>
    </w:p>
    <w:p w14:paraId="646D2646" w14:textId="77777777" w:rsidR="00F24250" w:rsidRPr="00F24250" w:rsidRDefault="00F24250" w:rsidP="00F24250">
      <w:pPr>
        <w:rPr>
          <w:ins w:id="2650" w:author="Microsoft Office User" w:date="2020-01-01T08:35:00Z"/>
          <w:rFonts w:hint="eastAsia"/>
          <w:rPrChange w:id="2651" w:author="Microsoft Office User" w:date="2020-01-01T08:36:00Z">
            <w:rPr>
              <w:ins w:id="2652" w:author="Microsoft Office User" w:date="2020-01-01T08:35:00Z"/>
              <w:rFonts w:hint="eastAsia"/>
            </w:rPr>
          </w:rPrChange>
        </w:rPr>
        <w:pPrChange w:id="2653" w:author="Microsoft Office User" w:date="2020-01-01T08:36:00Z">
          <w:pPr>
            <w:pStyle w:val="1"/>
          </w:pPr>
        </w:pPrChange>
      </w:pPr>
    </w:p>
    <w:p w14:paraId="4F17715E" w14:textId="0BC6B036" w:rsidR="00F24250" w:rsidRDefault="00F24250" w:rsidP="007F0ACA">
      <w:pPr>
        <w:pStyle w:val="1"/>
        <w:rPr>
          <w:ins w:id="2654" w:author="Microsoft Office User" w:date="2020-01-01T08:36:00Z"/>
        </w:rPr>
      </w:pPr>
    </w:p>
    <w:p w14:paraId="71CF57B1" w14:textId="2FFE22AB" w:rsidR="00F24250" w:rsidRDefault="00F24250" w:rsidP="00F24250">
      <w:pPr>
        <w:pStyle w:val="1"/>
        <w:rPr>
          <w:ins w:id="2655" w:author="Microsoft Office User" w:date="2020-01-01T08:36:00Z"/>
        </w:rPr>
      </w:pPr>
      <w:ins w:id="2656" w:author="Microsoft Office User" w:date="2020-01-01T08:36:00Z">
        <w:r w:rsidRPr="00F6426C">
          <w:rPr>
            <w:rFonts w:hint="eastAsia"/>
          </w:rPr>
          <w:t>第</w:t>
        </w:r>
        <w:r w:rsidRPr="00F6426C">
          <w:t>22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增加</w:t>
        </w:r>
        <w:r>
          <w:t>transform gizmo</w:t>
        </w:r>
      </w:ins>
    </w:p>
    <w:p w14:paraId="6062B0FA" w14:textId="452C4AD9" w:rsidR="00F24250" w:rsidRDefault="00F24250" w:rsidP="00F24250">
      <w:pPr>
        <w:rPr>
          <w:ins w:id="2657" w:author="Microsoft Office User" w:date="2020-01-01T08:36:00Z"/>
        </w:rPr>
      </w:pPr>
    </w:p>
    <w:p w14:paraId="4F40537A" w14:textId="77777777" w:rsidR="00F24250" w:rsidRPr="00F24250" w:rsidRDefault="00F24250" w:rsidP="00F24250">
      <w:pPr>
        <w:rPr>
          <w:ins w:id="2658" w:author="Microsoft Office User" w:date="2020-01-01T08:35:00Z"/>
          <w:rFonts w:hint="eastAsia"/>
          <w:rPrChange w:id="2659" w:author="Microsoft Office User" w:date="2020-01-01T08:36:00Z">
            <w:rPr>
              <w:ins w:id="2660" w:author="Microsoft Office User" w:date="2020-01-01T08:35:00Z"/>
              <w:rFonts w:hint="eastAsia"/>
            </w:rPr>
          </w:rPrChange>
        </w:rPr>
        <w:pPrChange w:id="2661" w:author="Microsoft Office User" w:date="2020-01-01T08:36:00Z">
          <w:pPr>
            <w:pStyle w:val="1"/>
          </w:pPr>
        </w:pPrChange>
      </w:pPr>
    </w:p>
    <w:p w14:paraId="28CBF8C9" w14:textId="77777777" w:rsidR="00F24250" w:rsidRDefault="00F24250" w:rsidP="007F0ACA">
      <w:pPr>
        <w:pStyle w:val="1"/>
        <w:rPr>
          <w:ins w:id="2662" w:author="Microsoft Office User" w:date="2020-01-01T08:35:00Z"/>
        </w:rPr>
      </w:pPr>
    </w:p>
    <w:p w14:paraId="610FB838" w14:textId="5164F305" w:rsidR="007F0ACA" w:rsidRPr="00F6426C" w:rsidRDefault="007F0ACA" w:rsidP="007F0ACA">
      <w:pPr>
        <w:pStyle w:val="1"/>
        <w:rPr>
          <w:ins w:id="2663" w:author="Microsoft Office User" w:date="2020-01-01T08:34:00Z"/>
        </w:rPr>
      </w:pPr>
      <w:ins w:id="2664" w:author="Microsoft Office User" w:date="2020-01-01T08:34:00Z">
        <w:r w:rsidRPr="00F6426C">
          <w:rPr>
            <w:rFonts w:hint="eastAsia"/>
          </w:rPr>
          <w:t>第</w:t>
        </w:r>
        <w:r w:rsidRPr="00F6426C">
          <w:t>23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t>让</w:t>
        </w:r>
        <w:r w:rsidRPr="00F6426C">
          <w:rPr>
            <w:rFonts w:hint="eastAsia"/>
          </w:rPr>
          <w:t>编辑器支持</w:t>
        </w:r>
        <w:r w:rsidRPr="00F6426C">
          <w:t xml:space="preserve">PWA </w:t>
        </w:r>
      </w:ins>
    </w:p>
    <w:p w14:paraId="331B16B5" w14:textId="77777777" w:rsidR="007F0ACA" w:rsidRPr="00F6426C" w:rsidRDefault="007F0ACA" w:rsidP="007F0ACA">
      <w:pPr>
        <w:topLinePunct w:val="0"/>
        <w:spacing w:line="240" w:lineRule="auto"/>
        <w:ind w:firstLineChars="0" w:firstLine="0"/>
        <w:rPr>
          <w:ins w:id="2665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142F9D8" w14:textId="77777777" w:rsidR="007F0ACA" w:rsidRPr="00F6426C" w:rsidRDefault="007F0ACA" w:rsidP="007F0ACA">
      <w:pPr>
        <w:topLinePunct w:val="0"/>
        <w:spacing w:line="240" w:lineRule="auto"/>
        <w:ind w:firstLineChars="0" w:firstLine="0"/>
        <w:rPr>
          <w:ins w:id="2666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1779002" w14:textId="77777777" w:rsidR="007F0ACA" w:rsidRPr="00F6426C" w:rsidRDefault="007F0ACA" w:rsidP="007F0ACA">
      <w:pPr>
        <w:topLinePunct w:val="0"/>
        <w:spacing w:line="240" w:lineRule="auto"/>
        <w:ind w:firstLineChars="0" w:firstLine="0"/>
        <w:rPr>
          <w:ins w:id="2667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2DC93F1" w14:textId="77777777" w:rsidR="007F0ACA" w:rsidRDefault="007F0ACA" w:rsidP="007F0ACA">
      <w:pPr>
        <w:widowControl/>
        <w:topLinePunct w:val="0"/>
        <w:spacing w:line="240" w:lineRule="auto"/>
        <w:ind w:firstLineChars="0" w:firstLine="0"/>
        <w:jc w:val="left"/>
        <w:rPr>
          <w:ins w:id="2668" w:author="Microsoft Office User" w:date="2020-01-01T08:34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ins w:id="2669" w:author="Microsoft Office User" w:date="2020-01-01T08:34:00Z">
        <w:r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332437BA" w14:textId="77777777" w:rsidR="007F0ACA" w:rsidRPr="00F6426C" w:rsidRDefault="007F0ACA" w:rsidP="007F0ACA">
      <w:pPr>
        <w:spacing w:line="240" w:lineRule="auto"/>
        <w:ind w:firstLineChars="0" w:firstLine="0"/>
        <w:jc w:val="center"/>
        <w:outlineLvl w:val="0"/>
        <w:rPr>
          <w:ins w:id="2670" w:author="Microsoft Office User" w:date="2020-01-01T08:34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671" w:author="Microsoft Office User" w:date="2020-01-01T08:34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lastRenderedPageBreak/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6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应用</w:t>
        </w:r>
      </w:ins>
    </w:p>
    <w:p w14:paraId="0F7AB6BC" w14:textId="77777777" w:rsidR="007F0ACA" w:rsidRDefault="007F0ACA" w:rsidP="007F0ACA">
      <w:pPr>
        <w:topLinePunct w:val="0"/>
        <w:spacing w:line="240" w:lineRule="auto"/>
        <w:ind w:firstLineChars="0" w:firstLine="0"/>
        <w:rPr>
          <w:ins w:id="2672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ins w:id="2673" w:author="Microsoft Office User" w:date="2020-01-01T08:34:00Z">
        <w:r w:rsidRPr="00F6426C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这一篇主要讲，引擎和编辑器的应用实例。</w:t>
        </w:r>
      </w:ins>
    </w:p>
    <w:p w14:paraId="71C10DCE" w14:textId="77777777" w:rsidR="007F0ACA" w:rsidRDefault="007F0ACA" w:rsidP="007F0ACA">
      <w:pPr>
        <w:topLinePunct w:val="0"/>
        <w:spacing w:line="240" w:lineRule="auto"/>
        <w:ind w:firstLineChars="0" w:firstLine="0"/>
        <w:rPr>
          <w:ins w:id="2674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63B8AEE" w14:textId="77777777" w:rsidR="007F0ACA" w:rsidRDefault="007F0ACA" w:rsidP="007F0ACA">
      <w:pPr>
        <w:widowControl/>
        <w:topLinePunct w:val="0"/>
        <w:spacing w:line="240" w:lineRule="auto"/>
        <w:ind w:firstLineChars="0" w:firstLine="0"/>
        <w:jc w:val="left"/>
        <w:rPr>
          <w:ins w:id="2675" w:author="Microsoft Office User" w:date="2020-01-01T08:34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676" w:author="Microsoft Office User" w:date="2020-01-01T08:34:00Z"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br w:type="page"/>
        </w:r>
      </w:ins>
    </w:p>
    <w:p w14:paraId="054D7FF1" w14:textId="77777777" w:rsidR="007F0ACA" w:rsidRDefault="007F0ACA" w:rsidP="007F0ACA">
      <w:pPr>
        <w:pStyle w:val="1"/>
        <w:rPr>
          <w:ins w:id="2677" w:author="Microsoft Office User" w:date="2020-01-01T08:34:00Z"/>
        </w:rPr>
      </w:pPr>
      <w:ins w:id="2678" w:author="Microsoft Office User" w:date="2020-01-01T08:34:00Z">
        <w:r w:rsidRPr="00F6426C">
          <w:rPr>
            <w:rFonts w:hint="eastAsia"/>
          </w:rPr>
          <w:lastRenderedPageBreak/>
          <w:t>第</w:t>
        </w:r>
        <w:r w:rsidRPr="00F6426C">
          <w:t>24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使用编辑器制作</w:t>
        </w:r>
        <w:r w:rsidRPr="00F6426C">
          <w:t>3D</w:t>
        </w:r>
        <w:r w:rsidRPr="00F6426C">
          <w:rPr>
            <w:rFonts w:hint="eastAsia"/>
          </w:rPr>
          <w:t>静态场景</w:t>
        </w:r>
      </w:ins>
    </w:p>
    <w:p w14:paraId="0931EBDD" w14:textId="77777777" w:rsidR="007F0ACA" w:rsidRDefault="007F0ACA" w:rsidP="007F0ACA">
      <w:pPr>
        <w:rPr>
          <w:ins w:id="2679" w:author="Microsoft Office User" w:date="2020-01-01T08:34:00Z"/>
        </w:rPr>
      </w:pPr>
    </w:p>
    <w:p w14:paraId="5B32304F" w14:textId="77777777" w:rsidR="007F0ACA" w:rsidRPr="00817B08" w:rsidRDefault="007F0ACA" w:rsidP="007F0ACA">
      <w:pPr>
        <w:rPr>
          <w:ins w:id="2680" w:author="Microsoft Office User" w:date="2020-01-01T08:34:00Z"/>
        </w:rPr>
      </w:pPr>
    </w:p>
    <w:p w14:paraId="2F743B4A" w14:textId="77777777" w:rsidR="007F0ACA" w:rsidRDefault="007F0ACA" w:rsidP="007F0ACA">
      <w:pPr>
        <w:pStyle w:val="22"/>
        <w:rPr>
          <w:ins w:id="2681" w:author="Microsoft Office User" w:date="2020-01-01T08:34:00Z"/>
        </w:rPr>
      </w:pPr>
      <w:ins w:id="2682" w:author="Microsoft Office User" w:date="2020-01-01T08:34:00Z">
        <w:r w:rsidRPr="00817B08">
          <w:t>24</w:t>
        </w:r>
        <w:r w:rsidRPr="00817B08">
          <w:rPr>
            <w:rFonts w:hint="eastAsia"/>
          </w:rPr>
          <w:t>.</w:t>
        </w:r>
        <w:r w:rsidRPr="00817B08">
          <w:t>1</w:t>
        </w:r>
        <w:r w:rsidRPr="00817B08">
          <w:rPr>
            <w:rFonts w:hint="eastAsia"/>
          </w:rPr>
          <w:t xml:space="preserve">  </w:t>
        </w:r>
        <w:r w:rsidRPr="00817B08">
          <w:rPr>
            <w:rFonts w:hint="eastAsia"/>
          </w:rPr>
          <w:t>需求分析</w:t>
        </w:r>
      </w:ins>
    </w:p>
    <w:p w14:paraId="191351A3" w14:textId="77777777" w:rsidR="007F0ACA" w:rsidRDefault="007F0ACA" w:rsidP="007F0ACA">
      <w:pPr>
        <w:rPr>
          <w:ins w:id="2683" w:author="Microsoft Office User" w:date="2020-01-01T08:34:00Z"/>
        </w:rPr>
      </w:pPr>
    </w:p>
    <w:p w14:paraId="152FA632" w14:textId="77777777" w:rsidR="007F0ACA" w:rsidRPr="00817B08" w:rsidRDefault="007F0ACA" w:rsidP="007F0ACA">
      <w:pPr>
        <w:rPr>
          <w:ins w:id="2684" w:author="Microsoft Office User" w:date="2020-01-01T08:34:00Z"/>
        </w:rPr>
      </w:pPr>
    </w:p>
    <w:p w14:paraId="600786AE" w14:textId="77777777" w:rsidR="007F0ACA" w:rsidRDefault="007F0ACA" w:rsidP="007F0ACA">
      <w:pPr>
        <w:pStyle w:val="22"/>
        <w:rPr>
          <w:ins w:id="2685" w:author="Microsoft Office User" w:date="2020-01-01T08:34:00Z"/>
        </w:rPr>
      </w:pPr>
      <w:ins w:id="2686" w:author="Microsoft Office User" w:date="2020-01-01T08:34:00Z">
        <w:r w:rsidRPr="00817B08">
          <w:t>24</w:t>
        </w:r>
        <w:r w:rsidRPr="00817B08">
          <w:rPr>
            <w:rFonts w:hint="eastAsia"/>
          </w:rPr>
          <w:t>.</w:t>
        </w:r>
        <w:r w:rsidRPr="00817B08">
          <w:t>2</w:t>
        </w:r>
        <w:r w:rsidRPr="00817B08">
          <w:rPr>
            <w:rFonts w:hint="eastAsia"/>
          </w:rPr>
          <w:t xml:space="preserve">  </w:t>
        </w:r>
        <w:r w:rsidRPr="00817B08">
          <w:rPr>
            <w:rFonts w:hint="eastAsia"/>
          </w:rPr>
          <w:t>分析如何实现</w:t>
        </w:r>
      </w:ins>
    </w:p>
    <w:p w14:paraId="1BC6BC19" w14:textId="77777777" w:rsidR="007F0ACA" w:rsidRDefault="007F0ACA" w:rsidP="007F0ACA">
      <w:pPr>
        <w:rPr>
          <w:ins w:id="2687" w:author="Microsoft Office User" w:date="2020-01-01T08:34:00Z"/>
        </w:rPr>
      </w:pPr>
    </w:p>
    <w:p w14:paraId="322ABA5D" w14:textId="77777777" w:rsidR="007F0ACA" w:rsidRPr="00817B08" w:rsidRDefault="007F0ACA" w:rsidP="007F0ACA">
      <w:pPr>
        <w:rPr>
          <w:ins w:id="2688" w:author="Microsoft Office User" w:date="2020-01-01T08:34:00Z"/>
        </w:rPr>
      </w:pPr>
    </w:p>
    <w:p w14:paraId="2C3C4CDD" w14:textId="77777777" w:rsidR="007F0ACA" w:rsidRDefault="007F0ACA" w:rsidP="007F0ACA">
      <w:pPr>
        <w:pStyle w:val="22"/>
        <w:rPr>
          <w:ins w:id="2689" w:author="Microsoft Office User" w:date="2020-01-01T08:34:00Z"/>
        </w:rPr>
      </w:pPr>
      <w:ins w:id="2690" w:author="Microsoft Office User" w:date="2020-01-01T08:34:00Z">
        <w:r w:rsidRPr="00817B08">
          <w:t>24</w:t>
        </w:r>
        <w:r w:rsidRPr="00817B08">
          <w:rPr>
            <w:rFonts w:hint="eastAsia"/>
          </w:rPr>
          <w:t>.</w:t>
        </w:r>
        <w:r w:rsidRPr="00817B08">
          <w:t>3</w:t>
        </w:r>
        <w:r w:rsidRPr="00817B08">
          <w:rPr>
            <w:rFonts w:hint="eastAsia"/>
          </w:rPr>
          <w:t xml:space="preserve">  </w:t>
        </w:r>
        <w:r w:rsidRPr="00817B08">
          <w:rPr>
            <w:rFonts w:hint="eastAsia"/>
          </w:rPr>
          <w:t>准备美术素材</w:t>
        </w:r>
      </w:ins>
    </w:p>
    <w:p w14:paraId="205D9447" w14:textId="77777777" w:rsidR="007F0ACA" w:rsidRPr="00817B08" w:rsidRDefault="007F0ACA" w:rsidP="007F0ACA">
      <w:pPr>
        <w:rPr>
          <w:ins w:id="2691" w:author="Microsoft Office User" w:date="2020-01-01T08:34:00Z"/>
        </w:rPr>
      </w:pPr>
    </w:p>
    <w:p w14:paraId="410E210A" w14:textId="77777777" w:rsidR="007F0ACA" w:rsidRDefault="007F0ACA" w:rsidP="007F0ACA">
      <w:pPr>
        <w:pStyle w:val="22"/>
        <w:rPr>
          <w:ins w:id="2692" w:author="Microsoft Office User" w:date="2020-01-01T08:34:00Z"/>
        </w:rPr>
      </w:pPr>
      <w:ins w:id="2693" w:author="Microsoft Office User" w:date="2020-01-01T08:34:00Z">
        <w:r w:rsidRPr="00817B08">
          <w:t>24</w:t>
        </w:r>
        <w:r w:rsidRPr="00817B08">
          <w:rPr>
            <w:rFonts w:hint="eastAsia"/>
          </w:rPr>
          <w:t>.</w:t>
        </w:r>
        <w:r w:rsidRPr="00817B08">
          <w:t>4</w:t>
        </w:r>
        <w:r w:rsidRPr="00817B08">
          <w:rPr>
            <w:rFonts w:hint="eastAsia"/>
          </w:rPr>
          <w:t xml:space="preserve">  </w:t>
        </w:r>
        <w:r w:rsidRPr="00817B08">
          <w:rPr>
            <w:rFonts w:hint="eastAsia"/>
          </w:rPr>
          <w:t>具体实现</w:t>
        </w:r>
      </w:ins>
    </w:p>
    <w:p w14:paraId="56164DC7" w14:textId="77777777" w:rsidR="007F0ACA" w:rsidRPr="00817B08" w:rsidRDefault="007F0ACA" w:rsidP="007F0ACA">
      <w:pPr>
        <w:rPr>
          <w:ins w:id="2694" w:author="Microsoft Office User" w:date="2020-01-01T08:34:00Z"/>
        </w:rPr>
      </w:pPr>
    </w:p>
    <w:p w14:paraId="30B2C0A2" w14:textId="77777777" w:rsidR="007F0ACA" w:rsidRPr="00817B08" w:rsidRDefault="007F0ACA" w:rsidP="007F0ACA">
      <w:pPr>
        <w:pStyle w:val="22"/>
        <w:rPr>
          <w:ins w:id="2695" w:author="Microsoft Office User" w:date="2020-01-01T08:34:00Z"/>
        </w:rPr>
      </w:pPr>
      <w:ins w:id="2696" w:author="Microsoft Office User" w:date="2020-01-01T08:34:00Z">
        <w:r w:rsidRPr="00817B08">
          <w:t>24</w:t>
        </w:r>
        <w:r w:rsidRPr="00817B08">
          <w:rPr>
            <w:rFonts w:hint="eastAsia"/>
          </w:rPr>
          <w:t>.</w:t>
        </w:r>
        <w:r w:rsidRPr="00817B08">
          <w:t>5</w:t>
        </w:r>
        <w:r w:rsidRPr="00817B08">
          <w:rPr>
            <w:rFonts w:hint="eastAsia"/>
          </w:rPr>
          <w:t xml:space="preserve">  </w:t>
        </w:r>
        <w:r w:rsidRPr="00817B08">
          <w:rPr>
            <w:rFonts w:hint="eastAsia"/>
          </w:rPr>
          <w:t>总结</w:t>
        </w:r>
      </w:ins>
    </w:p>
    <w:p w14:paraId="5494CB8F" w14:textId="77777777" w:rsidR="007F0ACA" w:rsidRDefault="007F0ACA" w:rsidP="007F0ACA">
      <w:pPr>
        <w:rPr>
          <w:ins w:id="2697" w:author="Microsoft Office User" w:date="2020-01-01T08:34:00Z"/>
        </w:rPr>
      </w:pPr>
    </w:p>
    <w:p w14:paraId="6B521C71" w14:textId="77777777" w:rsidR="007F0ACA" w:rsidRDefault="007F0ACA" w:rsidP="007F0ACA">
      <w:pPr>
        <w:rPr>
          <w:ins w:id="2698" w:author="Microsoft Office User" w:date="2020-01-01T08:34:00Z"/>
          <w:shd w:val="clear" w:color="auto" w:fill="auto"/>
        </w:rPr>
      </w:pPr>
    </w:p>
    <w:p w14:paraId="4819FFAE" w14:textId="77777777" w:rsidR="007F0ACA" w:rsidRDefault="007F0ACA" w:rsidP="007F0ACA">
      <w:pPr>
        <w:rPr>
          <w:ins w:id="2699" w:author="Microsoft Office User" w:date="2020-01-01T08:34:00Z"/>
          <w:shd w:val="clear" w:color="auto" w:fill="auto"/>
        </w:rPr>
      </w:pPr>
    </w:p>
    <w:p w14:paraId="28728DF4" w14:textId="77777777" w:rsidR="007F0ACA" w:rsidRDefault="007F0ACA" w:rsidP="007F0ACA">
      <w:pPr>
        <w:widowControl/>
        <w:topLinePunct w:val="0"/>
        <w:spacing w:line="240" w:lineRule="auto"/>
        <w:ind w:firstLineChars="0" w:firstLine="0"/>
        <w:jc w:val="left"/>
        <w:rPr>
          <w:ins w:id="2700" w:author="Microsoft Office User" w:date="2020-01-01T08:34:00Z"/>
          <w:shd w:val="clear" w:color="auto" w:fill="auto"/>
        </w:rPr>
      </w:pPr>
      <w:ins w:id="2701" w:author="Microsoft Office User" w:date="2020-01-01T08:34:00Z">
        <w:r>
          <w:rPr>
            <w:shd w:val="clear" w:color="auto" w:fill="auto"/>
          </w:rPr>
          <w:br w:type="page"/>
        </w:r>
      </w:ins>
    </w:p>
    <w:p w14:paraId="4DBC9804" w14:textId="77777777" w:rsidR="007F0ACA" w:rsidRDefault="007F0ACA" w:rsidP="007F0ACA">
      <w:pPr>
        <w:pStyle w:val="1"/>
        <w:rPr>
          <w:ins w:id="2702" w:author="Microsoft Office User" w:date="2020-01-01T08:34:00Z"/>
        </w:rPr>
      </w:pPr>
      <w:ins w:id="2703" w:author="Microsoft Office User" w:date="2020-01-01T08:34:00Z">
        <w:r w:rsidRPr="00F6426C">
          <w:rPr>
            <w:rFonts w:hint="eastAsia"/>
          </w:rPr>
          <w:lastRenderedPageBreak/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使用引擎制作</w:t>
        </w:r>
        <w:r w:rsidRPr="00F6426C">
          <w:t>3D</w:t>
        </w:r>
        <w:r w:rsidRPr="00F6426C">
          <w:rPr>
            <w:rFonts w:hint="eastAsia"/>
          </w:rPr>
          <w:t>动态场景</w:t>
        </w:r>
      </w:ins>
    </w:p>
    <w:p w14:paraId="5720AB24" w14:textId="77777777" w:rsidR="007F0ACA" w:rsidRDefault="007F0ACA" w:rsidP="007F0ACA">
      <w:pPr>
        <w:rPr>
          <w:ins w:id="2704" w:author="Microsoft Office User" w:date="2020-01-01T08:34:00Z"/>
        </w:rPr>
      </w:pPr>
      <w:ins w:id="2705" w:author="Microsoft Office User" w:date="2020-01-01T08:34:00Z">
        <w:r>
          <w:rPr>
            <w:rFonts w:hint="eastAsia"/>
          </w:rPr>
          <w:t>（通过扩展（</w:t>
        </w:r>
        <w:r>
          <w:t>job</w:t>
        </w:r>
        <w:r>
          <w:rPr>
            <w:rFonts w:hint="eastAsia"/>
          </w:rPr>
          <w:t>、</w:t>
        </w:r>
        <w:r>
          <w:t>shader</w:t>
        </w:r>
        <w:r>
          <w:rPr>
            <w:rFonts w:hint="eastAsia"/>
          </w:rPr>
          <w:t>）来实现）</w:t>
        </w:r>
      </w:ins>
    </w:p>
    <w:p w14:paraId="1B526E2E" w14:textId="77777777" w:rsidR="007F0ACA" w:rsidRDefault="007F0ACA" w:rsidP="007F0ACA">
      <w:pPr>
        <w:rPr>
          <w:ins w:id="2706" w:author="Microsoft Office User" w:date="2020-01-01T08:34:00Z"/>
        </w:rPr>
      </w:pPr>
      <w:ins w:id="2707" w:author="Microsoft Office User" w:date="2020-01-01T08:34:00Z">
        <w:r>
          <w:rPr>
            <w:rFonts w:hint="eastAsia"/>
          </w:rPr>
          <w:t>（或者实现最简单的</w:t>
        </w:r>
        <w:r>
          <w:t>ray tracing</w:t>
        </w:r>
        <w:r>
          <w:rPr>
            <w:rFonts w:hint="eastAsia"/>
          </w:rPr>
          <w:t>场景（渲染球）？）</w:t>
        </w:r>
      </w:ins>
    </w:p>
    <w:p w14:paraId="445995FB" w14:textId="77777777" w:rsidR="007F0ACA" w:rsidRDefault="007F0ACA" w:rsidP="007F0ACA">
      <w:pPr>
        <w:rPr>
          <w:ins w:id="2708" w:author="Microsoft Office User" w:date="2020-01-01T08:34:00Z"/>
        </w:rPr>
      </w:pPr>
    </w:p>
    <w:p w14:paraId="3BDB8BA9" w14:textId="77777777" w:rsidR="007F0ACA" w:rsidRPr="00817B08" w:rsidRDefault="007F0ACA" w:rsidP="007F0ACA">
      <w:pPr>
        <w:rPr>
          <w:ins w:id="2709" w:author="Microsoft Office User" w:date="2020-01-01T08:34:00Z"/>
        </w:rPr>
      </w:pPr>
    </w:p>
    <w:p w14:paraId="7089A530" w14:textId="77777777" w:rsidR="007F0ACA" w:rsidRDefault="007F0ACA" w:rsidP="007F0ACA">
      <w:pPr>
        <w:pStyle w:val="22"/>
        <w:rPr>
          <w:ins w:id="2710" w:author="Microsoft Office User" w:date="2020-01-01T08:34:00Z"/>
        </w:rPr>
      </w:pPr>
      <w:ins w:id="2711" w:author="Microsoft Office User" w:date="2020-01-01T08:34:00Z">
        <w:r w:rsidRPr="00817B08">
          <w:t>25</w:t>
        </w:r>
        <w:r w:rsidRPr="00817B08">
          <w:rPr>
            <w:rFonts w:hint="eastAsia"/>
          </w:rPr>
          <w:t>.</w:t>
        </w:r>
        <w:r w:rsidRPr="00817B08">
          <w:t>1</w:t>
        </w:r>
        <w:r w:rsidRPr="00817B08">
          <w:rPr>
            <w:rFonts w:hint="eastAsia"/>
          </w:rPr>
          <w:t xml:space="preserve">  </w:t>
        </w:r>
        <w:r w:rsidRPr="00817B08">
          <w:rPr>
            <w:rFonts w:hint="eastAsia"/>
          </w:rPr>
          <w:t>需求分析</w:t>
        </w:r>
      </w:ins>
    </w:p>
    <w:p w14:paraId="6B93179F" w14:textId="77777777" w:rsidR="007F0ACA" w:rsidRDefault="007F0ACA" w:rsidP="007F0ACA">
      <w:pPr>
        <w:rPr>
          <w:ins w:id="2712" w:author="Microsoft Office User" w:date="2020-01-01T08:34:00Z"/>
        </w:rPr>
      </w:pPr>
    </w:p>
    <w:p w14:paraId="04FE3244" w14:textId="77777777" w:rsidR="007F0ACA" w:rsidRPr="00817B08" w:rsidRDefault="007F0ACA" w:rsidP="007F0ACA">
      <w:pPr>
        <w:rPr>
          <w:ins w:id="2713" w:author="Microsoft Office User" w:date="2020-01-01T08:34:00Z"/>
        </w:rPr>
      </w:pPr>
    </w:p>
    <w:p w14:paraId="26DB05CA" w14:textId="77777777" w:rsidR="007F0ACA" w:rsidRDefault="007F0ACA" w:rsidP="007F0ACA">
      <w:pPr>
        <w:pStyle w:val="22"/>
        <w:rPr>
          <w:ins w:id="2714" w:author="Microsoft Office User" w:date="2020-01-01T08:34:00Z"/>
        </w:rPr>
      </w:pPr>
      <w:ins w:id="2715" w:author="Microsoft Office User" w:date="2020-01-01T08:34:00Z">
        <w:r w:rsidRPr="00817B08">
          <w:t>25</w:t>
        </w:r>
        <w:r w:rsidRPr="00817B08">
          <w:rPr>
            <w:rFonts w:hint="eastAsia"/>
          </w:rPr>
          <w:t>.</w:t>
        </w:r>
        <w:r w:rsidRPr="00817B08">
          <w:t>2</w:t>
        </w:r>
        <w:r w:rsidRPr="00817B08">
          <w:rPr>
            <w:rFonts w:hint="eastAsia"/>
          </w:rPr>
          <w:t xml:space="preserve">  </w:t>
        </w:r>
        <w:r w:rsidRPr="00817B08">
          <w:rPr>
            <w:rFonts w:hint="eastAsia"/>
          </w:rPr>
          <w:t>分析如何实现</w:t>
        </w:r>
      </w:ins>
    </w:p>
    <w:p w14:paraId="3B79DADE" w14:textId="77777777" w:rsidR="007F0ACA" w:rsidRDefault="007F0ACA" w:rsidP="007F0ACA">
      <w:pPr>
        <w:rPr>
          <w:ins w:id="2716" w:author="Microsoft Office User" w:date="2020-01-01T08:34:00Z"/>
        </w:rPr>
      </w:pPr>
    </w:p>
    <w:p w14:paraId="4CCE513C" w14:textId="77777777" w:rsidR="007F0ACA" w:rsidRPr="00817B08" w:rsidRDefault="007F0ACA" w:rsidP="007F0ACA">
      <w:pPr>
        <w:rPr>
          <w:ins w:id="2717" w:author="Microsoft Office User" w:date="2020-01-01T08:34:00Z"/>
        </w:rPr>
      </w:pPr>
    </w:p>
    <w:p w14:paraId="220F5BCA" w14:textId="77777777" w:rsidR="007F0ACA" w:rsidRDefault="007F0ACA" w:rsidP="007F0ACA">
      <w:pPr>
        <w:pStyle w:val="22"/>
        <w:rPr>
          <w:ins w:id="2718" w:author="Microsoft Office User" w:date="2020-01-01T08:34:00Z"/>
        </w:rPr>
      </w:pPr>
      <w:ins w:id="2719" w:author="Microsoft Office User" w:date="2020-01-01T08:34:00Z">
        <w:r w:rsidRPr="00817B08">
          <w:t>25</w:t>
        </w:r>
        <w:r w:rsidRPr="00817B08">
          <w:rPr>
            <w:rFonts w:hint="eastAsia"/>
          </w:rPr>
          <w:t>.</w:t>
        </w:r>
        <w:r w:rsidRPr="00817B08">
          <w:t>3</w:t>
        </w:r>
        <w:r w:rsidRPr="00817B08">
          <w:rPr>
            <w:rFonts w:hint="eastAsia"/>
          </w:rPr>
          <w:t xml:space="preserve">  </w:t>
        </w:r>
        <w:r w:rsidRPr="00817B08">
          <w:rPr>
            <w:rFonts w:hint="eastAsia"/>
          </w:rPr>
          <w:t>准备美术素材</w:t>
        </w:r>
      </w:ins>
    </w:p>
    <w:p w14:paraId="42412AED" w14:textId="77777777" w:rsidR="007F0ACA" w:rsidRDefault="007F0ACA" w:rsidP="007F0ACA">
      <w:pPr>
        <w:rPr>
          <w:ins w:id="2720" w:author="Microsoft Office User" w:date="2020-01-01T08:34:00Z"/>
        </w:rPr>
      </w:pPr>
    </w:p>
    <w:p w14:paraId="59189811" w14:textId="77777777" w:rsidR="007F0ACA" w:rsidRPr="00817B08" w:rsidRDefault="007F0ACA" w:rsidP="007F0ACA">
      <w:pPr>
        <w:rPr>
          <w:ins w:id="2721" w:author="Microsoft Office User" w:date="2020-01-01T08:34:00Z"/>
        </w:rPr>
      </w:pPr>
    </w:p>
    <w:p w14:paraId="1F8EB971" w14:textId="77777777" w:rsidR="007F0ACA" w:rsidRDefault="007F0ACA" w:rsidP="007F0ACA">
      <w:pPr>
        <w:pStyle w:val="22"/>
        <w:rPr>
          <w:ins w:id="2722" w:author="Microsoft Office User" w:date="2020-01-01T08:34:00Z"/>
        </w:rPr>
      </w:pPr>
      <w:ins w:id="2723" w:author="Microsoft Office User" w:date="2020-01-01T08:34:00Z">
        <w:r w:rsidRPr="00817B08">
          <w:t>25</w:t>
        </w:r>
        <w:r w:rsidRPr="00817B08">
          <w:rPr>
            <w:rFonts w:hint="eastAsia"/>
          </w:rPr>
          <w:t>.</w:t>
        </w:r>
        <w:r w:rsidRPr="00817B08">
          <w:t>4</w:t>
        </w:r>
        <w:r w:rsidRPr="00817B08">
          <w:rPr>
            <w:rFonts w:hint="eastAsia"/>
          </w:rPr>
          <w:t xml:space="preserve">  </w:t>
        </w:r>
        <w:r w:rsidRPr="00817B08">
          <w:rPr>
            <w:rFonts w:hint="eastAsia"/>
          </w:rPr>
          <w:t>具体实现</w:t>
        </w:r>
        <w:r w:rsidRPr="00817B08">
          <w:rPr>
            <w:rFonts w:hint="eastAsia"/>
          </w:rPr>
          <w:t xml:space="preserve"> </w:t>
        </w:r>
      </w:ins>
    </w:p>
    <w:p w14:paraId="416CE1CB" w14:textId="77777777" w:rsidR="007F0ACA" w:rsidRDefault="007F0ACA" w:rsidP="007F0ACA">
      <w:pPr>
        <w:rPr>
          <w:ins w:id="2724" w:author="Microsoft Office User" w:date="2020-01-01T08:34:00Z"/>
        </w:rPr>
      </w:pPr>
    </w:p>
    <w:p w14:paraId="091EF600" w14:textId="77777777" w:rsidR="007F0ACA" w:rsidRPr="00817B08" w:rsidRDefault="007F0ACA" w:rsidP="007F0ACA">
      <w:pPr>
        <w:rPr>
          <w:ins w:id="2725" w:author="Microsoft Office User" w:date="2020-01-01T08:34:00Z"/>
        </w:rPr>
      </w:pPr>
    </w:p>
    <w:p w14:paraId="03D01BE5" w14:textId="77777777" w:rsidR="007F0ACA" w:rsidRPr="00817B08" w:rsidRDefault="007F0ACA" w:rsidP="007F0ACA">
      <w:pPr>
        <w:pStyle w:val="22"/>
        <w:rPr>
          <w:ins w:id="2726" w:author="Microsoft Office User" w:date="2020-01-01T08:34:00Z"/>
        </w:rPr>
      </w:pPr>
      <w:ins w:id="2727" w:author="Microsoft Office User" w:date="2020-01-01T08:34:00Z">
        <w:r w:rsidRPr="00817B08">
          <w:t>25</w:t>
        </w:r>
        <w:r w:rsidRPr="00817B08">
          <w:rPr>
            <w:rFonts w:hint="eastAsia"/>
          </w:rPr>
          <w:t>.</w:t>
        </w:r>
        <w:r w:rsidRPr="00817B08">
          <w:t>5</w:t>
        </w:r>
        <w:r w:rsidRPr="00817B08">
          <w:rPr>
            <w:rFonts w:hint="eastAsia"/>
          </w:rPr>
          <w:t xml:space="preserve">  </w:t>
        </w:r>
        <w:r w:rsidRPr="00817B08">
          <w:rPr>
            <w:rFonts w:hint="eastAsia"/>
          </w:rPr>
          <w:t>总结</w:t>
        </w:r>
      </w:ins>
    </w:p>
    <w:p w14:paraId="61CAD504" w14:textId="77777777" w:rsidR="007F0ACA" w:rsidRPr="00F6426C" w:rsidRDefault="007F0ACA" w:rsidP="007F0ACA">
      <w:pPr>
        <w:topLinePunct w:val="0"/>
        <w:spacing w:line="240" w:lineRule="auto"/>
        <w:ind w:firstLineChars="0" w:firstLine="0"/>
        <w:rPr>
          <w:ins w:id="2728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D5AD677" w14:textId="77777777" w:rsidR="007F0ACA" w:rsidRPr="00BB1BC3" w:rsidRDefault="007F0ACA" w:rsidP="007F0ACA">
      <w:pPr>
        <w:rPr>
          <w:ins w:id="2729" w:author="Microsoft Office User" w:date="2020-01-01T08:34:00Z"/>
        </w:rPr>
      </w:pPr>
    </w:p>
    <w:p w14:paraId="4967B4F3" w14:textId="1E360CAF" w:rsidR="00FD7AB1" w:rsidDel="007F0ACA" w:rsidRDefault="00FD7AB1" w:rsidP="007F0ACA">
      <w:pPr>
        <w:spacing w:line="240" w:lineRule="auto"/>
        <w:ind w:firstLineChars="0" w:firstLine="0"/>
        <w:jc w:val="center"/>
        <w:outlineLvl w:val="0"/>
        <w:rPr>
          <w:ins w:id="2730" w:author="超 杨" w:date="2019-11-15T18:13:00Z"/>
          <w:del w:id="2731" w:author="Microsoft Office User" w:date="2020-01-01T08:34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732" w:author="超 杨" w:date="2019-11-15T18:13:00Z">
        <w:del w:id="2733" w:author="Microsoft Office User" w:date="2020-01-01T08:34:00Z">
          <w:r w:rsidRPr="00F6426C" w:rsidDel="007F0ACA">
            <w:rPr>
              <w:rFonts w:ascii="Arial Unicode MS" w:eastAsia="Arial Unicode MS" w:cs="Arial Unicode MS" w:hint="eastAsia"/>
              <w:color w:val="000000"/>
              <w:sz w:val="52"/>
              <w:szCs w:val="52"/>
              <w:shd w:val="clear" w:color="auto" w:fill="auto"/>
            </w:rPr>
            <w:delText>第</w:delText>
          </w:r>
          <w:r w:rsidRPr="00F6426C" w:rsidDel="007F0ACA">
            <w:rPr>
              <w:rFonts w:ascii="Arial Unicode MS" w:eastAsia="Arial Unicode MS" w:cs="Arial Unicode MS"/>
              <w:color w:val="000000"/>
              <w:sz w:val="52"/>
              <w:szCs w:val="52"/>
              <w:shd w:val="clear" w:color="auto" w:fill="auto"/>
            </w:rPr>
            <w:delText xml:space="preserve"> 4 </w:delText>
          </w:r>
          <w:r w:rsidRPr="00F6426C" w:rsidDel="007F0ACA">
            <w:rPr>
              <w:rFonts w:ascii="Arial Unicode MS" w:eastAsia="Arial Unicode MS" w:cs="Arial Unicode MS" w:hint="eastAsia"/>
              <w:color w:val="000000"/>
              <w:sz w:val="52"/>
              <w:szCs w:val="52"/>
              <w:shd w:val="clear" w:color="auto" w:fill="auto"/>
            </w:rPr>
            <w:delText>篇</w:delText>
          </w:r>
          <w:r w:rsidRPr="00F6426C" w:rsidDel="007F0ACA">
            <w:rPr>
              <w:rFonts w:ascii="Arial Unicode MS" w:eastAsia="Arial Unicode MS" w:cs="Arial Unicode MS" w:hint="eastAsia"/>
              <w:webHidden/>
              <w:color w:val="000000"/>
              <w:sz w:val="52"/>
              <w:szCs w:val="52"/>
              <w:shd w:val="clear" w:color="auto" w:fill="auto"/>
            </w:rPr>
            <w:delText xml:space="preserve">  </w:delText>
          </w:r>
        </w:del>
        <w:del w:id="2734" w:author="Microsoft Office User" w:date="2020-01-01T08:33:00Z">
          <w:r w:rsidDel="007F0ACA">
            <w:rPr>
              <w:rFonts w:ascii="Arial Unicode MS" w:eastAsia="Arial Unicode MS" w:cs="Arial Unicode MS" w:hint="eastAsia"/>
              <w:noProof/>
              <w:color w:val="000000"/>
              <w:sz w:val="52"/>
              <w:szCs w:val="52"/>
              <w:shd w:val="clear" w:color="auto" w:fill="auto"/>
            </w:rPr>
            <w:delText>增加</w:delText>
          </w:r>
          <w:r w:rsidRPr="00F6426C" w:rsidDel="007F0ACA">
            <w:rPr>
              <w:rFonts w:ascii="Arial Unicode MS" w:eastAsia="Arial Unicode MS" w:cs="Arial Unicode MS" w:hint="eastAsia"/>
              <w:webHidden/>
              <w:color w:val="000000"/>
              <w:sz w:val="52"/>
              <w:szCs w:val="52"/>
              <w:shd w:val="clear" w:color="auto" w:fill="auto"/>
            </w:rPr>
            <w:delText>功能</w:delText>
          </w:r>
        </w:del>
      </w:ins>
    </w:p>
    <w:p w14:paraId="2A95BBAD" w14:textId="5438F78C" w:rsidR="00FD7AB1" w:rsidDel="007F0ACA" w:rsidRDefault="00FD7AB1" w:rsidP="007F0ACA">
      <w:pPr>
        <w:spacing w:line="240" w:lineRule="auto"/>
        <w:ind w:firstLineChars="0" w:firstLine="0"/>
        <w:jc w:val="center"/>
        <w:outlineLvl w:val="0"/>
        <w:rPr>
          <w:ins w:id="2735" w:author="超 杨" w:date="2019-11-15T18:13:00Z"/>
          <w:del w:id="2736" w:author="Microsoft Office User" w:date="2020-01-01T08:34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737" w:author="超 杨" w:date="2019-11-15T18:13:00Z">
        <w:del w:id="2738" w:author="Microsoft Office User" w:date="2020-01-01T08:34:00Z">
          <w:r w:rsidDel="007F0ACA">
            <w:rPr>
              <w:rFonts w:ascii="Arial Unicode MS" w:eastAsia="Arial Unicode MS" w:cs="Arial Unicode MS"/>
              <w:webHidden/>
              <w:color w:val="000000"/>
              <w:sz w:val="52"/>
              <w:szCs w:val="52"/>
              <w:shd w:val="clear" w:color="auto" w:fill="auto"/>
            </w:rPr>
            <w:br w:type="page"/>
          </w:r>
        </w:del>
      </w:ins>
    </w:p>
    <w:p w14:paraId="4A920CB3" w14:textId="0E4EC158" w:rsidR="00A83422" w:rsidDel="007F0ACA" w:rsidRDefault="00A83422" w:rsidP="007F0ACA">
      <w:pPr>
        <w:spacing w:line="240" w:lineRule="auto"/>
        <w:ind w:firstLineChars="0" w:firstLine="0"/>
        <w:jc w:val="center"/>
        <w:outlineLvl w:val="0"/>
        <w:rPr>
          <w:ins w:id="2739" w:author="超 杨" w:date="2019-11-16T06:39:00Z"/>
          <w:del w:id="2740" w:author="Microsoft Office User" w:date="2020-01-01T08:33:00Z"/>
        </w:rPr>
      </w:pPr>
      <w:ins w:id="2741" w:author="超 杨" w:date="2019-11-16T06:39:00Z">
        <w:del w:id="2742" w:author="Microsoft Office User" w:date="2020-01-01T08:33:00Z">
          <w:r w:rsidRPr="00F6426C" w:rsidDel="007F0ACA">
            <w:rPr>
              <w:rFonts w:hint="eastAsia"/>
            </w:rPr>
            <w:delText>第</w:delText>
          </w:r>
          <w:r w:rsidRPr="00F6426C" w:rsidDel="007F0ACA">
            <w:delText>13</w:delText>
          </w:r>
          <w:r w:rsidRPr="00F6426C" w:rsidDel="007F0ACA">
            <w:rPr>
              <w:rFonts w:hint="eastAsia"/>
            </w:rPr>
            <w:delText>章</w:delText>
          </w:r>
          <w:r w:rsidRPr="00F6426C" w:rsidDel="007F0ACA">
            <w:delText xml:space="preserve">  </w:delText>
          </w:r>
          <w:r w:rsidRPr="00F6426C" w:rsidDel="007F0ACA">
            <w:rPr>
              <w:rFonts w:hint="eastAsia"/>
            </w:rPr>
            <w:delText>增加</w:delText>
          </w:r>
        </w:del>
      </w:ins>
      <w:ins w:id="2743" w:author="超 杨" w:date="2019-11-16T06:40:00Z">
        <w:del w:id="2744" w:author="Microsoft Office User" w:date="2020-01-01T08:33:00Z">
          <w:r w:rsidDel="007F0ACA">
            <w:rPr>
              <w:rFonts w:hint="eastAsia"/>
            </w:rPr>
            <w:delText>克隆</w:delText>
          </w:r>
        </w:del>
      </w:ins>
      <w:ins w:id="2745" w:author="超 杨" w:date="2019-11-16T06:42:00Z">
        <w:del w:id="2746" w:author="Microsoft Office User" w:date="2020-01-01T08:33:00Z">
          <w:r w:rsidR="00BC7A94" w:rsidDel="007F0ACA">
            <w:rPr>
              <w:rFonts w:hint="eastAsia"/>
            </w:rPr>
            <w:delText>和删除</w:delText>
          </w:r>
        </w:del>
      </w:ins>
      <w:ins w:id="2747" w:author="超 杨" w:date="2019-11-16T06:39:00Z">
        <w:del w:id="2748" w:author="Microsoft Office User" w:date="2020-01-01T08:33:00Z">
          <w:r w:rsidRPr="00F6426C" w:rsidDel="007F0ACA">
            <w:rPr>
              <w:rFonts w:hint="eastAsia"/>
            </w:rPr>
            <w:delText>功能</w:delText>
          </w:r>
        </w:del>
      </w:ins>
    </w:p>
    <w:p w14:paraId="5FFE02F2" w14:textId="7E5C101A" w:rsidR="00A83422" w:rsidRPr="00F6426C" w:rsidDel="007F0ACA" w:rsidRDefault="00A83422" w:rsidP="007F0ACA">
      <w:pPr>
        <w:spacing w:line="240" w:lineRule="auto"/>
        <w:ind w:firstLineChars="0" w:firstLine="0"/>
        <w:jc w:val="center"/>
        <w:outlineLvl w:val="0"/>
        <w:rPr>
          <w:ins w:id="2749" w:author="超 杨" w:date="2019-11-16T06:39:00Z"/>
          <w:del w:id="2750" w:author="Microsoft Office User" w:date="2020-01-01T08:33:00Z"/>
        </w:rPr>
      </w:pPr>
    </w:p>
    <w:p w14:paraId="2EC3E88A" w14:textId="1598A814" w:rsidR="00A83422" w:rsidDel="007F0ACA" w:rsidRDefault="00A83422" w:rsidP="007F0ACA">
      <w:pPr>
        <w:spacing w:line="240" w:lineRule="auto"/>
        <w:ind w:firstLineChars="0" w:firstLine="0"/>
        <w:jc w:val="center"/>
        <w:outlineLvl w:val="0"/>
        <w:rPr>
          <w:ins w:id="2751" w:author="超 杨" w:date="2019-11-16T06:39:00Z"/>
          <w:del w:id="2752" w:author="Microsoft Office User" w:date="2020-01-01T08:33:00Z"/>
        </w:rPr>
      </w:pPr>
      <w:ins w:id="2753" w:author="超 杨" w:date="2019-11-16T06:39:00Z">
        <w:del w:id="2754" w:author="Microsoft Office User" w:date="2020-01-01T08:33:00Z">
          <w:r w:rsidRPr="00F6426C" w:rsidDel="007F0ACA">
            <w:delText xml:space="preserve">13.1  </w:delText>
          </w:r>
          <w:r w:rsidRPr="00F6426C" w:rsidDel="007F0ACA">
            <w:rPr>
              <w:rFonts w:hint="eastAsia"/>
            </w:rPr>
            <w:delText>需求分析</w:delText>
          </w:r>
        </w:del>
      </w:ins>
    </w:p>
    <w:p w14:paraId="2CBCBBD1" w14:textId="1C74C7C8" w:rsidR="00A83422" w:rsidRPr="00F6426C" w:rsidDel="007F0ACA" w:rsidRDefault="00A83422" w:rsidP="007F0ACA">
      <w:pPr>
        <w:spacing w:line="240" w:lineRule="auto"/>
        <w:ind w:firstLineChars="0" w:firstLine="0"/>
        <w:jc w:val="center"/>
        <w:outlineLvl w:val="0"/>
        <w:rPr>
          <w:ins w:id="2755" w:author="超 杨" w:date="2019-11-16T06:39:00Z"/>
          <w:del w:id="2756" w:author="Microsoft Office User" w:date="2020-01-01T08:33:00Z"/>
        </w:rPr>
      </w:pPr>
    </w:p>
    <w:p w14:paraId="0717C14B" w14:textId="26D1D498" w:rsidR="00B5044A" w:rsidDel="007F0ACA" w:rsidRDefault="00B5044A" w:rsidP="007F0ACA">
      <w:pPr>
        <w:spacing w:line="240" w:lineRule="auto"/>
        <w:ind w:firstLineChars="0" w:firstLine="0"/>
        <w:jc w:val="center"/>
        <w:outlineLvl w:val="0"/>
        <w:rPr>
          <w:ins w:id="2757" w:author="超 杨" w:date="2019-11-16T07:18:00Z"/>
          <w:del w:id="2758" w:author="Microsoft Office User" w:date="2020-01-01T08:33:00Z"/>
        </w:rPr>
      </w:pPr>
      <w:ins w:id="2759" w:author="超 杨" w:date="2019-11-16T07:18:00Z">
        <w:del w:id="2760" w:author="Microsoft Office User" w:date="2020-01-01T08:33:00Z">
          <w:r w:rsidRPr="00F6426C" w:rsidDel="007F0ACA">
            <w:delText xml:space="preserve">13.1  </w:delText>
          </w:r>
          <w:r w:rsidDel="007F0ACA">
            <w:rPr>
              <w:rFonts w:hint="eastAsia"/>
            </w:rPr>
            <w:delText>加入测试</w:delText>
          </w:r>
        </w:del>
      </w:ins>
    </w:p>
    <w:p w14:paraId="2FD3833D" w14:textId="4F35D8A0" w:rsidR="00B5044A" w:rsidDel="007F0ACA" w:rsidRDefault="00B5044A" w:rsidP="007F0ACA">
      <w:pPr>
        <w:spacing w:line="240" w:lineRule="auto"/>
        <w:ind w:firstLineChars="0" w:firstLine="0"/>
        <w:jc w:val="center"/>
        <w:outlineLvl w:val="0"/>
        <w:rPr>
          <w:ins w:id="2761" w:author="超 杨" w:date="2019-11-16T07:18:00Z"/>
          <w:del w:id="2762" w:author="Microsoft Office User" w:date="2020-01-01T08:33:00Z"/>
        </w:rPr>
        <w:pPrChange w:id="2763" w:author="超 杨" w:date="2019-11-16T07:18:00Z">
          <w:pPr>
            <w:pStyle w:val="22"/>
          </w:pPr>
        </w:pPrChange>
      </w:pPr>
      <w:ins w:id="2764" w:author="超 杨" w:date="2019-11-16T07:18:00Z">
        <w:del w:id="2765" w:author="Microsoft Office User" w:date="2020-01-01T08:33:00Z">
          <w:r w:rsidDel="007F0ACA">
            <w:rPr>
              <w:rFonts w:hint="eastAsia"/>
            </w:rPr>
            <w:delText>（</w:delText>
          </w:r>
        </w:del>
      </w:ins>
    </w:p>
    <w:p w14:paraId="258749B2" w14:textId="75BF0A08" w:rsidR="00B5044A" w:rsidDel="007F0ACA" w:rsidRDefault="00B5044A" w:rsidP="007F0ACA">
      <w:pPr>
        <w:spacing w:line="240" w:lineRule="auto"/>
        <w:ind w:firstLineChars="0" w:firstLine="0"/>
        <w:jc w:val="center"/>
        <w:outlineLvl w:val="0"/>
        <w:rPr>
          <w:ins w:id="2766" w:author="超 杨" w:date="2019-11-16T07:19:00Z"/>
          <w:del w:id="2767" w:author="Microsoft Office User" w:date="2020-01-01T08:33:00Z"/>
        </w:rPr>
        <w:pPrChange w:id="2768" w:author="超 杨" w:date="2019-11-16T07:18:00Z">
          <w:pPr>
            <w:pStyle w:val="22"/>
          </w:pPr>
        </w:pPrChange>
      </w:pPr>
      <w:ins w:id="2769" w:author="超 杨" w:date="2019-11-16T07:18:00Z">
        <w:del w:id="2770" w:author="Microsoft Office User" w:date="2020-01-01T08:33:00Z">
          <w:r w:rsidDel="007F0ACA">
            <w:rPr>
              <w:rFonts w:hint="eastAsia"/>
            </w:rPr>
            <w:delText>大概介绍</w:delText>
          </w:r>
        </w:del>
      </w:ins>
      <w:ins w:id="2771" w:author="超 杨" w:date="2019-11-16T07:19:00Z">
        <w:del w:id="2772" w:author="Microsoft Office User" w:date="2020-01-01T08:33:00Z">
          <w:r w:rsidDel="007F0ACA">
            <w:rPr>
              <w:rFonts w:hint="eastAsia"/>
            </w:rPr>
            <w:delText>下加入了哪些</w:delText>
          </w:r>
          <w:r w:rsidDel="007F0ACA">
            <w:delText xml:space="preserve"> unit test</w:delText>
          </w:r>
          <w:r w:rsidDel="007F0ACA">
            <w:rPr>
              <w:rFonts w:hint="eastAsia"/>
            </w:rPr>
            <w:delText>和</w:delText>
          </w:r>
          <w:r w:rsidDel="007F0ACA">
            <w:delText>integration test</w:delText>
          </w:r>
          <w:r w:rsidDel="007F0ACA">
            <w:rPr>
              <w:rFonts w:hint="eastAsia"/>
            </w:rPr>
            <w:delText>；</w:delText>
          </w:r>
        </w:del>
      </w:ins>
    </w:p>
    <w:p w14:paraId="7E9FA529" w14:textId="3CF0DA47" w:rsidR="00B5044A" w:rsidDel="007F0ACA" w:rsidRDefault="00B5044A" w:rsidP="007F0ACA">
      <w:pPr>
        <w:spacing w:line="240" w:lineRule="auto"/>
        <w:ind w:firstLineChars="0" w:firstLine="0"/>
        <w:jc w:val="center"/>
        <w:outlineLvl w:val="0"/>
        <w:rPr>
          <w:ins w:id="2773" w:author="超 杨" w:date="2019-11-16T07:19:00Z"/>
          <w:del w:id="2774" w:author="Microsoft Office User" w:date="2020-01-01T08:33:00Z"/>
        </w:rPr>
        <w:pPrChange w:id="2775" w:author="超 杨" w:date="2019-11-16T07:18:00Z">
          <w:pPr>
            <w:pStyle w:val="22"/>
          </w:pPr>
        </w:pPrChange>
      </w:pPr>
    </w:p>
    <w:p w14:paraId="4D901353" w14:textId="61905AC2" w:rsidR="00B5044A" w:rsidDel="007F0ACA" w:rsidRDefault="00B5044A" w:rsidP="007F0ACA">
      <w:pPr>
        <w:spacing w:line="240" w:lineRule="auto"/>
        <w:ind w:firstLineChars="0" w:firstLine="0"/>
        <w:jc w:val="center"/>
        <w:outlineLvl w:val="0"/>
        <w:rPr>
          <w:ins w:id="2776" w:author="超 杨" w:date="2019-11-16T07:18:00Z"/>
          <w:del w:id="2777" w:author="Microsoft Office User" w:date="2020-01-01T08:33:00Z"/>
        </w:rPr>
        <w:pPrChange w:id="2778" w:author="超 杨" w:date="2019-11-16T07:18:00Z">
          <w:pPr>
            <w:pStyle w:val="22"/>
          </w:pPr>
        </w:pPrChange>
      </w:pPr>
      <w:ins w:id="2779" w:author="超 杨" w:date="2019-11-16T07:19:00Z">
        <w:del w:id="2780" w:author="Microsoft Office User" w:date="2020-01-01T08:33:00Z">
          <w:r w:rsidDel="007F0ACA">
            <w:rPr>
              <w:rFonts w:hint="eastAsia"/>
            </w:rPr>
            <w:delText>重点介绍加入的</w:delText>
          </w:r>
          <w:r w:rsidDel="007F0ACA">
            <w:delText>e2e test</w:delText>
          </w:r>
          <w:r w:rsidR="00B60FEF" w:rsidDel="007F0ACA">
            <w:rPr>
              <w:rFonts w:hint="eastAsia"/>
            </w:rPr>
            <w:delText>；</w:delText>
          </w:r>
        </w:del>
      </w:ins>
    </w:p>
    <w:p w14:paraId="48B0725F" w14:textId="073B030C" w:rsidR="00B5044A" w:rsidRPr="00B5044A" w:rsidDel="007F0ACA" w:rsidRDefault="00B5044A" w:rsidP="007F0ACA">
      <w:pPr>
        <w:spacing w:line="240" w:lineRule="auto"/>
        <w:ind w:firstLineChars="0" w:firstLine="0"/>
        <w:jc w:val="center"/>
        <w:outlineLvl w:val="0"/>
        <w:rPr>
          <w:ins w:id="2781" w:author="超 杨" w:date="2019-11-16T07:18:00Z"/>
          <w:del w:id="2782" w:author="Microsoft Office User" w:date="2020-01-01T08:33:00Z"/>
          <w:rFonts w:eastAsia="宋体"/>
          <w:rPrChange w:id="2783" w:author="超 杨" w:date="2019-11-16T07:18:00Z">
            <w:rPr>
              <w:ins w:id="2784" w:author="超 杨" w:date="2019-11-16T07:18:00Z"/>
              <w:del w:id="2785" w:author="Microsoft Office User" w:date="2020-01-01T08:33:00Z"/>
            </w:rPr>
          </w:rPrChange>
        </w:rPr>
        <w:pPrChange w:id="2786" w:author="超 杨" w:date="2019-11-16T07:18:00Z">
          <w:pPr>
            <w:pStyle w:val="22"/>
          </w:pPr>
        </w:pPrChange>
      </w:pPr>
      <w:ins w:id="2787" w:author="超 杨" w:date="2019-11-16T07:18:00Z">
        <w:del w:id="2788" w:author="Microsoft Office User" w:date="2020-01-01T08:33:00Z">
          <w:r w:rsidDel="007F0ACA">
            <w:rPr>
              <w:rFonts w:hint="eastAsia"/>
            </w:rPr>
            <w:delText>）</w:delText>
          </w:r>
        </w:del>
      </w:ins>
    </w:p>
    <w:p w14:paraId="3719AD4E" w14:textId="7DF09722" w:rsidR="00BC7A94" w:rsidDel="007F0ACA" w:rsidRDefault="00BC7A94" w:rsidP="007F0ACA">
      <w:pPr>
        <w:spacing w:line="240" w:lineRule="auto"/>
        <w:ind w:firstLineChars="0" w:firstLine="0"/>
        <w:jc w:val="center"/>
        <w:outlineLvl w:val="0"/>
        <w:rPr>
          <w:ins w:id="2789" w:author="超 杨" w:date="2019-11-16T06:42:00Z"/>
          <w:del w:id="2790" w:author="Microsoft Office User" w:date="2020-01-01T08:33:00Z"/>
        </w:rPr>
      </w:pPr>
    </w:p>
    <w:p w14:paraId="20F22856" w14:textId="3A157A3B" w:rsidR="00F6426C" w:rsidRPr="00F6426C" w:rsidDel="007F0ACA" w:rsidRDefault="001C22CD" w:rsidP="007F0ACA">
      <w:pPr>
        <w:spacing w:line="240" w:lineRule="auto"/>
        <w:ind w:firstLineChars="0" w:firstLine="0"/>
        <w:jc w:val="center"/>
        <w:outlineLvl w:val="0"/>
        <w:rPr>
          <w:del w:id="2791" w:author="Microsoft Office User" w:date="2020-01-01T08:33:00Z"/>
        </w:rPr>
      </w:pPr>
      <w:ins w:id="2792" w:author="超 杨" w:date="2019-11-16T16:39:00Z">
        <w:del w:id="2793" w:author="Microsoft Office User" w:date="2020-01-01T08:33:00Z">
          <w:r w:rsidDel="007F0ACA">
            <w:delText>////</w:delText>
          </w:r>
        </w:del>
      </w:ins>
      <w:del w:id="2794" w:author="Microsoft Office User" w:date="2020-01-01T08:33:00Z">
        <w:r w:rsidR="00F6426C" w:rsidRPr="00F6426C" w:rsidDel="007F0ACA">
          <w:rPr>
            <w:rFonts w:hint="eastAsia"/>
          </w:rPr>
          <w:delText>第</w:delText>
        </w:r>
        <w:r w:rsidR="00F6426C" w:rsidRPr="00F6426C" w:rsidDel="007F0ACA">
          <w:delText>10</w:delText>
        </w:r>
        <w:r w:rsidR="00F6426C" w:rsidRPr="00F6426C" w:rsidDel="007F0ACA">
          <w:rPr>
            <w:rFonts w:hint="eastAsia"/>
          </w:rPr>
          <w:delText>章</w:delText>
        </w:r>
        <w:r w:rsidR="00F6426C" w:rsidRPr="00F6426C" w:rsidDel="007F0ACA">
          <w:delText xml:space="preserve">  </w:delText>
        </w:r>
        <w:r w:rsidR="00F6426C" w:rsidRPr="00F6426C" w:rsidDel="007F0ACA">
          <w:rPr>
            <w:rFonts w:hint="eastAsia"/>
          </w:rPr>
          <w:delText>增加Redo/Undo功能</w:delText>
        </w:r>
      </w:del>
    </w:p>
    <w:p w14:paraId="0502349A" w14:textId="64FF0093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2795" w:author="Microsoft Office User" w:date="2020-01-01T08:33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25C5EAC2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2796" w:author="Microsoft Office User" w:date="2020-01-01T08:33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DADB4AC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2797" w:author="Microsoft Office User" w:date="2020-01-01T08:33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798" w:author="Microsoft Office User" w:date="2020-01-01T08:33:00Z">
        <w:r w:rsidDel="007F0ACA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544143ED" w14:textId="5BF8DB90" w:rsidR="00D173AA" w:rsidDel="007F0ACA" w:rsidRDefault="00D173AA" w:rsidP="007F0ACA">
      <w:pPr>
        <w:spacing w:line="240" w:lineRule="auto"/>
        <w:ind w:firstLineChars="0" w:firstLine="0"/>
        <w:jc w:val="center"/>
        <w:outlineLvl w:val="0"/>
        <w:rPr>
          <w:ins w:id="2799" w:author="超 杨" w:date="2019-11-16T06:40:00Z"/>
          <w:del w:id="2800" w:author="Microsoft Office User" w:date="2020-01-01T08:33:00Z"/>
        </w:rPr>
      </w:pPr>
    </w:p>
    <w:p w14:paraId="5CB5C342" w14:textId="54FAE087" w:rsidR="00D173AA" w:rsidDel="007F0ACA" w:rsidRDefault="00D173AA" w:rsidP="007F0ACA">
      <w:pPr>
        <w:spacing w:line="240" w:lineRule="auto"/>
        <w:ind w:firstLineChars="0" w:firstLine="0"/>
        <w:jc w:val="center"/>
        <w:outlineLvl w:val="0"/>
        <w:rPr>
          <w:ins w:id="2801" w:author="超 杨" w:date="2019-11-16T06:40:00Z"/>
          <w:del w:id="2802" w:author="Microsoft Office User" w:date="2020-01-01T08:33:00Z"/>
        </w:rPr>
      </w:pPr>
      <w:ins w:id="2803" w:author="超 杨" w:date="2019-11-16T06:40:00Z">
        <w:del w:id="2804" w:author="Microsoft Office User" w:date="2020-01-01T08:33:00Z">
          <w:r w:rsidRPr="00F6426C" w:rsidDel="007F0ACA">
            <w:rPr>
              <w:rFonts w:hint="eastAsia"/>
            </w:rPr>
            <w:delText>第</w:delText>
          </w:r>
          <w:r w:rsidRPr="00F6426C" w:rsidDel="007F0ACA">
            <w:delText>13</w:delText>
          </w:r>
          <w:r w:rsidRPr="00F6426C" w:rsidDel="007F0ACA">
            <w:rPr>
              <w:rFonts w:hint="eastAsia"/>
            </w:rPr>
            <w:delText>章</w:delText>
          </w:r>
          <w:r w:rsidRPr="00F6426C" w:rsidDel="007F0ACA">
            <w:delText xml:space="preserve">  </w:delText>
          </w:r>
          <w:r w:rsidRPr="00F6426C" w:rsidDel="007F0ACA">
            <w:rPr>
              <w:rFonts w:hint="eastAsia"/>
            </w:rPr>
            <w:delText>增加相机</w:delText>
          </w:r>
        </w:del>
      </w:ins>
    </w:p>
    <w:p w14:paraId="4410A107" w14:textId="37848691" w:rsidR="00D173AA" w:rsidRPr="00F6426C" w:rsidDel="007F0ACA" w:rsidRDefault="00D173AA" w:rsidP="007F0ACA">
      <w:pPr>
        <w:spacing w:line="240" w:lineRule="auto"/>
        <w:ind w:firstLineChars="0" w:firstLine="0"/>
        <w:jc w:val="center"/>
        <w:outlineLvl w:val="0"/>
        <w:rPr>
          <w:ins w:id="2805" w:author="超 杨" w:date="2019-11-16T06:40:00Z"/>
          <w:del w:id="2806" w:author="Microsoft Office User" w:date="2020-01-01T08:33:00Z"/>
        </w:rPr>
      </w:pPr>
    </w:p>
    <w:p w14:paraId="4CFE7284" w14:textId="5FB403F1" w:rsidR="00D173AA" w:rsidDel="007F0ACA" w:rsidRDefault="00D173AA" w:rsidP="007F0ACA">
      <w:pPr>
        <w:spacing w:line="240" w:lineRule="auto"/>
        <w:ind w:firstLineChars="0" w:firstLine="0"/>
        <w:jc w:val="center"/>
        <w:outlineLvl w:val="0"/>
        <w:rPr>
          <w:ins w:id="2807" w:author="超 杨" w:date="2019-11-16T06:40:00Z"/>
          <w:del w:id="2808" w:author="Microsoft Office User" w:date="2020-01-01T08:33:00Z"/>
        </w:rPr>
      </w:pPr>
      <w:ins w:id="2809" w:author="超 杨" w:date="2019-11-16T06:40:00Z">
        <w:del w:id="2810" w:author="Microsoft Office User" w:date="2020-01-01T08:33:00Z">
          <w:r w:rsidRPr="00F6426C" w:rsidDel="007F0ACA">
            <w:delText xml:space="preserve">13.1  </w:delText>
          </w:r>
          <w:r w:rsidRPr="00F6426C" w:rsidDel="007F0ACA">
            <w:rPr>
              <w:rFonts w:hint="eastAsia"/>
            </w:rPr>
            <w:delText>需求分析</w:delText>
          </w:r>
        </w:del>
      </w:ins>
    </w:p>
    <w:p w14:paraId="587C1E26" w14:textId="1808143D" w:rsidR="00D173AA" w:rsidRPr="00F6426C" w:rsidDel="007F0ACA" w:rsidRDefault="00D173AA" w:rsidP="007F0ACA">
      <w:pPr>
        <w:spacing w:line="240" w:lineRule="auto"/>
        <w:ind w:firstLineChars="0" w:firstLine="0"/>
        <w:jc w:val="center"/>
        <w:outlineLvl w:val="0"/>
        <w:rPr>
          <w:ins w:id="2811" w:author="超 杨" w:date="2019-11-16T06:40:00Z"/>
          <w:del w:id="2812" w:author="Microsoft Office User" w:date="2020-01-01T08:33:00Z"/>
        </w:rPr>
      </w:pPr>
    </w:p>
    <w:p w14:paraId="2C9D7CBC" w14:textId="2740135F" w:rsidR="00D173AA" w:rsidDel="007F0ACA" w:rsidRDefault="00D173AA" w:rsidP="007F0ACA">
      <w:pPr>
        <w:spacing w:line="240" w:lineRule="auto"/>
        <w:ind w:firstLineChars="0" w:firstLine="0"/>
        <w:jc w:val="center"/>
        <w:outlineLvl w:val="0"/>
        <w:rPr>
          <w:ins w:id="2813" w:author="超 杨" w:date="2019-11-16T06:40:00Z"/>
          <w:del w:id="2814" w:author="Microsoft Office User" w:date="2020-01-01T08:33:00Z"/>
        </w:rPr>
      </w:pPr>
      <w:ins w:id="2815" w:author="超 杨" w:date="2019-11-16T06:40:00Z">
        <w:del w:id="2816" w:author="Microsoft Office User" w:date="2020-01-01T08:33:00Z">
          <w:r w:rsidRPr="00F6426C" w:rsidDel="007F0ACA">
            <w:delText xml:space="preserve">13.2  </w:delText>
          </w:r>
          <w:r w:rsidRPr="00F6426C" w:rsidDel="007F0ACA">
            <w:rPr>
              <w:rFonts w:hint="eastAsia"/>
            </w:rPr>
            <w:delText>增加相机组件</w:delText>
          </w:r>
        </w:del>
      </w:ins>
    </w:p>
    <w:p w14:paraId="30C70579" w14:textId="6033E945" w:rsidR="00D173AA" w:rsidRPr="00F6426C" w:rsidDel="007F0ACA" w:rsidRDefault="00D173AA" w:rsidP="007F0ACA">
      <w:pPr>
        <w:spacing w:line="240" w:lineRule="auto"/>
        <w:ind w:firstLineChars="0" w:firstLine="0"/>
        <w:jc w:val="center"/>
        <w:outlineLvl w:val="0"/>
        <w:rPr>
          <w:ins w:id="2817" w:author="超 杨" w:date="2019-11-16T06:40:00Z"/>
          <w:del w:id="2818" w:author="Microsoft Office User" w:date="2020-01-01T08:33:00Z"/>
        </w:rPr>
      </w:pPr>
    </w:p>
    <w:p w14:paraId="2C68E780" w14:textId="4288DA07" w:rsidR="00BF6CE7" w:rsidDel="007F0ACA" w:rsidRDefault="00BF6CE7" w:rsidP="007F0ACA">
      <w:pPr>
        <w:spacing w:line="240" w:lineRule="auto"/>
        <w:ind w:firstLineChars="0" w:firstLine="0"/>
        <w:jc w:val="center"/>
        <w:outlineLvl w:val="0"/>
        <w:rPr>
          <w:ins w:id="2819" w:author="超 杨" w:date="2019-11-16T13:31:00Z"/>
          <w:del w:id="2820" w:author="Microsoft Office User" w:date="2020-01-01T08:33:00Z"/>
        </w:rPr>
      </w:pPr>
    </w:p>
    <w:p w14:paraId="6D956A11" w14:textId="22174BFE" w:rsidR="0032465C" w:rsidDel="007F0ACA" w:rsidRDefault="0032465C" w:rsidP="007F0ACA">
      <w:pPr>
        <w:spacing w:line="240" w:lineRule="auto"/>
        <w:ind w:firstLineChars="0" w:firstLine="0"/>
        <w:jc w:val="center"/>
        <w:outlineLvl w:val="0"/>
        <w:rPr>
          <w:ins w:id="2821" w:author="超 杨" w:date="2019-11-16T13:31:00Z"/>
          <w:del w:id="2822" w:author="Microsoft Office User" w:date="2020-01-01T08:33:00Z"/>
        </w:rPr>
      </w:pPr>
      <w:ins w:id="2823" w:author="超 杨" w:date="2019-11-16T13:31:00Z">
        <w:del w:id="2824" w:author="Microsoft Office User" w:date="2020-01-01T08:33:00Z">
          <w:r w:rsidRPr="00F6426C" w:rsidDel="007F0ACA">
            <w:rPr>
              <w:rFonts w:hint="eastAsia"/>
            </w:rPr>
            <w:delText>第</w:delText>
          </w:r>
          <w:r w:rsidRPr="00F6426C" w:rsidDel="007F0ACA">
            <w:delText>13</w:delText>
          </w:r>
          <w:r w:rsidRPr="00F6426C" w:rsidDel="007F0ACA">
            <w:rPr>
              <w:rFonts w:hint="eastAsia"/>
            </w:rPr>
            <w:delText>章</w:delText>
          </w:r>
          <w:r w:rsidRPr="00F6426C" w:rsidDel="007F0ACA">
            <w:delText xml:space="preserve">  </w:delText>
          </w:r>
          <w:r w:rsidRPr="00F6426C" w:rsidDel="007F0ACA">
            <w:rPr>
              <w:rFonts w:hint="eastAsia"/>
            </w:rPr>
            <w:delText>增加相机</w:delText>
          </w:r>
          <w:r w:rsidDel="007F0ACA">
            <w:rPr>
              <w:rFonts w:hint="eastAsia"/>
            </w:rPr>
            <w:delText>控制</w:delText>
          </w:r>
        </w:del>
      </w:ins>
    </w:p>
    <w:p w14:paraId="18130FF4" w14:textId="72CB0A9D" w:rsidR="0032465C" w:rsidRPr="00F6426C" w:rsidDel="007F0ACA" w:rsidRDefault="0032465C" w:rsidP="007F0ACA">
      <w:pPr>
        <w:spacing w:line="240" w:lineRule="auto"/>
        <w:ind w:firstLineChars="0" w:firstLine="0"/>
        <w:jc w:val="center"/>
        <w:outlineLvl w:val="0"/>
        <w:rPr>
          <w:ins w:id="2825" w:author="超 杨" w:date="2019-11-16T13:31:00Z"/>
          <w:del w:id="2826" w:author="Microsoft Office User" w:date="2020-01-01T08:33:00Z"/>
        </w:rPr>
      </w:pPr>
    </w:p>
    <w:p w14:paraId="2E57CE32" w14:textId="4CDA0E96" w:rsidR="0032465C" w:rsidDel="007F0ACA" w:rsidRDefault="0032465C" w:rsidP="007F0ACA">
      <w:pPr>
        <w:spacing w:line="240" w:lineRule="auto"/>
        <w:ind w:firstLineChars="0" w:firstLine="0"/>
        <w:jc w:val="center"/>
        <w:outlineLvl w:val="0"/>
        <w:rPr>
          <w:ins w:id="2827" w:author="超 杨" w:date="2019-11-16T13:31:00Z"/>
          <w:del w:id="2828" w:author="Microsoft Office User" w:date="2020-01-01T08:33:00Z"/>
        </w:rPr>
      </w:pPr>
      <w:ins w:id="2829" w:author="超 杨" w:date="2019-11-16T13:31:00Z">
        <w:del w:id="2830" w:author="Microsoft Office User" w:date="2020-01-01T08:33:00Z">
          <w:r w:rsidRPr="00F6426C" w:rsidDel="007F0ACA">
            <w:delText xml:space="preserve">13.1  </w:delText>
          </w:r>
          <w:r w:rsidRPr="00F6426C" w:rsidDel="007F0ACA">
            <w:rPr>
              <w:rFonts w:hint="eastAsia"/>
            </w:rPr>
            <w:delText>需求分析</w:delText>
          </w:r>
        </w:del>
      </w:ins>
    </w:p>
    <w:p w14:paraId="798E23BC" w14:textId="646E6CF4" w:rsidR="0032465C" w:rsidRPr="00F6426C" w:rsidDel="007F0ACA" w:rsidRDefault="0032465C" w:rsidP="007F0ACA">
      <w:pPr>
        <w:spacing w:line="240" w:lineRule="auto"/>
        <w:ind w:firstLineChars="0" w:firstLine="0"/>
        <w:jc w:val="center"/>
        <w:outlineLvl w:val="0"/>
        <w:rPr>
          <w:ins w:id="2831" w:author="超 杨" w:date="2019-11-16T13:31:00Z"/>
          <w:del w:id="2832" w:author="Microsoft Office User" w:date="2020-01-01T08:33:00Z"/>
        </w:rPr>
      </w:pPr>
    </w:p>
    <w:p w14:paraId="5CFDDFC0" w14:textId="22E5AE5C" w:rsidR="0032465C" w:rsidDel="007F0ACA" w:rsidRDefault="0032465C" w:rsidP="007F0ACA">
      <w:pPr>
        <w:spacing w:line="240" w:lineRule="auto"/>
        <w:ind w:firstLineChars="0" w:firstLine="0"/>
        <w:jc w:val="center"/>
        <w:outlineLvl w:val="0"/>
        <w:rPr>
          <w:ins w:id="2833" w:author="超 杨" w:date="2019-11-16T13:31:00Z"/>
          <w:del w:id="2834" w:author="Microsoft Office User" w:date="2020-01-01T08:33:00Z"/>
        </w:rPr>
      </w:pPr>
      <w:ins w:id="2835" w:author="超 杨" w:date="2019-11-16T13:31:00Z">
        <w:del w:id="2836" w:author="Microsoft Office User" w:date="2020-01-01T08:33:00Z">
          <w:r w:rsidRPr="00F6426C" w:rsidDel="007F0ACA">
            <w:delText xml:space="preserve">13.2  </w:delText>
          </w:r>
          <w:r w:rsidDel="007F0ACA">
            <w:rPr>
              <w:rFonts w:hint="eastAsia"/>
            </w:rPr>
            <w:delText>支持事件</w:delText>
          </w:r>
        </w:del>
      </w:ins>
    </w:p>
    <w:p w14:paraId="127DBDB7" w14:textId="605EC301" w:rsidR="0032465C" w:rsidRPr="00F6426C" w:rsidDel="007F0ACA" w:rsidRDefault="0032465C" w:rsidP="007F0ACA">
      <w:pPr>
        <w:spacing w:line="240" w:lineRule="auto"/>
        <w:ind w:firstLineChars="0" w:firstLine="0"/>
        <w:jc w:val="center"/>
        <w:outlineLvl w:val="0"/>
        <w:rPr>
          <w:ins w:id="2837" w:author="超 杨" w:date="2019-11-16T13:31:00Z"/>
          <w:del w:id="2838" w:author="Microsoft Office User" w:date="2020-01-01T08:33:00Z"/>
        </w:rPr>
      </w:pPr>
    </w:p>
    <w:p w14:paraId="7CE3DDB5" w14:textId="6CA18CB0" w:rsidR="0032465C" w:rsidDel="007F0ACA" w:rsidRDefault="0032465C" w:rsidP="007F0ACA">
      <w:pPr>
        <w:spacing w:line="240" w:lineRule="auto"/>
        <w:ind w:firstLineChars="0" w:firstLine="0"/>
        <w:jc w:val="center"/>
        <w:outlineLvl w:val="0"/>
        <w:rPr>
          <w:ins w:id="2839" w:author="超 杨" w:date="2019-11-16T13:31:00Z"/>
          <w:del w:id="2840" w:author="Microsoft Office User" w:date="2020-01-01T08:33:00Z"/>
        </w:rPr>
      </w:pPr>
      <w:ins w:id="2841" w:author="超 杨" w:date="2019-11-16T13:31:00Z">
        <w:del w:id="2842" w:author="Microsoft Office User" w:date="2020-01-01T08:33:00Z">
          <w:r w:rsidRPr="00F6426C" w:rsidDel="007F0ACA">
            <w:delText xml:space="preserve">22.3  </w:delText>
          </w:r>
          <w:r w:rsidRPr="00F6426C" w:rsidDel="007F0ACA">
            <w:rPr>
              <w:rFonts w:hint="eastAsia"/>
            </w:rPr>
            <w:delText>增加</w:delText>
          </w:r>
          <w:r w:rsidRPr="00F6426C" w:rsidDel="007F0ACA">
            <w:delText>FlyCameraController</w:delText>
          </w:r>
          <w:r w:rsidRPr="00F6426C" w:rsidDel="007F0ACA">
            <w:rPr>
              <w:rFonts w:hint="eastAsia"/>
            </w:rPr>
            <w:delText>组件</w:delText>
          </w:r>
        </w:del>
      </w:ins>
    </w:p>
    <w:p w14:paraId="4CBD6CDA" w14:textId="0C9F2BCF" w:rsidR="0032465C" w:rsidRPr="00817B08" w:rsidDel="007F0ACA" w:rsidRDefault="0032465C" w:rsidP="007F0ACA">
      <w:pPr>
        <w:spacing w:line="240" w:lineRule="auto"/>
        <w:ind w:firstLineChars="0" w:firstLine="0"/>
        <w:jc w:val="center"/>
        <w:outlineLvl w:val="0"/>
        <w:rPr>
          <w:ins w:id="2843" w:author="超 杨" w:date="2019-11-16T13:31:00Z"/>
          <w:del w:id="2844" w:author="Microsoft Office User" w:date="2020-01-01T08:33:00Z"/>
        </w:rPr>
      </w:pPr>
    </w:p>
    <w:p w14:paraId="1A05CA07" w14:textId="5D3BA5FD" w:rsidR="0032465C" w:rsidDel="007F0ACA" w:rsidRDefault="0032465C" w:rsidP="007F0ACA">
      <w:pPr>
        <w:spacing w:line="240" w:lineRule="auto"/>
        <w:ind w:firstLineChars="0" w:firstLine="0"/>
        <w:jc w:val="center"/>
        <w:outlineLvl w:val="0"/>
        <w:rPr>
          <w:ins w:id="2845" w:author="超 杨" w:date="2019-11-16T13:31:00Z"/>
          <w:del w:id="2846" w:author="Microsoft Office User" w:date="2020-01-01T08:33:00Z"/>
          <w:noProof/>
        </w:rPr>
      </w:pPr>
      <w:ins w:id="2847" w:author="超 杨" w:date="2019-11-16T13:31:00Z">
        <w:del w:id="2848" w:author="Microsoft Office User" w:date="2020-01-01T08:33:00Z">
          <w:r w:rsidRPr="00F6426C" w:rsidDel="007F0ACA">
            <w:rPr>
              <w:noProof/>
            </w:rPr>
            <w:delText xml:space="preserve">22.3.1  </w:delText>
          </w:r>
          <w:r w:rsidRPr="00F6426C" w:rsidDel="007F0ACA">
            <w:rPr>
              <w:rFonts w:hint="eastAsia"/>
              <w:noProof/>
            </w:rPr>
            <w:delText>需求分析</w:delText>
          </w:r>
        </w:del>
      </w:ins>
    </w:p>
    <w:p w14:paraId="6B24386C" w14:textId="545BCDED" w:rsidR="0032465C" w:rsidRPr="00F6426C" w:rsidDel="007F0ACA" w:rsidRDefault="0032465C" w:rsidP="007F0ACA">
      <w:pPr>
        <w:spacing w:line="240" w:lineRule="auto"/>
        <w:ind w:firstLineChars="0" w:firstLine="0"/>
        <w:jc w:val="center"/>
        <w:outlineLvl w:val="0"/>
        <w:rPr>
          <w:ins w:id="2849" w:author="超 杨" w:date="2019-11-16T13:31:00Z"/>
          <w:del w:id="2850" w:author="Microsoft Office User" w:date="2020-01-01T08:33:00Z"/>
        </w:rPr>
      </w:pPr>
    </w:p>
    <w:p w14:paraId="679564D1" w14:textId="6FB71B64" w:rsidR="0032465C" w:rsidDel="007F0ACA" w:rsidRDefault="0032465C" w:rsidP="007F0ACA">
      <w:pPr>
        <w:spacing w:line="240" w:lineRule="auto"/>
        <w:ind w:firstLineChars="0" w:firstLine="0"/>
        <w:jc w:val="center"/>
        <w:outlineLvl w:val="0"/>
        <w:rPr>
          <w:ins w:id="2851" w:author="超 杨" w:date="2019-11-16T13:31:00Z"/>
          <w:del w:id="2852" w:author="Microsoft Office User" w:date="2020-01-01T08:33:00Z"/>
          <w:noProof/>
        </w:rPr>
      </w:pPr>
      <w:ins w:id="2853" w:author="超 杨" w:date="2019-11-16T13:31:00Z">
        <w:del w:id="2854" w:author="Microsoft Office User" w:date="2020-01-01T08:33:00Z">
          <w:r w:rsidRPr="00F6426C" w:rsidDel="007F0ACA">
            <w:rPr>
              <w:noProof/>
            </w:rPr>
            <w:delText xml:space="preserve">22.3.2  </w:delText>
          </w:r>
          <w:r w:rsidRPr="00F6426C" w:rsidDel="007F0ACA">
            <w:rPr>
              <w:rFonts w:hint="eastAsia"/>
              <w:noProof/>
            </w:rPr>
            <w:delText>给引擎增加</w:delText>
          </w:r>
          <w:r w:rsidRPr="00F6426C" w:rsidDel="007F0ACA">
            <w:rPr>
              <w:noProof/>
            </w:rPr>
            <w:delText>FlyCameraController</w:delText>
          </w:r>
          <w:r w:rsidRPr="00F6426C" w:rsidDel="007F0ACA">
            <w:rPr>
              <w:rFonts w:hint="eastAsia"/>
              <w:noProof/>
            </w:rPr>
            <w:delText>组件</w:delText>
          </w:r>
        </w:del>
      </w:ins>
    </w:p>
    <w:p w14:paraId="6949A12E" w14:textId="5EA2C2C3" w:rsidR="0032465C" w:rsidRPr="00F6426C" w:rsidDel="007F0ACA" w:rsidRDefault="0032465C" w:rsidP="007F0ACA">
      <w:pPr>
        <w:spacing w:line="240" w:lineRule="auto"/>
        <w:ind w:firstLineChars="0" w:firstLine="0"/>
        <w:jc w:val="center"/>
        <w:outlineLvl w:val="0"/>
        <w:rPr>
          <w:ins w:id="2855" w:author="超 杨" w:date="2019-11-16T13:31:00Z"/>
          <w:del w:id="2856" w:author="Microsoft Office User" w:date="2020-01-01T08:33:00Z"/>
        </w:rPr>
      </w:pPr>
    </w:p>
    <w:p w14:paraId="48B95A32" w14:textId="5C823C77" w:rsidR="0032465C" w:rsidDel="007F0ACA" w:rsidRDefault="0032465C" w:rsidP="007F0ACA">
      <w:pPr>
        <w:spacing w:line="240" w:lineRule="auto"/>
        <w:ind w:firstLineChars="0" w:firstLine="0"/>
        <w:jc w:val="center"/>
        <w:outlineLvl w:val="0"/>
        <w:rPr>
          <w:ins w:id="2857" w:author="超 杨" w:date="2019-11-16T13:31:00Z"/>
          <w:del w:id="2858" w:author="Microsoft Office User" w:date="2020-01-01T08:33:00Z"/>
          <w:noProof/>
        </w:rPr>
      </w:pPr>
      <w:ins w:id="2859" w:author="超 杨" w:date="2019-11-16T13:31:00Z">
        <w:del w:id="2860" w:author="Microsoft Office User" w:date="2020-01-01T08:33:00Z">
          <w:r w:rsidRPr="00F6426C" w:rsidDel="007F0ACA">
            <w:rPr>
              <w:noProof/>
            </w:rPr>
            <w:delText xml:space="preserve">22.3.3  </w:delText>
          </w:r>
          <w:r w:rsidRPr="00F6426C" w:rsidDel="007F0ACA">
            <w:rPr>
              <w:rFonts w:hint="eastAsia"/>
              <w:noProof/>
            </w:rPr>
            <w:delText>让编辑器支持</w:delText>
          </w:r>
          <w:r w:rsidRPr="00F6426C" w:rsidDel="007F0ACA">
            <w:rPr>
              <w:noProof/>
            </w:rPr>
            <w:delText>FlyCameraController</w:delText>
          </w:r>
          <w:r w:rsidRPr="00F6426C" w:rsidDel="007F0ACA">
            <w:rPr>
              <w:rFonts w:hint="eastAsia"/>
              <w:noProof/>
            </w:rPr>
            <w:delText>组件</w:delText>
          </w:r>
        </w:del>
      </w:ins>
    </w:p>
    <w:p w14:paraId="09C60D01" w14:textId="0B56862A" w:rsidR="0032465C" w:rsidRPr="00F6426C" w:rsidDel="007F0ACA" w:rsidRDefault="0032465C" w:rsidP="007F0ACA">
      <w:pPr>
        <w:spacing w:line="240" w:lineRule="auto"/>
        <w:ind w:firstLineChars="0" w:firstLine="0"/>
        <w:jc w:val="center"/>
        <w:outlineLvl w:val="0"/>
        <w:rPr>
          <w:ins w:id="2861" w:author="超 杨" w:date="2019-11-16T13:31:00Z"/>
          <w:del w:id="2862" w:author="Microsoft Office User" w:date="2020-01-01T08:33:00Z"/>
        </w:rPr>
      </w:pPr>
    </w:p>
    <w:p w14:paraId="257E6178" w14:textId="1165A013" w:rsidR="0032465C" w:rsidDel="007F0ACA" w:rsidRDefault="0032465C" w:rsidP="007F0ACA">
      <w:pPr>
        <w:spacing w:line="240" w:lineRule="auto"/>
        <w:ind w:firstLineChars="0" w:firstLine="0"/>
        <w:jc w:val="center"/>
        <w:outlineLvl w:val="0"/>
        <w:rPr>
          <w:ins w:id="2863" w:author="超 杨" w:date="2019-11-16T13:31:00Z"/>
          <w:del w:id="2864" w:author="Microsoft Office User" w:date="2020-01-01T08:33:00Z"/>
        </w:rPr>
      </w:pPr>
    </w:p>
    <w:p w14:paraId="7C6DF4FC" w14:textId="02BAAFD4" w:rsidR="0032465C" w:rsidDel="007F0ACA" w:rsidRDefault="0032465C" w:rsidP="007F0ACA">
      <w:pPr>
        <w:spacing w:line="240" w:lineRule="auto"/>
        <w:ind w:firstLineChars="0" w:firstLine="0"/>
        <w:jc w:val="center"/>
        <w:outlineLvl w:val="0"/>
        <w:rPr>
          <w:ins w:id="2865" w:author="超 杨" w:date="2019-11-16T13:31:00Z"/>
          <w:del w:id="2866" w:author="Microsoft Office User" w:date="2020-01-01T08:33:00Z"/>
        </w:rPr>
      </w:pPr>
    </w:p>
    <w:p w14:paraId="215C50D3" w14:textId="4EF810F6" w:rsidR="0032465C" w:rsidDel="007F0ACA" w:rsidRDefault="0032465C" w:rsidP="007F0ACA">
      <w:pPr>
        <w:spacing w:line="240" w:lineRule="auto"/>
        <w:ind w:firstLineChars="0" w:firstLine="0"/>
        <w:jc w:val="center"/>
        <w:outlineLvl w:val="0"/>
        <w:rPr>
          <w:ins w:id="2867" w:author="超 杨" w:date="2019-11-16T06:41:00Z"/>
          <w:del w:id="2868" w:author="Microsoft Office User" w:date="2020-01-01T08:33:00Z"/>
        </w:rPr>
      </w:pPr>
    </w:p>
    <w:p w14:paraId="28ED4349" w14:textId="57A878FA" w:rsidR="00E6591D" w:rsidDel="007F0ACA" w:rsidRDefault="00E6591D" w:rsidP="007F0ACA">
      <w:pPr>
        <w:spacing w:line="240" w:lineRule="auto"/>
        <w:ind w:firstLineChars="0" w:firstLine="0"/>
        <w:jc w:val="center"/>
        <w:outlineLvl w:val="0"/>
        <w:rPr>
          <w:ins w:id="2869" w:author="超 杨" w:date="2019-11-16T06:41:00Z"/>
          <w:del w:id="2870" w:author="Microsoft Office User" w:date="2020-01-01T08:33:00Z"/>
        </w:rPr>
      </w:pPr>
      <w:ins w:id="2871" w:author="超 杨" w:date="2019-11-16T06:41:00Z">
        <w:del w:id="2872" w:author="Microsoft Office User" w:date="2020-01-01T08:33:00Z">
          <w:r w:rsidRPr="00F6426C" w:rsidDel="007F0ACA">
            <w:rPr>
              <w:rFonts w:hint="eastAsia"/>
            </w:rPr>
            <w:delText>第</w:delText>
          </w:r>
          <w:r w:rsidRPr="00F6426C" w:rsidDel="007F0ACA">
            <w:delText>17</w:delText>
          </w:r>
          <w:r w:rsidRPr="00F6426C" w:rsidDel="007F0ACA">
            <w:rPr>
              <w:rFonts w:hint="eastAsia"/>
            </w:rPr>
            <w:delText>章</w:delText>
          </w:r>
          <w:r w:rsidRPr="00F6426C" w:rsidDel="007F0ACA">
            <w:delText xml:space="preserve">  </w:delText>
          </w:r>
          <w:r w:rsidRPr="00F6426C" w:rsidDel="007F0ACA">
            <w:rPr>
              <w:rFonts w:hint="eastAsia"/>
            </w:rPr>
            <w:delText>支持纹理</w:delText>
          </w:r>
        </w:del>
      </w:ins>
    </w:p>
    <w:p w14:paraId="313B0F61" w14:textId="32369588" w:rsidR="00E6591D" w:rsidDel="007F0ACA" w:rsidRDefault="00E6591D" w:rsidP="007F0ACA">
      <w:pPr>
        <w:spacing w:line="240" w:lineRule="auto"/>
        <w:ind w:firstLineChars="0" w:firstLine="0"/>
        <w:jc w:val="center"/>
        <w:outlineLvl w:val="0"/>
        <w:rPr>
          <w:ins w:id="2873" w:author="超 杨" w:date="2019-11-16T06:41:00Z"/>
          <w:del w:id="2874" w:author="Microsoft Office User" w:date="2020-01-01T08:33:00Z"/>
        </w:rPr>
      </w:pPr>
      <w:ins w:id="2875" w:author="超 杨" w:date="2019-11-16T06:41:00Z">
        <w:del w:id="2876" w:author="Microsoft Office User" w:date="2020-01-01T08:33:00Z">
          <w:r w:rsidDel="007F0ACA">
            <w:rPr>
              <w:rFonts w:hint="eastAsia"/>
            </w:rPr>
            <w:delText>（</w:delText>
          </w:r>
        </w:del>
      </w:ins>
    </w:p>
    <w:p w14:paraId="41C9B722" w14:textId="79EC5CF9" w:rsidR="00E6591D" w:rsidDel="007F0ACA" w:rsidRDefault="00E6591D" w:rsidP="007F0ACA">
      <w:pPr>
        <w:spacing w:line="240" w:lineRule="auto"/>
        <w:ind w:firstLineChars="0" w:firstLine="0"/>
        <w:jc w:val="center"/>
        <w:outlineLvl w:val="0"/>
        <w:rPr>
          <w:ins w:id="2877" w:author="超 杨" w:date="2019-11-16T06:41:00Z"/>
          <w:del w:id="2878" w:author="Microsoft Office User" w:date="2020-01-01T08:33:00Z"/>
        </w:rPr>
      </w:pPr>
      <w:ins w:id="2879" w:author="超 杨" w:date="2019-11-16T06:41:00Z">
        <w:del w:id="2880" w:author="Microsoft Office User" w:date="2020-01-01T08:33:00Z">
          <w:r w:rsidDel="007F0ACA">
            <w:rPr>
              <w:rFonts w:hint="eastAsia"/>
            </w:rPr>
            <w:delText>修改</w:delText>
          </w:r>
          <w:r w:rsidDel="007F0ACA">
            <w:delText>shader json</w:delText>
          </w:r>
        </w:del>
      </w:ins>
    </w:p>
    <w:p w14:paraId="72836459" w14:textId="543A80CA" w:rsidR="00E6591D" w:rsidRPr="00817B08" w:rsidDel="007F0ACA" w:rsidRDefault="00E6591D" w:rsidP="007F0ACA">
      <w:pPr>
        <w:spacing w:line="240" w:lineRule="auto"/>
        <w:ind w:firstLineChars="0" w:firstLine="0"/>
        <w:jc w:val="center"/>
        <w:outlineLvl w:val="0"/>
        <w:rPr>
          <w:ins w:id="2881" w:author="超 杨" w:date="2019-11-16T06:41:00Z"/>
          <w:del w:id="2882" w:author="Microsoft Office User" w:date="2020-01-01T08:33:00Z"/>
        </w:rPr>
      </w:pPr>
      <w:ins w:id="2883" w:author="超 杨" w:date="2019-11-16T06:41:00Z">
        <w:del w:id="2884" w:author="Microsoft Office User" w:date="2020-01-01T08:33:00Z">
          <w:r w:rsidDel="007F0ACA">
            <w:rPr>
              <w:rFonts w:hint="eastAsia"/>
            </w:rPr>
            <w:delText>）</w:delText>
          </w:r>
        </w:del>
      </w:ins>
    </w:p>
    <w:p w14:paraId="35AD91BC" w14:textId="636BBA7E" w:rsidR="00E6591D" w:rsidRPr="00817B08" w:rsidDel="007F0ACA" w:rsidRDefault="00E6591D" w:rsidP="007F0ACA">
      <w:pPr>
        <w:spacing w:line="240" w:lineRule="auto"/>
        <w:ind w:firstLineChars="0" w:firstLine="0"/>
        <w:jc w:val="center"/>
        <w:outlineLvl w:val="0"/>
        <w:rPr>
          <w:ins w:id="2885" w:author="超 杨" w:date="2019-11-16T06:41:00Z"/>
          <w:del w:id="2886" w:author="Microsoft Office User" w:date="2020-01-01T08:33:00Z"/>
        </w:rPr>
      </w:pPr>
    </w:p>
    <w:p w14:paraId="5EBCA63F" w14:textId="7428E984" w:rsidR="00E6591D" w:rsidDel="007F0ACA" w:rsidRDefault="00E6591D" w:rsidP="007F0ACA">
      <w:pPr>
        <w:spacing w:line="240" w:lineRule="auto"/>
        <w:ind w:firstLineChars="0" w:firstLine="0"/>
        <w:jc w:val="center"/>
        <w:outlineLvl w:val="0"/>
        <w:rPr>
          <w:ins w:id="2887" w:author="超 杨" w:date="2019-11-16T06:41:00Z"/>
          <w:del w:id="2888" w:author="Microsoft Office User" w:date="2020-01-01T08:33:00Z"/>
        </w:rPr>
      </w:pPr>
      <w:ins w:id="2889" w:author="超 杨" w:date="2019-11-16T06:41:00Z">
        <w:del w:id="2890" w:author="Microsoft Office User" w:date="2020-01-01T08:33:00Z">
          <w:r w:rsidRPr="00817B08" w:rsidDel="007F0ACA">
            <w:delText xml:space="preserve">17.1  </w:delText>
          </w:r>
          <w:r w:rsidRPr="00817B08" w:rsidDel="007F0ACA">
            <w:rPr>
              <w:rFonts w:hint="eastAsia"/>
            </w:rPr>
            <w:delText>需求分析</w:delText>
          </w:r>
        </w:del>
      </w:ins>
    </w:p>
    <w:p w14:paraId="0642ADA2" w14:textId="6093758C" w:rsidR="00E6591D" w:rsidRPr="00817B08" w:rsidDel="007F0ACA" w:rsidRDefault="00E6591D" w:rsidP="007F0ACA">
      <w:pPr>
        <w:spacing w:line="240" w:lineRule="auto"/>
        <w:ind w:firstLineChars="0" w:firstLine="0"/>
        <w:jc w:val="center"/>
        <w:outlineLvl w:val="0"/>
        <w:rPr>
          <w:ins w:id="2891" w:author="超 杨" w:date="2019-11-16T06:41:00Z"/>
          <w:del w:id="2892" w:author="Microsoft Office User" w:date="2020-01-01T08:33:00Z"/>
        </w:rPr>
      </w:pPr>
    </w:p>
    <w:p w14:paraId="470BE529" w14:textId="2C460DF6" w:rsidR="00E6591D" w:rsidDel="007F0ACA" w:rsidRDefault="00E6591D" w:rsidP="007F0ACA">
      <w:pPr>
        <w:spacing w:line="240" w:lineRule="auto"/>
        <w:ind w:firstLineChars="0" w:firstLine="0"/>
        <w:jc w:val="center"/>
        <w:outlineLvl w:val="0"/>
        <w:rPr>
          <w:ins w:id="2893" w:author="超 杨" w:date="2019-11-16T06:41:00Z"/>
          <w:del w:id="2894" w:author="Microsoft Office User" w:date="2020-01-01T08:33:00Z"/>
        </w:rPr>
      </w:pPr>
      <w:ins w:id="2895" w:author="超 杨" w:date="2019-11-16T06:41:00Z">
        <w:del w:id="2896" w:author="Microsoft Office User" w:date="2020-01-01T08:33:00Z">
          <w:r w:rsidRPr="00817B08" w:rsidDel="007F0ACA">
            <w:delText xml:space="preserve">17.2  </w:delText>
          </w:r>
          <w:r w:rsidRPr="00817B08" w:rsidDel="007F0ACA">
            <w:rPr>
              <w:rFonts w:hint="eastAsia"/>
            </w:rPr>
            <w:delText>更新引擎</w:delText>
          </w:r>
        </w:del>
      </w:ins>
    </w:p>
    <w:p w14:paraId="2E633069" w14:textId="16925FCD" w:rsidR="00E6591D" w:rsidRPr="00817B08" w:rsidDel="007F0ACA" w:rsidRDefault="00E6591D" w:rsidP="007F0ACA">
      <w:pPr>
        <w:spacing w:line="240" w:lineRule="auto"/>
        <w:ind w:firstLineChars="0" w:firstLine="0"/>
        <w:jc w:val="center"/>
        <w:outlineLvl w:val="0"/>
        <w:rPr>
          <w:ins w:id="2897" w:author="超 杨" w:date="2019-11-16T06:41:00Z"/>
          <w:del w:id="2898" w:author="Microsoft Office User" w:date="2020-01-01T08:33:00Z"/>
        </w:rPr>
      </w:pPr>
    </w:p>
    <w:p w14:paraId="2E44EFCE" w14:textId="16DF8590" w:rsidR="00E6591D" w:rsidDel="007F0ACA" w:rsidRDefault="00E6591D" w:rsidP="007F0ACA">
      <w:pPr>
        <w:spacing w:line="240" w:lineRule="auto"/>
        <w:ind w:firstLineChars="0" w:firstLine="0"/>
        <w:jc w:val="center"/>
        <w:outlineLvl w:val="0"/>
        <w:rPr>
          <w:ins w:id="2899" w:author="超 杨" w:date="2019-11-16T06:41:00Z"/>
          <w:del w:id="2900" w:author="Microsoft Office User" w:date="2020-01-01T08:33:00Z"/>
          <w:noProof/>
        </w:rPr>
      </w:pPr>
      <w:ins w:id="2901" w:author="超 杨" w:date="2019-11-16T06:41:00Z">
        <w:del w:id="2902" w:author="Microsoft Office User" w:date="2020-01-01T08:33:00Z">
          <w:r w:rsidRPr="00F6426C" w:rsidDel="007F0ACA">
            <w:rPr>
              <w:noProof/>
            </w:rPr>
            <w:delText xml:space="preserve">17.2.1  </w:delText>
          </w:r>
          <w:r w:rsidRPr="00F6426C" w:rsidDel="007F0ACA">
            <w:rPr>
              <w:rFonts w:hint="eastAsia"/>
              <w:noProof/>
            </w:rPr>
            <w:delText>增加</w:delText>
          </w:r>
          <w:r w:rsidRPr="00F6426C" w:rsidDel="007F0ACA">
            <w:rPr>
              <w:noProof/>
            </w:rPr>
            <w:delText>BasicSourceTexture</w:delText>
          </w:r>
          <w:r w:rsidRPr="00F6426C" w:rsidDel="007F0ACA">
            <w:rPr>
              <w:rFonts w:hint="eastAsia"/>
              <w:noProof/>
            </w:rPr>
            <w:delText>组件</w:delText>
          </w:r>
        </w:del>
      </w:ins>
    </w:p>
    <w:p w14:paraId="25B08C80" w14:textId="1813AB99" w:rsidR="00E6591D" w:rsidRPr="00817B08" w:rsidDel="007F0ACA" w:rsidRDefault="00E6591D" w:rsidP="007F0ACA">
      <w:pPr>
        <w:spacing w:line="240" w:lineRule="auto"/>
        <w:ind w:firstLineChars="0" w:firstLine="0"/>
        <w:jc w:val="center"/>
        <w:outlineLvl w:val="0"/>
        <w:rPr>
          <w:ins w:id="2903" w:author="超 杨" w:date="2019-11-16T06:41:00Z"/>
          <w:del w:id="2904" w:author="Microsoft Office User" w:date="2020-01-01T08:33:00Z"/>
        </w:rPr>
      </w:pPr>
    </w:p>
    <w:p w14:paraId="010ADC1A" w14:textId="782B7ABD" w:rsidR="00E6591D" w:rsidDel="007F0ACA" w:rsidRDefault="00E6591D" w:rsidP="007F0ACA">
      <w:pPr>
        <w:spacing w:line="240" w:lineRule="auto"/>
        <w:ind w:firstLineChars="0" w:firstLine="0"/>
        <w:jc w:val="center"/>
        <w:outlineLvl w:val="0"/>
        <w:rPr>
          <w:ins w:id="2905" w:author="超 杨" w:date="2019-11-16T06:41:00Z"/>
          <w:del w:id="2906" w:author="Microsoft Office User" w:date="2020-01-01T08:33:00Z"/>
          <w:noProof/>
        </w:rPr>
      </w:pPr>
      <w:ins w:id="2907" w:author="超 杨" w:date="2019-11-16T06:41:00Z">
        <w:del w:id="2908" w:author="Microsoft Office User" w:date="2020-01-01T08:33:00Z">
          <w:r w:rsidRPr="00F6426C" w:rsidDel="007F0ACA">
            <w:rPr>
              <w:noProof/>
            </w:rPr>
            <w:delText xml:space="preserve">17.2.2  </w:delText>
          </w:r>
          <w:r w:rsidRPr="00F6426C" w:rsidDel="007F0ACA">
            <w:rPr>
              <w:rFonts w:hint="eastAsia"/>
              <w:noProof/>
            </w:rPr>
            <w:delText>给</w:delText>
          </w:r>
          <w:r w:rsidRPr="00F6426C" w:rsidDel="007F0ACA">
            <w:rPr>
              <w:noProof/>
            </w:rPr>
            <w:delText>LightMaterial</w:delText>
          </w:r>
          <w:r w:rsidRPr="00F6426C" w:rsidDel="007F0ACA">
            <w:rPr>
              <w:rFonts w:hint="eastAsia"/>
              <w:noProof/>
            </w:rPr>
            <w:delText>组件增加</w:delText>
          </w:r>
          <w:r w:rsidRPr="00F6426C" w:rsidDel="007F0ACA">
            <w:rPr>
              <w:noProof/>
            </w:rPr>
            <w:delText>Diffuse Map</w:delText>
          </w:r>
        </w:del>
      </w:ins>
    </w:p>
    <w:p w14:paraId="18AA7D82" w14:textId="371097AD" w:rsidR="00E6591D" w:rsidDel="007F0ACA" w:rsidRDefault="00E6591D" w:rsidP="007F0ACA">
      <w:pPr>
        <w:spacing w:line="240" w:lineRule="auto"/>
        <w:ind w:firstLineChars="0" w:firstLine="0"/>
        <w:jc w:val="center"/>
        <w:outlineLvl w:val="0"/>
        <w:rPr>
          <w:ins w:id="2909" w:author="超 杨" w:date="2019-11-16T06:41:00Z"/>
          <w:del w:id="2910" w:author="Microsoft Office User" w:date="2020-01-01T08:33:00Z"/>
        </w:rPr>
      </w:pPr>
    </w:p>
    <w:p w14:paraId="5F9D9036" w14:textId="12979ACC" w:rsidR="00E6591D" w:rsidRPr="00817B08" w:rsidDel="007F0ACA" w:rsidRDefault="00E6591D" w:rsidP="007F0ACA">
      <w:pPr>
        <w:spacing w:line="240" w:lineRule="auto"/>
        <w:ind w:firstLineChars="0" w:firstLine="0"/>
        <w:jc w:val="center"/>
        <w:outlineLvl w:val="0"/>
        <w:rPr>
          <w:ins w:id="2911" w:author="超 杨" w:date="2019-11-16T06:41:00Z"/>
          <w:del w:id="2912" w:author="Microsoft Office User" w:date="2020-01-01T08:33:00Z"/>
        </w:rPr>
      </w:pPr>
    </w:p>
    <w:p w14:paraId="4A929B75" w14:textId="5D1A3A82" w:rsidR="00C16EB8" w:rsidDel="007F0ACA" w:rsidRDefault="00C16EB8" w:rsidP="007F0ACA">
      <w:pPr>
        <w:spacing w:line="240" w:lineRule="auto"/>
        <w:ind w:firstLineChars="0" w:firstLine="0"/>
        <w:jc w:val="center"/>
        <w:outlineLvl w:val="0"/>
        <w:rPr>
          <w:ins w:id="2913" w:author="超 杨" w:date="2019-11-21T10:36:00Z"/>
          <w:del w:id="2914" w:author="Microsoft Office User" w:date="2020-01-01T08:33:00Z"/>
        </w:rPr>
      </w:pPr>
    </w:p>
    <w:p w14:paraId="704746A6" w14:textId="5243621F" w:rsidR="00D60B3E" w:rsidDel="007F0ACA" w:rsidRDefault="00D60B3E" w:rsidP="007F0ACA">
      <w:pPr>
        <w:spacing w:line="240" w:lineRule="auto"/>
        <w:ind w:firstLineChars="0" w:firstLine="0"/>
        <w:jc w:val="center"/>
        <w:outlineLvl w:val="0"/>
        <w:rPr>
          <w:ins w:id="2915" w:author="超 杨" w:date="2019-11-21T10:36:00Z"/>
          <w:del w:id="2916" w:author="Microsoft Office User" w:date="2020-01-01T08:33:00Z"/>
        </w:rPr>
      </w:pPr>
    </w:p>
    <w:p w14:paraId="5457C2CA" w14:textId="77AE19EF" w:rsidR="00D60B3E" w:rsidDel="007F0ACA" w:rsidRDefault="002B4C00" w:rsidP="007F0ACA">
      <w:pPr>
        <w:spacing w:line="240" w:lineRule="auto"/>
        <w:ind w:firstLineChars="0" w:firstLine="0"/>
        <w:jc w:val="center"/>
        <w:outlineLvl w:val="0"/>
        <w:rPr>
          <w:ins w:id="2917" w:author="超 杨" w:date="2019-11-21T10:36:00Z"/>
          <w:del w:id="2918" w:author="Microsoft Office User" w:date="2020-01-01T08:33:00Z"/>
        </w:rPr>
      </w:pPr>
      <w:ins w:id="2919" w:author="超 杨" w:date="2019-11-25T11:15:00Z">
        <w:del w:id="2920" w:author="Microsoft Office User" w:date="2020-01-01T08:33:00Z">
          <w:r w:rsidDel="007F0ACA">
            <w:delText>////</w:delText>
          </w:r>
        </w:del>
      </w:ins>
      <w:ins w:id="2921" w:author="超 杨" w:date="2019-11-21T10:36:00Z">
        <w:del w:id="2922" w:author="Microsoft Office User" w:date="2020-01-01T08:33:00Z">
          <w:r w:rsidR="00D60B3E" w:rsidRPr="00F6426C" w:rsidDel="007F0ACA">
            <w:rPr>
              <w:rFonts w:hint="eastAsia"/>
            </w:rPr>
            <w:delText>第</w:delText>
          </w:r>
          <w:r w:rsidR="00D60B3E" w:rsidRPr="00F6426C" w:rsidDel="007F0ACA">
            <w:delText>17</w:delText>
          </w:r>
          <w:r w:rsidR="00D60B3E" w:rsidRPr="00F6426C" w:rsidDel="007F0ACA">
            <w:rPr>
              <w:rFonts w:hint="eastAsia"/>
            </w:rPr>
            <w:delText>章</w:delText>
          </w:r>
          <w:r w:rsidR="00D60B3E" w:rsidRPr="00F6426C" w:rsidDel="007F0ACA">
            <w:delText xml:space="preserve">  </w:delText>
          </w:r>
          <w:r w:rsidR="00D60B3E" w:rsidDel="007F0ACA">
            <w:rPr>
              <w:rFonts w:hint="eastAsia"/>
            </w:rPr>
            <w:delText>支持</w:delText>
          </w:r>
          <w:r w:rsidR="00D60B3E" w:rsidDel="007F0ACA">
            <w:delText>PBR</w:delText>
          </w:r>
        </w:del>
      </w:ins>
    </w:p>
    <w:p w14:paraId="45D898FF" w14:textId="1813C0CD" w:rsidR="00D60B3E" w:rsidDel="007F0ACA" w:rsidRDefault="00D60B3E" w:rsidP="007F0ACA">
      <w:pPr>
        <w:spacing w:line="240" w:lineRule="auto"/>
        <w:ind w:firstLineChars="0" w:firstLine="0"/>
        <w:jc w:val="center"/>
        <w:outlineLvl w:val="0"/>
        <w:rPr>
          <w:ins w:id="2923" w:author="超 杨" w:date="2019-11-21T10:36:00Z"/>
          <w:del w:id="2924" w:author="Microsoft Office User" w:date="2020-01-01T08:33:00Z"/>
          <w:rFonts w:eastAsia="Times New Roman"/>
        </w:rPr>
      </w:pPr>
      <w:ins w:id="2925" w:author="超 杨" w:date="2019-11-21T10:36:00Z">
        <w:del w:id="2926" w:author="Microsoft Office User" w:date="2020-01-01T08:33:00Z">
          <w:r w:rsidDel="007F0ACA">
            <w:rPr>
              <w:rFonts w:eastAsia="Times New Roman"/>
            </w:rPr>
            <w:fldChar w:fldCharType="begin"/>
          </w:r>
          <w:r w:rsidDel="007F0ACA">
            <w:rPr>
              <w:rFonts w:eastAsia="Times New Roman"/>
            </w:rPr>
            <w:delInstrText xml:space="preserve"> HYPERLINK "https://zhuanlan.zhihu.com/p/61962884" </w:delInstrText>
          </w:r>
          <w:r w:rsidDel="007F0ACA">
            <w:rPr>
              <w:rFonts w:eastAsia="Times New Roman"/>
            </w:rPr>
            <w:fldChar w:fldCharType="separate"/>
          </w:r>
          <w:r w:rsidDel="007F0ACA">
            <w:rPr>
              <w:rStyle w:val="afffe"/>
              <w:rFonts w:eastAsia="Times New Roman"/>
            </w:rPr>
            <w:delText>https://zhuanlan.zhihu.com/p/61962884</w:delText>
          </w:r>
          <w:r w:rsidDel="007F0ACA">
            <w:rPr>
              <w:rFonts w:eastAsia="Times New Roman"/>
            </w:rPr>
            <w:fldChar w:fldCharType="end"/>
          </w:r>
        </w:del>
      </w:ins>
    </w:p>
    <w:p w14:paraId="796E40DE" w14:textId="287D95FE" w:rsidR="00D60B3E" w:rsidDel="007F0ACA" w:rsidRDefault="00D60B3E" w:rsidP="007F0ACA">
      <w:pPr>
        <w:spacing w:line="240" w:lineRule="auto"/>
        <w:ind w:firstLineChars="0" w:firstLine="0"/>
        <w:jc w:val="center"/>
        <w:outlineLvl w:val="0"/>
        <w:rPr>
          <w:ins w:id="2927" w:author="超 杨" w:date="2019-11-21T10:36:00Z"/>
          <w:del w:id="2928" w:author="Microsoft Office User" w:date="2020-01-01T08:34:00Z"/>
        </w:rPr>
      </w:pPr>
    </w:p>
    <w:p w14:paraId="15BB7A83" w14:textId="48D84307" w:rsidR="00D60B3E" w:rsidDel="007F0ACA" w:rsidRDefault="00D60B3E" w:rsidP="007F0ACA">
      <w:pPr>
        <w:spacing w:line="240" w:lineRule="auto"/>
        <w:ind w:firstLineChars="0" w:firstLine="0"/>
        <w:jc w:val="center"/>
        <w:outlineLvl w:val="0"/>
        <w:rPr>
          <w:ins w:id="2929" w:author="超 杨" w:date="2019-11-18T07:48:00Z"/>
          <w:del w:id="2930" w:author="Microsoft Office User" w:date="2020-01-01T08:33:00Z"/>
        </w:rPr>
      </w:pPr>
    </w:p>
    <w:p w14:paraId="6A6BD824" w14:textId="2B90331E" w:rsidR="00DD62DB" w:rsidDel="007F0ACA" w:rsidRDefault="00DD62DB" w:rsidP="007F0ACA">
      <w:pPr>
        <w:spacing w:line="240" w:lineRule="auto"/>
        <w:ind w:firstLineChars="0" w:firstLine="0"/>
        <w:jc w:val="center"/>
        <w:outlineLvl w:val="0"/>
        <w:rPr>
          <w:ins w:id="2931" w:author="超 杨" w:date="2019-11-20T12:07:00Z"/>
          <w:del w:id="2932" w:author="Microsoft Office User" w:date="2020-01-01T08:33:00Z"/>
        </w:rPr>
      </w:pPr>
    </w:p>
    <w:p w14:paraId="464FD543" w14:textId="66141065" w:rsidR="00DD62DB" w:rsidDel="007F0ACA" w:rsidRDefault="0074638C" w:rsidP="007F0ACA">
      <w:pPr>
        <w:spacing w:line="240" w:lineRule="auto"/>
        <w:ind w:firstLineChars="0" w:firstLine="0"/>
        <w:jc w:val="center"/>
        <w:outlineLvl w:val="0"/>
        <w:rPr>
          <w:ins w:id="2933" w:author="超 杨" w:date="2019-11-20T12:07:00Z"/>
          <w:del w:id="2934" w:author="Microsoft Office User" w:date="2020-01-01T08:33:00Z"/>
        </w:rPr>
      </w:pPr>
      <w:ins w:id="2935" w:author="超 杨" w:date="2019-11-20T15:07:00Z">
        <w:del w:id="2936" w:author="Microsoft Office User" w:date="2020-01-01T08:33:00Z">
          <w:r w:rsidDel="007F0ACA">
            <w:delText>////</w:delText>
          </w:r>
        </w:del>
      </w:ins>
      <w:ins w:id="2937" w:author="超 杨" w:date="2019-11-20T12:07:00Z">
        <w:del w:id="2938" w:author="Microsoft Office User" w:date="2020-01-01T08:33:00Z">
          <w:r w:rsidR="00DD62DB" w:rsidRPr="00F6426C" w:rsidDel="007F0ACA">
            <w:rPr>
              <w:rFonts w:hint="eastAsia"/>
            </w:rPr>
            <w:delText>第</w:delText>
          </w:r>
          <w:r w:rsidR="00DD62DB" w:rsidRPr="00F6426C" w:rsidDel="007F0ACA">
            <w:delText>17</w:delText>
          </w:r>
          <w:r w:rsidR="00DD62DB" w:rsidRPr="00F6426C" w:rsidDel="007F0ACA">
            <w:rPr>
              <w:rFonts w:hint="eastAsia"/>
            </w:rPr>
            <w:delText>章</w:delText>
          </w:r>
          <w:r w:rsidR="00DD62DB" w:rsidRPr="00F6426C" w:rsidDel="007F0ACA">
            <w:delText xml:space="preserve">  </w:delText>
          </w:r>
          <w:r w:rsidR="00DD62DB" w:rsidDel="007F0ACA">
            <w:rPr>
              <w:rFonts w:hint="eastAsia"/>
            </w:rPr>
            <w:delText>加入基础</w:delText>
          </w:r>
          <w:r w:rsidR="00DD62DB" w:rsidDel="007F0ACA">
            <w:delText>imgui</w:delText>
          </w:r>
          <w:r w:rsidR="00DD62DB" w:rsidDel="007F0ACA">
            <w:rPr>
              <w:rFonts w:hint="eastAsia"/>
            </w:rPr>
            <w:delText>（可选）</w:delText>
          </w:r>
        </w:del>
      </w:ins>
    </w:p>
    <w:p w14:paraId="78712949" w14:textId="039D140E" w:rsidR="000E715A" w:rsidDel="007F0ACA" w:rsidRDefault="000E715A" w:rsidP="007F0ACA">
      <w:pPr>
        <w:spacing w:line="240" w:lineRule="auto"/>
        <w:ind w:firstLineChars="0" w:firstLine="0"/>
        <w:jc w:val="center"/>
        <w:outlineLvl w:val="0"/>
        <w:rPr>
          <w:ins w:id="2939" w:author="超 杨" w:date="2019-11-20T12:07:00Z"/>
          <w:del w:id="2940" w:author="Microsoft Office User" w:date="2020-01-01T08:33:00Z"/>
        </w:rPr>
        <w:pPrChange w:id="2941" w:author="超 杨" w:date="2019-11-20T12:07:00Z">
          <w:pPr>
            <w:pStyle w:val="1"/>
          </w:pPr>
        </w:pPrChange>
      </w:pPr>
      <w:ins w:id="2942" w:author="超 杨" w:date="2019-11-20T12:07:00Z">
        <w:del w:id="2943" w:author="Microsoft Office User" w:date="2020-01-01T08:33:00Z">
          <w:r w:rsidDel="007F0ACA">
            <w:rPr>
              <w:rFonts w:hint="eastAsia"/>
            </w:rPr>
            <w:delText>（</w:delText>
          </w:r>
        </w:del>
      </w:ins>
    </w:p>
    <w:p w14:paraId="31A1E283" w14:textId="5939F4A2" w:rsidR="000E715A" w:rsidDel="007F0ACA" w:rsidRDefault="000E715A" w:rsidP="007F0ACA">
      <w:pPr>
        <w:spacing w:line="240" w:lineRule="auto"/>
        <w:ind w:firstLineChars="0" w:firstLine="0"/>
        <w:jc w:val="center"/>
        <w:outlineLvl w:val="0"/>
        <w:rPr>
          <w:ins w:id="2944" w:author="超 杨" w:date="2019-11-20T12:07:00Z"/>
          <w:del w:id="2945" w:author="Microsoft Office User" w:date="2020-01-01T08:33:00Z"/>
        </w:rPr>
        <w:pPrChange w:id="2946" w:author="超 杨" w:date="2019-11-20T12:07:00Z">
          <w:pPr>
            <w:pStyle w:val="1"/>
          </w:pPr>
        </w:pPrChange>
      </w:pPr>
      <w:ins w:id="2947" w:author="超 杨" w:date="2019-11-20T12:08:00Z">
        <w:del w:id="2948" w:author="Microsoft Office User" w:date="2020-01-01T08:33:00Z">
          <w:r w:rsidDel="007F0ACA">
            <w:rPr>
              <w:rFonts w:hint="eastAsia"/>
            </w:rPr>
            <w:delText>绘制文字等</w:delText>
          </w:r>
        </w:del>
      </w:ins>
    </w:p>
    <w:p w14:paraId="6C68C4D9" w14:textId="609ACE5B" w:rsidR="00DD62DB" w:rsidDel="007F0ACA" w:rsidRDefault="000E715A" w:rsidP="007F0ACA">
      <w:pPr>
        <w:spacing w:line="240" w:lineRule="auto"/>
        <w:ind w:firstLineChars="0" w:firstLine="0"/>
        <w:jc w:val="center"/>
        <w:outlineLvl w:val="0"/>
        <w:rPr>
          <w:ins w:id="2949" w:author="超 杨" w:date="2019-11-16T06:41:00Z"/>
          <w:del w:id="2950" w:author="Microsoft Office User" w:date="2020-01-01T08:33:00Z"/>
        </w:rPr>
        <w:pPrChange w:id="2951" w:author="超 杨" w:date="2019-11-20T12:07:00Z">
          <w:pPr>
            <w:pStyle w:val="1"/>
          </w:pPr>
        </w:pPrChange>
      </w:pPr>
      <w:ins w:id="2952" w:author="超 杨" w:date="2019-11-20T12:07:00Z">
        <w:del w:id="2953" w:author="Microsoft Office User" w:date="2020-01-01T08:33:00Z">
          <w:r w:rsidDel="007F0ACA">
            <w:rPr>
              <w:rFonts w:hint="eastAsia"/>
            </w:rPr>
            <w:delText>）</w:delText>
          </w:r>
        </w:del>
      </w:ins>
    </w:p>
    <w:p w14:paraId="278809D0" w14:textId="2DEB61CF" w:rsidR="00E6591D" w:rsidDel="007F0ACA" w:rsidRDefault="00E6591D" w:rsidP="007F0ACA">
      <w:pPr>
        <w:spacing w:line="240" w:lineRule="auto"/>
        <w:ind w:firstLineChars="0" w:firstLine="0"/>
        <w:jc w:val="center"/>
        <w:outlineLvl w:val="0"/>
        <w:rPr>
          <w:ins w:id="2954" w:author="超 杨" w:date="2019-11-16T06:41:00Z"/>
          <w:del w:id="2955" w:author="Microsoft Office User" w:date="2020-01-01T08:33:00Z"/>
        </w:rPr>
      </w:pPr>
    </w:p>
    <w:p w14:paraId="6598E8B8" w14:textId="257C5197" w:rsidR="00E6591D" w:rsidDel="007F0ACA" w:rsidRDefault="00E6591D" w:rsidP="007F0ACA">
      <w:pPr>
        <w:spacing w:line="240" w:lineRule="auto"/>
        <w:ind w:firstLineChars="0" w:firstLine="0"/>
        <w:jc w:val="center"/>
        <w:outlineLvl w:val="0"/>
        <w:rPr>
          <w:ins w:id="2956" w:author="超 杨" w:date="2019-11-16T06:41:00Z"/>
          <w:del w:id="2957" w:author="Microsoft Office User" w:date="2020-01-01T08:33:00Z"/>
        </w:rPr>
      </w:pPr>
      <w:ins w:id="2958" w:author="超 杨" w:date="2019-11-16T06:41:00Z">
        <w:del w:id="2959" w:author="Microsoft Office User" w:date="2020-01-01T08:33:00Z">
          <w:r w:rsidRPr="00F6426C" w:rsidDel="007F0ACA">
            <w:rPr>
              <w:rFonts w:hint="eastAsia"/>
            </w:rPr>
            <w:delText>第</w:delText>
          </w:r>
          <w:r w:rsidRPr="00F6426C" w:rsidDel="007F0ACA">
            <w:delText>17</w:delText>
          </w:r>
          <w:r w:rsidRPr="00F6426C" w:rsidDel="007F0ACA">
            <w:rPr>
              <w:rFonts w:hint="eastAsia"/>
            </w:rPr>
            <w:delText>章</w:delText>
          </w:r>
          <w:r w:rsidRPr="00F6426C" w:rsidDel="007F0ACA">
            <w:delText xml:space="preserve">  </w:delText>
          </w:r>
        </w:del>
      </w:ins>
      <w:ins w:id="2960" w:author="超 杨" w:date="2019-11-20T12:00:00Z">
        <w:del w:id="2961" w:author="Microsoft Office User" w:date="2020-01-01T08:33:00Z">
          <w:r w:rsidR="00AF3DE4" w:rsidDel="007F0ACA">
            <w:delText>Scene Graph</w:delText>
          </w:r>
          <w:r w:rsidR="00AF3DE4" w:rsidDel="007F0ACA">
            <w:rPr>
              <w:rFonts w:hint="eastAsia"/>
            </w:rPr>
            <w:delText>（</w:delText>
          </w:r>
        </w:del>
      </w:ins>
      <w:ins w:id="2962" w:author="超 杨" w:date="2019-11-16T06:41:00Z">
        <w:del w:id="2963" w:author="Microsoft Office User" w:date="2020-01-01T08:33:00Z">
          <w:r w:rsidDel="007F0ACA">
            <w:delText>WDB</w:delText>
          </w:r>
        </w:del>
      </w:ins>
      <w:ins w:id="2964" w:author="超 杨" w:date="2019-11-20T12:00:00Z">
        <w:del w:id="2965" w:author="Microsoft Office User" w:date="2020-01-01T08:33:00Z">
          <w:r w:rsidR="00AF3DE4" w:rsidDel="007F0ACA">
            <w:rPr>
              <w:rFonts w:hint="eastAsia"/>
            </w:rPr>
            <w:delText>）</w:delText>
          </w:r>
        </w:del>
      </w:ins>
    </w:p>
    <w:p w14:paraId="19CAC57E" w14:textId="2D52CD79" w:rsidR="005651A7" w:rsidDel="007F0ACA" w:rsidRDefault="005651A7" w:rsidP="007F0ACA">
      <w:pPr>
        <w:spacing w:line="240" w:lineRule="auto"/>
        <w:ind w:firstLineChars="0" w:firstLine="0"/>
        <w:jc w:val="center"/>
        <w:outlineLvl w:val="0"/>
        <w:rPr>
          <w:ins w:id="2966" w:author="超 杨" w:date="2019-11-16T07:07:00Z"/>
          <w:del w:id="2967" w:author="Microsoft Office User" w:date="2020-01-01T08:33:00Z"/>
        </w:rPr>
      </w:pPr>
    </w:p>
    <w:p w14:paraId="3F9863C8" w14:textId="34841BE7" w:rsidR="005651A7" w:rsidDel="007F0ACA" w:rsidRDefault="005651A7" w:rsidP="007F0ACA">
      <w:pPr>
        <w:spacing w:line="240" w:lineRule="auto"/>
        <w:ind w:firstLineChars="0" w:firstLine="0"/>
        <w:jc w:val="center"/>
        <w:outlineLvl w:val="0"/>
        <w:rPr>
          <w:ins w:id="2968" w:author="超 杨" w:date="2019-11-16T07:07:00Z"/>
          <w:del w:id="2969" w:author="Microsoft Office User" w:date="2020-01-01T08:33:00Z"/>
        </w:rPr>
      </w:pPr>
      <w:ins w:id="2970" w:author="超 杨" w:date="2019-11-16T07:07:00Z">
        <w:del w:id="2971" w:author="Microsoft Office User" w:date="2020-01-01T08:33:00Z">
          <w:r w:rsidDel="007F0ACA">
            <w:rPr>
              <w:rFonts w:hint="eastAsia"/>
            </w:rPr>
            <w:delText>（</w:delText>
          </w:r>
        </w:del>
      </w:ins>
    </w:p>
    <w:p w14:paraId="5438D3D6" w14:textId="6B95A1DE" w:rsidR="005651A7" w:rsidDel="007F0ACA" w:rsidRDefault="00D225BD" w:rsidP="007F0ACA">
      <w:pPr>
        <w:spacing w:line="240" w:lineRule="auto"/>
        <w:ind w:firstLineChars="0" w:firstLine="0"/>
        <w:jc w:val="center"/>
        <w:outlineLvl w:val="0"/>
        <w:rPr>
          <w:ins w:id="2972" w:author="超 杨" w:date="2019-11-16T07:10:00Z"/>
          <w:del w:id="2973" w:author="Microsoft Office User" w:date="2020-01-01T08:33:00Z"/>
        </w:rPr>
      </w:pPr>
      <w:ins w:id="2974" w:author="超 杨" w:date="2019-11-16T07:10:00Z">
        <w:del w:id="2975" w:author="Microsoft Office User" w:date="2020-01-01T08:33:00Z">
          <w:r w:rsidDel="007F0ACA">
            <w:rPr>
              <w:rFonts w:hint="eastAsia"/>
            </w:rPr>
            <w:delText>文字</w:delText>
          </w:r>
        </w:del>
      </w:ins>
    </w:p>
    <w:p w14:paraId="0EF2E038" w14:textId="666FB38A" w:rsidR="00D225BD" w:rsidDel="007F0ACA" w:rsidRDefault="00D225BD" w:rsidP="007F0ACA">
      <w:pPr>
        <w:spacing w:line="240" w:lineRule="auto"/>
        <w:ind w:firstLineChars="0" w:firstLine="0"/>
        <w:jc w:val="center"/>
        <w:outlineLvl w:val="0"/>
        <w:rPr>
          <w:ins w:id="2976" w:author="超 杨" w:date="2019-11-16T07:10:00Z"/>
          <w:del w:id="2977" w:author="Microsoft Office User" w:date="2020-01-01T08:33:00Z"/>
        </w:rPr>
      </w:pPr>
    </w:p>
    <w:p w14:paraId="16909006" w14:textId="5ECF9832" w:rsidR="00D225BD" w:rsidDel="007F0ACA" w:rsidRDefault="00D225BD" w:rsidP="007F0ACA">
      <w:pPr>
        <w:spacing w:line="240" w:lineRule="auto"/>
        <w:ind w:firstLineChars="0" w:firstLine="0"/>
        <w:jc w:val="center"/>
        <w:outlineLvl w:val="0"/>
        <w:rPr>
          <w:ins w:id="2978" w:author="超 杨" w:date="2019-11-16T07:07:00Z"/>
          <w:del w:id="2979" w:author="Microsoft Office User" w:date="2020-01-01T08:33:00Z"/>
        </w:rPr>
      </w:pPr>
      <w:ins w:id="2980" w:author="超 杨" w:date="2019-11-16T07:10:00Z">
        <w:del w:id="2981" w:author="Microsoft Office User" w:date="2020-01-01T08:33:00Z">
          <w:r w:rsidDel="007F0ACA">
            <w:rPr>
              <w:rFonts w:hint="eastAsia"/>
            </w:rPr>
            <w:delText>自由组合</w:delText>
          </w:r>
          <w:r w:rsidDel="007F0ACA">
            <w:delText>imgui</w:delText>
          </w:r>
        </w:del>
      </w:ins>
    </w:p>
    <w:p w14:paraId="23238CF7" w14:textId="1404B909" w:rsidR="005651A7" w:rsidRPr="00817B08" w:rsidDel="007F0ACA" w:rsidRDefault="005651A7" w:rsidP="007F0ACA">
      <w:pPr>
        <w:spacing w:line="240" w:lineRule="auto"/>
        <w:ind w:firstLineChars="0" w:firstLine="0"/>
        <w:jc w:val="center"/>
        <w:outlineLvl w:val="0"/>
        <w:rPr>
          <w:ins w:id="2982" w:author="超 杨" w:date="2019-11-16T07:07:00Z"/>
          <w:del w:id="2983" w:author="Microsoft Office User" w:date="2020-01-01T08:33:00Z"/>
        </w:rPr>
      </w:pPr>
      <w:ins w:id="2984" w:author="超 杨" w:date="2019-11-16T07:07:00Z">
        <w:del w:id="2985" w:author="Microsoft Office User" w:date="2020-01-01T08:33:00Z">
          <w:r w:rsidDel="007F0ACA">
            <w:rPr>
              <w:rFonts w:hint="eastAsia"/>
            </w:rPr>
            <w:delText>）</w:delText>
          </w:r>
        </w:del>
      </w:ins>
    </w:p>
    <w:p w14:paraId="25E39981" w14:textId="143B55FB" w:rsidR="005651A7" w:rsidRPr="00817B08" w:rsidDel="007F0ACA" w:rsidRDefault="005651A7" w:rsidP="007F0ACA">
      <w:pPr>
        <w:spacing w:line="240" w:lineRule="auto"/>
        <w:ind w:firstLineChars="0" w:firstLine="0"/>
        <w:jc w:val="center"/>
        <w:outlineLvl w:val="0"/>
        <w:rPr>
          <w:ins w:id="2986" w:author="超 杨" w:date="2019-11-16T07:07:00Z"/>
          <w:del w:id="2987" w:author="Microsoft Office User" w:date="2020-01-01T08:33:00Z"/>
        </w:rPr>
      </w:pPr>
    </w:p>
    <w:p w14:paraId="501C1AC5" w14:textId="435E2B24" w:rsidR="00E52F8D" w:rsidDel="007F0ACA" w:rsidRDefault="00E52F8D" w:rsidP="007F0ACA">
      <w:pPr>
        <w:spacing w:line="240" w:lineRule="auto"/>
        <w:ind w:firstLineChars="0" w:firstLine="0"/>
        <w:jc w:val="center"/>
        <w:outlineLvl w:val="0"/>
        <w:rPr>
          <w:ins w:id="2988" w:author="超 杨" w:date="2019-11-18T11:55:00Z"/>
          <w:del w:id="2989" w:author="Microsoft Office User" w:date="2020-01-01T08:33:00Z"/>
        </w:rPr>
      </w:pPr>
    </w:p>
    <w:p w14:paraId="56A4AF22" w14:textId="74F00CD5" w:rsidR="00C65047" w:rsidDel="007F0ACA" w:rsidRDefault="00C65047" w:rsidP="007F0ACA">
      <w:pPr>
        <w:spacing w:line="240" w:lineRule="auto"/>
        <w:ind w:firstLineChars="0" w:firstLine="0"/>
        <w:jc w:val="center"/>
        <w:outlineLvl w:val="0"/>
        <w:rPr>
          <w:ins w:id="2990" w:author="超 杨" w:date="2019-11-20T12:00:00Z"/>
          <w:del w:id="2991" w:author="Microsoft Office User" w:date="2020-01-01T08:34:00Z"/>
        </w:rPr>
      </w:pPr>
    </w:p>
    <w:p w14:paraId="01F56A31" w14:textId="3829463C" w:rsidR="00C65047" w:rsidDel="007F0ACA" w:rsidRDefault="00C65047" w:rsidP="007F0ACA">
      <w:pPr>
        <w:spacing w:line="240" w:lineRule="auto"/>
        <w:ind w:firstLineChars="0" w:firstLine="0"/>
        <w:jc w:val="center"/>
        <w:outlineLvl w:val="0"/>
        <w:rPr>
          <w:ins w:id="2992" w:author="超 杨" w:date="2019-11-20T12:00:00Z"/>
          <w:del w:id="2993" w:author="Microsoft Office User" w:date="2020-01-01T08:34:00Z"/>
        </w:rPr>
      </w:pPr>
    </w:p>
    <w:p w14:paraId="3EF7996A" w14:textId="22783335" w:rsidR="00C65047" w:rsidDel="007F0ACA" w:rsidRDefault="00C65047" w:rsidP="007F0ACA">
      <w:pPr>
        <w:spacing w:line="240" w:lineRule="auto"/>
        <w:ind w:firstLineChars="0" w:firstLine="0"/>
        <w:jc w:val="center"/>
        <w:outlineLvl w:val="0"/>
        <w:rPr>
          <w:ins w:id="2994" w:author="超 杨" w:date="2019-11-20T11:59:00Z"/>
          <w:del w:id="2995" w:author="Microsoft Office User" w:date="2020-01-01T08:34:00Z"/>
        </w:rPr>
      </w:pPr>
    </w:p>
    <w:p w14:paraId="16593420" w14:textId="1130EF5F" w:rsidR="001D131B" w:rsidDel="007F0ACA" w:rsidRDefault="001D131B" w:rsidP="007F0ACA">
      <w:pPr>
        <w:spacing w:line="240" w:lineRule="auto"/>
        <w:ind w:firstLineChars="0" w:firstLine="0"/>
        <w:jc w:val="center"/>
        <w:outlineLvl w:val="0"/>
        <w:rPr>
          <w:ins w:id="2996" w:author="超 杨" w:date="2019-11-20T11:59:00Z"/>
          <w:del w:id="2997" w:author="Microsoft Office User" w:date="2020-01-01T08:34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998" w:author="超 杨" w:date="2019-11-20T11:59:00Z">
        <w:del w:id="2999" w:author="Microsoft Office User" w:date="2020-01-01T08:34:00Z">
          <w:r w:rsidRPr="00F6426C" w:rsidDel="007F0ACA">
            <w:rPr>
              <w:rFonts w:ascii="Arial Unicode MS" w:eastAsia="Arial Unicode MS" w:cs="Arial Unicode MS" w:hint="eastAsia"/>
              <w:color w:val="000000"/>
              <w:sz w:val="52"/>
              <w:szCs w:val="52"/>
              <w:shd w:val="clear" w:color="auto" w:fill="auto"/>
            </w:rPr>
            <w:delText>第</w:delText>
          </w:r>
          <w:r w:rsidRPr="00F6426C" w:rsidDel="007F0ACA">
            <w:rPr>
              <w:rFonts w:ascii="Arial Unicode MS" w:eastAsia="Arial Unicode MS" w:cs="Arial Unicode MS"/>
              <w:color w:val="000000"/>
              <w:sz w:val="52"/>
              <w:szCs w:val="52"/>
              <w:shd w:val="clear" w:color="auto" w:fill="auto"/>
            </w:rPr>
            <w:delText xml:space="preserve"> 4 </w:delText>
          </w:r>
          <w:r w:rsidRPr="00F6426C" w:rsidDel="007F0ACA">
            <w:rPr>
              <w:rFonts w:ascii="Arial Unicode MS" w:eastAsia="Arial Unicode MS" w:cs="Arial Unicode MS" w:hint="eastAsia"/>
              <w:color w:val="000000"/>
              <w:sz w:val="52"/>
              <w:szCs w:val="52"/>
              <w:shd w:val="clear" w:color="auto" w:fill="auto"/>
            </w:rPr>
            <w:delText>篇</w:delText>
          </w:r>
          <w:r w:rsidRPr="00F6426C" w:rsidDel="007F0ACA">
            <w:rPr>
              <w:rFonts w:ascii="Arial Unicode MS" w:eastAsia="Arial Unicode MS" w:cs="Arial Unicode MS" w:hint="eastAsia"/>
              <w:webHidden/>
              <w:color w:val="000000"/>
              <w:sz w:val="52"/>
              <w:szCs w:val="52"/>
              <w:shd w:val="clear" w:color="auto" w:fill="auto"/>
            </w:rPr>
            <w:delText xml:space="preserve">  </w:delText>
          </w:r>
          <w:r w:rsidDel="007F0ACA">
            <w:rPr>
              <w:rFonts w:ascii="Arial Unicode MS" w:eastAsia="Arial Unicode MS" w:cs="Arial Unicode MS" w:hint="eastAsia"/>
              <w:noProof/>
              <w:color w:val="000000"/>
              <w:sz w:val="52"/>
              <w:szCs w:val="52"/>
              <w:shd w:val="clear" w:color="auto" w:fill="auto"/>
            </w:rPr>
            <w:delText>增强扩展性</w:delText>
          </w:r>
        </w:del>
      </w:ins>
    </w:p>
    <w:p w14:paraId="77316127" w14:textId="683C8893" w:rsidR="001D131B" w:rsidDel="007F0ACA" w:rsidRDefault="001D131B" w:rsidP="007F0ACA">
      <w:pPr>
        <w:spacing w:line="240" w:lineRule="auto"/>
        <w:ind w:firstLineChars="0" w:firstLine="0"/>
        <w:jc w:val="center"/>
        <w:outlineLvl w:val="0"/>
        <w:rPr>
          <w:ins w:id="3000" w:author="超 杨" w:date="2019-11-20T11:59:00Z"/>
          <w:del w:id="3001" w:author="Microsoft Office User" w:date="2020-01-01T08:34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3002" w:author="超 杨" w:date="2019-11-20T11:59:00Z">
        <w:del w:id="3003" w:author="Microsoft Office User" w:date="2020-01-01T08:34:00Z">
          <w:r w:rsidDel="007F0ACA">
            <w:rPr>
              <w:rFonts w:ascii="Arial Unicode MS" w:eastAsia="Arial Unicode MS" w:cs="Arial Unicode MS"/>
              <w:webHidden/>
              <w:color w:val="000000"/>
              <w:sz w:val="52"/>
              <w:szCs w:val="52"/>
              <w:shd w:val="clear" w:color="auto" w:fill="auto"/>
            </w:rPr>
            <w:br w:type="page"/>
          </w:r>
        </w:del>
      </w:ins>
    </w:p>
    <w:p w14:paraId="34284553" w14:textId="75506077" w:rsidR="00DA08AF" w:rsidDel="007F0ACA" w:rsidRDefault="00DA08AF" w:rsidP="007F0ACA">
      <w:pPr>
        <w:spacing w:line="240" w:lineRule="auto"/>
        <w:ind w:firstLineChars="0" w:firstLine="0"/>
        <w:jc w:val="center"/>
        <w:outlineLvl w:val="0"/>
        <w:rPr>
          <w:ins w:id="3004" w:author="超 杨" w:date="2019-11-20T11:59:00Z"/>
          <w:del w:id="3005" w:author="Microsoft Office User" w:date="2020-01-01T08:34:00Z"/>
        </w:rPr>
      </w:pPr>
    </w:p>
    <w:p w14:paraId="7A13F7D2" w14:textId="6C6169BE" w:rsidR="00DA08AF" w:rsidDel="007F0ACA" w:rsidRDefault="00DA08AF" w:rsidP="007F0ACA">
      <w:pPr>
        <w:spacing w:line="240" w:lineRule="auto"/>
        <w:ind w:firstLineChars="0" w:firstLine="0"/>
        <w:jc w:val="center"/>
        <w:outlineLvl w:val="0"/>
        <w:rPr>
          <w:ins w:id="3006" w:author="超 杨" w:date="2019-11-20T11:59:00Z"/>
          <w:del w:id="3007" w:author="Microsoft Office User" w:date="2020-01-01T08:34:00Z"/>
        </w:rPr>
      </w:pPr>
      <w:ins w:id="3008" w:author="超 杨" w:date="2019-11-20T11:59:00Z">
        <w:del w:id="3009" w:author="Microsoft Office User" w:date="2020-01-01T08:34:00Z">
          <w:r w:rsidRPr="00F6426C" w:rsidDel="007F0ACA">
            <w:rPr>
              <w:rFonts w:hint="eastAsia"/>
            </w:rPr>
            <w:delText>第</w:delText>
          </w:r>
          <w:r w:rsidRPr="00F6426C" w:rsidDel="007F0ACA">
            <w:delText>17</w:delText>
          </w:r>
          <w:r w:rsidRPr="00F6426C" w:rsidDel="007F0ACA">
            <w:rPr>
              <w:rFonts w:hint="eastAsia"/>
            </w:rPr>
            <w:delText>章</w:delText>
          </w:r>
          <w:r w:rsidRPr="00F6426C" w:rsidDel="007F0ACA">
            <w:delText xml:space="preserve">  </w:delText>
          </w:r>
        </w:del>
      </w:ins>
      <w:ins w:id="3010" w:author="超 杨" w:date="2019-11-20T12:35:00Z">
        <w:del w:id="3011" w:author="Microsoft Office User" w:date="2020-01-01T08:34:00Z">
          <w:r w:rsidR="00610B8C" w:rsidDel="007F0ACA">
            <w:rPr>
              <w:rFonts w:hint="eastAsia"/>
            </w:rPr>
            <w:delText>支持</w:delText>
          </w:r>
        </w:del>
      </w:ins>
      <w:ins w:id="3012" w:author="超 杨" w:date="2019-11-20T11:59:00Z">
        <w:del w:id="3013" w:author="Microsoft Office User" w:date="2020-01-01T08:34:00Z">
          <w:r w:rsidDel="007F0ACA">
            <w:rPr>
              <w:rFonts w:hint="eastAsia"/>
            </w:rPr>
            <w:delText>自定义管道</w:delText>
          </w:r>
          <w:r w:rsidDel="007F0ACA">
            <w:delText>job</w:delText>
          </w:r>
        </w:del>
      </w:ins>
    </w:p>
    <w:p w14:paraId="6B172FBE" w14:textId="70228353" w:rsidR="00DA08AF" w:rsidRPr="00817B08" w:rsidDel="007F0ACA" w:rsidRDefault="00DA08AF" w:rsidP="007F0ACA">
      <w:pPr>
        <w:spacing w:line="240" w:lineRule="auto"/>
        <w:ind w:firstLineChars="0" w:firstLine="0"/>
        <w:jc w:val="center"/>
        <w:outlineLvl w:val="0"/>
        <w:rPr>
          <w:ins w:id="3014" w:author="超 杨" w:date="2019-11-20T11:59:00Z"/>
          <w:del w:id="3015" w:author="Microsoft Office User" w:date="2020-01-01T08:34:00Z"/>
        </w:rPr>
      </w:pPr>
    </w:p>
    <w:p w14:paraId="3FD8C540" w14:textId="7714F72B" w:rsidR="00DA08AF" w:rsidDel="007F0ACA" w:rsidRDefault="00DA08AF" w:rsidP="007F0ACA">
      <w:pPr>
        <w:spacing w:line="240" w:lineRule="auto"/>
        <w:ind w:firstLineChars="0" w:firstLine="0"/>
        <w:jc w:val="center"/>
        <w:outlineLvl w:val="0"/>
        <w:rPr>
          <w:ins w:id="3016" w:author="超 杨" w:date="2019-11-20T11:59:00Z"/>
          <w:del w:id="3017" w:author="Microsoft Office User" w:date="2020-01-01T08:34:00Z"/>
        </w:rPr>
      </w:pPr>
    </w:p>
    <w:p w14:paraId="07F8602A" w14:textId="7A5B1BBD" w:rsidR="00DA08AF" w:rsidDel="007F0ACA" w:rsidRDefault="00DA08AF" w:rsidP="007F0ACA">
      <w:pPr>
        <w:spacing w:line="240" w:lineRule="auto"/>
        <w:ind w:firstLineChars="0" w:firstLine="0"/>
        <w:jc w:val="center"/>
        <w:outlineLvl w:val="0"/>
        <w:rPr>
          <w:ins w:id="3018" w:author="超 杨" w:date="2019-11-20T11:59:00Z"/>
          <w:del w:id="3019" w:author="Microsoft Office User" w:date="2020-01-01T08:34:00Z"/>
        </w:rPr>
      </w:pPr>
    </w:p>
    <w:p w14:paraId="5E8DEB05" w14:textId="2444F84F" w:rsidR="00DA08AF" w:rsidDel="007F0ACA" w:rsidRDefault="00DA08AF" w:rsidP="007F0ACA">
      <w:pPr>
        <w:spacing w:line="240" w:lineRule="auto"/>
        <w:ind w:firstLineChars="0" w:firstLine="0"/>
        <w:jc w:val="center"/>
        <w:outlineLvl w:val="0"/>
        <w:rPr>
          <w:ins w:id="3020" w:author="超 杨" w:date="2019-11-20T11:59:00Z"/>
          <w:del w:id="3021" w:author="Microsoft Office User" w:date="2020-01-01T08:34:00Z"/>
        </w:rPr>
      </w:pPr>
      <w:ins w:id="3022" w:author="超 杨" w:date="2019-11-20T11:59:00Z">
        <w:del w:id="3023" w:author="Microsoft Office User" w:date="2020-01-01T08:34:00Z">
          <w:r w:rsidRPr="00F6426C" w:rsidDel="007F0ACA">
            <w:rPr>
              <w:rFonts w:hint="eastAsia"/>
            </w:rPr>
            <w:delText>第</w:delText>
          </w:r>
          <w:r w:rsidRPr="00F6426C" w:rsidDel="007F0ACA">
            <w:delText>17</w:delText>
          </w:r>
          <w:r w:rsidRPr="00F6426C" w:rsidDel="007F0ACA">
            <w:rPr>
              <w:rFonts w:hint="eastAsia"/>
            </w:rPr>
            <w:delText>章</w:delText>
          </w:r>
          <w:r w:rsidRPr="00F6426C" w:rsidDel="007F0ACA">
            <w:delText xml:space="preserve">  </w:delText>
          </w:r>
          <w:r w:rsidDel="007F0ACA">
            <w:rPr>
              <w:rFonts w:hint="eastAsia"/>
            </w:rPr>
            <w:delText>加入脚本</w:delText>
          </w:r>
        </w:del>
      </w:ins>
      <w:ins w:id="3024" w:author="超 杨" w:date="2019-11-20T12:02:00Z">
        <w:del w:id="3025" w:author="Microsoft Office User" w:date="2020-01-01T08:34:00Z">
          <w:r w:rsidR="007E29B3" w:rsidDel="007F0ACA">
            <w:rPr>
              <w:rFonts w:hint="eastAsia"/>
            </w:rPr>
            <w:delText>组件</w:delText>
          </w:r>
        </w:del>
      </w:ins>
    </w:p>
    <w:p w14:paraId="057E0EC3" w14:textId="04F6C04D" w:rsidR="00DA08AF" w:rsidRPr="00817B08" w:rsidDel="007F0ACA" w:rsidRDefault="00DA08AF" w:rsidP="007F0ACA">
      <w:pPr>
        <w:spacing w:line="240" w:lineRule="auto"/>
        <w:ind w:firstLineChars="0" w:firstLine="0"/>
        <w:jc w:val="center"/>
        <w:outlineLvl w:val="0"/>
        <w:rPr>
          <w:ins w:id="3026" w:author="超 杨" w:date="2019-11-20T11:59:00Z"/>
          <w:del w:id="3027" w:author="Microsoft Office User" w:date="2020-01-01T08:34:00Z"/>
        </w:rPr>
      </w:pPr>
    </w:p>
    <w:p w14:paraId="0549001E" w14:textId="5C5A6340" w:rsidR="0057255A" w:rsidDel="007F0ACA" w:rsidRDefault="0057255A" w:rsidP="007F0ACA">
      <w:pPr>
        <w:spacing w:line="240" w:lineRule="auto"/>
        <w:ind w:firstLineChars="0" w:firstLine="0"/>
        <w:jc w:val="center"/>
        <w:outlineLvl w:val="0"/>
        <w:rPr>
          <w:ins w:id="3028" w:author="超 杨" w:date="2019-11-20T12:36:00Z"/>
          <w:del w:id="3029" w:author="Microsoft Office User" w:date="2020-01-01T08:34:00Z"/>
        </w:rPr>
        <w:pPrChange w:id="3030" w:author="超 杨" w:date="2019-11-20T12:37:00Z">
          <w:pPr>
            <w:pStyle w:val="1"/>
          </w:pPr>
        </w:pPrChange>
      </w:pPr>
      <w:ins w:id="3031" w:author="超 杨" w:date="2019-11-20T12:36:00Z">
        <w:del w:id="3032" w:author="Microsoft Office User" w:date="2020-01-01T08:34:00Z">
          <w:r w:rsidDel="007F0ACA">
            <w:rPr>
              <w:rFonts w:hint="eastAsia"/>
            </w:rPr>
            <w:delText>（</w:delText>
          </w:r>
        </w:del>
      </w:ins>
    </w:p>
    <w:p w14:paraId="09BE170D" w14:textId="77A904DA" w:rsidR="0057255A" w:rsidDel="007F0ACA" w:rsidRDefault="0057255A" w:rsidP="007F0ACA">
      <w:pPr>
        <w:spacing w:line="240" w:lineRule="auto"/>
        <w:ind w:firstLineChars="0" w:firstLine="0"/>
        <w:jc w:val="center"/>
        <w:outlineLvl w:val="0"/>
        <w:rPr>
          <w:ins w:id="3033" w:author="超 杨" w:date="2019-11-20T12:36:00Z"/>
          <w:del w:id="3034" w:author="Microsoft Office User" w:date="2020-01-01T08:34:00Z"/>
        </w:rPr>
        <w:pPrChange w:id="3035" w:author="超 杨" w:date="2019-11-20T12:37:00Z">
          <w:pPr>
            <w:pStyle w:val="1"/>
          </w:pPr>
        </w:pPrChange>
      </w:pPr>
      <w:ins w:id="3036" w:author="超 杨" w:date="2019-11-20T12:36:00Z">
        <w:del w:id="3037" w:author="Microsoft Office User" w:date="2020-01-01T08:34:00Z">
          <w:r w:rsidDel="007F0ACA">
            <w:rPr>
              <w:rFonts w:hint="eastAsia"/>
            </w:rPr>
            <w:delText>结合</w:delText>
          </w:r>
          <w:r w:rsidDel="007F0ACA">
            <w:delText>job</w:delText>
          </w:r>
          <w:r w:rsidDel="007F0ACA">
            <w:rPr>
              <w:rFonts w:hint="eastAsia"/>
            </w:rPr>
            <w:delText>和</w:delText>
          </w:r>
          <w:r w:rsidDel="007F0ACA">
            <w:delText>script</w:delText>
          </w:r>
          <w:r w:rsidDel="007F0ACA">
            <w:rPr>
              <w:rFonts w:hint="eastAsia"/>
            </w:rPr>
            <w:delText>，可</w:delText>
          </w:r>
        </w:del>
      </w:ins>
      <w:ins w:id="3038" w:author="超 杨" w:date="2019-11-20T12:37:00Z">
        <w:del w:id="3039" w:author="Microsoft Office User" w:date="2020-01-01T08:34:00Z">
          <w:r w:rsidDel="007F0ACA">
            <w:rPr>
              <w:rFonts w:hint="eastAsia"/>
            </w:rPr>
            <w:delText>实现</w:delText>
          </w:r>
          <w:r w:rsidDel="007F0ACA">
            <w:delText>picking</w:delText>
          </w:r>
        </w:del>
      </w:ins>
    </w:p>
    <w:p w14:paraId="01E3AC64" w14:textId="7A6CB5D6" w:rsidR="001D131B" w:rsidDel="007F0ACA" w:rsidRDefault="0057255A" w:rsidP="007F0ACA">
      <w:pPr>
        <w:spacing w:line="240" w:lineRule="auto"/>
        <w:ind w:firstLineChars="0" w:firstLine="0"/>
        <w:jc w:val="center"/>
        <w:outlineLvl w:val="0"/>
        <w:rPr>
          <w:ins w:id="3040" w:author="超 杨" w:date="2019-11-20T12:02:00Z"/>
          <w:del w:id="3041" w:author="Microsoft Office User" w:date="2020-01-01T08:34:00Z"/>
        </w:rPr>
        <w:pPrChange w:id="3042" w:author="超 杨" w:date="2019-11-20T12:37:00Z">
          <w:pPr>
            <w:pStyle w:val="1"/>
          </w:pPr>
        </w:pPrChange>
      </w:pPr>
      <w:ins w:id="3043" w:author="超 杨" w:date="2019-11-20T12:36:00Z">
        <w:del w:id="3044" w:author="Microsoft Office User" w:date="2020-01-01T08:34:00Z">
          <w:r w:rsidDel="007F0ACA">
            <w:rPr>
              <w:rFonts w:hint="eastAsia"/>
            </w:rPr>
            <w:delText>）</w:delText>
          </w:r>
        </w:del>
      </w:ins>
    </w:p>
    <w:p w14:paraId="31DB1B9F" w14:textId="3788BD4B" w:rsidR="003C2703" w:rsidDel="007F0ACA" w:rsidRDefault="003C2703" w:rsidP="007F0ACA">
      <w:pPr>
        <w:spacing w:line="240" w:lineRule="auto"/>
        <w:ind w:firstLineChars="0" w:firstLine="0"/>
        <w:jc w:val="center"/>
        <w:outlineLvl w:val="0"/>
        <w:rPr>
          <w:ins w:id="3045" w:author="超 杨" w:date="2019-11-20T12:17:00Z"/>
          <w:del w:id="3046" w:author="Microsoft Office User" w:date="2020-01-01T08:34:00Z"/>
        </w:rPr>
      </w:pPr>
    </w:p>
    <w:p w14:paraId="3DBF7901" w14:textId="15B972CB" w:rsidR="003C2703" w:rsidDel="007F0ACA" w:rsidRDefault="003C2703" w:rsidP="007F0ACA">
      <w:pPr>
        <w:spacing w:line="240" w:lineRule="auto"/>
        <w:ind w:firstLineChars="0" w:firstLine="0"/>
        <w:jc w:val="center"/>
        <w:outlineLvl w:val="0"/>
        <w:rPr>
          <w:ins w:id="3047" w:author="超 杨" w:date="2019-11-20T12:17:00Z"/>
          <w:del w:id="3048" w:author="Microsoft Office User" w:date="2020-01-01T08:34:00Z"/>
        </w:rPr>
      </w:pPr>
      <w:ins w:id="3049" w:author="超 杨" w:date="2019-11-20T12:17:00Z">
        <w:del w:id="3050" w:author="Microsoft Office User" w:date="2020-01-01T08:34:00Z">
          <w:r w:rsidRPr="00F6426C" w:rsidDel="007F0ACA">
            <w:rPr>
              <w:rFonts w:hint="eastAsia"/>
            </w:rPr>
            <w:delText>第</w:delText>
          </w:r>
          <w:r w:rsidRPr="00F6426C" w:rsidDel="007F0ACA">
            <w:delText>17</w:delText>
          </w:r>
          <w:r w:rsidRPr="00F6426C" w:rsidDel="007F0ACA">
            <w:rPr>
              <w:rFonts w:hint="eastAsia"/>
            </w:rPr>
            <w:delText>章</w:delText>
          </w:r>
          <w:r w:rsidRPr="00F6426C" w:rsidDel="007F0ACA">
            <w:delText xml:space="preserve">  </w:delText>
          </w:r>
        </w:del>
      </w:ins>
      <w:ins w:id="3051" w:author="超 杨" w:date="2019-11-20T12:35:00Z">
        <w:del w:id="3052" w:author="Microsoft Office User" w:date="2020-01-01T08:34:00Z">
          <w:r w:rsidR="00610B8C" w:rsidDel="007F0ACA">
            <w:rPr>
              <w:rFonts w:hint="eastAsia"/>
            </w:rPr>
            <w:delText>支持</w:delText>
          </w:r>
        </w:del>
      </w:ins>
      <w:ins w:id="3053" w:author="超 杨" w:date="2019-11-20T12:17:00Z">
        <w:del w:id="3054" w:author="Microsoft Office User" w:date="2020-01-01T08:34:00Z">
          <w:r w:rsidDel="007F0ACA">
            <w:rPr>
              <w:rFonts w:hint="eastAsia"/>
            </w:rPr>
            <w:delText>自定义材质</w:delText>
          </w:r>
        </w:del>
      </w:ins>
    </w:p>
    <w:p w14:paraId="7591F7D2" w14:textId="06758CE6" w:rsidR="003C2703" w:rsidRPr="00817B08" w:rsidDel="007F0ACA" w:rsidRDefault="003C2703" w:rsidP="007F0ACA">
      <w:pPr>
        <w:spacing w:line="240" w:lineRule="auto"/>
        <w:ind w:firstLineChars="0" w:firstLine="0"/>
        <w:jc w:val="center"/>
        <w:outlineLvl w:val="0"/>
        <w:rPr>
          <w:ins w:id="3055" w:author="超 杨" w:date="2019-11-20T12:17:00Z"/>
          <w:del w:id="3056" w:author="Microsoft Office User" w:date="2020-01-01T08:34:00Z"/>
        </w:rPr>
      </w:pPr>
    </w:p>
    <w:p w14:paraId="0D0C6576" w14:textId="486DA445" w:rsidR="00E54CEB" w:rsidDel="007F0ACA" w:rsidRDefault="00E54CEB" w:rsidP="007F0ACA">
      <w:pPr>
        <w:spacing w:line="240" w:lineRule="auto"/>
        <w:ind w:firstLineChars="0" w:firstLine="0"/>
        <w:jc w:val="center"/>
        <w:outlineLvl w:val="0"/>
        <w:rPr>
          <w:ins w:id="3057" w:author="超 杨" w:date="2019-11-20T12:18:00Z"/>
          <w:del w:id="3058" w:author="Microsoft Office User" w:date="2020-01-01T08:34:00Z"/>
        </w:rPr>
        <w:pPrChange w:id="3059" w:author="超 杨" w:date="2019-11-20T12:37:00Z">
          <w:pPr>
            <w:pStyle w:val="1"/>
          </w:pPr>
        </w:pPrChange>
      </w:pPr>
      <w:ins w:id="3060" w:author="超 杨" w:date="2019-11-20T12:18:00Z">
        <w:del w:id="3061" w:author="Microsoft Office User" w:date="2020-01-01T08:34:00Z">
          <w:r w:rsidDel="007F0ACA">
            <w:rPr>
              <w:rFonts w:hint="eastAsia"/>
            </w:rPr>
            <w:delText>（</w:delText>
          </w:r>
        </w:del>
      </w:ins>
    </w:p>
    <w:p w14:paraId="39CD93B1" w14:textId="4242A931" w:rsidR="00E54CEB" w:rsidDel="007F0ACA" w:rsidRDefault="00E54CEB" w:rsidP="007F0ACA">
      <w:pPr>
        <w:spacing w:line="240" w:lineRule="auto"/>
        <w:ind w:firstLineChars="0" w:firstLine="0"/>
        <w:jc w:val="center"/>
        <w:outlineLvl w:val="0"/>
        <w:rPr>
          <w:ins w:id="3062" w:author="超 杨" w:date="2019-11-20T12:31:00Z"/>
          <w:del w:id="3063" w:author="Microsoft Office User" w:date="2020-01-01T08:34:00Z"/>
        </w:rPr>
        <w:pPrChange w:id="3064" w:author="超 杨" w:date="2019-11-20T12:37:00Z">
          <w:pPr>
            <w:pStyle w:val="1"/>
          </w:pPr>
        </w:pPrChange>
      </w:pPr>
      <w:ins w:id="3065" w:author="超 杨" w:date="2019-11-20T12:19:00Z">
        <w:del w:id="3066" w:author="Microsoft Office User" w:date="2020-01-01T08:34:00Z">
          <w:r w:rsidDel="007F0ACA">
            <w:rPr>
              <w:rFonts w:hint="eastAsia"/>
            </w:rPr>
            <w:delText>对应需要自定义</w:delText>
          </w:r>
          <w:r w:rsidDel="007F0ACA">
            <w:delText>shader</w:delText>
          </w:r>
        </w:del>
      </w:ins>
    </w:p>
    <w:p w14:paraId="517AFF9E" w14:textId="12618662" w:rsidR="00223181" w:rsidDel="007F0ACA" w:rsidRDefault="00223181" w:rsidP="007F0ACA">
      <w:pPr>
        <w:spacing w:line="240" w:lineRule="auto"/>
        <w:ind w:firstLineChars="0" w:firstLine="0"/>
        <w:jc w:val="center"/>
        <w:outlineLvl w:val="0"/>
        <w:rPr>
          <w:ins w:id="3067" w:author="超 杨" w:date="2019-11-20T12:31:00Z"/>
          <w:del w:id="3068" w:author="Microsoft Office User" w:date="2020-01-01T08:34:00Z"/>
        </w:rPr>
        <w:pPrChange w:id="3069" w:author="超 杨" w:date="2019-11-20T12:37:00Z">
          <w:pPr>
            <w:pStyle w:val="1"/>
          </w:pPr>
        </w:pPrChange>
      </w:pPr>
    </w:p>
    <w:p w14:paraId="76AD200B" w14:textId="4DC5B797" w:rsidR="00223181" w:rsidDel="007F0ACA" w:rsidRDefault="00223181" w:rsidP="007F0ACA">
      <w:pPr>
        <w:spacing w:line="240" w:lineRule="auto"/>
        <w:ind w:firstLineChars="0" w:firstLine="0"/>
        <w:jc w:val="center"/>
        <w:outlineLvl w:val="0"/>
        <w:rPr>
          <w:ins w:id="3070" w:author="超 杨" w:date="2019-11-20T12:18:00Z"/>
          <w:del w:id="3071" w:author="Microsoft Office User" w:date="2020-01-01T08:34:00Z"/>
        </w:rPr>
        <w:pPrChange w:id="3072" w:author="超 杨" w:date="2019-11-20T12:37:00Z">
          <w:pPr>
            <w:pStyle w:val="1"/>
          </w:pPr>
        </w:pPrChange>
      </w:pPr>
      <w:ins w:id="3073" w:author="超 杨" w:date="2019-11-20T12:31:00Z">
        <w:del w:id="3074" w:author="Microsoft Office User" w:date="2020-01-01T08:34:00Z">
          <w:r w:rsidDel="007F0ACA">
            <w:rPr>
              <w:rFonts w:hint="eastAsia"/>
            </w:rPr>
            <w:delText>可实现轮廓功能（自定义</w:delText>
          </w:r>
          <w:r w:rsidDel="007F0ACA">
            <w:delText>no material shader</w:delText>
          </w:r>
          <w:r w:rsidDel="007F0ACA">
            <w:rPr>
              <w:rFonts w:hint="eastAsia"/>
            </w:rPr>
            <w:delText>）</w:delText>
          </w:r>
        </w:del>
      </w:ins>
    </w:p>
    <w:p w14:paraId="79D2AA80" w14:textId="4EA66681" w:rsidR="002E2E9A" w:rsidDel="007F0ACA" w:rsidRDefault="00E54CEB" w:rsidP="007F0ACA">
      <w:pPr>
        <w:spacing w:line="240" w:lineRule="auto"/>
        <w:ind w:firstLineChars="0" w:firstLine="0"/>
        <w:jc w:val="center"/>
        <w:outlineLvl w:val="0"/>
        <w:rPr>
          <w:ins w:id="3075" w:author="超 杨" w:date="2019-11-20T12:02:00Z"/>
          <w:del w:id="3076" w:author="Microsoft Office User" w:date="2020-01-01T08:34:00Z"/>
        </w:rPr>
        <w:pPrChange w:id="3077" w:author="超 杨" w:date="2019-11-20T12:37:00Z">
          <w:pPr>
            <w:pStyle w:val="1"/>
          </w:pPr>
        </w:pPrChange>
      </w:pPr>
      <w:ins w:id="3078" w:author="超 杨" w:date="2019-11-20T12:18:00Z">
        <w:del w:id="3079" w:author="Microsoft Office User" w:date="2020-01-01T08:34:00Z">
          <w:r w:rsidDel="007F0ACA">
            <w:rPr>
              <w:rFonts w:hint="eastAsia"/>
            </w:rPr>
            <w:delText>）</w:delText>
          </w:r>
        </w:del>
      </w:ins>
    </w:p>
    <w:p w14:paraId="15F8B2E7" w14:textId="72B73F01" w:rsidR="004F41BF" w:rsidDel="007F0ACA" w:rsidRDefault="004F41BF" w:rsidP="007F0ACA">
      <w:pPr>
        <w:spacing w:line="240" w:lineRule="auto"/>
        <w:ind w:firstLineChars="0" w:firstLine="0"/>
        <w:jc w:val="center"/>
        <w:outlineLvl w:val="0"/>
        <w:rPr>
          <w:ins w:id="3080" w:author="超 杨" w:date="2019-11-20T12:40:00Z"/>
          <w:del w:id="3081" w:author="Microsoft Office User" w:date="2020-01-01T08:34:00Z"/>
        </w:rPr>
        <w:pPrChange w:id="3082" w:author="超 杨" w:date="2019-11-20T12:40:00Z">
          <w:pPr>
            <w:pStyle w:val="1"/>
          </w:pPr>
        </w:pPrChange>
      </w:pPr>
      <w:ins w:id="3083" w:author="超 杨" w:date="2019-11-20T12:40:00Z">
        <w:del w:id="3084" w:author="Microsoft Office User" w:date="2020-01-01T08:34:00Z">
          <w:r w:rsidDel="007F0ACA">
            <w:rPr>
              <w:rFonts w:hint="eastAsia"/>
            </w:rPr>
            <w:delText>（</w:delText>
          </w:r>
        </w:del>
      </w:ins>
    </w:p>
    <w:p w14:paraId="2B3A58BF" w14:textId="70B8A43A" w:rsidR="004F41BF" w:rsidDel="007F0ACA" w:rsidRDefault="004F41BF" w:rsidP="007F0ACA">
      <w:pPr>
        <w:spacing w:line="240" w:lineRule="auto"/>
        <w:ind w:firstLineChars="0" w:firstLine="0"/>
        <w:jc w:val="center"/>
        <w:outlineLvl w:val="0"/>
        <w:rPr>
          <w:ins w:id="3085" w:author="超 杨" w:date="2019-11-20T12:40:00Z"/>
          <w:del w:id="3086" w:author="Microsoft Office User" w:date="2020-01-01T08:34:00Z"/>
        </w:rPr>
        <w:pPrChange w:id="3087" w:author="超 杨" w:date="2019-11-20T12:40:00Z">
          <w:pPr>
            <w:pStyle w:val="1"/>
          </w:pPr>
        </w:pPrChange>
      </w:pPr>
      <w:ins w:id="3088" w:author="超 杨" w:date="2019-11-20T12:40:00Z">
        <w:del w:id="3089" w:author="Microsoft Office User" w:date="2020-01-01T08:34:00Z">
          <w:r w:rsidDel="007F0ACA">
            <w:delText>WDB</w:delText>
          </w:r>
          <w:r w:rsidDel="007F0ACA">
            <w:rPr>
              <w:rFonts w:hint="eastAsia"/>
            </w:rPr>
            <w:delText>支持该数据</w:delText>
          </w:r>
        </w:del>
      </w:ins>
    </w:p>
    <w:p w14:paraId="40CF788D" w14:textId="57348CCB" w:rsidR="002E2E9A" w:rsidDel="007F0ACA" w:rsidRDefault="004F41BF" w:rsidP="007F0ACA">
      <w:pPr>
        <w:spacing w:line="240" w:lineRule="auto"/>
        <w:ind w:firstLineChars="0" w:firstLine="0"/>
        <w:jc w:val="center"/>
        <w:outlineLvl w:val="0"/>
        <w:rPr>
          <w:ins w:id="3090" w:author="超 杨" w:date="2019-11-20T12:41:00Z"/>
          <w:del w:id="3091" w:author="Microsoft Office User" w:date="2020-01-01T08:34:00Z"/>
        </w:rPr>
        <w:pPrChange w:id="3092" w:author="超 杨" w:date="2019-11-20T12:40:00Z">
          <w:pPr>
            <w:pStyle w:val="1"/>
          </w:pPr>
        </w:pPrChange>
      </w:pPr>
      <w:ins w:id="3093" w:author="超 杨" w:date="2019-11-20T12:40:00Z">
        <w:del w:id="3094" w:author="Microsoft Office User" w:date="2020-01-01T08:34:00Z">
          <w:r w:rsidDel="007F0ACA">
            <w:rPr>
              <w:rFonts w:hint="eastAsia"/>
            </w:rPr>
            <w:delText>）</w:delText>
          </w:r>
        </w:del>
      </w:ins>
    </w:p>
    <w:p w14:paraId="725093E2" w14:textId="160A3F42" w:rsidR="002E2E9A" w:rsidDel="007F0ACA" w:rsidRDefault="002E2E9A" w:rsidP="007F0ACA">
      <w:pPr>
        <w:spacing w:line="240" w:lineRule="auto"/>
        <w:ind w:firstLineChars="0" w:firstLine="0"/>
        <w:jc w:val="center"/>
        <w:outlineLvl w:val="0"/>
        <w:rPr>
          <w:ins w:id="3095" w:author="超 杨" w:date="2019-11-20T12:02:00Z"/>
          <w:del w:id="3096" w:author="Microsoft Office User" w:date="2020-01-01T08:34:00Z"/>
        </w:rPr>
      </w:pPr>
    </w:p>
    <w:p w14:paraId="18463D11" w14:textId="1AD1BC93" w:rsidR="002E2E9A" w:rsidDel="007F0ACA" w:rsidRDefault="008167F6" w:rsidP="007F0ACA">
      <w:pPr>
        <w:spacing w:line="240" w:lineRule="auto"/>
        <w:ind w:firstLineChars="0" w:firstLine="0"/>
        <w:jc w:val="center"/>
        <w:outlineLvl w:val="0"/>
        <w:rPr>
          <w:ins w:id="3097" w:author="超 杨" w:date="2019-11-20T12:02:00Z"/>
          <w:del w:id="3098" w:author="Microsoft Office User" w:date="2020-01-01T08:34:00Z"/>
        </w:rPr>
      </w:pPr>
      <w:ins w:id="3099" w:author="超 杨" w:date="2019-11-20T12:27:00Z">
        <w:del w:id="3100" w:author="Microsoft Office User" w:date="2020-01-01T08:34:00Z">
          <w:r w:rsidDel="007F0ACA">
            <w:delText>////</w:delText>
          </w:r>
        </w:del>
      </w:ins>
      <w:ins w:id="3101" w:author="超 杨" w:date="2019-11-20T12:02:00Z">
        <w:del w:id="3102" w:author="Microsoft Office User" w:date="2020-01-01T08:34:00Z">
          <w:r w:rsidR="002E2E9A" w:rsidRPr="00F6426C" w:rsidDel="007F0ACA">
            <w:rPr>
              <w:rFonts w:hint="eastAsia"/>
            </w:rPr>
            <w:delText>第</w:delText>
          </w:r>
          <w:r w:rsidR="002E2E9A" w:rsidRPr="00F6426C" w:rsidDel="007F0ACA">
            <w:delText>17</w:delText>
          </w:r>
          <w:r w:rsidR="002E2E9A" w:rsidRPr="00F6426C" w:rsidDel="007F0ACA">
            <w:rPr>
              <w:rFonts w:hint="eastAsia"/>
            </w:rPr>
            <w:delText>章</w:delText>
          </w:r>
          <w:r w:rsidR="002E2E9A" w:rsidRPr="00F6426C" w:rsidDel="007F0ACA">
            <w:delText xml:space="preserve">  </w:delText>
          </w:r>
          <w:r w:rsidR="002E2E9A" w:rsidDel="007F0ACA">
            <w:rPr>
              <w:rFonts w:hint="eastAsia"/>
            </w:rPr>
            <w:delText>自定义</w:delText>
          </w:r>
          <w:r w:rsidR="002E2E9A" w:rsidDel="007F0ACA">
            <w:delText>Component</w:delText>
          </w:r>
          <w:r w:rsidR="002E2E9A" w:rsidDel="007F0ACA">
            <w:rPr>
              <w:rFonts w:hint="eastAsia"/>
            </w:rPr>
            <w:delText>？（可选）</w:delText>
          </w:r>
        </w:del>
      </w:ins>
    </w:p>
    <w:p w14:paraId="59A1614F" w14:textId="7B3C1AA8" w:rsidR="002E2E9A" w:rsidRPr="00817B08" w:rsidDel="007F0ACA" w:rsidRDefault="002E2E9A" w:rsidP="007F0ACA">
      <w:pPr>
        <w:spacing w:line="240" w:lineRule="auto"/>
        <w:ind w:firstLineChars="0" w:firstLine="0"/>
        <w:jc w:val="center"/>
        <w:outlineLvl w:val="0"/>
        <w:rPr>
          <w:ins w:id="3103" w:author="超 杨" w:date="2019-11-20T12:02:00Z"/>
          <w:del w:id="3104" w:author="Microsoft Office User" w:date="2020-01-01T08:34:00Z"/>
        </w:rPr>
      </w:pPr>
    </w:p>
    <w:p w14:paraId="1F1EED04" w14:textId="4BD79545" w:rsidR="002E2E9A" w:rsidDel="007F0ACA" w:rsidRDefault="002E2E9A" w:rsidP="007F0ACA">
      <w:pPr>
        <w:spacing w:line="240" w:lineRule="auto"/>
        <w:ind w:firstLineChars="0" w:firstLine="0"/>
        <w:jc w:val="center"/>
        <w:outlineLvl w:val="0"/>
        <w:rPr>
          <w:ins w:id="3105" w:author="超 杨" w:date="2019-11-20T12:07:00Z"/>
          <w:del w:id="3106" w:author="Microsoft Office User" w:date="2020-01-01T08:34:00Z"/>
        </w:rPr>
      </w:pPr>
    </w:p>
    <w:p w14:paraId="3946993B" w14:textId="288643D2" w:rsidR="0046448E" w:rsidDel="007F0ACA" w:rsidRDefault="0046448E" w:rsidP="007F0ACA">
      <w:pPr>
        <w:spacing w:line="240" w:lineRule="auto"/>
        <w:ind w:firstLineChars="0" w:firstLine="0"/>
        <w:jc w:val="center"/>
        <w:outlineLvl w:val="0"/>
        <w:rPr>
          <w:ins w:id="3107" w:author="超 杨" w:date="2019-11-20T12:07:00Z"/>
          <w:del w:id="3108" w:author="Microsoft Office User" w:date="2020-01-01T08:34:00Z"/>
        </w:rPr>
      </w:pPr>
    </w:p>
    <w:p w14:paraId="6970B3CA" w14:textId="2ED10E1E" w:rsidR="0046448E" w:rsidDel="007F0ACA" w:rsidRDefault="008C273D" w:rsidP="007F0ACA">
      <w:pPr>
        <w:spacing w:line="240" w:lineRule="auto"/>
        <w:ind w:firstLineChars="0" w:firstLine="0"/>
        <w:jc w:val="center"/>
        <w:outlineLvl w:val="0"/>
        <w:rPr>
          <w:ins w:id="3109" w:author="超 杨" w:date="2019-11-20T12:07:00Z"/>
          <w:del w:id="3110" w:author="Microsoft Office User" w:date="2020-01-01T08:34:00Z"/>
        </w:rPr>
      </w:pPr>
      <w:ins w:id="3111" w:author="超 杨" w:date="2019-11-20T15:07:00Z">
        <w:del w:id="3112" w:author="Microsoft Office User" w:date="2020-01-01T08:34:00Z">
          <w:r w:rsidDel="007F0ACA">
            <w:delText>////</w:delText>
          </w:r>
        </w:del>
      </w:ins>
      <w:ins w:id="3113" w:author="超 杨" w:date="2019-11-20T12:07:00Z">
        <w:del w:id="3114" w:author="Microsoft Office User" w:date="2020-01-01T08:34:00Z">
          <w:r w:rsidR="0046448E" w:rsidRPr="00F6426C" w:rsidDel="007F0ACA">
            <w:rPr>
              <w:rFonts w:hint="eastAsia"/>
            </w:rPr>
            <w:delText>第</w:delText>
          </w:r>
          <w:r w:rsidR="0046448E" w:rsidRPr="00F6426C" w:rsidDel="007F0ACA">
            <w:delText>17</w:delText>
          </w:r>
          <w:r w:rsidR="0046448E" w:rsidRPr="00F6426C" w:rsidDel="007F0ACA">
            <w:rPr>
              <w:rFonts w:hint="eastAsia"/>
            </w:rPr>
            <w:delText>章</w:delText>
          </w:r>
          <w:r w:rsidR="0046448E" w:rsidRPr="00F6426C" w:rsidDel="007F0ACA">
            <w:delText xml:space="preserve">  </w:delText>
          </w:r>
        </w:del>
      </w:ins>
      <w:ins w:id="3115" w:author="超 杨" w:date="2019-11-20T12:35:00Z">
        <w:del w:id="3116" w:author="Microsoft Office User" w:date="2020-01-01T08:34:00Z">
          <w:r w:rsidR="00610B8C" w:rsidDel="007F0ACA">
            <w:rPr>
              <w:rFonts w:hint="eastAsia"/>
            </w:rPr>
            <w:delText>支持</w:delText>
          </w:r>
          <w:r w:rsidR="00F37255" w:rsidDel="007F0ACA">
            <w:rPr>
              <w:rFonts w:hint="eastAsia"/>
            </w:rPr>
            <w:delText>自定义</w:delText>
          </w:r>
        </w:del>
      </w:ins>
      <w:ins w:id="3117" w:author="超 杨" w:date="2019-11-20T12:07:00Z">
        <w:del w:id="3118" w:author="Microsoft Office User" w:date="2020-01-01T08:34:00Z">
          <w:r w:rsidR="0046448E" w:rsidDel="007F0ACA">
            <w:delText>imgui</w:delText>
          </w:r>
          <w:r w:rsidR="0046448E" w:rsidDel="007F0ACA">
            <w:rPr>
              <w:rFonts w:hint="eastAsia"/>
            </w:rPr>
            <w:delText>（可选）</w:delText>
          </w:r>
        </w:del>
      </w:ins>
    </w:p>
    <w:p w14:paraId="23AE2FF7" w14:textId="2517618D" w:rsidR="0046448E" w:rsidRPr="00817B08" w:rsidDel="007F0ACA" w:rsidRDefault="0046448E" w:rsidP="007F0ACA">
      <w:pPr>
        <w:spacing w:line="240" w:lineRule="auto"/>
        <w:ind w:firstLineChars="0" w:firstLine="0"/>
        <w:jc w:val="center"/>
        <w:outlineLvl w:val="0"/>
        <w:rPr>
          <w:ins w:id="3119" w:author="超 杨" w:date="2019-11-20T12:07:00Z"/>
          <w:del w:id="3120" w:author="Microsoft Office User" w:date="2020-01-01T08:34:00Z"/>
        </w:rPr>
      </w:pPr>
    </w:p>
    <w:p w14:paraId="64714BAA" w14:textId="0D063119" w:rsidR="0046448E" w:rsidDel="007F0ACA" w:rsidRDefault="0046448E" w:rsidP="007F0ACA">
      <w:pPr>
        <w:spacing w:line="240" w:lineRule="auto"/>
        <w:ind w:firstLineChars="0" w:firstLine="0"/>
        <w:jc w:val="center"/>
        <w:outlineLvl w:val="0"/>
        <w:rPr>
          <w:ins w:id="3121" w:author="超 杨" w:date="2019-11-20T12:02:00Z"/>
          <w:del w:id="3122" w:author="Microsoft Office User" w:date="2020-01-01T08:34:00Z"/>
        </w:rPr>
      </w:pPr>
    </w:p>
    <w:p w14:paraId="21E3F234" w14:textId="41963B83" w:rsidR="002E2E9A" w:rsidDel="007F0ACA" w:rsidRDefault="002E2E9A" w:rsidP="007F0ACA">
      <w:pPr>
        <w:spacing w:line="240" w:lineRule="auto"/>
        <w:ind w:firstLineChars="0" w:firstLine="0"/>
        <w:jc w:val="center"/>
        <w:outlineLvl w:val="0"/>
        <w:rPr>
          <w:ins w:id="3123" w:author="超 杨" w:date="2019-11-20T11:49:00Z"/>
          <w:del w:id="3124" w:author="Microsoft Office User" w:date="2020-01-01T08:34:00Z"/>
        </w:rPr>
      </w:pPr>
    </w:p>
    <w:p w14:paraId="6599CFB3" w14:textId="3B75E99B" w:rsidR="006074C4" w:rsidDel="007F0ACA" w:rsidRDefault="006074C4" w:rsidP="007F0ACA">
      <w:pPr>
        <w:spacing w:line="240" w:lineRule="auto"/>
        <w:ind w:firstLineChars="0" w:firstLine="0"/>
        <w:jc w:val="center"/>
        <w:outlineLvl w:val="0"/>
        <w:rPr>
          <w:ins w:id="3125" w:author="超 杨" w:date="2019-11-16T15:34:00Z"/>
          <w:del w:id="3126" w:author="Microsoft Office User" w:date="2020-01-01T08:34:00Z"/>
        </w:rPr>
      </w:pPr>
    </w:p>
    <w:p w14:paraId="58C1E26A" w14:textId="358FB10E" w:rsidR="006074C4" w:rsidDel="007F0ACA" w:rsidRDefault="006074C4" w:rsidP="007F0ACA">
      <w:pPr>
        <w:spacing w:line="240" w:lineRule="auto"/>
        <w:ind w:firstLineChars="0" w:firstLine="0"/>
        <w:jc w:val="center"/>
        <w:outlineLvl w:val="0"/>
        <w:rPr>
          <w:ins w:id="3127" w:author="超 杨" w:date="2019-11-16T07:09:00Z"/>
          <w:del w:id="3128" w:author="Microsoft Office User" w:date="2020-01-01T08:34:00Z"/>
        </w:rPr>
      </w:pPr>
    </w:p>
    <w:p w14:paraId="20C54B6B" w14:textId="12AE3308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29" w:author="Microsoft Office User" w:date="2020-01-01T08:34:00Z"/>
        </w:rPr>
      </w:pPr>
      <w:del w:id="3130" w:author="Microsoft Office User" w:date="2020-01-01T08:34:00Z">
        <w:r w:rsidRPr="00F6426C" w:rsidDel="007F0ACA">
          <w:rPr>
            <w:rFonts w:hint="eastAsia"/>
          </w:rPr>
          <w:delText>第</w:delText>
        </w:r>
        <w:r w:rsidRPr="00F6426C" w:rsidDel="007F0ACA">
          <w:delText>11</w:delText>
        </w:r>
        <w:r w:rsidRPr="00F6426C" w:rsidDel="007F0ACA">
          <w:rPr>
            <w:rFonts w:hint="eastAsia"/>
          </w:rPr>
          <w:delText>章</w:delText>
        </w:r>
        <w:r w:rsidRPr="00F6426C" w:rsidDel="007F0ACA">
          <w:delText xml:space="preserve">  </w:delText>
        </w:r>
        <w:r w:rsidRPr="00F6426C" w:rsidDel="007F0ACA">
          <w:rPr>
            <w:rFonts w:hint="eastAsia"/>
          </w:rPr>
          <w:delText>增加“场景管理</w:delText>
        </w:r>
        <w:r w:rsidDel="007F0ACA">
          <w:rPr>
            <w:rFonts w:hint="eastAsia"/>
          </w:rPr>
          <w:delText>”</w:delText>
        </w:r>
        <w:r w:rsidRPr="00F6426C" w:rsidDel="007F0ACA">
          <w:rPr>
            <w:rFonts w:hint="eastAsia"/>
          </w:rPr>
          <w:delText>功能</w:delText>
        </w:r>
      </w:del>
    </w:p>
    <w:p w14:paraId="418DD285" w14:textId="3FE872C7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31" w:author="Microsoft Office User" w:date="2020-01-01T08:34:00Z"/>
        </w:rPr>
      </w:pPr>
    </w:p>
    <w:p w14:paraId="4BEB1067" w14:textId="3B949C46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32" w:author="Microsoft Office User" w:date="2020-01-01T08:34:00Z"/>
        </w:rPr>
      </w:pPr>
      <w:del w:id="3133" w:author="Microsoft Office User" w:date="2020-01-01T08:34:00Z">
        <w:r w:rsidRPr="00F6426C" w:rsidDel="007F0ACA">
          <w:delText xml:space="preserve">11.1  </w:delText>
        </w:r>
        <w:r w:rsidRPr="00F6426C" w:rsidDel="007F0ACA">
          <w:rPr>
            <w:rFonts w:hint="eastAsia"/>
          </w:rPr>
          <w:delText>需求分析</w:delText>
        </w:r>
      </w:del>
    </w:p>
    <w:p w14:paraId="6D35BC83" w14:textId="4F3C01FF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34" w:author="Microsoft Office User" w:date="2020-01-01T08:34:00Z"/>
        </w:rPr>
      </w:pPr>
    </w:p>
    <w:p w14:paraId="13E112AB" w14:textId="08156FC3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35" w:author="Microsoft Office User" w:date="2020-01-01T08:34:00Z"/>
        </w:rPr>
      </w:pPr>
      <w:del w:id="3136" w:author="Microsoft Office User" w:date="2020-01-01T08:34:00Z">
        <w:r w:rsidRPr="00F6426C" w:rsidDel="007F0ACA">
          <w:delText xml:space="preserve">11.2  </w:delText>
        </w:r>
        <w:r w:rsidRPr="00F6426C" w:rsidDel="007F0ACA">
          <w:rPr>
            <w:rFonts w:hint="eastAsia"/>
          </w:rPr>
          <w:delText>查看场景中的所有</w:delText>
        </w:r>
        <w:r w:rsidRPr="00F6426C" w:rsidDel="007F0ACA">
          <w:delText>GameObject</w:delText>
        </w:r>
      </w:del>
    </w:p>
    <w:p w14:paraId="6522B724" w14:textId="396D36A0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37" w:author="Microsoft Office User" w:date="2020-01-01T08:34:00Z"/>
        </w:rPr>
      </w:pPr>
    </w:p>
    <w:p w14:paraId="3C95D608" w14:textId="20BD0007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38" w:author="Microsoft Office User" w:date="2020-01-01T08:34:00Z"/>
        </w:rPr>
      </w:pPr>
      <w:del w:id="3139" w:author="Microsoft Office User" w:date="2020-01-01T08:34:00Z">
        <w:r w:rsidRPr="00F6426C" w:rsidDel="007F0ACA">
          <w:delText xml:space="preserve">11.3  </w:delText>
        </w:r>
        <w:r w:rsidRPr="00F6426C" w:rsidDel="007F0ACA">
          <w:rPr>
            <w:rFonts w:hint="eastAsia"/>
          </w:rPr>
          <w:delText>操作</w:delText>
        </w:r>
        <w:r w:rsidRPr="00F6426C" w:rsidDel="007F0ACA">
          <w:delText>GameObject</w:delText>
        </w:r>
      </w:del>
    </w:p>
    <w:p w14:paraId="7FD8DC3B" w14:textId="0DB6BDD9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40" w:author="Microsoft Office User" w:date="2020-01-01T08:34:00Z"/>
        </w:rPr>
      </w:pPr>
    </w:p>
    <w:p w14:paraId="5B40B550" w14:textId="369DF53D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41" w:author="Microsoft Office User" w:date="2020-01-01T08:34:00Z"/>
          <w:shd w:val="clear" w:color="auto" w:fill="auto"/>
        </w:rPr>
      </w:pPr>
    </w:p>
    <w:p w14:paraId="5C78B80B" w14:textId="013CCDD2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42" w:author="Microsoft Office User" w:date="2020-01-01T08:34:00Z"/>
          <w:shd w:val="clear" w:color="auto" w:fill="auto"/>
        </w:rPr>
      </w:pPr>
      <w:del w:id="3143" w:author="Microsoft Office User" w:date="2020-01-01T08:34:00Z">
        <w:r w:rsidDel="007F0ACA">
          <w:rPr>
            <w:shd w:val="clear" w:color="auto" w:fill="auto"/>
          </w:rPr>
          <w:br w:type="page"/>
        </w:r>
      </w:del>
    </w:p>
    <w:p w14:paraId="1E39731D" w14:textId="0185DF55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44" w:author="Microsoft Office User" w:date="2020-01-01T08:34:00Z"/>
        </w:rPr>
      </w:pPr>
      <w:del w:id="3145" w:author="Microsoft Office User" w:date="2020-01-01T08:34:00Z">
        <w:r w:rsidRPr="00F6426C" w:rsidDel="007F0ACA">
          <w:rPr>
            <w:rFonts w:hint="eastAsia"/>
          </w:rPr>
          <w:delText>第</w:delText>
        </w:r>
        <w:r w:rsidRPr="00F6426C" w:rsidDel="007F0ACA">
          <w:delText>12</w:delText>
        </w:r>
        <w:r w:rsidRPr="00F6426C" w:rsidDel="007F0ACA">
          <w:rPr>
            <w:rFonts w:hint="eastAsia"/>
          </w:rPr>
          <w:delText>章</w:delText>
        </w:r>
        <w:r w:rsidRPr="00F6426C" w:rsidDel="007F0ACA">
          <w:delText xml:space="preserve">  </w:delText>
        </w:r>
        <w:r w:rsidRPr="00F6426C" w:rsidDel="007F0ACA">
          <w:rPr>
            <w:rFonts w:hint="eastAsia"/>
          </w:rPr>
          <w:delText>增加</w:delText>
        </w:r>
        <w:r w:rsidRPr="00F6426C" w:rsidDel="007F0ACA">
          <w:delText>Inspector</w:delText>
        </w:r>
        <w:r w:rsidRPr="00F6426C" w:rsidDel="007F0ACA">
          <w:rPr>
            <w:rFonts w:hint="eastAsia"/>
          </w:rPr>
          <w:delText>功能</w:delText>
        </w:r>
      </w:del>
    </w:p>
    <w:p w14:paraId="4DE0F20E" w14:textId="07D5656C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46" w:author="Microsoft Office User" w:date="2020-01-01T08:34:00Z"/>
        </w:rPr>
      </w:pPr>
    </w:p>
    <w:p w14:paraId="1D01CF58" w14:textId="33BF8AD0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47" w:author="Microsoft Office User" w:date="2020-01-01T08:34:00Z"/>
        </w:rPr>
      </w:pPr>
      <w:del w:id="3148" w:author="Microsoft Office User" w:date="2020-01-01T08:34:00Z">
        <w:r w:rsidRPr="00F6426C" w:rsidDel="007F0ACA">
          <w:delText xml:space="preserve">12.1  </w:delText>
        </w:r>
        <w:r w:rsidRPr="00F6426C" w:rsidDel="007F0ACA">
          <w:rPr>
            <w:rFonts w:hint="eastAsia"/>
          </w:rPr>
          <w:delText>需求分析</w:delText>
        </w:r>
      </w:del>
    </w:p>
    <w:p w14:paraId="49B2F38E" w14:textId="563D1C89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49" w:author="Microsoft Office User" w:date="2020-01-01T08:34:00Z"/>
        </w:rPr>
      </w:pPr>
    </w:p>
    <w:p w14:paraId="697C1219" w14:textId="0BB86A0A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50" w:author="Microsoft Office User" w:date="2020-01-01T08:34:00Z"/>
        </w:rPr>
      </w:pPr>
      <w:del w:id="3151" w:author="Microsoft Office User" w:date="2020-01-01T08:34:00Z">
        <w:r w:rsidRPr="00F6426C" w:rsidDel="007F0ACA">
          <w:delText xml:space="preserve">12.2  </w:delText>
        </w:r>
        <w:r w:rsidRPr="00F6426C" w:rsidDel="007F0ACA">
          <w:rPr>
            <w:rFonts w:hint="eastAsia"/>
          </w:rPr>
          <w:delText>显示选中的</w:delText>
        </w:r>
        <w:r w:rsidRPr="00F6426C" w:rsidDel="007F0ACA">
          <w:delText>GameObject</w:delText>
        </w:r>
        <w:r w:rsidRPr="00F6426C" w:rsidDel="007F0ACA">
          <w:rPr>
            <w:rFonts w:hint="eastAsia"/>
          </w:rPr>
          <w:delText>的所有组件</w:delText>
        </w:r>
      </w:del>
    </w:p>
    <w:p w14:paraId="71365AB6" w14:textId="3CC8C931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52" w:author="Microsoft Office User" w:date="2020-01-01T08:34:00Z"/>
        </w:rPr>
      </w:pPr>
    </w:p>
    <w:p w14:paraId="57CF2C96" w14:textId="5D8E9B90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53" w:author="Microsoft Office User" w:date="2020-01-01T08:34:00Z"/>
        </w:rPr>
      </w:pPr>
      <w:del w:id="3154" w:author="Microsoft Office User" w:date="2020-01-01T08:34:00Z">
        <w:r w:rsidRPr="00F6426C" w:rsidDel="007F0ACA">
          <w:delText xml:space="preserve">12.3  </w:delText>
        </w:r>
        <w:r w:rsidRPr="00F6426C" w:rsidDel="007F0ACA">
          <w:rPr>
            <w:rFonts w:hint="eastAsia"/>
          </w:rPr>
          <w:delText>操作组件</w:delText>
        </w:r>
      </w:del>
    </w:p>
    <w:p w14:paraId="4D42E6F0" w14:textId="42F2C552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55" w:author="Microsoft Office User" w:date="2020-01-01T08:34:00Z"/>
        </w:rPr>
      </w:pPr>
    </w:p>
    <w:p w14:paraId="41EE58B9" w14:textId="7688A4BE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56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324F193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57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257CDF94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58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3159" w:author="Microsoft Office User" w:date="2020-01-01T08:34:00Z">
        <w:r w:rsidDel="007F0ACA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6279B45D" w14:textId="765E2768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60" w:author="Microsoft Office User" w:date="2020-01-01T08:34:00Z"/>
        </w:rPr>
      </w:pPr>
      <w:del w:id="3161" w:author="Microsoft Office User" w:date="2020-01-01T08:34:00Z">
        <w:r w:rsidRPr="00F6426C" w:rsidDel="007F0ACA">
          <w:rPr>
            <w:rFonts w:hint="eastAsia"/>
          </w:rPr>
          <w:delText>第</w:delText>
        </w:r>
        <w:r w:rsidRPr="00F6426C" w:rsidDel="007F0ACA">
          <w:delText>13</w:delText>
        </w:r>
        <w:r w:rsidRPr="00F6426C" w:rsidDel="007F0ACA">
          <w:rPr>
            <w:rFonts w:hint="eastAsia"/>
          </w:rPr>
          <w:delText>章</w:delText>
        </w:r>
        <w:r w:rsidRPr="00F6426C" w:rsidDel="007F0ACA">
          <w:delText xml:space="preserve">  </w:delText>
        </w:r>
        <w:r w:rsidRPr="00F6426C" w:rsidDel="007F0ACA">
          <w:rPr>
            <w:rFonts w:hint="eastAsia"/>
          </w:rPr>
          <w:delText>增加相机功能</w:delText>
        </w:r>
      </w:del>
    </w:p>
    <w:p w14:paraId="0AB32A3E" w14:textId="151AB73F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62" w:author="Microsoft Office User" w:date="2020-01-01T08:34:00Z"/>
        </w:rPr>
      </w:pPr>
    </w:p>
    <w:p w14:paraId="72094C0B" w14:textId="47B1900E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63" w:author="Microsoft Office User" w:date="2020-01-01T08:34:00Z"/>
        </w:rPr>
      </w:pPr>
      <w:del w:id="3164" w:author="Microsoft Office User" w:date="2020-01-01T08:34:00Z">
        <w:r w:rsidRPr="00F6426C" w:rsidDel="007F0ACA">
          <w:delText xml:space="preserve">13.1  </w:delText>
        </w:r>
        <w:r w:rsidRPr="00F6426C" w:rsidDel="007F0ACA">
          <w:rPr>
            <w:rFonts w:hint="eastAsia"/>
          </w:rPr>
          <w:delText>需求分析</w:delText>
        </w:r>
      </w:del>
    </w:p>
    <w:p w14:paraId="166845FF" w14:textId="01F032AB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65" w:author="Microsoft Office User" w:date="2020-01-01T08:34:00Z"/>
        </w:rPr>
      </w:pPr>
    </w:p>
    <w:p w14:paraId="69B7304A" w14:textId="0DCECD4F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66" w:author="Microsoft Office User" w:date="2020-01-01T08:34:00Z"/>
        </w:rPr>
      </w:pPr>
      <w:del w:id="3167" w:author="Microsoft Office User" w:date="2020-01-01T08:34:00Z">
        <w:r w:rsidRPr="00F6426C" w:rsidDel="007F0ACA">
          <w:delText xml:space="preserve">13.2  </w:delText>
        </w:r>
        <w:r w:rsidRPr="00F6426C" w:rsidDel="007F0ACA">
          <w:rPr>
            <w:rFonts w:hint="eastAsia"/>
          </w:rPr>
          <w:delText>给引擎增加相机组件</w:delText>
        </w:r>
      </w:del>
    </w:p>
    <w:p w14:paraId="39520754" w14:textId="51A71648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68" w:author="Microsoft Office User" w:date="2020-01-01T08:34:00Z"/>
        </w:rPr>
      </w:pPr>
    </w:p>
    <w:p w14:paraId="33C46F1C" w14:textId="6C06572F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69" w:author="Microsoft Office User" w:date="2020-01-01T08:34:00Z"/>
        </w:rPr>
      </w:pPr>
      <w:del w:id="3170" w:author="Microsoft Office User" w:date="2020-01-01T08:34:00Z">
        <w:r w:rsidRPr="00F6426C" w:rsidDel="007F0ACA">
          <w:delText xml:space="preserve">13.3  </w:delText>
        </w:r>
        <w:r w:rsidRPr="00F6426C" w:rsidDel="007F0ACA">
          <w:rPr>
            <w:rFonts w:hint="eastAsia"/>
          </w:rPr>
          <w:delText>更新编辑器</w:delText>
        </w:r>
      </w:del>
    </w:p>
    <w:p w14:paraId="1AEFE421" w14:textId="4A4B8888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71" w:author="Microsoft Office User" w:date="2020-01-01T08:34:00Z"/>
        </w:rPr>
      </w:pPr>
    </w:p>
    <w:p w14:paraId="11E7520D" w14:textId="73C90EC4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172" w:author="Microsoft Office User" w:date="2020-01-01T08:34:00Z"/>
          <w:shd w:val="clear" w:color="auto" w:fill="auto"/>
        </w:rPr>
      </w:pPr>
      <w:del w:id="3173" w:author="Microsoft Office User" w:date="2020-01-01T08:34:00Z">
        <w:r w:rsidDel="007F0ACA">
          <w:rPr>
            <w:shd w:val="clear" w:color="auto" w:fill="auto"/>
          </w:rPr>
          <w:br w:type="page"/>
        </w:r>
      </w:del>
    </w:p>
    <w:p w14:paraId="72437E22" w14:textId="1695B289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74" w:author="Microsoft Office User" w:date="2020-01-01T08:34:00Z"/>
        </w:rPr>
      </w:pPr>
      <w:del w:id="3175" w:author="Microsoft Office User" w:date="2020-01-01T08:34:00Z">
        <w:r w:rsidRPr="00F6426C" w:rsidDel="007F0ACA">
          <w:rPr>
            <w:rFonts w:hint="eastAsia"/>
          </w:rPr>
          <w:delText>第</w:delText>
        </w:r>
        <w:r w:rsidRPr="00F6426C" w:rsidDel="007F0ACA">
          <w:delText>14</w:delText>
        </w:r>
        <w:r w:rsidRPr="00F6426C" w:rsidDel="007F0ACA">
          <w:rPr>
            <w:rFonts w:hint="eastAsia"/>
          </w:rPr>
          <w:delText>章</w:delText>
        </w:r>
        <w:r w:rsidRPr="00F6426C" w:rsidDel="007F0ACA">
          <w:delText xml:space="preserve">  给</w:delText>
        </w:r>
        <w:r w:rsidRPr="00F6426C" w:rsidDel="007F0ACA">
          <w:rPr>
            <w:rFonts w:hint="eastAsia"/>
          </w:rPr>
          <w:delText>编辑器增加“运行”</w:delText>
        </w:r>
        <w:r w:rsidRPr="00F6426C" w:rsidDel="007F0ACA">
          <w:delText>/</w:delText>
        </w:r>
        <w:r w:rsidRPr="00F6426C" w:rsidDel="007F0ACA">
          <w:rPr>
            <w:rFonts w:hint="eastAsia"/>
          </w:rPr>
          <w:delText>“停止”功能</w:delText>
        </w:r>
      </w:del>
    </w:p>
    <w:p w14:paraId="224ACE26" w14:textId="28C14188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76" w:author="Microsoft Office User" w:date="2020-01-01T08:34:00Z"/>
        </w:rPr>
      </w:pPr>
      <w:del w:id="3177" w:author="Microsoft Office User" w:date="2020-01-01T08:34:00Z">
        <w:r w:rsidRPr="00817B08" w:rsidDel="007F0ACA">
          <w:delText xml:space="preserve">14.1  </w:delText>
        </w:r>
        <w:r w:rsidRPr="00817B08" w:rsidDel="007F0ACA">
          <w:rPr>
            <w:rFonts w:hint="eastAsia"/>
          </w:rPr>
          <w:delText>需求分析</w:delText>
        </w:r>
      </w:del>
    </w:p>
    <w:p w14:paraId="47472039" w14:textId="18FBB6D4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178" w:author="Microsoft Office User" w:date="2020-01-01T08:34:00Z"/>
        </w:rPr>
      </w:pPr>
    </w:p>
    <w:p w14:paraId="2AD33B95" w14:textId="0502F267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79" w:author="Microsoft Office User" w:date="2020-01-01T08:34:00Z"/>
        </w:rPr>
      </w:pPr>
      <w:del w:id="3180" w:author="Microsoft Office User" w:date="2020-01-01T08:34:00Z">
        <w:r w:rsidRPr="00817B08" w:rsidDel="007F0ACA">
          <w:delText xml:space="preserve">14.2  </w:delText>
        </w:r>
        <w:r w:rsidRPr="00817B08" w:rsidDel="007F0ACA">
          <w:rPr>
            <w:rFonts w:hint="eastAsia"/>
          </w:rPr>
          <w:delText>初步设计</w:delText>
        </w:r>
      </w:del>
    </w:p>
    <w:p w14:paraId="0EAC078C" w14:textId="5D19FC8F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181" w:author="Microsoft Office User" w:date="2020-01-01T08:34:00Z"/>
        </w:rPr>
      </w:pPr>
    </w:p>
    <w:p w14:paraId="04A18A51" w14:textId="71831767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82" w:author="Microsoft Office User" w:date="2020-01-01T08:34:00Z"/>
        </w:rPr>
      </w:pPr>
      <w:del w:id="3183" w:author="Microsoft Office User" w:date="2020-01-01T08:34:00Z">
        <w:r w:rsidRPr="00817B08" w:rsidDel="007F0ACA">
          <w:delText xml:space="preserve">14.3  </w:delText>
        </w:r>
        <w:r w:rsidRPr="00817B08" w:rsidDel="007F0ACA">
          <w:rPr>
            <w:rFonts w:hint="eastAsia"/>
          </w:rPr>
          <w:delText>重构：</w:delText>
        </w:r>
        <w:r w:rsidRPr="00817B08" w:rsidDel="007F0ACA">
          <w:delText>提炼</w:delText>
        </w:r>
        <w:r w:rsidRPr="00817B08" w:rsidDel="007F0ACA">
          <w:rPr>
            <w:rFonts w:hint="eastAsia"/>
          </w:rPr>
          <w:delText>新设计</w:delText>
        </w:r>
      </w:del>
    </w:p>
    <w:p w14:paraId="78AA3B5B" w14:textId="4D25B8F0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184" w:author="Microsoft Office User" w:date="2020-01-01T08:34:00Z"/>
        </w:rPr>
      </w:pPr>
    </w:p>
    <w:p w14:paraId="4443E7F8" w14:textId="431A78B4" w:rsidR="00F6426C" w:rsidRPr="00817B08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85" w:author="Microsoft Office User" w:date="2020-01-01T08:34:00Z"/>
        </w:rPr>
      </w:pPr>
      <w:del w:id="3186" w:author="Microsoft Office User" w:date="2020-01-01T08:34:00Z">
        <w:r w:rsidRPr="00817B08" w:rsidDel="007F0ACA">
          <w:delText xml:space="preserve">14.4  </w:delText>
        </w:r>
        <w:r w:rsidRPr="00817B08" w:rsidDel="007F0ACA">
          <w:rPr>
            <w:rFonts w:hint="eastAsia"/>
          </w:rPr>
          <w:delText>具体实现</w:delText>
        </w:r>
      </w:del>
    </w:p>
    <w:p w14:paraId="35B4066C" w14:textId="69955785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187" w:author="Microsoft Office User" w:date="2020-01-01T08:34:00Z"/>
        </w:rPr>
      </w:pPr>
    </w:p>
    <w:p w14:paraId="56673A85" w14:textId="69FE83F4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188" w:author="Microsoft Office User" w:date="2020-01-01T08:34:00Z"/>
        </w:rPr>
      </w:pPr>
      <w:del w:id="3189" w:author="Microsoft Office User" w:date="2020-01-01T08:34:00Z">
        <w:r w:rsidDel="007F0ACA">
          <w:br w:type="page"/>
        </w:r>
      </w:del>
    </w:p>
    <w:p w14:paraId="56FBC25C" w14:textId="47B8A774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90" w:author="Microsoft Office User" w:date="2020-01-01T08:34:00Z"/>
        </w:rPr>
      </w:pPr>
      <w:del w:id="3191" w:author="Microsoft Office User" w:date="2020-01-01T08:34:00Z">
        <w:r w:rsidRPr="00F6426C" w:rsidDel="007F0ACA">
          <w:rPr>
            <w:rFonts w:hint="eastAsia"/>
          </w:rPr>
          <w:delText>第</w:delText>
        </w:r>
        <w:r w:rsidRPr="00F6426C" w:rsidDel="007F0ACA">
          <w:delText>15</w:delText>
        </w:r>
        <w:r w:rsidRPr="00F6426C" w:rsidDel="007F0ACA">
          <w:rPr>
            <w:rFonts w:hint="eastAsia"/>
          </w:rPr>
          <w:delText>章</w:delText>
        </w:r>
        <w:r w:rsidRPr="00F6426C" w:rsidDel="007F0ACA">
          <w:delText xml:space="preserve">  给</w:delText>
        </w:r>
        <w:r w:rsidRPr="00F6426C" w:rsidDel="007F0ACA">
          <w:rPr>
            <w:rFonts w:hint="eastAsia"/>
          </w:rPr>
          <w:delText>编辑器增加“资产管理”功能</w:delText>
        </w:r>
      </w:del>
    </w:p>
    <w:p w14:paraId="16879D30" w14:textId="11FCD66C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192" w:author="Microsoft Office User" w:date="2020-01-01T08:34:00Z"/>
        </w:rPr>
      </w:pPr>
    </w:p>
    <w:p w14:paraId="135C32D8" w14:textId="109199B2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93" w:author="Microsoft Office User" w:date="2020-01-01T08:34:00Z"/>
        </w:rPr>
      </w:pPr>
      <w:del w:id="3194" w:author="Microsoft Office User" w:date="2020-01-01T08:34:00Z">
        <w:r w:rsidRPr="00817B08" w:rsidDel="007F0ACA">
          <w:delText xml:space="preserve">15.1  </w:delText>
        </w:r>
        <w:r w:rsidRPr="00817B08" w:rsidDel="007F0ACA">
          <w:rPr>
            <w:rFonts w:hint="eastAsia"/>
          </w:rPr>
          <w:delText>需求分析</w:delText>
        </w:r>
      </w:del>
    </w:p>
    <w:p w14:paraId="0997904D" w14:textId="3CC1F211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195" w:author="Microsoft Office User" w:date="2020-01-01T08:34:00Z"/>
        </w:rPr>
      </w:pPr>
    </w:p>
    <w:p w14:paraId="53173FC4" w14:textId="3709A02B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96" w:author="Microsoft Office User" w:date="2020-01-01T08:34:00Z"/>
        </w:rPr>
      </w:pPr>
      <w:del w:id="3197" w:author="Microsoft Office User" w:date="2020-01-01T08:34:00Z">
        <w:r w:rsidRPr="00817B08" w:rsidDel="007F0ACA">
          <w:delText xml:space="preserve">15.2  </w:delText>
        </w:r>
        <w:r w:rsidRPr="00817B08" w:rsidDel="007F0ACA">
          <w:rPr>
            <w:rFonts w:hint="eastAsia"/>
          </w:rPr>
          <w:delText>增加</w:delText>
        </w:r>
        <w:r w:rsidRPr="00817B08" w:rsidDel="007F0ACA">
          <w:delText>Material</w:delText>
        </w:r>
        <w:r w:rsidRPr="00817B08" w:rsidDel="007F0ACA">
          <w:rPr>
            <w:rFonts w:hint="eastAsia"/>
          </w:rPr>
          <w:delText>资产</w:delText>
        </w:r>
      </w:del>
    </w:p>
    <w:p w14:paraId="6BA5EB4A" w14:textId="0752726F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198" w:author="Microsoft Office User" w:date="2020-01-01T08:34:00Z"/>
        </w:rPr>
      </w:pPr>
    </w:p>
    <w:p w14:paraId="3DF61DFE" w14:textId="6608CCF6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199" w:author="Microsoft Office User" w:date="2020-01-01T08:34:00Z"/>
        </w:rPr>
      </w:pPr>
      <w:del w:id="3200" w:author="Microsoft Office User" w:date="2020-01-01T08:34:00Z">
        <w:r w:rsidRPr="00817B08" w:rsidDel="007F0ACA">
          <w:delText xml:space="preserve">15.3  </w:delText>
        </w:r>
        <w:r w:rsidRPr="00817B08" w:rsidDel="007F0ACA">
          <w:rPr>
            <w:rFonts w:hint="eastAsia"/>
          </w:rPr>
          <w:delText>重构：使用</w:delText>
        </w:r>
        <w:r w:rsidRPr="00817B08" w:rsidDel="007F0ACA">
          <w:delText>Recursive Type</w:delText>
        </w:r>
      </w:del>
    </w:p>
    <w:p w14:paraId="57406034" w14:textId="7AABF37F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01" w:author="Microsoft Office User" w:date="2020-01-01T08:34:00Z"/>
        </w:rPr>
      </w:pPr>
    </w:p>
    <w:p w14:paraId="25E9604F" w14:textId="16B6AAE7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02" w:author="Microsoft Office User" w:date="2020-01-01T08:34:00Z"/>
        </w:rPr>
      </w:pPr>
      <w:del w:id="3203" w:author="Microsoft Office User" w:date="2020-01-01T08:34:00Z">
        <w:r w:rsidRPr="00817B08" w:rsidDel="007F0ACA">
          <w:delText xml:space="preserve">15.4  </w:delText>
        </w:r>
        <w:r w:rsidRPr="00817B08" w:rsidDel="007F0ACA">
          <w:rPr>
            <w:rFonts w:hint="eastAsia"/>
          </w:rPr>
          <w:delText>具体实现</w:delText>
        </w:r>
      </w:del>
    </w:p>
    <w:p w14:paraId="5BB7A180" w14:textId="78C711E4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04" w:author="Microsoft Office User" w:date="2020-01-01T08:34:00Z"/>
        </w:rPr>
      </w:pPr>
    </w:p>
    <w:p w14:paraId="052071AC" w14:textId="12AE7C8B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05" w:author="Microsoft Office User" w:date="2020-01-01T08:34:00Z"/>
          <w:noProof/>
        </w:rPr>
      </w:pPr>
      <w:del w:id="3206" w:author="Microsoft Office User" w:date="2020-01-01T08:34:00Z">
        <w:r w:rsidRPr="00F6426C" w:rsidDel="007F0ACA">
          <w:rPr>
            <w:noProof/>
          </w:rPr>
          <w:delText>15.4</w:delText>
        </w:r>
        <w:r w:rsidRPr="00F6426C" w:rsidDel="007F0ACA">
          <w:rPr>
            <w:rFonts w:hint="eastAsia"/>
            <w:noProof/>
          </w:rPr>
          <w:delText xml:space="preserve">.1 </w:delText>
        </w:r>
        <w:r w:rsidRPr="00F6426C" w:rsidDel="007F0ACA">
          <w:rPr>
            <w:noProof/>
          </w:rPr>
          <w:delText xml:space="preserve"> </w:delText>
        </w:r>
        <w:r w:rsidRPr="00F6426C" w:rsidDel="007F0ACA">
          <w:rPr>
            <w:rFonts w:hint="eastAsia"/>
            <w:noProof/>
          </w:rPr>
          <w:delText>实现</w:delText>
        </w:r>
        <w:r w:rsidRPr="00F6426C" w:rsidDel="007F0ACA">
          <w:rPr>
            <w:noProof/>
          </w:rPr>
          <w:delText>Asset Tree</w:delText>
        </w:r>
      </w:del>
    </w:p>
    <w:p w14:paraId="2EBB99F2" w14:textId="4AEC9372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07" w:author="Microsoft Office User" w:date="2020-01-01T08:34:00Z"/>
        </w:rPr>
      </w:pPr>
    </w:p>
    <w:p w14:paraId="48B58516" w14:textId="28812940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08" w:author="Microsoft Office User" w:date="2020-01-01T08:34:00Z"/>
          <w:noProof/>
        </w:rPr>
      </w:pPr>
      <w:del w:id="3209" w:author="Microsoft Office User" w:date="2020-01-01T08:34:00Z">
        <w:r w:rsidRPr="00F6426C" w:rsidDel="007F0ACA">
          <w:rPr>
            <w:noProof/>
          </w:rPr>
          <w:delText>15.4</w:delText>
        </w:r>
        <w:r w:rsidRPr="00F6426C" w:rsidDel="007F0ACA">
          <w:rPr>
            <w:rFonts w:hint="eastAsia"/>
            <w:noProof/>
          </w:rPr>
          <w:delText>.</w:delText>
        </w:r>
        <w:r w:rsidRPr="00F6426C" w:rsidDel="007F0ACA">
          <w:rPr>
            <w:noProof/>
          </w:rPr>
          <w:delText>2</w:delText>
        </w:r>
        <w:r w:rsidRPr="00F6426C" w:rsidDel="007F0ACA">
          <w:rPr>
            <w:rFonts w:hint="eastAsia"/>
            <w:noProof/>
          </w:rPr>
          <w:delText xml:space="preserve"> </w:delText>
        </w:r>
        <w:r w:rsidRPr="00F6426C" w:rsidDel="007F0ACA">
          <w:rPr>
            <w:noProof/>
          </w:rPr>
          <w:delText xml:space="preserve"> </w:delText>
        </w:r>
        <w:r w:rsidRPr="00F6426C" w:rsidDel="007F0ACA">
          <w:rPr>
            <w:rFonts w:hint="eastAsia"/>
            <w:noProof/>
          </w:rPr>
          <w:delText>实现</w:delText>
        </w:r>
        <w:r w:rsidRPr="00F6426C" w:rsidDel="007F0ACA">
          <w:rPr>
            <w:noProof/>
          </w:rPr>
          <w:delText>Asset Children</w:delText>
        </w:r>
      </w:del>
    </w:p>
    <w:p w14:paraId="6E0DA8B6" w14:textId="7E18563C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10" w:author="Microsoft Office User" w:date="2020-01-01T08:34:00Z"/>
        </w:rPr>
      </w:pPr>
    </w:p>
    <w:p w14:paraId="76BF8045" w14:textId="2BB51C7D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11" w:author="Microsoft Office User" w:date="2020-01-01T08:34:00Z"/>
          <w:noProof/>
        </w:rPr>
      </w:pPr>
      <w:del w:id="3212" w:author="Microsoft Office User" w:date="2020-01-01T08:34:00Z">
        <w:r w:rsidRPr="00F6426C" w:rsidDel="007F0ACA">
          <w:rPr>
            <w:noProof/>
          </w:rPr>
          <w:delText>15.4</w:delText>
        </w:r>
        <w:r w:rsidRPr="00F6426C" w:rsidDel="007F0ACA">
          <w:rPr>
            <w:rFonts w:hint="eastAsia"/>
            <w:noProof/>
          </w:rPr>
          <w:delText>.</w:delText>
        </w:r>
        <w:r w:rsidRPr="00F6426C" w:rsidDel="007F0ACA">
          <w:rPr>
            <w:noProof/>
          </w:rPr>
          <w:delText>3</w:delText>
        </w:r>
        <w:r w:rsidRPr="00F6426C" w:rsidDel="007F0ACA">
          <w:rPr>
            <w:rFonts w:hint="eastAsia"/>
            <w:noProof/>
          </w:rPr>
          <w:delText xml:space="preserve"> </w:delText>
        </w:r>
        <w:r w:rsidRPr="00F6426C" w:rsidDel="007F0ACA">
          <w:rPr>
            <w:noProof/>
          </w:rPr>
          <w:delText xml:space="preserve"> </w:delText>
        </w:r>
        <w:r w:rsidRPr="00F6426C" w:rsidDel="007F0ACA">
          <w:rPr>
            <w:rFonts w:hint="eastAsia"/>
            <w:noProof/>
          </w:rPr>
          <w:delText>实现</w:delText>
        </w:r>
        <w:r w:rsidRPr="00F6426C" w:rsidDel="007F0ACA">
          <w:rPr>
            <w:noProof/>
          </w:rPr>
          <w:delText>Asset Inspector</w:delText>
        </w:r>
      </w:del>
    </w:p>
    <w:p w14:paraId="1D0E391E" w14:textId="5E129EDB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13" w:author="Microsoft Office User" w:date="2020-01-01T08:34:00Z"/>
        </w:rPr>
      </w:pPr>
    </w:p>
    <w:p w14:paraId="45B1F60F" w14:textId="41BAAC4F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14" w:author="Microsoft Office User" w:date="2020-01-01T08:34:00Z"/>
        </w:rPr>
      </w:pPr>
      <w:del w:id="3215" w:author="Microsoft Office User" w:date="2020-01-01T08:34:00Z">
        <w:r w:rsidDel="007F0ACA">
          <w:br w:type="page"/>
        </w:r>
      </w:del>
    </w:p>
    <w:p w14:paraId="2BA8CAC2" w14:textId="2B944879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16" w:author="Microsoft Office User" w:date="2020-01-01T08:34:00Z"/>
        </w:rPr>
      </w:pPr>
      <w:del w:id="3217" w:author="Microsoft Office User" w:date="2020-01-01T08:34:00Z">
        <w:r w:rsidRPr="00F6426C" w:rsidDel="007F0ACA">
          <w:rPr>
            <w:rFonts w:hint="eastAsia"/>
          </w:rPr>
          <w:delText>第</w:delText>
        </w:r>
        <w:r w:rsidRPr="00F6426C" w:rsidDel="007F0ACA">
          <w:delText>16</w:delText>
        </w:r>
        <w:r w:rsidRPr="00F6426C" w:rsidDel="007F0ACA">
          <w:rPr>
            <w:rFonts w:hint="eastAsia"/>
          </w:rPr>
          <w:delText>章</w:delText>
        </w:r>
        <w:r w:rsidRPr="00F6426C" w:rsidDel="007F0ACA">
          <w:delText xml:space="preserve">  </w:delText>
        </w:r>
        <w:r w:rsidRPr="00F6426C" w:rsidDel="007F0ACA">
          <w:rPr>
            <w:rFonts w:hint="eastAsia"/>
          </w:rPr>
          <w:delText>支持光照</w:delText>
        </w:r>
      </w:del>
    </w:p>
    <w:p w14:paraId="7B59DEF8" w14:textId="72AD12B6" w:rsidR="00E112A0" w:rsidRPr="00817B08" w:rsidDel="007F0ACA" w:rsidRDefault="00E112A0" w:rsidP="007F0ACA">
      <w:pPr>
        <w:spacing w:line="240" w:lineRule="auto"/>
        <w:ind w:firstLineChars="0" w:firstLine="0"/>
        <w:jc w:val="center"/>
        <w:outlineLvl w:val="0"/>
        <w:rPr>
          <w:del w:id="3218" w:author="Microsoft Office User" w:date="2020-01-01T08:34:00Z"/>
        </w:rPr>
      </w:pPr>
    </w:p>
    <w:p w14:paraId="05773957" w14:textId="78B8A02B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19" w:author="Microsoft Office User" w:date="2020-01-01T08:34:00Z"/>
        </w:rPr>
      </w:pPr>
      <w:del w:id="3220" w:author="Microsoft Office User" w:date="2020-01-01T08:34:00Z">
        <w:r w:rsidRPr="00817B08" w:rsidDel="007F0ACA">
          <w:delText xml:space="preserve">16.1  </w:delText>
        </w:r>
        <w:r w:rsidRPr="00817B08" w:rsidDel="007F0ACA">
          <w:rPr>
            <w:rFonts w:hint="eastAsia"/>
          </w:rPr>
          <w:delText>需求分析</w:delText>
        </w:r>
      </w:del>
    </w:p>
    <w:p w14:paraId="49CEB865" w14:textId="5DE57FC4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21" w:author="Microsoft Office User" w:date="2020-01-01T08:34:00Z"/>
        </w:rPr>
      </w:pPr>
    </w:p>
    <w:p w14:paraId="49DF6F4F" w14:textId="5C343FA2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22" w:author="Microsoft Office User" w:date="2020-01-01T08:34:00Z"/>
        </w:rPr>
      </w:pPr>
      <w:del w:id="3223" w:author="Microsoft Office User" w:date="2020-01-01T08:34:00Z">
        <w:r w:rsidRPr="00817B08" w:rsidDel="007F0ACA">
          <w:delText xml:space="preserve">16.2  </w:delText>
        </w:r>
        <w:r w:rsidRPr="00817B08" w:rsidDel="007F0ACA">
          <w:rPr>
            <w:rFonts w:hint="eastAsia"/>
          </w:rPr>
          <w:delText>更新引擎</w:delText>
        </w:r>
      </w:del>
    </w:p>
    <w:p w14:paraId="1A84E28B" w14:textId="5B7A2170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24" w:author="Microsoft Office User" w:date="2020-01-01T08:34:00Z"/>
        </w:rPr>
      </w:pPr>
    </w:p>
    <w:p w14:paraId="1BBE0617" w14:textId="3E7AD161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25" w:author="Microsoft Office User" w:date="2020-01-01T08:34:00Z"/>
          <w:noProof/>
        </w:rPr>
      </w:pPr>
      <w:del w:id="3226" w:author="Microsoft Office User" w:date="2020-01-01T08:34:00Z">
        <w:r w:rsidRPr="00F6426C" w:rsidDel="007F0ACA">
          <w:rPr>
            <w:noProof/>
          </w:rPr>
          <w:delText xml:space="preserve">16.2.1  </w:delText>
        </w:r>
        <w:r w:rsidRPr="00F6426C" w:rsidDel="007F0ACA">
          <w:rPr>
            <w:rFonts w:hint="eastAsia"/>
            <w:noProof/>
          </w:rPr>
          <w:delText>增加</w:delText>
        </w:r>
        <w:r w:rsidRPr="00F6426C" w:rsidDel="007F0ACA">
          <w:rPr>
            <w:noProof/>
          </w:rPr>
          <w:delText>DirectionLight</w:delText>
        </w:r>
        <w:r w:rsidRPr="00F6426C" w:rsidDel="007F0ACA">
          <w:rPr>
            <w:rFonts w:hint="eastAsia"/>
            <w:noProof/>
          </w:rPr>
          <w:delText>组件</w:delText>
        </w:r>
      </w:del>
    </w:p>
    <w:p w14:paraId="76F3BEE4" w14:textId="08BF3C26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27" w:author="Microsoft Office User" w:date="2020-01-01T08:34:00Z"/>
        </w:rPr>
      </w:pPr>
    </w:p>
    <w:p w14:paraId="63FC5268" w14:textId="7AF624C3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28" w:author="Microsoft Office User" w:date="2020-01-01T08:34:00Z"/>
          <w:noProof/>
        </w:rPr>
      </w:pPr>
      <w:del w:id="3229" w:author="Microsoft Office User" w:date="2020-01-01T08:34:00Z">
        <w:r w:rsidRPr="00F6426C" w:rsidDel="007F0ACA">
          <w:rPr>
            <w:noProof/>
          </w:rPr>
          <w:delText xml:space="preserve">16.2.2  </w:delText>
        </w:r>
        <w:r w:rsidRPr="00F6426C" w:rsidDel="007F0ACA">
          <w:rPr>
            <w:rFonts w:hint="eastAsia"/>
            <w:noProof/>
          </w:rPr>
          <w:delText>增加</w:delText>
        </w:r>
        <w:r w:rsidRPr="00F6426C" w:rsidDel="007F0ACA">
          <w:rPr>
            <w:noProof/>
          </w:rPr>
          <w:delText>LightMaterial</w:delText>
        </w:r>
        <w:r w:rsidRPr="00F6426C" w:rsidDel="007F0ACA">
          <w:rPr>
            <w:rFonts w:hint="eastAsia"/>
            <w:noProof/>
          </w:rPr>
          <w:delText>组件</w:delText>
        </w:r>
      </w:del>
    </w:p>
    <w:p w14:paraId="7FEF2D35" w14:textId="4FED47CC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30" w:author="Microsoft Office User" w:date="2020-01-01T08:34:00Z"/>
        </w:rPr>
      </w:pPr>
    </w:p>
    <w:p w14:paraId="61F24682" w14:textId="5579D083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31" w:author="Microsoft Office User" w:date="2020-01-01T08:34:00Z"/>
        </w:rPr>
      </w:pPr>
      <w:del w:id="3232" w:author="Microsoft Office User" w:date="2020-01-01T08:34:00Z">
        <w:r w:rsidRPr="00817B08" w:rsidDel="007F0ACA">
          <w:delText xml:space="preserve">16.3  </w:delText>
        </w:r>
        <w:r w:rsidRPr="00817B08" w:rsidDel="007F0ACA">
          <w:rPr>
            <w:rFonts w:hint="eastAsia"/>
          </w:rPr>
          <w:delText>更新编辑器</w:delText>
        </w:r>
      </w:del>
    </w:p>
    <w:p w14:paraId="15A6382D" w14:textId="3D410E0D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33" w:author="Microsoft Office User" w:date="2020-01-01T08:34:00Z"/>
        </w:rPr>
      </w:pPr>
    </w:p>
    <w:p w14:paraId="2687C431" w14:textId="6C72CB64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34" w:author="Microsoft Office User" w:date="2020-01-01T08:34:00Z"/>
          <w:noProof/>
        </w:rPr>
      </w:pPr>
      <w:del w:id="3235" w:author="Microsoft Office User" w:date="2020-01-01T08:34:00Z">
        <w:r w:rsidRPr="00F6426C" w:rsidDel="007F0ACA">
          <w:rPr>
            <w:noProof/>
          </w:rPr>
          <w:delText>16.3</w:delText>
        </w:r>
        <w:r w:rsidRPr="00F6426C" w:rsidDel="007F0ACA">
          <w:rPr>
            <w:rFonts w:hint="eastAsia"/>
            <w:noProof/>
          </w:rPr>
          <w:delText xml:space="preserve">.1 </w:delText>
        </w:r>
        <w:r w:rsidRPr="00F6426C" w:rsidDel="007F0ACA">
          <w:rPr>
            <w:noProof/>
          </w:rPr>
          <w:delText xml:space="preserve"> </w:delText>
        </w:r>
        <w:r w:rsidRPr="00F6426C" w:rsidDel="007F0ACA">
          <w:rPr>
            <w:rFonts w:hint="eastAsia"/>
            <w:noProof/>
          </w:rPr>
          <w:delText>更新</w:delText>
        </w:r>
        <w:r w:rsidRPr="00F6426C" w:rsidDel="007F0ACA">
          <w:rPr>
            <w:noProof/>
          </w:rPr>
          <w:delText>Inspector</w:delText>
        </w:r>
      </w:del>
    </w:p>
    <w:p w14:paraId="24C5DBCF" w14:textId="0AF1B3BE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36" w:author="Microsoft Office User" w:date="2020-01-01T08:34:00Z"/>
        </w:rPr>
      </w:pPr>
    </w:p>
    <w:p w14:paraId="417E52E8" w14:textId="6D51ACDD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37" w:author="Microsoft Office User" w:date="2020-01-01T08:34:00Z"/>
          <w:noProof/>
        </w:rPr>
      </w:pPr>
      <w:del w:id="3238" w:author="Microsoft Office User" w:date="2020-01-01T08:34:00Z">
        <w:r w:rsidRPr="00F6426C" w:rsidDel="007F0ACA">
          <w:rPr>
            <w:noProof/>
          </w:rPr>
          <w:delText>16.3</w:delText>
        </w:r>
        <w:r w:rsidRPr="00F6426C" w:rsidDel="007F0ACA">
          <w:rPr>
            <w:rFonts w:hint="eastAsia"/>
            <w:noProof/>
          </w:rPr>
          <w:delText>.</w:delText>
        </w:r>
        <w:r w:rsidRPr="00F6426C" w:rsidDel="007F0ACA">
          <w:rPr>
            <w:noProof/>
          </w:rPr>
          <w:delText>2</w:delText>
        </w:r>
        <w:r w:rsidRPr="00F6426C" w:rsidDel="007F0ACA">
          <w:rPr>
            <w:rFonts w:hint="eastAsia"/>
            <w:noProof/>
          </w:rPr>
          <w:delText xml:space="preserve"> </w:delText>
        </w:r>
        <w:r w:rsidRPr="00F6426C" w:rsidDel="007F0ACA">
          <w:rPr>
            <w:noProof/>
          </w:rPr>
          <w:delText xml:space="preserve"> </w:delText>
        </w:r>
        <w:r w:rsidRPr="00F6426C" w:rsidDel="007F0ACA">
          <w:rPr>
            <w:rFonts w:hint="eastAsia"/>
            <w:noProof/>
          </w:rPr>
          <w:delText>更新</w:delText>
        </w:r>
        <w:r w:rsidRPr="00F6426C" w:rsidDel="007F0ACA">
          <w:rPr>
            <w:noProof/>
          </w:rPr>
          <w:delText>Asset</w:delText>
        </w:r>
      </w:del>
    </w:p>
    <w:p w14:paraId="558E5649" w14:textId="71617D43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39" w:author="Microsoft Office User" w:date="2020-01-01T08:34:00Z"/>
        </w:rPr>
      </w:pPr>
    </w:p>
    <w:p w14:paraId="263F7695" w14:textId="17DC9CD6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40" w:author="Microsoft Office User" w:date="2020-01-01T08:34:00Z"/>
          <w:noProof/>
        </w:rPr>
      </w:pPr>
      <w:del w:id="3241" w:author="Microsoft Office User" w:date="2020-01-01T08:34:00Z">
        <w:r w:rsidRPr="00F6426C" w:rsidDel="007F0ACA">
          <w:rPr>
            <w:noProof/>
          </w:rPr>
          <w:delText>16.3</w:delText>
        </w:r>
        <w:r w:rsidRPr="00F6426C" w:rsidDel="007F0ACA">
          <w:rPr>
            <w:rFonts w:hint="eastAsia"/>
            <w:noProof/>
          </w:rPr>
          <w:delText>.</w:delText>
        </w:r>
        <w:r w:rsidRPr="00F6426C" w:rsidDel="007F0ACA">
          <w:rPr>
            <w:noProof/>
          </w:rPr>
          <w:delText>3</w:delText>
        </w:r>
        <w:r w:rsidRPr="00F6426C" w:rsidDel="007F0ACA">
          <w:rPr>
            <w:rFonts w:hint="eastAsia"/>
            <w:noProof/>
          </w:rPr>
          <w:delText xml:space="preserve"> </w:delText>
        </w:r>
        <w:r w:rsidRPr="00F6426C" w:rsidDel="007F0ACA">
          <w:rPr>
            <w:noProof/>
          </w:rPr>
          <w:delText xml:space="preserve"> </w:delText>
        </w:r>
        <w:r w:rsidRPr="00F6426C" w:rsidDel="007F0ACA">
          <w:rPr>
            <w:rFonts w:hint="eastAsia"/>
            <w:noProof/>
          </w:rPr>
          <w:delText>更新</w:delText>
        </w:r>
        <w:r w:rsidRPr="00F6426C" w:rsidDel="007F0ACA">
          <w:rPr>
            <w:noProof/>
          </w:rPr>
          <w:delText>Icon Gizmo</w:delText>
        </w:r>
      </w:del>
    </w:p>
    <w:p w14:paraId="5091104D" w14:textId="057976EB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42" w:author="Microsoft Office User" w:date="2020-01-01T08:34:00Z"/>
        </w:rPr>
      </w:pPr>
    </w:p>
    <w:p w14:paraId="682B3562" w14:textId="18743989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43" w:author="Microsoft Office User" w:date="2020-01-01T08:34:00Z"/>
        </w:rPr>
      </w:pPr>
      <w:del w:id="3244" w:author="Microsoft Office User" w:date="2020-01-01T08:34:00Z">
        <w:r w:rsidDel="007F0ACA">
          <w:br w:type="page"/>
        </w:r>
      </w:del>
    </w:p>
    <w:p w14:paraId="6BB505F9" w14:textId="138B4510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45" w:author="Microsoft Office User" w:date="2020-01-01T08:34:00Z"/>
        </w:rPr>
      </w:pPr>
      <w:del w:id="3246" w:author="Microsoft Office User" w:date="2020-01-01T08:34:00Z">
        <w:r w:rsidRPr="00F6426C" w:rsidDel="007F0ACA">
          <w:rPr>
            <w:rFonts w:hint="eastAsia"/>
          </w:rPr>
          <w:delText>第</w:delText>
        </w:r>
        <w:r w:rsidRPr="00F6426C" w:rsidDel="007F0ACA">
          <w:delText>17</w:delText>
        </w:r>
        <w:r w:rsidRPr="00F6426C" w:rsidDel="007F0ACA">
          <w:rPr>
            <w:rFonts w:hint="eastAsia"/>
          </w:rPr>
          <w:delText>章</w:delText>
        </w:r>
        <w:r w:rsidRPr="00F6426C" w:rsidDel="007F0ACA">
          <w:delText xml:space="preserve">  </w:delText>
        </w:r>
        <w:r w:rsidRPr="00F6426C" w:rsidDel="007F0ACA">
          <w:rPr>
            <w:rFonts w:hint="eastAsia"/>
          </w:rPr>
          <w:delText>支持纹理</w:delText>
        </w:r>
      </w:del>
    </w:p>
    <w:p w14:paraId="593252EB" w14:textId="60E5318E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47" w:author="Microsoft Office User" w:date="2020-01-01T08:34:00Z"/>
        </w:rPr>
      </w:pPr>
    </w:p>
    <w:p w14:paraId="1AB3051D" w14:textId="569942B6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48" w:author="Microsoft Office User" w:date="2020-01-01T08:34:00Z"/>
        </w:rPr>
      </w:pPr>
      <w:del w:id="3249" w:author="Microsoft Office User" w:date="2020-01-01T08:34:00Z">
        <w:r w:rsidRPr="00817B08" w:rsidDel="007F0ACA">
          <w:delText xml:space="preserve">17.1  </w:delText>
        </w:r>
        <w:r w:rsidRPr="00817B08" w:rsidDel="007F0ACA">
          <w:rPr>
            <w:rFonts w:hint="eastAsia"/>
          </w:rPr>
          <w:delText>需求分析</w:delText>
        </w:r>
      </w:del>
    </w:p>
    <w:p w14:paraId="7AA3F642" w14:textId="50A135E7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50" w:author="Microsoft Office User" w:date="2020-01-01T08:34:00Z"/>
        </w:rPr>
      </w:pPr>
    </w:p>
    <w:p w14:paraId="60D7F37D" w14:textId="74BA0104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51" w:author="Microsoft Office User" w:date="2020-01-01T08:34:00Z"/>
        </w:rPr>
      </w:pPr>
      <w:del w:id="3252" w:author="Microsoft Office User" w:date="2020-01-01T08:34:00Z">
        <w:r w:rsidRPr="00817B08" w:rsidDel="007F0ACA">
          <w:delText xml:space="preserve">17.2  </w:delText>
        </w:r>
        <w:r w:rsidRPr="00817B08" w:rsidDel="007F0ACA">
          <w:rPr>
            <w:rFonts w:hint="eastAsia"/>
          </w:rPr>
          <w:delText>更新引擎</w:delText>
        </w:r>
      </w:del>
    </w:p>
    <w:p w14:paraId="7F2B2999" w14:textId="1EC5DF5B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53" w:author="Microsoft Office User" w:date="2020-01-01T08:34:00Z"/>
        </w:rPr>
      </w:pPr>
    </w:p>
    <w:p w14:paraId="57A4E6F6" w14:textId="15BC4682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54" w:author="Microsoft Office User" w:date="2020-01-01T08:34:00Z"/>
          <w:noProof/>
        </w:rPr>
      </w:pPr>
      <w:del w:id="3255" w:author="Microsoft Office User" w:date="2020-01-01T08:34:00Z">
        <w:r w:rsidRPr="00F6426C" w:rsidDel="007F0ACA">
          <w:rPr>
            <w:noProof/>
          </w:rPr>
          <w:delText xml:space="preserve">17.2.1  </w:delText>
        </w:r>
        <w:r w:rsidRPr="00F6426C" w:rsidDel="007F0ACA">
          <w:rPr>
            <w:rFonts w:hint="eastAsia"/>
            <w:noProof/>
          </w:rPr>
          <w:delText>增加</w:delText>
        </w:r>
        <w:r w:rsidRPr="00F6426C" w:rsidDel="007F0ACA">
          <w:rPr>
            <w:noProof/>
          </w:rPr>
          <w:delText>BasicSourceTexture</w:delText>
        </w:r>
        <w:r w:rsidRPr="00F6426C" w:rsidDel="007F0ACA">
          <w:rPr>
            <w:rFonts w:hint="eastAsia"/>
            <w:noProof/>
          </w:rPr>
          <w:delText>组件</w:delText>
        </w:r>
      </w:del>
    </w:p>
    <w:p w14:paraId="35E7DAE1" w14:textId="72E99881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56" w:author="Microsoft Office User" w:date="2020-01-01T08:34:00Z"/>
        </w:rPr>
      </w:pPr>
    </w:p>
    <w:p w14:paraId="6C3D626D" w14:textId="2E341BC9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57" w:author="Microsoft Office User" w:date="2020-01-01T08:34:00Z"/>
          <w:noProof/>
        </w:rPr>
      </w:pPr>
      <w:del w:id="3258" w:author="Microsoft Office User" w:date="2020-01-01T08:34:00Z">
        <w:r w:rsidRPr="00F6426C" w:rsidDel="007F0ACA">
          <w:rPr>
            <w:noProof/>
          </w:rPr>
          <w:delText xml:space="preserve">17.2.2  </w:delText>
        </w:r>
        <w:r w:rsidRPr="00F6426C" w:rsidDel="007F0ACA">
          <w:rPr>
            <w:rFonts w:hint="eastAsia"/>
            <w:noProof/>
          </w:rPr>
          <w:delText>给</w:delText>
        </w:r>
        <w:r w:rsidRPr="00F6426C" w:rsidDel="007F0ACA">
          <w:rPr>
            <w:noProof/>
          </w:rPr>
          <w:delText>LightMaterial</w:delText>
        </w:r>
        <w:r w:rsidRPr="00F6426C" w:rsidDel="007F0ACA">
          <w:rPr>
            <w:rFonts w:hint="eastAsia"/>
            <w:noProof/>
          </w:rPr>
          <w:delText>组件增加</w:delText>
        </w:r>
        <w:r w:rsidRPr="00F6426C" w:rsidDel="007F0ACA">
          <w:rPr>
            <w:noProof/>
          </w:rPr>
          <w:delText>Diffuse Map</w:delText>
        </w:r>
      </w:del>
    </w:p>
    <w:p w14:paraId="1AC4ACCD" w14:textId="201AB02F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59" w:author="Microsoft Office User" w:date="2020-01-01T08:34:00Z"/>
        </w:rPr>
      </w:pPr>
    </w:p>
    <w:p w14:paraId="0625FDC2" w14:textId="3AE5BD76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60" w:author="Microsoft Office User" w:date="2020-01-01T08:34:00Z"/>
        </w:rPr>
      </w:pPr>
    </w:p>
    <w:p w14:paraId="09F5E17E" w14:textId="779124B4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61" w:author="Microsoft Office User" w:date="2020-01-01T08:34:00Z"/>
        </w:rPr>
      </w:pPr>
      <w:del w:id="3262" w:author="Microsoft Office User" w:date="2020-01-01T08:34:00Z">
        <w:r w:rsidRPr="00817B08" w:rsidDel="007F0ACA">
          <w:delText xml:space="preserve">17.3  </w:delText>
        </w:r>
        <w:r w:rsidRPr="00817B08" w:rsidDel="007F0ACA">
          <w:rPr>
            <w:rFonts w:hint="eastAsia"/>
          </w:rPr>
          <w:delText>更新编辑器</w:delText>
        </w:r>
      </w:del>
    </w:p>
    <w:p w14:paraId="1FD18BED" w14:textId="1639F53E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63" w:author="Microsoft Office User" w:date="2020-01-01T08:34:00Z"/>
        </w:rPr>
      </w:pPr>
    </w:p>
    <w:p w14:paraId="38D855D9" w14:textId="01F66FC8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64" w:author="Microsoft Office User" w:date="2020-01-01T08:34:00Z"/>
          <w:noProof/>
        </w:rPr>
      </w:pPr>
      <w:del w:id="3265" w:author="Microsoft Office User" w:date="2020-01-01T08:34:00Z">
        <w:r w:rsidRPr="00F6426C" w:rsidDel="007F0ACA">
          <w:rPr>
            <w:noProof/>
          </w:rPr>
          <w:delText>17.3</w:delText>
        </w:r>
        <w:r w:rsidRPr="00F6426C" w:rsidDel="007F0ACA">
          <w:rPr>
            <w:rFonts w:hint="eastAsia"/>
            <w:noProof/>
          </w:rPr>
          <w:delText xml:space="preserve">.1 </w:delText>
        </w:r>
        <w:r w:rsidRPr="00F6426C" w:rsidDel="007F0ACA">
          <w:rPr>
            <w:noProof/>
          </w:rPr>
          <w:delText xml:space="preserve"> </w:delText>
        </w:r>
        <w:r w:rsidRPr="00F6426C" w:rsidDel="007F0ACA">
          <w:rPr>
            <w:rFonts w:hint="eastAsia"/>
            <w:noProof/>
          </w:rPr>
          <w:delText>更新</w:delText>
        </w:r>
        <w:r w:rsidRPr="00F6426C" w:rsidDel="007F0ACA">
          <w:rPr>
            <w:noProof/>
          </w:rPr>
          <w:delText>Inspector</w:delText>
        </w:r>
      </w:del>
    </w:p>
    <w:p w14:paraId="44F1C1F6" w14:textId="662B0B0B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66" w:author="Microsoft Office User" w:date="2020-01-01T08:34:00Z"/>
        </w:rPr>
      </w:pPr>
    </w:p>
    <w:p w14:paraId="5E622CB6" w14:textId="02C3F1F4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67" w:author="Microsoft Office User" w:date="2020-01-01T08:34:00Z"/>
          <w:noProof/>
        </w:rPr>
      </w:pPr>
      <w:del w:id="3268" w:author="Microsoft Office User" w:date="2020-01-01T08:34:00Z">
        <w:r w:rsidRPr="00F6426C" w:rsidDel="007F0ACA">
          <w:rPr>
            <w:noProof/>
          </w:rPr>
          <w:delText>17.3</w:delText>
        </w:r>
        <w:r w:rsidRPr="00F6426C" w:rsidDel="007F0ACA">
          <w:rPr>
            <w:rFonts w:hint="eastAsia"/>
            <w:noProof/>
          </w:rPr>
          <w:delText>.</w:delText>
        </w:r>
        <w:r w:rsidRPr="00F6426C" w:rsidDel="007F0ACA">
          <w:rPr>
            <w:noProof/>
          </w:rPr>
          <w:delText>2</w:delText>
        </w:r>
        <w:r w:rsidRPr="00F6426C" w:rsidDel="007F0ACA">
          <w:rPr>
            <w:rFonts w:hint="eastAsia"/>
            <w:noProof/>
          </w:rPr>
          <w:delText xml:space="preserve"> </w:delText>
        </w:r>
        <w:r w:rsidRPr="00F6426C" w:rsidDel="007F0ACA">
          <w:rPr>
            <w:noProof/>
          </w:rPr>
          <w:delText xml:space="preserve"> </w:delText>
        </w:r>
        <w:r w:rsidRPr="00F6426C" w:rsidDel="007F0ACA">
          <w:rPr>
            <w:rFonts w:hint="eastAsia"/>
            <w:noProof/>
          </w:rPr>
          <w:delText>更新</w:delText>
        </w:r>
        <w:r w:rsidRPr="00F6426C" w:rsidDel="007F0ACA">
          <w:rPr>
            <w:noProof/>
          </w:rPr>
          <w:delText>Asset</w:delText>
        </w:r>
      </w:del>
    </w:p>
    <w:p w14:paraId="09AAE36C" w14:textId="3225E14D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69" w:author="Microsoft Office User" w:date="2020-01-01T08:34:00Z"/>
        </w:rPr>
      </w:pPr>
    </w:p>
    <w:p w14:paraId="7D7F61CB" w14:textId="47B452D1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70" w:author="Microsoft Office User" w:date="2020-01-01T08:34:00Z"/>
        </w:rPr>
      </w:pPr>
      <w:del w:id="3271" w:author="Microsoft Office User" w:date="2020-01-01T08:34:00Z">
        <w:r w:rsidDel="007F0ACA">
          <w:br w:type="page"/>
        </w:r>
      </w:del>
    </w:p>
    <w:p w14:paraId="1F64778C" w14:textId="720BD524" w:rsidR="00102E66" w:rsidRPr="00F15CE6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72" w:author="Microsoft Office User" w:date="2020-01-01T08:34:00Z"/>
        </w:rPr>
        <w:pPrChange w:id="3273" w:author="超 杨" w:date="2019-10-18T10:18:00Z">
          <w:pPr>
            <w:pStyle w:val="1"/>
          </w:pPr>
        </w:pPrChange>
      </w:pPr>
      <w:del w:id="3274" w:author="Microsoft Office User" w:date="2020-01-01T08:34:00Z">
        <w:r w:rsidRPr="00F6426C" w:rsidDel="007F0ACA">
          <w:rPr>
            <w:rFonts w:hint="eastAsia"/>
          </w:rPr>
          <w:delText>第</w:delText>
        </w:r>
        <w:r w:rsidRPr="00F6426C" w:rsidDel="007F0ACA">
          <w:delText>18</w:delText>
        </w:r>
        <w:r w:rsidRPr="00F6426C" w:rsidDel="007F0ACA">
          <w:rPr>
            <w:rFonts w:hint="eastAsia"/>
          </w:rPr>
          <w:delText>章</w:delText>
        </w:r>
        <w:r w:rsidRPr="00F6426C" w:rsidDel="007F0ACA">
          <w:delText xml:space="preserve">  </w:delText>
        </w:r>
        <w:r w:rsidRPr="00F6426C" w:rsidDel="007F0ACA">
          <w:rPr>
            <w:rFonts w:hint="eastAsia"/>
          </w:rPr>
          <w:delText>增加“导入”／“导出”功能</w:delText>
        </w:r>
      </w:del>
    </w:p>
    <w:p w14:paraId="5BB7E095" w14:textId="0D251661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75" w:author="Microsoft Office User" w:date="2020-01-01T08:34:00Z"/>
        </w:rPr>
      </w:pPr>
      <w:del w:id="3276" w:author="Microsoft Office User" w:date="2020-01-01T08:34:00Z">
        <w:r w:rsidRPr="00817B08" w:rsidDel="007F0ACA">
          <w:delText xml:space="preserve">18.1  </w:delText>
        </w:r>
        <w:r w:rsidRPr="00817B08" w:rsidDel="007F0ACA">
          <w:rPr>
            <w:rFonts w:hint="eastAsia"/>
          </w:rPr>
          <w:delText>需求分析</w:delText>
        </w:r>
      </w:del>
    </w:p>
    <w:p w14:paraId="5A01434A" w14:textId="62D84640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77" w:author="Microsoft Office User" w:date="2020-01-01T08:34:00Z"/>
        </w:rPr>
      </w:pPr>
    </w:p>
    <w:p w14:paraId="382F96A9" w14:textId="27029867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78" w:author="Microsoft Office User" w:date="2020-01-01T08:34:00Z"/>
        </w:rPr>
      </w:pPr>
      <w:del w:id="3279" w:author="Microsoft Office User" w:date="2020-01-01T08:34:00Z">
        <w:r w:rsidRPr="00817B08" w:rsidDel="007F0ACA">
          <w:delText xml:space="preserve">18.2  </w:delText>
        </w:r>
        <w:r w:rsidRPr="00817B08" w:rsidDel="007F0ACA">
          <w:rPr>
            <w:rFonts w:hint="eastAsia"/>
          </w:rPr>
          <w:delText>更新引擎</w:delText>
        </w:r>
      </w:del>
    </w:p>
    <w:p w14:paraId="7BE34CAB" w14:textId="299D6DED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80" w:author="Microsoft Office User" w:date="2020-01-01T08:34:00Z"/>
        </w:rPr>
      </w:pPr>
    </w:p>
    <w:p w14:paraId="14B3A5C4" w14:textId="6F6557F4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81" w:author="Microsoft Office User" w:date="2020-01-01T08:34:00Z"/>
          <w:noProof/>
        </w:rPr>
      </w:pPr>
      <w:del w:id="3282" w:author="Microsoft Office User" w:date="2020-01-01T08:34:00Z">
        <w:r w:rsidRPr="00F6426C" w:rsidDel="007F0ACA">
          <w:rPr>
            <w:noProof/>
          </w:rPr>
          <w:delText xml:space="preserve">18.2.1  </w:delText>
        </w:r>
        <w:r w:rsidRPr="00F6426C" w:rsidDel="007F0ACA">
          <w:rPr>
            <w:rFonts w:hint="eastAsia"/>
            <w:noProof/>
          </w:rPr>
          <w:delText>增加</w:delText>
        </w:r>
        <w:r w:rsidRPr="00F6426C" w:rsidDel="007F0ACA">
          <w:rPr>
            <w:noProof/>
          </w:rPr>
          <w:delText>Scene Graph</w:delText>
        </w:r>
        <w:r w:rsidRPr="00F6426C" w:rsidDel="007F0ACA">
          <w:rPr>
            <w:rFonts w:hint="eastAsia"/>
            <w:noProof/>
          </w:rPr>
          <w:delText>文件（</w:delText>
        </w:r>
        <w:r w:rsidRPr="00F6426C" w:rsidDel="007F0ACA">
          <w:rPr>
            <w:noProof/>
          </w:rPr>
          <w:delText>.wdb</w:delText>
        </w:r>
        <w:r w:rsidRPr="00F6426C" w:rsidDel="007F0ACA">
          <w:rPr>
            <w:rFonts w:hint="eastAsia"/>
            <w:noProof/>
          </w:rPr>
          <w:delText>）</w:delText>
        </w:r>
      </w:del>
    </w:p>
    <w:p w14:paraId="4AEB17E9" w14:textId="071BBD80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83" w:author="Microsoft Office User" w:date="2020-01-01T08:34:00Z"/>
          <w:noProof/>
        </w:rPr>
      </w:pPr>
      <w:del w:id="3284" w:author="Microsoft Office User" w:date="2020-01-01T08:34:00Z">
        <w:r w:rsidRPr="00F6426C" w:rsidDel="007F0ACA">
          <w:rPr>
            <w:rFonts w:hint="eastAsia"/>
            <w:noProof/>
          </w:rPr>
          <w:delText>（加更多标题，不能只有一个标题）</w:delText>
        </w:r>
      </w:del>
    </w:p>
    <w:p w14:paraId="7EEFF084" w14:textId="4E41879A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85" w:author="Microsoft Office User" w:date="2020-01-01T08:34:00Z"/>
          <w:noProof/>
        </w:rPr>
      </w:pPr>
    </w:p>
    <w:p w14:paraId="55EAE3EC" w14:textId="42FC1050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86" w:author="Microsoft Office User" w:date="2020-01-01T08:34:00Z"/>
          <w:noProof/>
        </w:rPr>
      </w:pPr>
    </w:p>
    <w:p w14:paraId="2F36CB33" w14:textId="5B0AA015" w:rsidR="00817B08" w:rsidRPr="00F6426C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87" w:author="Microsoft Office User" w:date="2020-01-01T08:34:00Z"/>
          <w:noProof/>
        </w:rPr>
      </w:pPr>
    </w:p>
    <w:p w14:paraId="380118F7" w14:textId="280B73A9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88" w:author="Microsoft Office User" w:date="2020-01-01T08:34:00Z"/>
        </w:rPr>
      </w:pPr>
      <w:del w:id="3289" w:author="Microsoft Office User" w:date="2020-01-01T08:34:00Z">
        <w:r w:rsidRPr="00F6426C" w:rsidDel="007F0ACA">
          <w:delText xml:space="preserve">18.3  </w:delText>
        </w:r>
        <w:r w:rsidRPr="00F6426C" w:rsidDel="007F0ACA">
          <w:rPr>
            <w:rFonts w:hint="eastAsia"/>
          </w:rPr>
          <w:delText>给编辑器增加导出功能</w:delText>
        </w:r>
      </w:del>
    </w:p>
    <w:p w14:paraId="641E1DAB" w14:textId="5A60F3B5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90" w:author="Microsoft Office User" w:date="2020-01-01T08:34:00Z"/>
        </w:rPr>
      </w:pPr>
    </w:p>
    <w:p w14:paraId="72652786" w14:textId="54725460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91" w:author="Microsoft Office User" w:date="2020-01-01T08:34:00Z"/>
        </w:rPr>
      </w:pPr>
    </w:p>
    <w:p w14:paraId="2DAA29EE" w14:textId="411BB6C0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92" w:author="Microsoft Office User" w:date="2020-01-01T08:34:00Z"/>
        </w:rPr>
      </w:pPr>
    </w:p>
    <w:p w14:paraId="1D2794F9" w14:textId="7E764C34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93" w:author="Microsoft Office User" w:date="2020-01-01T08:34:00Z"/>
          <w:noProof/>
        </w:rPr>
      </w:pPr>
      <w:del w:id="3294" w:author="Microsoft Office User" w:date="2020-01-01T08:34:00Z">
        <w:r w:rsidRPr="00F6426C" w:rsidDel="007F0ACA">
          <w:rPr>
            <w:noProof/>
          </w:rPr>
          <w:delText xml:space="preserve">18.3.1  </w:delText>
        </w:r>
        <w:r w:rsidRPr="00F6426C" w:rsidDel="007F0ACA">
          <w:rPr>
            <w:rFonts w:hint="eastAsia"/>
            <w:noProof/>
          </w:rPr>
          <w:delText>增加“导出场景”功能</w:delText>
        </w:r>
      </w:del>
    </w:p>
    <w:p w14:paraId="741758D0" w14:textId="1B566107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95" w:author="Microsoft Office User" w:date="2020-01-01T08:34:00Z"/>
        </w:rPr>
      </w:pPr>
    </w:p>
    <w:p w14:paraId="3EB71D19" w14:textId="5BD516F1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96" w:author="Microsoft Office User" w:date="2020-01-01T08:34:00Z"/>
        </w:rPr>
      </w:pPr>
    </w:p>
    <w:p w14:paraId="128AD4C0" w14:textId="43457ADB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297" w:author="Microsoft Office User" w:date="2020-01-01T08:34:00Z"/>
          <w:noProof/>
        </w:rPr>
      </w:pPr>
      <w:del w:id="3298" w:author="Microsoft Office User" w:date="2020-01-01T08:34:00Z">
        <w:r w:rsidRPr="00F6426C" w:rsidDel="007F0ACA">
          <w:rPr>
            <w:noProof/>
          </w:rPr>
          <w:delText xml:space="preserve">18.3.1  </w:delText>
        </w:r>
        <w:r w:rsidRPr="00F6426C" w:rsidDel="007F0ACA">
          <w:rPr>
            <w:rFonts w:hint="eastAsia"/>
            <w:noProof/>
          </w:rPr>
          <w:delText>增加“导出包”功能</w:delText>
        </w:r>
      </w:del>
    </w:p>
    <w:p w14:paraId="11E4138A" w14:textId="5B86F873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299" w:author="Microsoft Office User" w:date="2020-01-01T08:34:00Z"/>
        </w:rPr>
      </w:pPr>
    </w:p>
    <w:p w14:paraId="75CE453C" w14:textId="63F64C43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00" w:author="Microsoft Office User" w:date="2020-01-01T08:34:00Z"/>
        </w:rPr>
      </w:pPr>
    </w:p>
    <w:p w14:paraId="73107761" w14:textId="5915F0CB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01" w:author="Microsoft Office User" w:date="2020-01-01T08:34:00Z"/>
        </w:rPr>
      </w:pPr>
      <w:del w:id="3302" w:author="Microsoft Office User" w:date="2020-01-01T08:34:00Z">
        <w:r w:rsidRPr="00F6426C" w:rsidDel="007F0ACA">
          <w:delText>18.</w:delText>
        </w:r>
        <w:r w:rsidRPr="00F6426C" w:rsidDel="007F0ACA">
          <w:rPr>
            <w:rFonts w:hint="eastAsia"/>
          </w:rPr>
          <w:delText>4</w:delText>
        </w:r>
        <w:r w:rsidRPr="00F6426C" w:rsidDel="007F0ACA">
          <w:delText xml:space="preserve">  </w:delText>
        </w:r>
        <w:r w:rsidRPr="00F6426C" w:rsidDel="007F0ACA">
          <w:rPr>
            <w:rFonts w:hint="eastAsia"/>
          </w:rPr>
          <w:delText>给编辑器增加导入功能</w:delText>
        </w:r>
      </w:del>
    </w:p>
    <w:p w14:paraId="0543002B" w14:textId="39C37C41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03" w:author="Microsoft Office User" w:date="2020-01-01T08:34:00Z"/>
        </w:rPr>
      </w:pPr>
    </w:p>
    <w:p w14:paraId="766A1E5A" w14:textId="1B82A1A8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04" w:author="Microsoft Office User" w:date="2020-01-01T08:34:00Z"/>
        </w:rPr>
      </w:pPr>
    </w:p>
    <w:p w14:paraId="59C0B5D4" w14:textId="76DE9B87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05" w:author="Microsoft Office User" w:date="2020-01-01T08:34:00Z"/>
          <w:noProof/>
        </w:rPr>
      </w:pPr>
      <w:del w:id="3306" w:author="Microsoft Office User" w:date="2020-01-01T08:34:00Z">
        <w:r w:rsidRPr="00F6426C" w:rsidDel="007F0ACA">
          <w:rPr>
            <w:noProof/>
          </w:rPr>
          <w:delText>18.</w:delText>
        </w:r>
        <w:r w:rsidRPr="00F6426C" w:rsidDel="007F0ACA">
          <w:rPr>
            <w:rFonts w:hint="eastAsia"/>
            <w:noProof/>
          </w:rPr>
          <w:delText>4</w:delText>
        </w:r>
        <w:r w:rsidRPr="00F6426C" w:rsidDel="007F0ACA">
          <w:rPr>
            <w:noProof/>
          </w:rPr>
          <w:delText xml:space="preserve">.1  </w:delText>
        </w:r>
        <w:r w:rsidRPr="00F6426C" w:rsidDel="007F0ACA">
          <w:rPr>
            <w:rFonts w:hint="eastAsia"/>
            <w:noProof/>
          </w:rPr>
          <w:delText>增加“导入模型资产”功能</w:delText>
        </w:r>
      </w:del>
    </w:p>
    <w:p w14:paraId="601B4D64" w14:textId="55018B12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07" w:author="Microsoft Office User" w:date="2020-01-01T08:34:00Z"/>
        </w:rPr>
      </w:pPr>
    </w:p>
    <w:p w14:paraId="1274E859" w14:textId="37410349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08" w:author="Microsoft Office User" w:date="2020-01-01T08:34:00Z"/>
        </w:rPr>
      </w:pPr>
    </w:p>
    <w:p w14:paraId="510C6DF1" w14:textId="03AC17AC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09" w:author="Microsoft Office User" w:date="2020-01-01T08:34:00Z"/>
          <w:noProof/>
        </w:rPr>
      </w:pPr>
      <w:del w:id="3310" w:author="Microsoft Office User" w:date="2020-01-01T08:34:00Z">
        <w:r w:rsidRPr="00F6426C" w:rsidDel="007F0ACA">
          <w:rPr>
            <w:noProof/>
          </w:rPr>
          <w:delText>18.</w:delText>
        </w:r>
        <w:r w:rsidRPr="00F6426C" w:rsidDel="007F0ACA">
          <w:rPr>
            <w:rFonts w:hint="eastAsia"/>
            <w:noProof/>
          </w:rPr>
          <w:delText>4</w:delText>
        </w:r>
        <w:r w:rsidRPr="00F6426C" w:rsidDel="007F0ACA">
          <w:rPr>
            <w:noProof/>
          </w:rPr>
          <w:delText>.</w:delText>
        </w:r>
        <w:r w:rsidRPr="00F6426C" w:rsidDel="007F0ACA">
          <w:rPr>
            <w:rFonts w:hint="eastAsia"/>
            <w:noProof/>
          </w:rPr>
          <w:delText>2</w:delText>
        </w:r>
        <w:r w:rsidRPr="00F6426C" w:rsidDel="007F0ACA">
          <w:rPr>
            <w:noProof/>
          </w:rPr>
          <w:delText xml:space="preserve">  </w:delText>
        </w:r>
        <w:r w:rsidRPr="00F6426C" w:rsidDel="007F0ACA">
          <w:rPr>
            <w:rFonts w:hint="eastAsia"/>
            <w:noProof/>
          </w:rPr>
          <w:delText>增加“导入包”功能</w:delText>
        </w:r>
      </w:del>
    </w:p>
    <w:p w14:paraId="2A024AD7" w14:textId="7C14D242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11" w:author="Microsoft Office User" w:date="2020-01-01T08:34:00Z"/>
        </w:rPr>
      </w:pPr>
    </w:p>
    <w:p w14:paraId="34FDEFE6" w14:textId="45D337B2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12" w:author="Microsoft Office User" w:date="2020-01-01T08:34:00Z"/>
        </w:rPr>
      </w:pPr>
    </w:p>
    <w:p w14:paraId="0CE92393" w14:textId="21020CD9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13" w:author="Microsoft Office User" w:date="2020-01-01T08:34:00Z"/>
        </w:rPr>
      </w:pPr>
      <w:del w:id="3314" w:author="Microsoft Office User" w:date="2020-01-01T08:34:00Z">
        <w:r w:rsidDel="007F0ACA">
          <w:br w:type="page"/>
        </w:r>
      </w:del>
    </w:p>
    <w:p w14:paraId="64E28DEA" w14:textId="00E56D1D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15" w:author="Microsoft Office User" w:date="2020-01-01T08:34:00Z"/>
        </w:rPr>
      </w:pPr>
      <w:del w:id="3316" w:author="Microsoft Office User" w:date="2020-01-01T08:34:00Z">
        <w:r w:rsidRPr="00F6426C" w:rsidDel="007F0ACA">
          <w:rPr>
            <w:rFonts w:hint="eastAsia"/>
          </w:rPr>
          <w:delText>第</w:delText>
        </w:r>
        <w:r w:rsidRPr="00F6426C" w:rsidDel="007F0ACA">
          <w:delText>19</w:delText>
        </w:r>
        <w:r w:rsidRPr="00F6426C" w:rsidDel="007F0ACA">
          <w:rPr>
            <w:rFonts w:hint="eastAsia"/>
          </w:rPr>
          <w:delText>章</w:delText>
        </w:r>
        <w:r w:rsidRPr="00F6426C" w:rsidDel="007F0ACA">
          <w:delText xml:space="preserve">  给</w:delText>
        </w:r>
        <w:r w:rsidRPr="00F6426C" w:rsidDel="007F0ACA">
          <w:rPr>
            <w:rFonts w:hint="eastAsia"/>
          </w:rPr>
          <w:delText>编辑器增加“发布本地包”功能</w:delText>
        </w:r>
      </w:del>
    </w:p>
    <w:p w14:paraId="626B4244" w14:textId="7C97A66E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17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60D8D34E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18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792F3AC3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19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23EE4C78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20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5CC9332C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21" w:author="Microsoft Office User" w:date="2020-01-01T08:34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3322" w:author="Microsoft Office User" w:date="2020-01-01T08:34:00Z">
        <w:r w:rsidDel="007F0ACA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57EE71AB" w14:textId="04CA79AE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23" w:author="Microsoft Office User" w:date="2020-01-01T08:34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3324" w:author="Microsoft Office User" w:date="2020-01-01T08:34:00Z">
        <w:r w:rsidRPr="00F6426C" w:rsidDel="007F0ACA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7F0ACA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5 </w:delText>
        </w:r>
        <w:r w:rsidRPr="00F6426C" w:rsidDel="007F0ACA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7F0ACA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7F0ACA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增加更多</w:delText>
        </w:r>
        <w:r w:rsidRPr="00F6426C" w:rsidDel="007F0ACA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52216757" w14:textId="66AAB76A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25" w:author="Microsoft Office User" w:date="2020-01-01T08:34:00Z"/>
          <w:webHidden/>
          <w:shd w:val="clear" w:color="auto" w:fill="auto"/>
        </w:rPr>
      </w:pPr>
    </w:p>
    <w:p w14:paraId="6686672B" w14:textId="3E4B47FB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26" w:author="Microsoft Office User" w:date="2020-01-01T08:34:00Z"/>
          <w:webHidden/>
          <w:shd w:val="clear" w:color="auto" w:fill="auto"/>
        </w:rPr>
      </w:pPr>
    </w:p>
    <w:p w14:paraId="7BA5FBAB" w14:textId="70368A7A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27" w:author="Microsoft Office User" w:date="2020-01-01T08:34:00Z"/>
          <w:webHidden/>
          <w:shd w:val="clear" w:color="auto" w:fill="auto"/>
        </w:rPr>
      </w:pPr>
      <w:del w:id="3328" w:author="Microsoft Office User" w:date="2020-01-01T08:34:00Z">
        <w:r w:rsidDel="007F0ACA">
          <w:rPr>
            <w:webHidden/>
            <w:shd w:val="clear" w:color="auto" w:fill="auto"/>
          </w:rPr>
          <w:br w:type="page"/>
        </w:r>
      </w:del>
    </w:p>
    <w:p w14:paraId="718B9CE9" w14:textId="299D320F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29" w:author="Microsoft Office User" w:date="2020-01-01T08:34:00Z"/>
        </w:rPr>
      </w:pPr>
      <w:del w:id="3330" w:author="Microsoft Office User" w:date="2020-01-01T08:34:00Z">
        <w:r w:rsidRPr="00F6426C" w:rsidDel="007F0ACA">
          <w:rPr>
            <w:rFonts w:hint="eastAsia"/>
          </w:rPr>
          <w:delText>第</w:delText>
        </w:r>
        <w:r w:rsidRPr="00F6426C" w:rsidDel="007F0ACA">
          <w:delText>20</w:delText>
        </w:r>
        <w:r w:rsidRPr="00F6426C" w:rsidDel="007F0ACA">
          <w:rPr>
            <w:rFonts w:hint="eastAsia"/>
          </w:rPr>
          <w:delText>章</w:delText>
        </w:r>
        <w:r w:rsidRPr="00F6426C" w:rsidDel="007F0ACA">
          <w:delText xml:space="preserve">  给</w:delText>
        </w:r>
        <w:r w:rsidRPr="00F6426C" w:rsidDel="007F0ACA">
          <w:rPr>
            <w:rFonts w:hint="eastAsia"/>
          </w:rPr>
          <w:delText>编辑器增加“控制台”功能</w:delText>
        </w:r>
      </w:del>
    </w:p>
    <w:p w14:paraId="4D30D268" w14:textId="0E96434B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31" w:author="Microsoft Office User" w:date="2020-01-01T08:34:00Z"/>
        </w:rPr>
      </w:pPr>
    </w:p>
    <w:p w14:paraId="6504CE4C" w14:textId="35A03F8E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32" w:author="Microsoft Office User" w:date="2020-01-01T08:34:00Z"/>
        </w:rPr>
      </w:pPr>
    </w:p>
    <w:p w14:paraId="046B36BE" w14:textId="5FB303F9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33" w:author="Microsoft Office User" w:date="2020-01-01T08:34:00Z"/>
        </w:rPr>
      </w:pPr>
    </w:p>
    <w:p w14:paraId="201FD78A" w14:textId="71AC5C0B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34" w:author="Microsoft Office User" w:date="2020-01-01T08:34:00Z"/>
        </w:rPr>
      </w:pPr>
    </w:p>
    <w:p w14:paraId="009C8BAC" w14:textId="7C54041C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35" w:author="Microsoft Office User" w:date="2020-01-01T08:34:00Z"/>
        </w:rPr>
      </w:pPr>
    </w:p>
    <w:p w14:paraId="10A7045A" w14:textId="3E2E9896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36" w:author="Microsoft Office User" w:date="2020-01-01T08:34:00Z"/>
        </w:rPr>
      </w:pPr>
    </w:p>
    <w:p w14:paraId="725EB361" w14:textId="1CA09A6C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37" w:author="Microsoft Office User" w:date="2020-01-01T08:34:00Z"/>
        </w:rPr>
      </w:pPr>
    </w:p>
    <w:p w14:paraId="36148EE8" w14:textId="5850D23C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38" w:author="Microsoft Office User" w:date="2020-01-01T08:34:00Z"/>
        </w:rPr>
      </w:pPr>
    </w:p>
    <w:p w14:paraId="4DBB237C" w14:textId="2F9E400F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39" w:author="Microsoft Office User" w:date="2020-01-01T08:34:00Z"/>
        </w:rPr>
      </w:pPr>
    </w:p>
    <w:p w14:paraId="1F4D37A5" w14:textId="650C4761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40" w:author="Microsoft Office User" w:date="2020-01-01T08:34:00Z"/>
        </w:rPr>
      </w:pPr>
    </w:p>
    <w:p w14:paraId="705C887C" w14:textId="231B3C77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41" w:author="Microsoft Office User" w:date="2020-01-01T08:34:00Z"/>
        </w:rPr>
      </w:pPr>
    </w:p>
    <w:p w14:paraId="28ECEB31" w14:textId="66EB6E1B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42" w:author="Microsoft Office User" w:date="2020-01-01T08:34:00Z"/>
        </w:rPr>
      </w:pPr>
    </w:p>
    <w:p w14:paraId="2407913E" w14:textId="70EBE995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43" w:author="Microsoft Office User" w:date="2020-01-01T08:34:00Z"/>
        </w:rPr>
      </w:pPr>
    </w:p>
    <w:p w14:paraId="515BB437" w14:textId="256CE8ED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44" w:author="Microsoft Office User" w:date="2020-01-01T08:34:00Z"/>
        </w:rPr>
      </w:pPr>
    </w:p>
    <w:p w14:paraId="461D80C4" w14:textId="5E307FDF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45" w:author="Microsoft Office User" w:date="2020-01-01T08:34:00Z"/>
        </w:rPr>
      </w:pPr>
    </w:p>
    <w:p w14:paraId="140F9726" w14:textId="5EDEE5DA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46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3347" w:author="Microsoft Office User" w:date="2020-01-01T08:34:00Z">
        <w:r w:rsidDel="007F0ACA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35265410" w14:textId="67A841F0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48" w:author="Microsoft Office User" w:date="2020-01-01T08:34:00Z"/>
        </w:rPr>
      </w:pPr>
      <w:del w:id="3349" w:author="Microsoft Office User" w:date="2020-01-01T08:34:00Z">
        <w:r w:rsidRPr="00F6426C" w:rsidDel="007F0ACA">
          <w:rPr>
            <w:rFonts w:hint="eastAsia"/>
          </w:rPr>
          <w:delText>第</w:delText>
        </w:r>
        <w:r w:rsidRPr="00F6426C" w:rsidDel="007F0ACA">
          <w:delText>21</w:delText>
        </w:r>
        <w:r w:rsidRPr="00F6426C" w:rsidDel="007F0ACA">
          <w:rPr>
            <w:rFonts w:hint="eastAsia"/>
          </w:rPr>
          <w:delText>章</w:delText>
        </w:r>
        <w:r w:rsidRPr="00F6426C" w:rsidDel="007F0ACA">
          <w:delText xml:space="preserve">  </w:delText>
        </w:r>
        <w:r w:rsidRPr="00F6426C" w:rsidDel="007F0ACA">
          <w:rPr>
            <w:rFonts w:hint="eastAsia"/>
          </w:rPr>
          <w:delText>增强编辑器的</w:delText>
        </w:r>
        <w:r w:rsidRPr="00F6426C" w:rsidDel="007F0ACA">
          <w:delText>Scene View</w:delText>
        </w:r>
        <w:r w:rsidRPr="00F6426C" w:rsidDel="007F0ACA">
          <w:rPr>
            <w:rFonts w:hint="eastAsia"/>
          </w:rPr>
          <w:delText>的渲染</w:delText>
        </w:r>
        <w:r w:rsidRPr="00F6426C" w:rsidDel="007F0ACA">
          <w:delText xml:space="preserve"> </w:delText>
        </w:r>
      </w:del>
    </w:p>
    <w:p w14:paraId="16BE31B1" w14:textId="3CF68E3F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50" w:author="Microsoft Office User" w:date="2020-01-01T08:34:00Z"/>
        </w:rPr>
      </w:pPr>
    </w:p>
    <w:p w14:paraId="74E1B06C" w14:textId="59BBDC9A" w:rsidR="00817B08" w:rsidRPr="00F6426C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51" w:author="Microsoft Office User" w:date="2020-01-01T08:34:00Z"/>
        </w:rPr>
      </w:pPr>
    </w:p>
    <w:p w14:paraId="1A73B9B0" w14:textId="1A52B415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52" w:author="Microsoft Office User" w:date="2020-01-01T08:34:00Z"/>
        </w:rPr>
      </w:pPr>
      <w:del w:id="3353" w:author="Microsoft Office User" w:date="2020-01-01T08:34:00Z">
        <w:r w:rsidRPr="00F6426C" w:rsidDel="007F0ACA">
          <w:delText xml:space="preserve">21.1  </w:delText>
        </w:r>
        <w:r w:rsidRPr="00F6426C" w:rsidDel="007F0ACA">
          <w:rPr>
            <w:rFonts w:hint="eastAsia"/>
          </w:rPr>
          <w:delText>总体需求分析</w:delText>
        </w:r>
      </w:del>
    </w:p>
    <w:p w14:paraId="19852161" w14:textId="71D35740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54" w:author="Microsoft Office User" w:date="2020-01-01T08:34:00Z"/>
        </w:rPr>
      </w:pPr>
    </w:p>
    <w:p w14:paraId="113A1B8B" w14:textId="53C73958" w:rsidR="00817B08" w:rsidRPr="00F6426C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55" w:author="Microsoft Office User" w:date="2020-01-01T08:34:00Z"/>
        </w:rPr>
      </w:pPr>
    </w:p>
    <w:p w14:paraId="64A7608A" w14:textId="3BCB1469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56" w:author="Microsoft Office User" w:date="2020-01-01T08:34:00Z"/>
        </w:rPr>
      </w:pPr>
      <w:del w:id="3357" w:author="Microsoft Office User" w:date="2020-01-01T08:34:00Z">
        <w:r w:rsidRPr="00F6426C" w:rsidDel="007F0ACA">
          <w:delText xml:space="preserve">21.2  </w:delText>
        </w:r>
        <w:r w:rsidRPr="00F6426C" w:rsidDel="007F0ACA">
          <w:rPr>
            <w:rFonts w:hint="eastAsia"/>
          </w:rPr>
          <w:delText>给编辑器增加“网格平面”功能</w:delText>
        </w:r>
      </w:del>
    </w:p>
    <w:p w14:paraId="235E440E" w14:textId="78DAE18C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58" w:author="Microsoft Office User" w:date="2020-01-01T08:34:00Z"/>
        </w:rPr>
      </w:pPr>
    </w:p>
    <w:p w14:paraId="7D3F6428" w14:textId="000BBD29" w:rsidR="00817B08" w:rsidRPr="00F6426C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59" w:author="Microsoft Office User" w:date="2020-01-01T08:34:00Z"/>
        </w:rPr>
      </w:pPr>
    </w:p>
    <w:p w14:paraId="042F728A" w14:textId="561DE0CB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60" w:author="Microsoft Office User" w:date="2020-01-01T08:34:00Z"/>
        </w:rPr>
      </w:pPr>
      <w:del w:id="3361" w:author="Microsoft Office User" w:date="2020-01-01T08:34:00Z">
        <w:r w:rsidRPr="00F6426C" w:rsidDel="007F0ACA">
          <w:delText xml:space="preserve">21.3  </w:delText>
        </w:r>
        <w:r w:rsidRPr="00F6426C" w:rsidDel="007F0ACA">
          <w:rPr>
            <w:rFonts w:hint="eastAsia"/>
          </w:rPr>
          <w:delText>给编辑器增加“</w:delText>
        </w:r>
        <w:r w:rsidRPr="00F6426C" w:rsidDel="007F0ACA">
          <w:delText>Icon Gizmo</w:delText>
        </w:r>
        <w:r w:rsidRPr="00F6426C" w:rsidDel="007F0ACA">
          <w:rPr>
            <w:rFonts w:hint="eastAsia"/>
          </w:rPr>
          <w:delText>”功能</w:delText>
        </w:r>
      </w:del>
    </w:p>
    <w:p w14:paraId="03F2495F" w14:textId="5345BE03" w:rsidR="00817B08" w:rsidRPr="00F6426C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62" w:author="Microsoft Office User" w:date="2020-01-01T08:34:00Z"/>
        </w:rPr>
      </w:pPr>
    </w:p>
    <w:p w14:paraId="2B49DAE5" w14:textId="15B6C9A2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63" w:author="Microsoft Office User" w:date="2020-01-01T08:34:00Z"/>
          <w:noProof/>
        </w:rPr>
      </w:pPr>
      <w:del w:id="3364" w:author="Microsoft Office User" w:date="2020-01-01T08:34:00Z">
        <w:r w:rsidRPr="00F6426C" w:rsidDel="007F0ACA">
          <w:rPr>
            <w:noProof/>
          </w:rPr>
          <w:delText xml:space="preserve">21.3.1  </w:delText>
        </w:r>
        <w:r w:rsidRPr="00F6426C" w:rsidDel="007F0ACA">
          <w:rPr>
            <w:rFonts w:hint="eastAsia"/>
            <w:noProof/>
          </w:rPr>
          <w:delText>需求分析</w:delText>
        </w:r>
      </w:del>
    </w:p>
    <w:p w14:paraId="3FEA0D78" w14:textId="20621A74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65" w:author="Microsoft Office User" w:date="2020-01-01T08:34:00Z"/>
        </w:rPr>
      </w:pPr>
    </w:p>
    <w:p w14:paraId="4B5F56F6" w14:textId="5203F9B9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66" w:author="Microsoft Office User" w:date="2020-01-01T08:34:00Z"/>
          <w:noProof/>
        </w:rPr>
      </w:pPr>
      <w:del w:id="3367" w:author="Microsoft Office User" w:date="2020-01-01T08:34:00Z">
        <w:r w:rsidRPr="00F6426C" w:rsidDel="007F0ACA">
          <w:rPr>
            <w:noProof/>
          </w:rPr>
          <w:delText xml:space="preserve">21.3.2  </w:delText>
        </w:r>
        <w:r w:rsidRPr="00F6426C" w:rsidDel="007F0ACA">
          <w:rPr>
            <w:rFonts w:hint="eastAsia"/>
            <w:noProof/>
          </w:rPr>
          <w:delText>实现</w:delText>
        </w:r>
        <w:r w:rsidRPr="00F6426C" w:rsidDel="007F0ACA">
          <w:rPr>
            <w:noProof/>
          </w:rPr>
          <w:delText>IMGUI</w:delText>
        </w:r>
      </w:del>
    </w:p>
    <w:p w14:paraId="1113903C" w14:textId="7D900BCA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68" w:author="Microsoft Office User" w:date="2020-01-01T08:34:00Z"/>
        </w:rPr>
      </w:pPr>
    </w:p>
    <w:p w14:paraId="2397F80E" w14:textId="0911C4F3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69" w:author="Microsoft Office User" w:date="2020-01-01T08:34:00Z"/>
          <w:noProof/>
        </w:rPr>
      </w:pPr>
      <w:del w:id="3370" w:author="Microsoft Office User" w:date="2020-01-01T08:34:00Z">
        <w:r w:rsidRPr="00F6426C" w:rsidDel="007F0ACA">
          <w:rPr>
            <w:noProof/>
          </w:rPr>
          <w:delText xml:space="preserve">21.3.3  </w:delText>
        </w:r>
        <w:r w:rsidRPr="00F6426C" w:rsidDel="007F0ACA">
          <w:rPr>
            <w:rFonts w:hint="eastAsia"/>
            <w:noProof/>
          </w:rPr>
          <w:delText>实现相机</w:delText>
        </w:r>
        <w:r w:rsidRPr="00F6426C" w:rsidDel="007F0ACA">
          <w:rPr>
            <w:noProof/>
          </w:rPr>
          <w:delText>Gizmo</w:delText>
        </w:r>
      </w:del>
    </w:p>
    <w:p w14:paraId="369106E5" w14:textId="09BD4971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71" w:author="Microsoft Office User" w:date="2020-01-01T08:34:00Z"/>
        </w:rPr>
      </w:pPr>
    </w:p>
    <w:p w14:paraId="1813FF04" w14:textId="3DB71924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72" w:author="Microsoft Office User" w:date="2020-01-01T08:34:00Z"/>
          <w:shd w:val="clear" w:color="auto" w:fill="auto"/>
        </w:rPr>
      </w:pPr>
    </w:p>
    <w:p w14:paraId="00F5784A" w14:textId="344C508C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73" w:author="Microsoft Office User" w:date="2020-01-01T08:34:00Z"/>
          <w:shd w:val="clear" w:color="auto" w:fill="auto"/>
        </w:rPr>
      </w:pPr>
    </w:p>
    <w:p w14:paraId="641459E4" w14:textId="6EBAD5DC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74" w:author="Microsoft Office User" w:date="2020-01-01T08:34:00Z"/>
          <w:shd w:val="clear" w:color="auto" w:fill="auto"/>
        </w:rPr>
      </w:pPr>
    </w:p>
    <w:p w14:paraId="7BC963B5" w14:textId="10AB524F" w:rsidR="00817B08" w:rsidRPr="00F6426C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75" w:author="Microsoft Office User" w:date="2020-01-01T08:34:00Z"/>
          <w:shd w:val="clear" w:color="auto" w:fill="auto"/>
        </w:rPr>
      </w:pPr>
    </w:p>
    <w:p w14:paraId="749E296F" w14:textId="590282F3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76" w:author="Microsoft Office User" w:date="2020-01-01T08:34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3377" w:author="Microsoft Office User" w:date="2020-01-01T08:34:00Z">
        <w:r w:rsidDel="007F0ACA">
          <w:br w:type="page"/>
        </w:r>
      </w:del>
    </w:p>
    <w:p w14:paraId="522AEC55" w14:textId="301B21F3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78" w:author="Microsoft Office User" w:date="2020-01-01T08:34:00Z"/>
        </w:rPr>
      </w:pPr>
      <w:del w:id="3379" w:author="Microsoft Office User" w:date="2020-01-01T08:34:00Z">
        <w:r w:rsidRPr="00F6426C" w:rsidDel="007F0ACA">
          <w:rPr>
            <w:rFonts w:hint="eastAsia"/>
          </w:rPr>
          <w:delText>第</w:delText>
        </w:r>
        <w:r w:rsidRPr="00F6426C" w:rsidDel="007F0ACA">
          <w:delText>22</w:delText>
        </w:r>
        <w:r w:rsidRPr="00F6426C" w:rsidDel="007F0ACA">
          <w:rPr>
            <w:rFonts w:hint="eastAsia"/>
          </w:rPr>
          <w:delText>章</w:delText>
        </w:r>
        <w:r w:rsidRPr="00F6426C" w:rsidDel="007F0ACA">
          <w:delText xml:space="preserve">  </w:delText>
        </w:r>
        <w:r w:rsidRPr="00F6426C" w:rsidDel="007F0ACA">
          <w:rPr>
            <w:rFonts w:hint="eastAsia"/>
          </w:rPr>
          <w:delText>增强相机功能</w:delText>
        </w:r>
      </w:del>
    </w:p>
    <w:p w14:paraId="55378AAD" w14:textId="1BF22A0A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80" w:author="Microsoft Office User" w:date="2020-01-01T08:34:00Z"/>
        </w:rPr>
      </w:pPr>
    </w:p>
    <w:p w14:paraId="53B95557" w14:textId="40B172BC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81" w:author="Microsoft Office User" w:date="2020-01-01T08:34:00Z"/>
        </w:rPr>
      </w:pPr>
      <w:del w:id="3382" w:author="Microsoft Office User" w:date="2020-01-01T08:34:00Z">
        <w:r w:rsidRPr="00F6426C" w:rsidDel="007F0ACA">
          <w:delText xml:space="preserve">22.1  </w:delText>
        </w:r>
        <w:r w:rsidRPr="00F6426C" w:rsidDel="007F0ACA">
          <w:rPr>
            <w:rFonts w:hint="eastAsia"/>
          </w:rPr>
          <w:delText>总体需求分析</w:delText>
        </w:r>
      </w:del>
    </w:p>
    <w:p w14:paraId="4ECFFC18" w14:textId="728B6C89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83" w:author="Microsoft Office User" w:date="2020-01-01T08:34:00Z"/>
        </w:rPr>
      </w:pPr>
    </w:p>
    <w:p w14:paraId="080BC9FE" w14:textId="75117A4A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84" w:author="Microsoft Office User" w:date="2020-01-01T08:34:00Z"/>
        </w:rPr>
      </w:pPr>
      <w:del w:id="3385" w:author="Microsoft Office User" w:date="2020-01-01T08:34:00Z">
        <w:r w:rsidRPr="00F6426C" w:rsidDel="007F0ACA">
          <w:delText xml:space="preserve">22.2  </w:delText>
        </w:r>
        <w:r w:rsidRPr="00F6426C" w:rsidDel="007F0ACA">
          <w:rPr>
            <w:rFonts w:hint="eastAsia"/>
          </w:rPr>
          <w:delText>支持事件</w:delText>
        </w:r>
      </w:del>
    </w:p>
    <w:p w14:paraId="1C06F81E" w14:textId="3A8D6258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86" w:author="Microsoft Office User" w:date="2020-01-01T08:34:00Z"/>
        </w:rPr>
      </w:pPr>
    </w:p>
    <w:p w14:paraId="4750D184" w14:textId="5F9DB0AB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87" w:author="Microsoft Office User" w:date="2020-01-01T08:34:00Z"/>
          <w:noProof/>
        </w:rPr>
      </w:pPr>
      <w:del w:id="3388" w:author="Microsoft Office User" w:date="2020-01-01T08:34:00Z">
        <w:r w:rsidRPr="00F6426C" w:rsidDel="007F0ACA">
          <w:rPr>
            <w:noProof/>
          </w:rPr>
          <w:delText xml:space="preserve">22.2.1  </w:delText>
        </w:r>
        <w:r w:rsidRPr="00F6426C" w:rsidDel="007F0ACA">
          <w:rPr>
            <w:rFonts w:hint="eastAsia"/>
            <w:noProof/>
          </w:rPr>
          <w:delText>需求分析</w:delText>
        </w:r>
      </w:del>
    </w:p>
    <w:p w14:paraId="780300ED" w14:textId="3F8F8CA7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89" w:author="Microsoft Office User" w:date="2020-01-01T08:34:00Z"/>
        </w:rPr>
      </w:pPr>
    </w:p>
    <w:p w14:paraId="0282904B" w14:textId="7EB159FD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90" w:author="Microsoft Office User" w:date="2020-01-01T08:34:00Z"/>
          <w:noProof/>
        </w:rPr>
      </w:pPr>
      <w:del w:id="3391" w:author="Microsoft Office User" w:date="2020-01-01T08:34:00Z">
        <w:r w:rsidRPr="00F6426C" w:rsidDel="007F0ACA">
          <w:rPr>
            <w:noProof/>
          </w:rPr>
          <w:delText xml:space="preserve">22.2.2  </w:delText>
        </w:r>
        <w:r w:rsidRPr="00F6426C" w:rsidDel="007F0ACA">
          <w:rPr>
            <w:rFonts w:hint="eastAsia"/>
            <w:noProof/>
          </w:rPr>
          <w:delText>让引擎支持事件</w:delText>
        </w:r>
      </w:del>
    </w:p>
    <w:p w14:paraId="26476CC6" w14:textId="74D64375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92" w:author="Microsoft Office User" w:date="2020-01-01T08:34:00Z"/>
        </w:rPr>
      </w:pPr>
    </w:p>
    <w:p w14:paraId="65E650D4" w14:textId="0E2594B1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93" w:author="Microsoft Office User" w:date="2020-01-01T08:34:00Z"/>
          <w:noProof/>
        </w:rPr>
      </w:pPr>
      <w:del w:id="3394" w:author="Microsoft Office User" w:date="2020-01-01T08:34:00Z">
        <w:r w:rsidRPr="00F6426C" w:rsidDel="007F0ACA">
          <w:rPr>
            <w:noProof/>
          </w:rPr>
          <w:delText xml:space="preserve">22.2.3  </w:delText>
        </w:r>
        <w:r w:rsidRPr="00F6426C" w:rsidDel="007F0ACA">
          <w:rPr>
            <w:rFonts w:hint="eastAsia"/>
            <w:noProof/>
          </w:rPr>
          <w:delText>让编辑器支持事件</w:delText>
        </w:r>
      </w:del>
    </w:p>
    <w:p w14:paraId="1D24B855" w14:textId="52C605DE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95" w:author="Microsoft Office User" w:date="2020-01-01T08:34:00Z"/>
        </w:rPr>
      </w:pPr>
    </w:p>
    <w:p w14:paraId="4FB7CF13" w14:textId="746C4421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96" w:author="Microsoft Office User" w:date="2020-01-01T08:34:00Z"/>
        </w:rPr>
      </w:pPr>
      <w:del w:id="3397" w:author="Microsoft Office User" w:date="2020-01-01T08:34:00Z">
        <w:r w:rsidRPr="00F6426C" w:rsidDel="007F0ACA">
          <w:delText xml:space="preserve">22.3  </w:delText>
        </w:r>
        <w:r w:rsidRPr="00F6426C" w:rsidDel="007F0ACA">
          <w:rPr>
            <w:rFonts w:hint="eastAsia"/>
          </w:rPr>
          <w:delText>增加</w:delText>
        </w:r>
        <w:r w:rsidRPr="00F6426C" w:rsidDel="007F0ACA">
          <w:delText>FlyCameraController</w:delText>
        </w:r>
        <w:r w:rsidRPr="00F6426C" w:rsidDel="007F0ACA">
          <w:rPr>
            <w:rFonts w:hint="eastAsia"/>
          </w:rPr>
          <w:delText>组件</w:delText>
        </w:r>
      </w:del>
    </w:p>
    <w:p w14:paraId="24C04489" w14:textId="787E9182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398" w:author="Microsoft Office User" w:date="2020-01-01T08:34:00Z"/>
        </w:rPr>
      </w:pPr>
    </w:p>
    <w:p w14:paraId="598FF89F" w14:textId="48E2945B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399" w:author="Microsoft Office User" w:date="2020-01-01T08:34:00Z"/>
          <w:noProof/>
        </w:rPr>
      </w:pPr>
      <w:del w:id="3400" w:author="Microsoft Office User" w:date="2020-01-01T08:34:00Z">
        <w:r w:rsidRPr="00F6426C" w:rsidDel="007F0ACA">
          <w:rPr>
            <w:noProof/>
          </w:rPr>
          <w:delText xml:space="preserve">22.3.1  </w:delText>
        </w:r>
        <w:r w:rsidRPr="00F6426C" w:rsidDel="007F0ACA">
          <w:rPr>
            <w:rFonts w:hint="eastAsia"/>
            <w:noProof/>
          </w:rPr>
          <w:delText>需求分析</w:delText>
        </w:r>
      </w:del>
    </w:p>
    <w:p w14:paraId="526950BE" w14:textId="37623BF4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401" w:author="Microsoft Office User" w:date="2020-01-01T08:34:00Z"/>
        </w:rPr>
      </w:pPr>
    </w:p>
    <w:p w14:paraId="0341DB1C" w14:textId="19126992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402" w:author="Microsoft Office User" w:date="2020-01-01T08:34:00Z"/>
          <w:noProof/>
        </w:rPr>
      </w:pPr>
      <w:del w:id="3403" w:author="Microsoft Office User" w:date="2020-01-01T08:34:00Z">
        <w:r w:rsidRPr="00F6426C" w:rsidDel="007F0ACA">
          <w:rPr>
            <w:noProof/>
          </w:rPr>
          <w:delText xml:space="preserve">22.3.2  </w:delText>
        </w:r>
        <w:r w:rsidRPr="00F6426C" w:rsidDel="007F0ACA">
          <w:rPr>
            <w:rFonts w:hint="eastAsia"/>
            <w:noProof/>
          </w:rPr>
          <w:delText>给引擎增加</w:delText>
        </w:r>
        <w:r w:rsidRPr="00F6426C" w:rsidDel="007F0ACA">
          <w:rPr>
            <w:noProof/>
          </w:rPr>
          <w:delText>FlyCameraController</w:delText>
        </w:r>
        <w:r w:rsidRPr="00F6426C" w:rsidDel="007F0ACA">
          <w:rPr>
            <w:rFonts w:hint="eastAsia"/>
            <w:noProof/>
          </w:rPr>
          <w:delText>组件</w:delText>
        </w:r>
      </w:del>
    </w:p>
    <w:p w14:paraId="2D4B6B8E" w14:textId="7268C833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404" w:author="Microsoft Office User" w:date="2020-01-01T08:34:00Z"/>
        </w:rPr>
      </w:pPr>
    </w:p>
    <w:p w14:paraId="107F7181" w14:textId="41287E47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405" w:author="Microsoft Office User" w:date="2020-01-01T08:34:00Z"/>
          <w:noProof/>
        </w:rPr>
      </w:pPr>
      <w:del w:id="3406" w:author="Microsoft Office User" w:date="2020-01-01T08:34:00Z">
        <w:r w:rsidRPr="00F6426C" w:rsidDel="007F0ACA">
          <w:rPr>
            <w:noProof/>
          </w:rPr>
          <w:delText xml:space="preserve">22.3.3  </w:delText>
        </w:r>
        <w:r w:rsidRPr="00F6426C" w:rsidDel="007F0ACA">
          <w:rPr>
            <w:rFonts w:hint="eastAsia"/>
            <w:noProof/>
          </w:rPr>
          <w:delText>让编辑器支持</w:delText>
        </w:r>
        <w:r w:rsidRPr="00F6426C" w:rsidDel="007F0ACA">
          <w:rPr>
            <w:noProof/>
          </w:rPr>
          <w:delText>FlyCameraController</w:delText>
        </w:r>
        <w:r w:rsidRPr="00F6426C" w:rsidDel="007F0ACA">
          <w:rPr>
            <w:rFonts w:hint="eastAsia"/>
            <w:noProof/>
          </w:rPr>
          <w:delText>组件</w:delText>
        </w:r>
      </w:del>
    </w:p>
    <w:p w14:paraId="4169FAF5" w14:textId="49813EB0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407" w:author="Microsoft Office User" w:date="2020-01-01T08:34:00Z"/>
        </w:rPr>
      </w:pPr>
    </w:p>
    <w:p w14:paraId="04321B6A" w14:textId="5B2C018E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408" w:author="Microsoft Office User" w:date="2020-01-01T08:34:00Z"/>
        </w:rPr>
      </w:pPr>
      <w:del w:id="3409" w:author="Microsoft Office User" w:date="2020-01-01T08:34:00Z">
        <w:r w:rsidRPr="00F6426C" w:rsidDel="007F0ACA">
          <w:delText xml:space="preserve">22.4  </w:delText>
        </w:r>
        <w:r w:rsidRPr="00F6426C" w:rsidDel="007F0ACA">
          <w:rPr>
            <w:rFonts w:hint="eastAsia"/>
          </w:rPr>
          <w:delText>让编辑器的</w:delText>
        </w:r>
        <w:r w:rsidRPr="00F6426C" w:rsidDel="007F0ACA">
          <w:delText>Scene View</w:delText>
        </w:r>
        <w:r w:rsidRPr="00F6426C" w:rsidDel="007F0ACA">
          <w:rPr>
            <w:rFonts w:hint="eastAsia"/>
          </w:rPr>
          <w:delText>的相机使用</w:delText>
        </w:r>
        <w:r w:rsidRPr="00F6426C" w:rsidDel="007F0ACA">
          <w:delText>FlyCameraController</w:delText>
        </w:r>
        <w:r w:rsidRPr="00F6426C" w:rsidDel="007F0ACA">
          <w:rPr>
            <w:rFonts w:hint="eastAsia"/>
          </w:rPr>
          <w:delText>组件</w:delText>
        </w:r>
      </w:del>
    </w:p>
    <w:p w14:paraId="115268CF" w14:textId="4244938E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410" w:author="Microsoft Office User" w:date="2020-01-01T08:34:00Z"/>
          <w:shd w:val="clear" w:color="auto" w:fill="auto"/>
        </w:rPr>
      </w:pPr>
    </w:p>
    <w:p w14:paraId="7F120353" w14:textId="5BDD88CC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411" w:author="Microsoft Office User" w:date="2020-01-01T08:34:00Z"/>
          <w:shd w:val="clear" w:color="auto" w:fill="auto"/>
        </w:rPr>
      </w:pPr>
    </w:p>
    <w:p w14:paraId="711672E6" w14:textId="5CD5EE9F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412" w:author="Microsoft Office User" w:date="2020-01-01T08:34:00Z"/>
          <w:shd w:val="clear" w:color="auto" w:fill="auto"/>
        </w:rPr>
      </w:pPr>
    </w:p>
    <w:p w14:paraId="0542C331" w14:textId="163034E9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413" w:author="Microsoft Office User" w:date="2020-01-01T08:34:00Z"/>
          <w:shd w:val="clear" w:color="auto" w:fill="auto"/>
        </w:rPr>
      </w:pPr>
    </w:p>
    <w:p w14:paraId="6D46D5FC" w14:textId="5F58BF88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414" w:author="Microsoft Office User" w:date="2020-01-01T08:34:00Z"/>
          <w:shd w:val="clear" w:color="auto" w:fill="auto"/>
        </w:rPr>
      </w:pPr>
      <w:del w:id="3415" w:author="Microsoft Office User" w:date="2020-01-01T08:34:00Z">
        <w:r w:rsidDel="007F0ACA">
          <w:rPr>
            <w:shd w:val="clear" w:color="auto" w:fill="auto"/>
          </w:rPr>
          <w:br w:type="page"/>
        </w:r>
      </w:del>
    </w:p>
    <w:p w14:paraId="218B82A0" w14:textId="40F2636C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416" w:author="Microsoft Office User" w:date="2020-01-01T08:34:00Z"/>
        </w:rPr>
      </w:pPr>
      <w:del w:id="3417" w:author="Microsoft Office User" w:date="2020-01-01T08:34:00Z">
        <w:r w:rsidRPr="00F6426C" w:rsidDel="007F0ACA">
          <w:rPr>
            <w:rFonts w:hint="eastAsia"/>
          </w:rPr>
          <w:delText>第</w:delText>
        </w:r>
        <w:r w:rsidRPr="00F6426C" w:rsidDel="007F0ACA">
          <w:delText>23</w:delText>
        </w:r>
        <w:r w:rsidRPr="00F6426C" w:rsidDel="007F0ACA">
          <w:rPr>
            <w:rFonts w:hint="eastAsia"/>
          </w:rPr>
          <w:delText>章</w:delText>
        </w:r>
        <w:r w:rsidRPr="00F6426C" w:rsidDel="007F0ACA">
          <w:delText xml:space="preserve">  让</w:delText>
        </w:r>
        <w:r w:rsidRPr="00F6426C" w:rsidDel="007F0ACA">
          <w:rPr>
            <w:rFonts w:hint="eastAsia"/>
          </w:rPr>
          <w:delText>编辑器支持</w:delText>
        </w:r>
        <w:r w:rsidRPr="00F6426C" w:rsidDel="007F0ACA">
          <w:delText xml:space="preserve">PWA </w:delText>
        </w:r>
      </w:del>
    </w:p>
    <w:p w14:paraId="001EFB29" w14:textId="2DDCFDFA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418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12082E33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419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5EE10DDA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420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171174E1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421" w:author="Microsoft Office User" w:date="2020-01-01T08:34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3422" w:author="Microsoft Office User" w:date="2020-01-01T08:34:00Z">
        <w:r w:rsidDel="007F0ACA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7473E4EA" w14:textId="00B14C42" w:rsidR="00F6426C" w:rsidRP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423" w:author="Microsoft Office User" w:date="2020-01-01T08:34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3424" w:author="Microsoft Office User" w:date="2020-01-01T08:34:00Z">
        <w:r w:rsidRPr="00F6426C" w:rsidDel="007F0ACA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7F0ACA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6 </w:delText>
        </w:r>
        <w:r w:rsidRPr="00F6426C" w:rsidDel="007F0ACA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7F0ACA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应用</w:delText>
        </w:r>
      </w:del>
    </w:p>
    <w:p w14:paraId="1D21D3FB" w14:textId="69EADC50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425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3426" w:author="Microsoft Office User" w:date="2020-01-01T08:34:00Z">
        <w:r w:rsidRPr="00F6426C" w:rsidDel="007F0ACA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delText>这一篇主要讲，引擎和编辑器的应用实例。</w:delText>
        </w:r>
      </w:del>
    </w:p>
    <w:p w14:paraId="10FE7D7A" w14:textId="7212D69B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427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7823E890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ins w:id="3428" w:author="超 杨" w:date="2019-11-20T12:05:00Z"/>
          <w:del w:id="3429" w:author="Microsoft Office User" w:date="2020-01-01T08:34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del w:id="3430" w:author="Microsoft Office User" w:date="2020-01-01T08:34:00Z">
        <w:r w:rsidDel="007F0ACA"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br w:type="page"/>
        </w:r>
      </w:del>
    </w:p>
    <w:p w14:paraId="33B2A36E" w14:textId="03F40A3A" w:rsidR="003D3AD8" w:rsidDel="007F0ACA" w:rsidRDefault="003D3AD8" w:rsidP="007F0ACA">
      <w:pPr>
        <w:spacing w:line="240" w:lineRule="auto"/>
        <w:ind w:firstLineChars="0" w:firstLine="0"/>
        <w:jc w:val="center"/>
        <w:outlineLvl w:val="0"/>
        <w:rPr>
          <w:ins w:id="3431" w:author="超 杨" w:date="2019-11-20T12:05:00Z"/>
          <w:del w:id="3432" w:author="Microsoft Office User" w:date="2020-01-01T08:34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3433" w:author="超 杨" w:date="2019-11-20T12:05:00Z">
        <w:del w:id="3434" w:author="Microsoft Office User" w:date="2020-01-01T08:34:00Z">
          <w:r w:rsidDel="007F0ACA">
            <w:rPr>
              <w:rFonts w:ascii="Calibri" w:hAnsi="Calibri" w:cs="Times New Roman" w:hint="eastAsia"/>
              <w:kern w:val="2"/>
              <w:sz w:val="21"/>
              <w:szCs w:val="21"/>
              <w:highlight w:val="yellow"/>
              <w:shd w:val="clear" w:color="auto" w:fill="auto"/>
            </w:rPr>
            <w:delText>（</w:delText>
          </w:r>
        </w:del>
      </w:ins>
    </w:p>
    <w:p w14:paraId="3F618AEE" w14:textId="230C656D" w:rsidR="008152C1" w:rsidDel="007F0ACA" w:rsidRDefault="003D3AD8" w:rsidP="007F0ACA">
      <w:pPr>
        <w:spacing w:line="240" w:lineRule="auto"/>
        <w:ind w:firstLineChars="0" w:firstLine="0"/>
        <w:jc w:val="center"/>
        <w:outlineLvl w:val="0"/>
        <w:rPr>
          <w:ins w:id="3435" w:author="超 杨" w:date="2019-11-20T12:06:00Z"/>
          <w:del w:id="3436" w:author="Microsoft Office User" w:date="2020-01-01T08:34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3437" w:author="超 杨" w:date="2019-11-20T12:05:00Z">
        <w:del w:id="3438" w:author="Microsoft Office User" w:date="2020-01-01T08:34:00Z">
          <w:r w:rsidDel="007F0ACA">
            <w:rPr>
              <w:rFonts w:ascii="Calibri" w:hAnsi="Calibri" w:cs="Times New Roman" w:hint="eastAsia"/>
              <w:kern w:val="2"/>
              <w:sz w:val="21"/>
              <w:szCs w:val="21"/>
              <w:highlight w:val="yellow"/>
              <w:shd w:val="clear" w:color="auto" w:fill="auto"/>
            </w:rPr>
            <w:delText>使用扩展</w:delText>
          </w:r>
        </w:del>
      </w:ins>
      <w:ins w:id="3439" w:author="超 杨" w:date="2019-11-20T12:06:00Z">
        <w:del w:id="3440" w:author="Microsoft Office User" w:date="2020-01-01T08:34:00Z">
          <w:r w:rsidDel="007F0ACA">
            <w:rPr>
              <w:rFonts w:ascii="Calibri" w:hAnsi="Calibri" w:cs="Times New Roman" w:hint="eastAsia"/>
              <w:kern w:val="2"/>
              <w:sz w:val="21"/>
              <w:szCs w:val="21"/>
              <w:highlight w:val="yellow"/>
              <w:shd w:val="clear" w:color="auto" w:fill="auto"/>
            </w:rPr>
            <w:delText>，加入</w:delText>
          </w:r>
          <w:r w:rsidR="00CC484E" w:rsidDel="007F0ACA">
            <w:rPr>
              <w:rFonts w:ascii="Calibri" w:hAnsi="Calibri" w:cs="Times New Roman" w:hint="eastAsia"/>
              <w:kern w:val="2"/>
              <w:sz w:val="21"/>
              <w:szCs w:val="21"/>
              <w:highlight w:val="yellow"/>
              <w:shd w:val="clear" w:color="auto" w:fill="auto"/>
            </w:rPr>
            <w:delText>需要的功能</w:delText>
          </w:r>
          <w:r w:rsidR="008152C1" w:rsidDel="007F0ACA">
            <w:rPr>
              <w:rFonts w:ascii="Calibri" w:hAnsi="Calibri" w:cs="Times New Roman" w:hint="eastAsia"/>
              <w:kern w:val="2"/>
              <w:sz w:val="21"/>
              <w:szCs w:val="21"/>
              <w:highlight w:val="yellow"/>
              <w:shd w:val="clear" w:color="auto" w:fill="auto"/>
            </w:rPr>
            <w:delText>。如：</w:delText>
          </w:r>
        </w:del>
      </w:ins>
    </w:p>
    <w:p w14:paraId="71268069" w14:textId="16D25697" w:rsidR="00FB4E42" w:rsidDel="007F0ACA" w:rsidRDefault="00D1723A" w:rsidP="007F0ACA">
      <w:pPr>
        <w:spacing w:line="240" w:lineRule="auto"/>
        <w:ind w:firstLineChars="0" w:firstLine="0"/>
        <w:jc w:val="center"/>
        <w:outlineLvl w:val="0"/>
        <w:rPr>
          <w:ins w:id="3441" w:author="超 杨" w:date="2019-11-20T12:29:00Z"/>
          <w:del w:id="3442" w:author="Microsoft Office User" w:date="2020-01-01T08:34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3443" w:author="超 杨" w:date="2019-11-20T12:29:00Z">
        <w:del w:id="3444" w:author="Microsoft Office User" w:date="2020-01-01T08:34:00Z">
          <w:r w:rsidDel="007F0ACA">
            <w:rPr>
              <w:rFonts w:ascii="Calibri" w:hAnsi="Calibri" w:cs="Times New Roman" w:hint="eastAsia"/>
              <w:kern w:val="2"/>
              <w:sz w:val="21"/>
              <w:szCs w:val="21"/>
              <w:highlight w:val="yellow"/>
              <w:shd w:val="clear" w:color="auto" w:fill="auto"/>
            </w:rPr>
            <w:delText>第一人称</w:delText>
          </w:r>
          <w:r w:rsidR="00FB4E42" w:rsidDel="007F0ACA">
            <w:rPr>
              <w:rFonts w:ascii="Calibri" w:hAnsi="Calibri" w:cs="Times New Roman" w:hint="eastAsia"/>
              <w:kern w:val="2"/>
              <w:sz w:val="21"/>
              <w:szCs w:val="21"/>
              <w:highlight w:val="yellow"/>
              <w:shd w:val="clear" w:color="auto" w:fill="auto"/>
            </w:rPr>
            <w:delText>相机</w:delText>
          </w:r>
        </w:del>
      </w:ins>
    </w:p>
    <w:p w14:paraId="7DC5AF0E" w14:textId="16B999A5" w:rsidR="008152C1" w:rsidDel="007F0ACA" w:rsidRDefault="008152C1" w:rsidP="007F0ACA">
      <w:pPr>
        <w:spacing w:line="240" w:lineRule="auto"/>
        <w:ind w:firstLineChars="0" w:firstLine="0"/>
        <w:jc w:val="center"/>
        <w:outlineLvl w:val="0"/>
        <w:rPr>
          <w:ins w:id="3445" w:author="超 杨" w:date="2019-11-20T12:06:00Z"/>
          <w:del w:id="3446" w:author="Microsoft Office User" w:date="2020-01-01T08:34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3447" w:author="超 杨" w:date="2019-11-20T12:06:00Z">
        <w:del w:id="3448" w:author="Microsoft Office User" w:date="2020-01-01T08:34:00Z">
          <w:r w:rsidDel="007F0ACA">
            <w:rPr>
              <w:rFonts w:ascii="Calibri" w:hAnsi="Calibri" w:cs="Times New Roman"/>
              <w:kern w:val="2"/>
              <w:sz w:val="21"/>
              <w:szCs w:val="21"/>
              <w:highlight w:val="yellow"/>
              <w:shd w:val="clear" w:color="auto" w:fill="auto"/>
            </w:rPr>
            <w:delText>picking</w:delText>
          </w:r>
        </w:del>
      </w:ins>
    </w:p>
    <w:p w14:paraId="6CC1BE64" w14:textId="0C605FBA" w:rsidR="008152C1" w:rsidDel="007F0ACA" w:rsidRDefault="008152C1" w:rsidP="007F0ACA">
      <w:pPr>
        <w:spacing w:line="240" w:lineRule="auto"/>
        <w:ind w:firstLineChars="0" w:firstLine="0"/>
        <w:jc w:val="center"/>
        <w:outlineLvl w:val="0"/>
        <w:rPr>
          <w:ins w:id="3449" w:author="超 杨" w:date="2019-11-20T12:30:00Z"/>
          <w:del w:id="3450" w:author="Microsoft Office User" w:date="2020-01-01T08:34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3451" w:author="超 杨" w:date="2019-11-20T12:06:00Z">
        <w:del w:id="3452" w:author="Microsoft Office User" w:date="2020-01-01T08:34:00Z">
          <w:r w:rsidDel="007F0ACA">
            <w:rPr>
              <w:rFonts w:ascii="Calibri" w:hAnsi="Calibri" w:cs="Times New Roman" w:hint="eastAsia"/>
              <w:kern w:val="2"/>
              <w:sz w:val="21"/>
              <w:szCs w:val="21"/>
              <w:highlight w:val="yellow"/>
              <w:shd w:val="clear" w:color="auto" w:fill="auto"/>
            </w:rPr>
            <w:delText>轮廓</w:delText>
          </w:r>
        </w:del>
      </w:ins>
    </w:p>
    <w:p w14:paraId="705A940A" w14:textId="3BA85056" w:rsidR="00C3232F" w:rsidDel="007F0ACA" w:rsidRDefault="00C3232F" w:rsidP="007F0ACA">
      <w:pPr>
        <w:spacing w:line="240" w:lineRule="auto"/>
        <w:ind w:firstLineChars="0" w:firstLine="0"/>
        <w:jc w:val="center"/>
        <w:outlineLvl w:val="0"/>
        <w:rPr>
          <w:ins w:id="3453" w:author="超 杨" w:date="2019-11-20T12:05:00Z"/>
          <w:del w:id="3454" w:author="Microsoft Office User" w:date="2020-01-01T08:34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3455" w:author="超 杨" w:date="2019-11-20T12:30:00Z">
        <w:del w:id="3456" w:author="Microsoft Office User" w:date="2020-01-01T08:34:00Z">
          <w:r w:rsidDel="007F0ACA">
            <w:rPr>
              <w:rFonts w:ascii="Calibri" w:hAnsi="Calibri" w:cs="Times New Roman" w:hint="eastAsia"/>
              <w:kern w:val="2"/>
              <w:sz w:val="21"/>
              <w:szCs w:val="21"/>
              <w:highlight w:val="yellow"/>
              <w:shd w:val="clear" w:color="auto" w:fill="auto"/>
            </w:rPr>
            <w:delText>自定义材质</w:delText>
          </w:r>
        </w:del>
      </w:ins>
    </w:p>
    <w:p w14:paraId="650D7186" w14:textId="0ED6DA01" w:rsidR="003D3AD8" w:rsidDel="007F0ACA" w:rsidRDefault="003D3AD8" w:rsidP="007F0ACA">
      <w:pPr>
        <w:spacing w:line="240" w:lineRule="auto"/>
        <w:ind w:firstLineChars="0" w:firstLine="0"/>
        <w:jc w:val="center"/>
        <w:outlineLvl w:val="0"/>
        <w:rPr>
          <w:del w:id="3457" w:author="Microsoft Office User" w:date="2020-01-01T08:34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3458" w:author="超 杨" w:date="2019-11-20T12:05:00Z">
        <w:del w:id="3459" w:author="Microsoft Office User" w:date="2020-01-01T08:34:00Z">
          <w:r w:rsidDel="007F0ACA">
            <w:rPr>
              <w:rFonts w:ascii="Calibri" w:hAnsi="Calibri" w:cs="Times New Roman" w:hint="eastAsia"/>
              <w:kern w:val="2"/>
              <w:sz w:val="21"/>
              <w:szCs w:val="21"/>
              <w:highlight w:val="yellow"/>
              <w:shd w:val="clear" w:color="auto" w:fill="auto"/>
            </w:rPr>
            <w:delText>）</w:delText>
          </w:r>
        </w:del>
      </w:ins>
    </w:p>
    <w:p w14:paraId="5A35CA77" w14:textId="46A8D1E5" w:rsidR="00F06C27" w:rsidDel="007F0ACA" w:rsidRDefault="00F06C27" w:rsidP="007F0ACA">
      <w:pPr>
        <w:spacing w:line="240" w:lineRule="auto"/>
        <w:ind w:firstLineChars="0" w:firstLine="0"/>
        <w:jc w:val="center"/>
        <w:outlineLvl w:val="0"/>
        <w:rPr>
          <w:ins w:id="3460" w:author="超 杨" w:date="2019-11-16T15:31:00Z"/>
          <w:del w:id="3461" w:author="Microsoft Office User" w:date="2020-01-01T08:34:00Z"/>
        </w:rPr>
      </w:pPr>
      <w:ins w:id="3462" w:author="超 杨" w:date="2019-11-16T15:31:00Z">
        <w:del w:id="3463" w:author="Microsoft Office User" w:date="2020-01-01T08:34:00Z">
          <w:r w:rsidRPr="00F6426C" w:rsidDel="007F0ACA">
            <w:rPr>
              <w:rFonts w:hint="eastAsia"/>
            </w:rPr>
            <w:delText>第</w:delText>
          </w:r>
          <w:r w:rsidRPr="00F6426C" w:rsidDel="007F0ACA">
            <w:delText>25</w:delText>
          </w:r>
          <w:r w:rsidRPr="00F6426C" w:rsidDel="007F0ACA">
            <w:rPr>
              <w:rFonts w:hint="eastAsia"/>
            </w:rPr>
            <w:delText>章</w:delText>
          </w:r>
          <w:r w:rsidRPr="00F6426C" w:rsidDel="007F0ACA">
            <w:delText xml:space="preserve">  </w:delText>
          </w:r>
          <w:r w:rsidDel="007F0ACA">
            <w:rPr>
              <w:rFonts w:hint="eastAsia"/>
            </w:rPr>
            <w:delText>制作汽车展示</w:delText>
          </w:r>
        </w:del>
      </w:ins>
    </w:p>
    <w:p w14:paraId="5CA51437" w14:textId="0931E826" w:rsidR="00F06C27" w:rsidDel="007F0ACA" w:rsidRDefault="00F06C27" w:rsidP="007F0ACA">
      <w:pPr>
        <w:spacing w:line="240" w:lineRule="auto"/>
        <w:ind w:firstLineChars="0" w:firstLine="0"/>
        <w:jc w:val="center"/>
        <w:outlineLvl w:val="0"/>
        <w:rPr>
          <w:ins w:id="3464" w:author="超 杨" w:date="2019-11-16T15:31:00Z"/>
          <w:del w:id="3465" w:author="Microsoft Office User" w:date="2020-01-01T08:34:00Z"/>
        </w:rPr>
      </w:pPr>
      <w:ins w:id="3466" w:author="超 杨" w:date="2019-11-16T15:31:00Z">
        <w:del w:id="3467" w:author="Microsoft Office User" w:date="2020-01-01T08:34:00Z">
          <w:r w:rsidDel="007F0ACA">
            <w:rPr>
              <w:rFonts w:hint="eastAsia"/>
            </w:rPr>
            <w:delText>（</w:delText>
          </w:r>
        </w:del>
      </w:ins>
    </w:p>
    <w:p w14:paraId="75A9888F" w14:textId="477A5FA1" w:rsidR="00CC3DAD" w:rsidDel="007F0ACA" w:rsidRDefault="00BB13ED" w:rsidP="007F0ACA">
      <w:pPr>
        <w:spacing w:line="240" w:lineRule="auto"/>
        <w:ind w:firstLineChars="0" w:firstLine="0"/>
        <w:jc w:val="center"/>
        <w:outlineLvl w:val="0"/>
        <w:rPr>
          <w:ins w:id="3468" w:author="超 杨" w:date="2019-11-16T15:51:00Z"/>
          <w:del w:id="3469" w:author="Microsoft Office User" w:date="2020-01-01T08:34:00Z"/>
        </w:rPr>
      </w:pPr>
      <w:ins w:id="3470" w:author="超 杨" w:date="2019-11-16T15:41:00Z">
        <w:del w:id="3471" w:author="Microsoft Office User" w:date="2020-01-01T08:34:00Z">
          <w:r w:rsidDel="007F0ACA">
            <w:delText>pc</w:delText>
          </w:r>
          <w:r w:rsidDel="007F0ACA">
            <w:rPr>
              <w:rFonts w:hint="eastAsia"/>
            </w:rPr>
            <w:delText>端</w:delText>
          </w:r>
        </w:del>
      </w:ins>
      <w:ins w:id="3472" w:author="超 杨" w:date="2019-11-16T15:51:00Z">
        <w:del w:id="3473" w:author="Microsoft Office User" w:date="2020-01-01T08:34:00Z">
          <w:r w:rsidR="00CC3DAD" w:rsidDel="007F0ACA">
            <w:rPr>
              <w:rFonts w:hint="eastAsia"/>
            </w:rPr>
            <w:delText>，重点展示渲染、交互</w:delText>
          </w:r>
        </w:del>
      </w:ins>
    </w:p>
    <w:p w14:paraId="49A4B820" w14:textId="3CB3796E" w:rsidR="00BB13ED" w:rsidDel="007F0ACA" w:rsidRDefault="00BB13ED" w:rsidP="007F0ACA">
      <w:pPr>
        <w:spacing w:line="240" w:lineRule="auto"/>
        <w:ind w:firstLineChars="0" w:firstLine="0"/>
        <w:jc w:val="center"/>
        <w:outlineLvl w:val="0"/>
        <w:rPr>
          <w:ins w:id="3474" w:author="超 杨" w:date="2019-11-16T15:41:00Z"/>
          <w:del w:id="3475" w:author="Microsoft Office User" w:date="2020-01-01T08:34:00Z"/>
        </w:rPr>
      </w:pPr>
    </w:p>
    <w:p w14:paraId="79722926" w14:textId="4C4657E9" w:rsidR="00BB13ED" w:rsidDel="007F0ACA" w:rsidRDefault="00BB13ED" w:rsidP="007F0ACA">
      <w:pPr>
        <w:spacing w:line="240" w:lineRule="auto"/>
        <w:ind w:firstLineChars="0" w:firstLine="0"/>
        <w:jc w:val="center"/>
        <w:outlineLvl w:val="0"/>
        <w:rPr>
          <w:ins w:id="3476" w:author="超 杨" w:date="2019-11-16T15:41:00Z"/>
          <w:del w:id="3477" w:author="Microsoft Office User" w:date="2020-01-01T08:34:00Z"/>
        </w:rPr>
      </w:pPr>
    </w:p>
    <w:p w14:paraId="21FEDE59" w14:textId="421EAD17" w:rsidR="00BB13ED" w:rsidDel="007F0ACA" w:rsidRDefault="002E15FC" w:rsidP="007F0ACA">
      <w:pPr>
        <w:spacing w:line="240" w:lineRule="auto"/>
        <w:ind w:firstLineChars="0" w:firstLine="0"/>
        <w:jc w:val="center"/>
        <w:outlineLvl w:val="0"/>
        <w:rPr>
          <w:ins w:id="3478" w:author="超 杨" w:date="2019-11-16T15:49:00Z"/>
          <w:del w:id="3479" w:author="Microsoft Office User" w:date="2020-01-01T08:34:00Z"/>
        </w:rPr>
      </w:pPr>
      <w:ins w:id="3480" w:author="超 杨" w:date="2019-11-16T15:41:00Z">
        <w:del w:id="3481" w:author="Microsoft Office User" w:date="2020-01-01T08:34:00Z">
          <w:r w:rsidDel="007F0ACA">
            <w:rPr>
              <w:rFonts w:hint="eastAsia"/>
            </w:rPr>
            <w:delText>精美展示</w:delText>
          </w:r>
        </w:del>
      </w:ins>
      <w:ins w:id="3482" w:author="超 杨" w:date="2019-11-16T15:50:00Z">
        <w:del w:id="3483" w:author="Microsoft Office User" w:date="2020-01-01T08:34:00Z">
          <w:r w:rsidR="00344BAE" w:rsidDel="007F0ACA">
            <w:delText>pbr</w:delText>
          </w:r>
        </w:del>
      </w:ins>
    </w:p>
    <w:p w14:paraId="62DAA5BB" w14:textId="2DE314A3" w:rsidR="00C07BBD" w:rsidDel="007F0ACA" w:rsidRDefault="00C07BBD" w:rsidP="007F0ACA">
      <w:pPr>
        <w:spacing w:line="240" w:lineRule="auto"/>
        <w:ind w:firstLineChars="0" w:firstLine="0"/>
        <w:jc w:val="center"/>
        <w:outlineLvl w:val="0"/>
        <w:rPr>
          <w:ins w:id="3484" w:author="超 杨" w:date="2019-11-16T15:49:00Z"/>
          <w:del w:id="3485" w:author="Microsoft Office User" w:date="2020-01-01T08:34:00Z"/>
        </w:rPr>
      </w:pPr>
    </w:p>
    <w:p w14:paraId="7914E60D" w14:textId="1727414C" w:rsidR="00C07BBD" w:rsidDel="007F0ACA" w:rsidRDefault="00C07BBD" w:rsidP="007F0ACA">
      <w:pPr>
        <w:spacing w:line="240" w:lineRule="auto"/>
        <w:ind w:firstLineChars="0" w:firstLine="0"/>
        <w:jc w:val="center"/>
        <w:outlineLvl w:val="0"/>
        <w:rPr>
          <w:ins w:id="3486" w:author="超 杨" w:date="2019-11-16T15:49:00Z"/>
          <w:del w:id="3487" w:author="Microsoft Office User" w:date="2020-01-01T08:34:00Z"/>
        </w:rPr>
      </w:pPr>
      <w:ins w:id="3488" w:author="超 杨" w:date="2019-11-16T15:50:00Z">
        <w:del w:id="3489" w:author="Microsoft Office User" w:date="2020-01-01T08:34:00Z">
          <w:r w:rsidDel="007F0ACA">
            <w:rPr>
              <w:rFonts w:hint="eastAsia"/>
            </w:rPr>
            <w:delText>换色，换部分模型</w:delText>
          </w:r>
        </w:del>
      </w:ins>
    </w:p>
    <w:p w14:paraId="31CA68E0" w14:textId="5800C8C4" w:rsidR="00C07BBD" w:rsidDel="007F0ACA" w:rsidRDefault="00C07BBD" w:rsidP="007F0ACA">
      <w:pPr>
        <w:spacing w:line="240" w:lineRule="auto"/>
        <w:ind w:firstLineChars="0" w:firstLine="0"/>
        <w:jc w:val="center"/>
        <w:outlineLvl w:val="0"/>
        <w:rPr>
          <w:ins w:id="3490" w:author="超 杨" w:date="2019-11-16T15:31:00Z"/>
          <w:del w:id="3491" w:author="Microsoft Office User" w:date="2020-01-01T08:34:00Z"/>
        </w:rPr>
      </w:pPr>
    </w:p>
    <w:p w14:paraId="1F049D6B" w14:textId="21AA59F9" w:rsidR="00F06C27" w:rsidDel="007F0ACA" w:rsidRDefault="00F06C27" w:rsidP="007F0ACA">
      <w:pPr>
        <w:spacing w:line="240" w:lineRule="auto"/>
        <w:ind w:firstLineChars="0" w:firstLine="0"/>
        <w:jc w:val="center"/>
        <w:outlineLvl w:val="0"/>
        <w:rPr>
          <w:ins w:id="3492" w:author="超 杨" w:date="2019-11-16T15:31:00Z"/>
          <w:del w:id="3493" w:author="Microsoft Office User" w:date="2020-01-01T08:34:00Z"/>
        </w:rPr>
      </w:pPr>
      <w:ins w:id="3494" w:author="超 杨" w:date="2019-11-16T15:31:00Z">
        <w:del w:id="3495" w:author="Microsoft Office User" w:date="2020-01-01T08:34:00Z">
          <w:r w:rsidDel="007F0ACA">
            <w:rPr>
              <w:rFonts w:hint="eastAsia"/>
            </w:rPr>
            <w:delText>）</w:delText>
          </w:r>
        </w:del>
      </w:ins>
    </w:p>
    <w:p w14:paraId="0F17C979" w14:textId="1F4A67FF" w:rsidR="00F06C27" w:rsidDel="007F0ACA" w:rsidRDefault="00F06C27" w:rsidP="007F0ACA">
      <w:pPr>
        <w:spacing w:line="240" w:lineRule="auto"/>
        <w:ind w:firstLineChars="0" w:firstLine="0"/>
        <w:jc w:val="center"/>
        <w:outlineLvl w:val="0"/>
        <w:rPr>
          <w:ins w:id="3496" w:author="超 杨" w:date="2019-11-16T15:31:00Z"/>
          <w:del w:id="3497" w:author="Microsoft Office User" w:date="2020-01-01T08:34:00Z"/>
        </w:rPr>
      </w:pPr>
    </w:p>
    <w:p w14:paraId="1E98D1E5" w14:textId="04846081" w:rsidR="00F06C27" w:rsidDel="007F0ACA" w:rsidRDefault="00F06C27" w:rsidP="007F0ACA">
      <w:pPr>
        <w:spacing w:line="240" w:lineRule="auto"/>
        <w:ind w:firstLineChars="0" w:firstLine="0"/>
        <w:jc w:val="center"/>
        <w:outlineLvl w:val="0"/>
        <w:rPr>
          <w:ins w:id="3498" w:author="超 杨" w:date="2019-11-16T15:31:00Z"/>
          <w:del w:id="3499" w:author="Microsoft Office User" w:date="2020-01-01T08:34:00Z"/>
        </w:rPr>
      </w:pPr>
    </w:p>
    <w:p w14:paraId="1E96482C" w14:textId="7E5514CD" w:rsidR="00344BAE" w:rsidDel="007F0ACA" w:rsidRDefault="002463AD" w:rsidP="007F0ACA">
      <w:pPr>
        <w:spacing w:line="240" w:lineRule="auto"/>
        <w:ind w:firstLineChars="0" w:firstLine="0"/>
        <w:jc w:val="center"/>
        <w:outlineLvl w:val="0"/>
        <w:rPr>
          <w:ins w:id="3500" w:author="超 杨" w:date="2019-11-16T15:50:00Z"/>
          <w:del w:id="3501" w:author="Microsoft Office User" w:date="2020-01-01T08:34:00Z"/>
        </w:rPr>
      </w:pPr>
      <w:ins w:id="3502" w:author="超 杨" w:date="2019-11-21T12:09:00Z">
        <w:del w:id="3503" w:author="Microsoft Office User" w:date="2020-01-01T08:34:00Z">
          <w:r w:rsidDel="007F0ACA">
            <w:delText>////</w:delText>
          </w:r>
        </w:del>
      </w:ins>
      <w:ins w:id="3504" w:author="超 杨" w:date="2019-11-16T15:50:00Z">
        <w:del w:id="3505" w:author="Microsoft Office User" w:date="2020-01-01T08:34:00Z">
          <w:r w:rsidR="00344BAE" w:rsidRPr="00F6426C" w:rsidDel="007F0ACA">
            <w:rPr>
              <w:rFonts w:hint="eastAsia"/>
            </w:rPr>
            <w:delText>第</w:delText>
          </w:r>
          <w:r w:rsidR="00344BAE" w:rsidRPr="00F6426C" w:rsidDel="007F0ACA">
            <w:delText>25</w:delText>
          </w:r>
          <w:r w:rsidR="00344BAE" w:rsidRPr="00F6426C" w:rsidDel="007F0ACA">
            <w:rPr>
              <w:rFonts w:hint="eastAsia"/>
            </w:rPr>
            <w:delText>章</w:delText>
          </w:r>
          <w:r w:rsidR="00344BAE" w:rsidRPr="00F6426C" w:rsidDel="007F0ACA">
            <w:delText xml:space="preserve">  </w:delText>
          </w:r>
          <w:r w:rsidR="00344BAE" w:rsidDel="007F0ACA">
            <w:rPr>
              <w:rFonts w:hint="eastAsia"/>
            </w:rPr>
            <w:delText>制作室内场景</w:delText>
          </w:r>
        </w:del>
      </w:ins>
      <w:ins w:id="3506" w:author="超 杨" w:date="2019-11-18T11:27:00Z">
        <w:del w:id="3507" w:author="Microsoft Office User" w:date="2020-01-01T08:34:00Z">
          <w:r w:rsidR="00E65DB1" w:rsidDel="007F0ACA">
            <w:rPr>
              <w:rFonts w:hint="eastAsia"/>
            </w:rPr>
            <w:delText>（可选）</w:delText>
          </w:r>
        </w:del>
      </w:ins>
    </w:p>
    <w:p w14:paraId="3C38F939" w14:textId="61B5E3F1" w:rsidR="00344BAE" w:rsidDel="007F0ACA" w:rsidRDefault="00344BAE" w:rsidP="007F0ACA">
      <w:pPr>
        <w:spacing w:line="240" w:lineRule="auto"/>
        <w:ind w:firstLineChars="0" w:firstLine="0"/>
        <w:jc w:val="center"/>
        <w:outlineLvl w:val="0"/>
        <w:rPr>
          <w:ins w:id="3508" w:author="超 杨" w:date="2019-11-16T15:50:00Z"/>
          <w:del w:id="3509" w:author="Microsoft Office User" w:date="2020-01-01T08:34:00Z"/>
        </w:rPr>
      </w:pPr>
      <w:ins w:id="3510" w:author="超 杨" w:date="2019-11-16T15:50:00Z">
        <w:del w:id="3511" w:author="Microsoft Office User" w:date="2020-01-01T08:34:00Z">
          <w:r w:rsidDel="007F0ACA">
            <w:rPr>
              <w:rFonts w:hint="eastAsia"/>
            </w:rPr>
            <w:delText>（</w:delText>
          </w:r>
        </w:del>
      </w:ins>
    </w:p>
    <w:p w14:paraId="70BDE5E8" w14:textId="51AF69C6" w:rsidR="00344BAE" w:rsidDel="007F0ACA" w:rsidRDefault="00344BAE" w:rsidP="007F0ACA">
      <w:pPr>
        <w:spacing w:line="240" w:lineRule="auto"/>
        <w:ind w:firstLineChars="0" w:firstLine="0"/>
        <w:jc w:val="center"/>
        <w:outlineLvl w:val="0"/>
        <w:rPr>
          <w:ins w:id="3512" w:author="超 杨" w:date="2019-11-16T15:50:00Z"/>
          <w:del w:id="3513" w:author="Microsoft Office User" w:date="2020-01-01T08:34:00Z"/>
        </w:rPr>
      </w:pPr>
      <w:ins w:id="3514" w:author="超 杨" w:date="2019-11-16T15:50:00Z">
        <w:del w:id="3515" w:author="Microsoft Office User" w:date="2020-01-01T08:34:00Z">
          <w:r w:rsidDel="007F0ACA">
            <w:delText>pc</w:delText>
          </w:r>
          <w:r w:rsidDel="007F0ACA">
            <w:rPr>
              <w:rFonts w:hint="eastAsia"/>
            </w:rPr>
            <w:delText>端，重</w:delText>
          </w:r>
        </w:del>
      </w:ins>
      <w:ins w:id="3516" w:author="超 杨" w:date="2019-11-16T15:51:00Z">
        <w:del w:id="3517" w:author="Microsoft Office User" w:date="2020-01-01T08:34:00Z">
          <w:r w:rsidDel="007F0ACA">
            <w:rPr>
              <w:rFonts w:hint="eastAsia"/>
            </w:rPr>
            <w:delText>点展示</w:delText>
          </w:r>
        </w:del>
      </w:ins>
      <w:ins w:id="3518" w:author="超 杨" w:date="2019-11-16T15:50:00Z">
        <w:del w:id="3519" w:author="Microsoft Office User" w:date="2020-01-01T08:34:00Z">
          <w:r w:rsidDel="007F0ACA">
            <w:rPr>
              <w:rFonts w:hint="eastAsia"/>
            </w:rPr>
            <w:delText>渲染</w:delText>
          </w:r>
        </w:del>
      </w:ins>
    </w:p>
    <w:p w14:paraId="3F3E9B61" w14:textId="5179BCD1" w:rsidR="00344BAE" w:rsidDel="007F0ACA" w:rsidRDefault="00344BAE" w:rsidP="007F0ACA">
      <w:pPr>
        <w:spacing w:line="240" w:lineRule="auto"/>
        <w:ind w:firstLineChars="0" w:firstLine="0"/>
        <w:jc w:val="center"/>
        <w:outlineLvl w:val="0"/>
        <w:rPr>
          <w:ins w:id="3520" w:author="超 杨" w:date="2019-11-16T15:50:00Z"/>
          <w:del w:id="3521" w:author="Microsoft Office User" w:date="2020-01-01T08:34:00Z"/>
        </w:rPr>
        <w:pPrChange w:id="3522" w:author="超 杨" w:date="2019-11-16T15:51:00Z">
          <w:pPr/>
        </w:pPrChange>
      </w:pPr>
    </w:p>
    <w:p w14:paraId="5FDBB7C5" w14:textId="25E9E103" w:rsidR="00344BAE" w:rsidDel="007F0ACA" w:rsidRDefault="00344BAE" w:rsidP="007F0ACA">
      <w:pPr>
        <w:spacing w:line="240" w:lineRule="auto"/>
        <w:ind w:firstLineChars="0" w:firstLine="0"/>
        <w:jc w:val="center"/>
        <w:outlineLvl w:val="0"/>
        <w:rPr>
          <w:ins w:id="3523" w:author="超 杨" w:date="2019-11-16T15:50:00Z"/>
          <w:del w:id="3524" w:author="Microsoft Office User" w:date="2020-01-01T08:34:00Z"/>
        </w:rPr>
      </w:pPr>
      <w:ins w:id="3525" w:author="超 杨" w:date="2019-11-16T15:50:00Z">
        <w:del w:id="3526" w:author="Microsoft Office User" w:date="2020-01-01T08:34:00Z">
          <w:r w:rsidDel="007F0ACA">
            <w:rPr>
              <w:rFonts w:hint="eastAsia"/>
            </w:rPr>
            <w:delText>）</w:delText>
          </w:r>
        </w:del>
      </w:ins>
    </w:p>
    <w:p w14:paraId="67B8F4BD" w14:textId="186A0895" w:rsidR="00F06C27" w:rsidDel="007F0ACA" w:rsidRDefault="00F06C27" w:rsidP="007F0ACA">
      <w:pPr>
        <w:spacing w:line="240" w:lineRule="auto"/>
        <w:ind w:firstLineChars="0" w:firstLine="0"/>
        <w:jc w:val="center"/>
        <w:outlineLvl w:val="0"/>
        <w:rPr>
          <w:ins w:id="3527" w:author="超 杨" w:date="2019-11-16T15:31:00Z"/>
          <w:del w:id="3528" w:author="Microsoft Office User" w:date="2020-01-01T08:34:00Z"/>
        </w:rPr>
      </w:pPr>
    </w:p>
    <w:p w14:paraId="3D91D97E" w14:textId="36D80376" w:rsidR="00F06C27" w:rsidDel="007F0ACA" w:rsidRDefault="00F06C27" w:rsidP="007F0ACA">
      <w:pPr>
        <w:spacing w:line="240" w:lineRule="auto"/>
        <w:ind w:firstLineChars="0" w:firstLine="0"/>
        <w:jc w:val="center"/>
        <w:outlineLvl w:val="0"/>
        <w:rPr>
          <w:ins w:id="3529" w:author="超 杨" w:date="2019-11-16T15:31:00Z"/>
          <w:del w:id="3530" w:author="Microsoft Office User" w:date="2020-01-01T08:34:00Z"/>
        </w:rPr>
      </w:pPr>
    </w:p>
    <w:p w14:paraId="1F5180A8" w14:textId="18099CB6" w:rsidR="00F06C27" w:rsidDel="007F0ACA" w:rsidRDefault="00F06C27" w:rsidP="007F0ACA">
      <w:pPr>
        <w:spacing w:line="240" w:lineRule="auto"/>
        <w:ind w:firstLineChars="0" w:firstLine="0"/>
        <w:jc w:val="center"/>
        <w:outlineLvl w:val="0"/>
        <w:rPr>
          <w:ins w:id="3531" w:author="超 杨" w:date="2019-11-16T15:31:00Z"/>
          <w:del w:id="3532" w:author="Microsoft Office User" w:date="2020-01-01T08:34:00Z"/>
        </w:rPr>
      </w:pPr>
    </w:p>
    <w:p w14:paraId="14C16442" w14:textId="43CDB999" w:rsidR="00F06C27" w:rsidRPr="00817B08" w:rsidDel="007F0ACA" w:rsidRDefault="00F06C27" w:rsidP="007F0ACA">
      <w:pPr>
        <w:spacing w:line="240" w:lineRule="auto"/>
        <w:ind w:firstLineChars="0" w:firstLine="0"/>
        <w:jc w:val="center"/>
        <w:outlineLvl w:val="0"/>
        <w:rPr>
          <w:ins w:id="3533" w:author="超 杨" w:date="2019-11-16T15:31:00Z"/>
          <w:del w:id="3534" w:author="Microsoft Office User" w:date="2020-01-01T08:34:00Z"/>
        </w:rPr>
      </w:pPr>
    </w:p>
    <w:p w14:paraId="64458615" w14:textId="4656075C" w:rsidR="00F06C27" w:rsidDel="007F0ACA" w:rsidRDefault="00F06C27" w:rsidP="007F0ACA">
      <w:pPr>
        <w:spacing w:line="240" w:lineRule="auto"/>
        <w:ind w:firstLineChars="0" w:firstLine="0"/>
        <w:jc w:val="center"/>
        <w:outlineLvl w:val="0"/>
        <w:rPr>
          <w:ins w:id="3535" w:author="超 杨" w:date="2019-11-16T15:31:00Z"/>
          <w:del w:id="3536" w:author="Microsoft Office User" w:date="2020-01-01T08:34:00Z"/>
        </w:rPr>
      </w:pPr>
    </w:p>
    <w:p w14:paraId="0CADC341" w14:textId="3A06F5BC" w:rsidR="007B231F" w:rsidDel="007F0ACA" w:rsidRDefault="007B231F" w:rsidP="007F0ACA">
      <w:pPr>
        <w:spacing w:line="240" w:lineRule="auto"/>
        <w:ind w:firstLineChars="0" w:firstLine="0"/>
        <w:jc w:val="center"/>
        <w:outlineLvl w:val="0"/>
        <w:rPr>
          <w:ins w:id="3537" w:author="超 杨" w:date="2019-11-16T07:16:00Z"/>
          <w:del w:id="3538" w:author="Microsoft Office User" w:date="2020-01-01T08:34:00Z"/>
        </w:rPr>
      </w:pPr>
      <w:ins w:id="3539" w:author="超 杨" w:date="2019-11-16T07:16:00Z">
        <w:del w:id="3540" w:author="Microsoft Office User" w:date="2020-01-01T08:34:00Z">
          <w:r w:rsidRPr="00F6426C" w:rsidDel="007F0ACA">
            <w:rPr>
              <w:rFonts w:hint="eastAsia"/>
            </w:rPr>
            <w:delText>第</w:delText>
          </w:r>
          <w:r w:rsidRPr="00F6426C" w:rsidDel="007F0ACA">
            <w:delText>25</w:delText>
          </w:r>
          <w:r w:rsidRPr="00F6426C" w:rsidDel="007F0ACA">
            <w:rPr>
              <w:rFonts w:hint="eastAsia"/>
            </w:rPr>
            <w:delText>章</w:delText>
          </w:r>
          <w:r w:rsidRPr="00F6426C" w:rsidDel="007F0ACA">
            <w:delText xml:space="preserve">  </w:delText>
          </w:r>
        </w:del>
      </w:ins>
      <w:ins w:id="3541" w:author="超 杨" w:date="2019-11-16T07:17:00Z">
        <w:del w:id="3542" w:author="Microsoft Office User" w:date="2020-01-01T08:34:00Z">
          <w:r w:rsidDel="007F0ACA">
            <w:rPr>
              <w:rFonts w:hint="eastAsia"/>
            </w:rPr>
            <w:delText>制作物联网</w:delText>
          </w:r>
          <w:r w:rsidDel="007F0ACA">
            <w:delText>3D</w:delText>
          </w:r>
          <w:r w:rsidDel="007F0ACA">
            <w:rPr>
              <w:rFonts w:hint="eastAsia"/>
            </w:rPr>
            <w:delText>可视化管理</w:delText>
          </w:r>
        </w:del>
      </w:ins>
    </w:p>
    <w:p w14:paraId="113F8E07" w14:textId="0F0086B3" w:rsidR="00E00939" w:rsidDel="007F0ACA" w:rsidRDefault="00E00939" w:rsidP="007F0ACA">
      <w:pPr>
        <w:spacing w:line="240" w:lineRule="auto"/>
        <w:ind w:firstLineChars="0" w:firstLine="0"/>
        <w:jc w:val="center"/>
        <w:outlineLvl w:val="0"/>
        <w:rPr>
          <w:ins w:id="3543" w:author="超 杨" w:date="2019-11-16T07:20:00Z"/>
          <w:del w:id="3544" w:author="Microsoft Office User" w:date="2020-01-01T08:34:00Z"/>
        </w:rPr>
      </w:pPr>
      <w:ins w:id="3545" w:author="超 杨" w:date="2019-11-16T07:20:00Z">
        <w:del w:id="3546" w:author="Microsoft Office User" w:date="2020-01-01T08:34:00Z">
          <w:r w:rsidDel="007F0ACA">
            <w:rPr>
              <w:rFonts w:hint="eastAsia"/>
            </w:rPr>
            <w:delText>（</w:delText>
          </w:r>
        </w:del>
      </w:ins>
    </w:p>
    <w:p w14:paraId="4E386C6C" w14:textId="4BDFEDBC" w:rsidR="00E00939" w:rsidDel="007F0ACA" w:rsidRDefault="00E00939" w:rsidP="007F0ACA">
      <w:pPr>
        <w:spacing w:line="240" w:lineRule="auto"/>
        <w:ind w:firstLineChars="0" w:firstLine="0"/>
        <w:jc w:val="center"/>
        <w:outlineLvl w:val="0"/>
        <w:rPr>
          <w:ins w:id="3547" w:author="超 杨" w:date="2019-11-16T07:20:00Z"/>
          <w:del w:id="3548" w:author="Microsoft Office User" w:date="2020-01-01T08:34:00Z"/>
        </w:rPr>
      </w:pPr>
      <w:ins w:id="3549" w:author="超 杨" w:date="2019-11-16T07:20:00Z">
        <w:del w:id="3550" w:author="Microsoft Office User" w:date="2020-01-01T08:34:00Z">
          <w:r w:rsidDel="007F0ACA">
            <w:rPr>
              <w:rFonts w:hint="eastAsia"/>
            </w:rPr>
            <w:delText>参考</w:delText>
          </w:r>
          <w:r w:rsidDel="007F0ACA">
            <w:delText>hightop</w:delText>
          </w:r>
          <w:r w:rsidR="004A0762" w:rsidDel="007F0ACA">
            <w:rPr>
              <w:rFonts w:hint="eastAsia"/>
            </w:rPr>
            <w:delText>和</w:delText>
          </w:r>
          <w:r w:rsidR="004A0762" w:rsidDel="007F0ACA">
            <w:delText>thing.js</w:delText>
          </w:r>
          <w:r w:rsidDel="007F0ACA">
            <w:rPr>
              <w:rFonts w:hint="eastAsia"/>
            </w:rPr>
            <w:delText>示例</w:delText>
          </w:r>
        </w:del>
      </w:ins>
    </w:p>
    <w:p w14:paraId="65A448D1" w14:textId="48428C67" w:rsidR="00E00939" w:rsidDel="007F0ACA" w:rsidRDefault="00E00939" w:rsidP="007F0ACA">
      <w:pPr>
        <w:spacing w:line="240" w:lineRule="auto"/>
        <w:ind w:firstLineChars="0" w:firstLine="0"/>
        <w:jc w:val="center"/>
        <w:outlineLvl w:val="0"/>
        <w:rPr>
          <w:ins w:id="3551" w:author="超 杨" w:date="2019-11-16T07:20:00Z"/>
          <w:del w:id="3552" w:author="Microsoft Office User" w:date="2020-01-01T08:34:00Z"/>
        </w:rPr>
      </w:pPr>
      <w:ins w:id="3553" w:author="超 杨" w:date="2019-11-16T07:20:00Z">
        <w:del w:id="3554" w:author="Microsoft Office User" w:date="2020-01-01T08:34:00Z">
          <w:r w:rsidDel="007F0ACA">
            <w:rPr>
              <w:rFonts w:hint="eastAsia"/>
            </w:rPr>
            <w:delText>）</w:delText>
          </w:r>
        </w:del>
      </w:ins>
    </w:p>
    <w:p w14:paraId="7AEFB23D" w14:textId="3C112C73" w:rsidR="007B231F" w:rsidDel="007F0ACA" w:rsidRDefault="007B231F" w:rsidP="007F0ACA">
      <w:pPr>
        <w:spacing w:line="240" w:lineRule="auto"/>
        <w:ind w:firstLineChars="0" w:firstLine="0"/>
        <w:jc w:val="center"/>
        <w:outlineLvl w:val="0"/>
        <w:rPr>
          <w:ins w:id="3555" w:author="超 杨" w:date="2019-11-16T07:17:00Z"/>
          <w:del w:id="3556" w:author="Microsoft Office User" w:date="2020-01-01T08:34:00Z"/>
        </w:rPr>
      </w:pPr>
    </w:p>
    <w:p w14:paraId="77A013CB" w14:textId="79E31A3B" w:rsidR="007B231F" w:rsidDel="007F0ACA" w:rsidRDefault="007B231F" w:rsidP="007F0ACA">
      <w:pPr>
        <w:spacing w:line="240" w:lineRule="auto"/>
        <w:ind w:firstLineChars="0" w:firstLine="0"/>
        <w:jc w:val="center"/>
        <w:outlineLvl w:val="0"/>
        <w:rPr>
          <w:ins w:id="3557" w:author="超 杨" w:date="2019-11-16T07:17:00Z"/>
          <w:del w:id="3558" w:author="Microsoft Office User" w:date="2020-01-01T08:34:00Z"/>
        </w:rPr>
      </w:pPr>
    </w:p>
    <w:p w14:paraId="53245233" w14:textId="18723D33" w:rsidR="007B231F" w:rsidDel="007F0ACA" w:rsidRDefault="007B231F" w:rsidP="007F0ACA">
      <w:pPr>
        <w:spacing w:line="240" w:lineRule="auto"/>
        <w:ind w:firstLineChars="0" w:firstLine="0"/>
        <w:jc w:val="center"/>
        <w:outlineLvl w:val="0"/>
        <w:rPr>
          <w:ins w:id="3559" w:author="超 杨" w:date="2019-11-16T07:17:00Z"/>
          <w:del w:id="3560" w:author="Microsoft Office User" w:date="2020-01-01T08:34:00Z"/>
        </w:rPr>
      </w:pPr>
    </w:p>
    <w:p w14:paraId="33724752" w14:textId="71A2996D" w:rsidR="007B231F" w:rsidDel="007F0ACA" w:rsidRDefault="007B231F" w:rsidP="007F0ACA">
      <w:pPr>
        <w:spacing w:line="240" w:lineRule="auto"/>
        <w:ind w:firstLineChars="0" w:firstLine="0"/>
        <w:jc w:val="center"/>
        <w:outlineLvl w:val="0"/>
        <w:rPr>
          <w:ins w:id="3561" w:author="超 杨" w:date="2019-11-16T07:17:00Z"/>
          <w:del w:id="3562" w:author="Microsoft Office User" w:date="2020-01-01T08:34:00Z"/>
        </w:rPr>
      </w:pPr>
    </w:p>
    <w:p w14:paraId="4226D1A2" w14:textId="05E4EAE1" w:rsidR="007B231F" w:rsidDel="007F0ACA" w:rsidRDefault="007B231F" w:rsidP="007F0ACA">
      <w:pPr>
        <w:spacing w:line="240" w:lineRule="auto"/>
        <w:ind w:firstLineChars="0" w:firstLine="0"/>
        <w:jc w:val="center"/>
        <w:outlineLvl w:val="0"/>
        <w:rPr>
          <w:ins w:id="3563" w:author="超 杨" w:date="2019-11-16T07:16:00Z"/>
          <w:del w:id="3564" w:author="Microsoft Office User" w:date="2020-01-01T08:34:00Z"/>
        </w:rPr>
      </w:pPr>
    </w:p>
    <w:p w14:paraId="5895D823" w14:textId="3A136C04" w:rsidR="007B231F" w:rsidRPr="00817B08" w:rsidDel="007F0ACA" w:rsidRDefault="007B231F" w:rsidP="007F0ACA">
      <w:pPr>
        <w:spacing w:line="240" w:lineRule="auto"/>
        <w:ind w:firstLineChars="0" w:firstLine="0"/>
        <w:jc w:val="center"/>
        <w:outlineLvl w:val="0"/>
        <w:rPr>
          <w:ins w:id="3565" w:author="超 杨" w:date="2019-11-16T07:16:00Z"/>
          <w:del w:id="3566" w:author="Microsoft Office User" w:date="2020-01-01T08:34:00Z"/>
        </w:rPr>
      </w:pPr>
    </w:p>
    <w:p w14:paraId="35CDF81C" w14:textId="73B97F3F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567" w:author="Microsoft Office User" w:date="2020-01-01T08:34:00Z"/>
        </w:rPr>
      </w:pPr>
      <w:del w:id="3568" w:author="Microsoft Office User" w:date="2020-01-01T08:34:00Z">
        <w:r w:rsidRPr="00F6426C" w:rsidDel="007F0ACA">
          <w:rPr>
            <w:rFonts w:hint="eastAsia"/>
          </w:rPr>
          <w:delText>第</w:delText>
        </w:r>
        <w:r w:rsidRPr="00F6426C" w:rsidDel="007F0ACA">
          <w:delText>24</w:delText>
        </w:r>
        <w:r w:rsidRPr="00F6426C" w:rsidDel="007F0ACA">
          <w:rPr>
            <w:rFonts w:hint="eastAsia"/>
          </w:rPr>
          <w:delText>章</w:delText>
        </w:r>
        <w:r w:rsidRPr="00F6426C" w:rsidDel="007F0ACA">
          <w:delText xml:space="preserve">  </w:delText>
        </w:r>
        <w:r w:rsidRPr="00F6426C" w:rsidDel="007F0ACA">
          <w:rPr>
            <w:rFonts w:hint="eastAsia"/>
          </w:rPr>
          <w:delText>使用编辑器制作</w:delText>
        </w:r>
        <w:r w:rsidRPr="00F6426C" w:rsidDel="007F0ACA">
          <w:delText>3D</w:delText>
        </w:r>
        <w:r w:rsidRPr="00F6426C" w:rsidDel="007F0ACA">
          <w:rPr>
            <w:rFonts w:hint="eastAsia"/>
          </w:rPr>
          <w:delText>静态场景</w:delText>
        </w:r>
      </w:del>
    </w:p>
    <w:p w14:paraId="2DD664A8" w14:textId="2E539464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569" w:author="Microsoft Office User" w:date="2020-01-01T08:34:00Z"/>
        </w:rPr>
      </w:pPr>
    </w:p>
    <w:p w14:paraId="14E0448B" w14:textId="57708795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570" w:author="Microsoft Office User" w:date="2020-01-01T08:34:00Z"/>
        </w:rPr>
      </w:pPr>
    </w:p>
    <w:p w14:paraId="39B41F4B" w14:textId="5351E023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571" w:author="Microsoft Office User" w:date="2020-01-01T08:34:00Z"/>
        </w:rPr>
      </w:pPr>
      <w:del w:id="3572" w:author="Microsoft Office User" w:date="2020-01-01T08:34:00Z">
        <w:r w:rsidRPr="00817B08" w:rsidDel="007F0ACA">
          <w:delText>24</w:delText>
        </w:r>
        <w:r w:rsidRPr="00817B08" w:rsidDel="007F0ACA">
          <w:rPr>
            <w:rFonts w:hint="eastAsia"/>
          </w:rPr>
          <w:delText>.</w:delText>
        </w:r>
        <w:r w:rsidRPr="00817B08" w:rsidDel="007F0ACA">
          <w:delText>1</w:delText>
        </w:r>
        <w:r w:rsidRPr="00817B08" w:rsidDel="007F0ACA">
          <w:rPr>
            <w:rFonts w:hint="eastAsia"/>
          </w:rPr>
          <w:delText xml:space="preserve">  需求分析</w:delText>
        </w:r>
      </w:del>
    </w:p>
    <w:p w14:paraId="7AB25538" w14:textId="07109302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573" w:author="Microsoft Office User" w:date="2020-01-01T08:34:00Z"/>
        </w:rPr>
      </w:pPr>
    </w:p>
    <w:p w14:paraId="267C458C" w14:textId="21E4639C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574" w:author="Microsoft Office User" w:date="2020-01-01T08:34:00Z"/>
        </w:rPr>
      </w:pPr>
    </w:p>
    <w:p w14:paraId="4E2140E9" w14:textId="091B54EA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575" w:author="Microsoft Office User" w:date="2020-01-01T08:34:00Z"/>
        </w:rPr>
      </w:pPr>
      <w:del w:id="3576" w:author="Microsoft Office User" w:date="2020-01-01T08:34:00Z">
        <w:r w:rsidRPr="00817B08" w:rsidDel="007F0ACA">
          <w:delText>24</w:delText>
        </w:r>
        <w:r w:rsidRPr="00817B08" w:rsidDel="007F0ACA">
          <w:rPr>
            <w:rFonts w:hint="eastAsia"/>
          </w:rPr>
          <w:delText>.</w:delText>
        </w:r>
        <w:r w:rsidRPr="00817B08" w:rsidDel="007F0ACA">
          <w:delText>2</w:delText>
        </w:r>
        <w:r w:rsidRPr="00817B08" w:rsidDel="007F0ACA">
          <w:rPr>
            <w:rFonts w:hint="eastAsia"/>
          </w:rPr>
          <w:delText xml:space="preserve">  分析如何实现</w:delText>
        </w:r>
      </w:del>
    </w:p>
    <w:p w14:paraId="0884DD9C" w14:textId="7895445C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577" w:author="Microsoft Office User" w:date="2020-01-01T08:34:00Z"/>
        </w:rPr>
      </w:pPr>
    </w:p>
    <w:p w14:paraId="6C3663AA" w14:textId="116C75D6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578" w:author="Microsoft Office User" w:date="2020-01-01T08:34:00Z"/>
        </w:rPr>
      </w:pPr>
    </w:p>
    <w:p w14:paraId="6CC3FB1D" w14:textId="11957FB7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579" w:author="Microsoft Office User" w:date="2020-01-01T08:34:00Z"/>
        </w:rPr>
      </w:pPr>
      <w:del w:id="3580" w:author="Microsoft Office User" w:date="2020-01-01T08:34:00Z">
        <w:r w:rsidRPr="00817B08" w:rsidDel="007F0ACA">
          <w:delText>24</w:delText>
        </w:r>
        <w:r w:rsidRPr="00817B08" w:rsidDel="007F0ACA">
          <w:rPr>
            <w:rFonts w:hint="eastAsia"/>
          </w:rPr>
          <w:delText>.</w:delText>
        </w:r>
        <w:r w:rsidRPr="00817B08" w:rsidDel="007F0ACA">
          <w:delText>3</w:delText>
        </w:r>
        <w:r w:rsidRPr="00817B08" w:rsidDel="007F0ACA">
          <w:rPr>
            <w:rFonts w:hint="eastAsia"/>
          </w:rPr>
          <w:delText xml:space="preserve">  准备美术素材</w:delText>
        </w:r>
      </w:del>
    </w:p>
    <w:p w14:paraId="7D9A6139" w14:textId="2F515BAF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581" w:author="Microsoft Office User" w:date="2020-01-01T08:34:00Z"/>
        </w:rPr>
      </w:pPr>
    </w:p>
    <w:p w14:paraId="35858AE3" w14:textId="7F325523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582" w:author="Microsoft Office User" w:date="2020-01-01T08:34:00Z"/>
        </w:rPr>
      </w:pPr>
      <w:del w:id="3583" w:author="Microsoft Office User" w:date="2020-01-01T08:34:00Z">
        <w:r w:rsidRPr="00817B08" w:rsidDel="007F0ACA">
          <w:delText>24</w:delText>
        </w:r>
        <w:r w:rsidRPr="00817B08" w:rsidDel="007F0ACA">
          <w:rPr>
            <w:rFonts w:hint="eastAsia"/>
          </w:rPr>
          <w:delText>.</w:delText>
        </w:r>
        <w:r w:rsidRPr="00817B08" w:rsidDel="007F0ACA">
          <w:delText>4</w:delText>
        </w:r>
        <w:r w:rsidRPr="00817B08" w:rsidDel="007F0ACA">
          <w:rPr>
            <w:rFonts w:hint="eastAsia"/>
          </w:rPr>
          <w:delText xml:space="preserve">  具体实现</w:delText>
        </w:r>
      </w:del>
    </w:p>
    <w:p w14:paraId="2690BA46" w14:textId="48F92F21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584" w:author="Microsoft Office User" w:date="2020-01-01T08:34:00Z"/>
        </w:rPr>
      </w:pPr>
    </w:p>
    <w:p w14:paraId="5F2DE9F9" w14:textId="396DFB5D" w:rsidR="00F6426C" w:rsidRPr="00817B08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585" w:author="Microsoft Office User" w:date="2020-01-01T08:34:00Z"/>
        </w:rPr>
      </w:pPr>
      <w:del w:id="3586" w:author="Microsoft Office User" w:date="2020-01-01T08:34:00Z">
        <w:r w:rsidRPr="00817B08" w:rsidDel="007F0ACA">
          <w:delText>24</w:delText>
        </w:r>
        <w:r w:rsidRPr="00817B08" w:rsidDel="007F0ACA">
          <w:rPr>
            <w:rFonts w:hint="eastAsia"/>
          </w:rPr>
          <w:delText>.</w:delText>
        </w:r>
        <w:r w:rsidRPr="00817B08" w:rsidDel="007F0ACA">
          <w:delText>5</w:delText>
        </w:r>
        <w:r w:rsidRPr="00817B08" w:rsidDel="007F0ACA">
          <w:rPr>
            <w:rFonts w:hint="eastAsia"/>
          </w:rPr>
          <w:delText xml:space="preserve">  总结</w:delText>
        </w:r>
      </w:del>
    </w:p>
    <w:p w14:paraId="7F75E88B" w14:textId="4B50F062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587" w:author="Microsoft Office User" w:date="2020-01-01T08:34:00Z"/>
        </w:rPr>
      </w:pPr>
    </w:p>
    <w:p w14:paraId="69671CB2" w14:textId="7B22B205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588" w:author="Microsoft Office User" w:date="2020-01-01T08:34:00Z"/>
          <w:shd w:val="clear" w:color="auto" w:fill="auto"/>
        </w:rPr>
      </w:pPr>
    </w:p>
    <w:p w14:paraId="738975F7" w14:textId="7D146286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589" w:author="Microsoft Office User" w:date="2020-01-01T08:34:00Z"/>
          <w:shd w:val="clear" w:color="auto" w:fill="auto"/>
        </w:rPr>
      </w:pPr>
    </w:p>
    <w:p w14:paraId="7B7F6A41" w14:textId="3C5DFEAE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590" w:author="Microsoft Office User" w:date="2020-01-01T08:34:00Z"/>
          <w:shd w:val="clear" w:color="auto" w:fill="auto"/>
        </w:rPr>
      </w:pPr>
      <w:del w:id="3591" w:author="Microsoft Office User" w:date="2020-01-01T08:34:00Z">
        <w:r w:rsidDel="007F0ACA">
          <w:rPr>
            <w:shd w:val="clear" w:color="auto" w:fill="auto"/>
          </w:rPr>
          <w:br w:type="page"/>
        </w:r>
      </w:del>
    </w:p>
    <w:p w14:paraId="33C4D0C6" w14:textId="452DB674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592" w:author="Microsoft Office User" w:date="2020-01-01T08:34:00Z"/>
        </w:rPr>
      </w:pPr>
      <w:del w:id="3593" w:author="Microsoft Office User" w:date="2020-01-01T08:34:00Z">
        <w:r w:rsidRPr="00F6426C" w:rsidDel="007F0ACA">
          <w:rPr>
            <w:rFonts w:hint="eastAsia"/>
          </w:rPr>
          <w:delText>第</w:delText>
        </w:r>
        <w:r w:rsidRPr="00F6426C" w:rsidDel="007F0ACA">
          <w:delText>25</w:delText>
        </w:r>
        <w:r w:rsidRPr="00F6426C" w:rsidDel="007F0ACA">
          <w:rPr>
            <w:rFonts w:hint="eastAsia"/>
          </w:rPr>
          <w:delText>章</w:delText>
        </w:r>
        <w:r w:rsidRPr="00F6426C" w:rsidDel="007F0ACA">
          <w:delText xml:space="preserve">  </w:delText>
        </w:r>
        <w:r w:rsidRPr="00F6426C" w:rsidDel="007F0ACA">
          <w:rPr>
            <w:rFonts w:hint="eastAsia"/>
          </w:rPr>
          <w:delText>使用引擎制作</w:delText>
        </w:r>
        <w:r w:rsidRPr="00F6426C" w:rsidDel="007F0ACA">
          <w:delText>3D</w:delText>
        </w:r>
        <w:r w:rsidRPr="00F6426C" w:rsidDel="007F0ACA">
          <w:rPr>
            <w:rFonts w:hint="eastAsia"/>
          </w:rPr>
          <w:delText>动态场景</w:delText>
        </w:r>
      </w:del>
    </w:p>
    <w:p w14:paraId="482A619F" w14:textId="05BD56FD" w:rsidR="00C86CBD" w:rsidDel="007F0ACA" w:rsidRDefault="00C86CBD" w:rsidP="007F0ACA">
      <w:pPr>
        <w:spacing w:line="240" w:lineRule="auto"/>
        <w:ind w:firstLineChars="0" w:firstLine="0"/>
        <w:jc w:val="center"/>
        <w:outlineLvl w:val="0"/>
        <w:rPr>
          <w:del w:id="3594" w:author="Microsoft Office User" w:date="2020-01-01T08:34:00Z"/>
        </w:rPr>
      </w:pPr>
    </w:p>
    <w:p w14:paraId="793339B2" w14:textId="4BBEC907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595" w:author="Microsoft Office User" w:date="2020-01-01T08:34:00Z"/>
        </w:rPr>
      </w:pPr>
    </w:p>
    <w:p w14:paraId="208A1C4A" w14:textId="3749FF13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596" w:author="Microsoft Office User" w:date="2020-01-01T08:34:00Z"/>
        </w:rPr>
      </w:pPr>
      <w:del w:id="3597" w:author="Microsoft Office User" w:date="2020-01-01T08:34:00Z">
        <w:r w:rsidRPr="00817B08" w:rsidDel="007F0ACA">
          <w:delText>25</w:delText>
        </w:r>
        <w:r w:rsidRPr="00817B08" w:rsidDel="007F0ACA">
          <w:rPr>
            <w:rFonts w:hint="eastAsia"/>
          </w:rPr>
          <w:delText>.</w:delText>
        </w:r>
        <w:r w:rsidRPr="00817B08" w:rsidDel="007F0ACA">
          <w:delText>1</w:delText>
        </w:r>
        <w:r w:rsidRPr="00817B08" w:rsidDel="007F0ACA">
          <w:rPr>
            <w:rFonts w:hint="eastAsia"/>
          </w:rPr>
          <w:delText xml:space="preserve">  需求分析</w:delText>
        </w:r>
      </w:del>
    </w:p>
    <w:p w14:paraId="3D3966F6" w14:textId="2CCB3B5E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598" w:author="Microsoft Office User" w:date="2020-01-01T08:34:00Z"/>
        </w:rPr>
      </w:pPr>
    </w:p>
    <w:p w14:paraId="5E2FCA99" w14:textId="0BB15939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599" w:author="Microsoft Office User" w:date="2020-01-01T08:34:00Z"/>
        </w:rPr>
      </w:pPr>
    </w:p>
    <w:p w14:paraId="6D6C0CFC" w14:textId="5D86130F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600" w:author="Microsoft Office User" w:date="2020-01-01T08:34:00Z"/>
        </w:rPr>
      </w:pPr>
      <w:del w:id="3601" w:author="Microsoft Office User" w:date="2020-01-01T08:34:00Z">
        <w:r w:rsidRPr="00817B08" w:rsidDel="007F0ACA">
          <w:delText>25</w:delText>
        </w:r>
        <w:r w:rsidRPr="00817B08" w:rsidDel="007F0ACA">
          <w:rPr>
            <w:rFonts w:hint="eastAsia"/>
          </w:rPr>
          <w:delText>.</w:delText>
        </w:r>
        <w:r w:rsidRPr="00817B08" w:rsidDel="007F0ACA">
          <w:delText>2</w:delText>
        </w:r>
        <w:r w:rsidRPr="00817B08" w:rsidDel="007F0ACA">
          <w:rPr>
            <w:rFonts w:hint="eastAsia"/>
          </w:rPr>
          <w:delText xml:space="preserve">  分析如何实现</w:delText>
        </w:r>
      </w:del>
    </w:p>
    <w:p w14:paraId="6A7C4A9D" w14:textId="7B960814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602" w:author="Microsoft Office User" w:date="2020-01-01T08:34:00Z"/>
        </w:rPr>
      </w:pPr>
    </w:p>
    <w:p w14:paraId="3D474C9E" w14:textId="45C0DB1B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603" w:author="Microsoft Office User" w:date="2020-01-01T08:34:00Z"/>
        </w:rPr>
      </w:pPr>
    </w:p>
    <w:p w14:paraId="653B1209" w14:textId="43C6392F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604" w:author="Microsoft Office User" w:date="2020-01-01T08:34:00Z"/>
        </w:rPr>
      </w:pPr>
      <w:del w:id="3605" w:author="Microsoft Office User" w:date="2020-01-01T08:34:00Z">
        <w:r w:rsidRPr="00817B08" w:rsidDel="007F0ACA">
          <w:delText>25</w:delText>
        </w:r>
        <w:r w:rsidRPr="00817B08" w:rsidDel="007F0ACA">
          <w:rPr>
            <w:rFonts w:hint="eastAsia"/>
          </w:rPr>
          <w:delText>.</w:delText>
        </w:r>
        <w:r w:rsidRPr="00817B08" w:rsidDel="007F0ACA">
          <w:delText>3</w:delText>
        </w:r>
        <w:r w:rsidRPr="00817B08" w:rsidDel="007F0ACA">
          <w:rPr>
            <w:rFonts w:hint="eastAsia"/>
          </w:rPr>
          <w:delText xml:space="preserve">  准备美术素材</w:delText>
        </w:r>
      </w:del>
    </w:p>
    <w:p w14:paraId="73530C3B" w14:textId="268C8E73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606" w:author="Microsoft Office User" w:date="2020-01-01T08:34:00Z"/>
        </w:rPr>
      </w:pPr>
    </w:p>
    <w:p w14:paraId="54093489" w14:textId="7941AB77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607" w:author="Microsoft Office User" w:date="2020-01-01T08:34:00Z"/>
        </w:rPr>
      </w:pPr>
    </w:p>
    <w:p w14:paraId="262FD217" w14:textId="1729A986" w:rsidR="00F6426C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608" w:author="Microsoft Office User" w:date="2020-01-01T08:34:00Z"/>
        </w:rPr>
      </w:pPr>
      <w:del w:id="3609" w:author="Microsoft Office User" w:date="2020-01-01T08:34:00Z">
        <w:r w:rsidRPr="00817B08" w:rsidDel="007F0ACA">
          <w:delText>25</w:delText>
        </w:r>
        <w:r w:rsidRPr="00817B08" w:rsidDel="007F0ACA">
          <w:rPr>
            <w:rFonts w:hint="eastAsia"/>
          </w:rPr>
          <w:delText>.</w:delText>
        </w:r>
        <w:r w:rsidRPr="00817B08" w:rsidDel="007F0ACA">
          <w:delText>4</w:delText>
        </w:r>
        <w:r w:rsidRPr="00817B08" w:rsidDel="007F0ACA">
          <w:rPr>
            <w:rFonts w:hint="eastAsia"/>
          </w:rPr>
          <w:delText xml:space="preserve">  具体实现 </w:delText>
        </w:r>
      </w:del>
    </w:p>
    <w:p w14:paraId="0031446A" w14:textId="34593759" w:rsid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610" w:author="Microsoft Office User" w:date="2020-01-01T08:34:00Z"/>
        </w:rPr>
      </w:pPr>
    </w:p>
    <w:p w14:paraId="7D1A4569" w14:textId="5DAD179D" w:rsidR="00817B08" w:rsidRPr="00817B08" w:rsidDel="007F0ACA" w:rsidRDefault="00817B08" w:rsidP="007F0ACA">
      <w:pPr>
        <w:spacing w:line="240" w:lineRule="auto"/>
        <w:ind w:firstLineChars="0" w:firstLine="0"/>
        <w:jc w:val="center"/>
        <w:outlineLvl w:val="0"/>
        <w:rPr>
          <w:del w:id="3611" w:author="Microsoft Office User" w:date="2020-01-01T08:34:00Z"/>
        </w:rPr>
      </w:pPr>
    </w:p>
    <w:p w14:paraId="139B88A3" w14:textId="0684173C" w:rsidR="00F6426C" w:rsidRPr="00817B08" w:rsidDel="007F0ACA" w:rsidRDefault="00F6426C" w:rsidP="007F0ACA">
      <w:pPr>
        <w:spacing w:line="240" w:lineRule="auto"/>
        <w:ind w:firstLineChars="0" w:firstLine="0"/>
        <w:jc w:val="center"/>
        <w:outlineLvl w:val="0"/>
        <w:rPr>
          <w:del w:id="3612" w:author="Microsoft Office User" w:date="2020-01-01T08:34:00Z"/>
        </w:rPr>
      </w:pPr>
      <w:del w:id="3613" w:author="Microsoft Office User" w:date="2020-01-01T08:34:00Z">
        <w:r w:rsidRPr="00817B08" w:rsidDel="007F0ACA">
          <w:delText>25</w:delText>
        </w:r>
        <w:r w:rsidRPr="00817B08" w:rsidDel="007F0ACA">
          <w:rPr>
            <w:rFonts w:hint="eastAsia"/>
          </w:rPr>
          <w:delText>.</w:delText>
        </w:r>
        <w:r w:rsidRPr="00817B08" w:rsidDel="007F0ACA">
          <w:delText>5</w:delText>
        </w:r>
        <w:r w:rsidRPr="00817B08" w:rsidDel="007F0ACA">
          <w:rPr>
            <w:rFonts w:hint="eastAsia"/>
          </w:rPr>
          <w:delText xml:space="preserve">  总结</w:delText>
        </w:r>
      </w:del>
    </w:p>
    <w:p w14:paraId="7098FC93" w14:textId="147BFF17" w:rsidR="00614453" w:rsidRPr="00F6426C" w:rsidDel="007F0ACA" w:rsidRDefault="00614453" w:rsidP="007F0ACA">
      <w:pPr>
        <w:spacing w:line="240" w:lineRule="auto"/>
        <w:ind w:firstLineChars="0" w:firstLine="0"/>
        <w:jc w:val="center"/>
        <w:outlineLvl w:val="0"/>
        <w:rPr>
          <w:del w:id="3614" w:author="Microsoft Office User" w:date="2020-01-01T08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7F0ACA">
      <w:pPr>
        <w:spacing w:line="240" w:lineRule="auto"/>
        <w:ind w:firstLineChars="0" w:firstLine="0"/>
        <w:jc w:val="center"/>
        <w:outlineLvl w:val="0"/>
      </w:pPr>
    </w:p>
    <w:sectPr w:rsidR="00F6426C" w:rsidRPr="00BB1BC3" w:rsidSect="000C43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0148D" w14:textId="77777777" w:rsidR="00AB67E3" w:rsidRDefault="00AB67E3" w:rsidP="008B5E11">
      <w:pPr>
        <w:ind w:firstLine="400"/>
      </w:pPr>
      <w:r>
        <w:separator/>
      </w:r>
    </w:p>
  </w:endnote>
  <w:endnote w:type="continuationSeparator" w:id="0">
    <w:p w14:paraId="0415A98C" w14:textId="77777777" w:rsidR="00AB67E3" w:rsidRDefault="00AB67E3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84310D" w:rsidRDefault="0084310D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84310D" w:rsidRDefault="0084310D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84310D" w:rsidRDefault="0084310D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8E4D6" w14:textId="77777777" w:rsidR="00AB67E3" w:rsidRDefault="00AB67E3" w:rsidP="008B5E11">
      <w:pPr>
        <w:ind w:firstLine="400"/>
      </w:pPr>
      <w:r>
        <w:separator/>
      </w:r>
    </w:p>
  </w:footnote>
  <w:footnote w:type="continuationSeparator" w:id="0">
    <w:p w14:paraId="5D90A6DC" w14:textId="77777777" w:rsidR="00AB67E3" w:rsidRDefault="00AB67E3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84310D" w:rsidRPr="008B5E11" w:rsidRDefault="0084310D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84310D" w:rsidRPr="008B5E11" w:rsidRDefault="0084310D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84310D" w:rsidRDefault="0084310D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w010">
    <w15:presenceInfo w15:providerId="None" w15:userId="whw010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6A9"/>
    <w:rsid w:val="0002468F"/>
    <w:rsid w:val="0002484C"/>
    <w:rsid w:val="00024BB9"/>
    <w:rsid w:val="00025755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549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43E2"/>
    <w:rsid w:val="001C5ACC"/>
    <w:rsid w:val="001C65EC"/>
    <w:rsid w:val="001C73AB"/>
    <w:rsid w:val="001C7FF9"/>
    <w:rsid w:val="001D0816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98B"/>
    <w:rsid w:val="002463AD"/>
    <w:rsid w:val="00246C61"/>
    <w:rsid w:val="00250D19"/>
    <w:rsid w:val="00251CDC"/>
    <w:rsid w:val="002548C2"/>
    <w:rsid w:val="002555C2"/>
    <w:rsid w:val="00255634"/>
    <w:rsid w:val="00255A71"/>
    <w:rsid w:val="00256064"/>
    <w:rsid w:val="00256662"/>
    <w:rsid w:val="00256788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10D5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3B59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5F2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0ACA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310D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19E0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67E3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1723A"/>
    <w:rsid w:val="00D173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B3F"/>
    <w:rsid w:val="00D65D84"/>
    <w:rsid w:val="00D671FB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F77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3C36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250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3C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ind w:firstLineChars="0" w:firstLine="0"/>
      <w:jc w:val="left"/>
    </w:p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ind w:firstLineChars="0" w:firstLine="0"/>
    </w:pPr>
    <w:rPr>
      <w:rFonts w:hAnsi="Courier New"/>
    </w:rPr>
  </w:style>
  <w:style w:type="paragraph" w:styleId="af0">
    <w:name w:val="Body Text Indent"/>
    <w:basedOn w:val="a4"/>
    <w:link w:val="15"/>
    <w:semiHidden/>
    <w:pPr>
      <w:ind w:leftChars="496" w:left="1034" w:firstLineChars="0" w:firstLine="0"/>
    </w:pPr>
    <w:rPr>
      <w:szCs w:val="21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 w:firstLineChars="0" w:firstLine="0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ind w:firstLineChars="0" w:firstLine="0"/>
    </w:pPr>
    <w:rPr>
      <w:sz w:val="18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7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8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9">
    <w:name w:val="Date"/>
    <w:basedOn w:val="a4"/>
    <w:next w:val="a4"/>
    <w:link w:val="17"/>
    <w:semiHidden/>
    <w:pPr>
      <w:ind w:firstLineChars="0" w:firstLine="0"/>
    </w:pPr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d">
    <w:name w:val="Normal Indent"/>
    <w:basedOn w:val="a4"/>
    <w:semiHidden/>
    <w:pPr>
      <w:snapToGrid w:val="0"/>
      <w:ind w:firstLineChars="0" w:firstLine="420"/>
    </w:p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  <w:rPr>
      <w:sz w:val="24"/>
      <w:szCs w:val="24"/>
    </w:rPr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e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7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1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2">
    <w:name w:val="实例"/>
    <w:basedOn w:val="a4"/>
    <w:next w:val="af3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3">
    <w:name w:val="上空"/>
    <w:basedOn w:val="a4"/>
    <w:rsid w:val="00F6426C"/>
    <w:pPr>
      <w:spacing w:beforeLines="50"/>
    </w:pPr>
  </w:style>
  <w:style w:type="paragraph" w:customStyle="1" w:styleId="afffff4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5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6">
    <w:name w:val="文前引叙"/>
    <w:basedOn w:val="a4"/>
    <w:qFormat/>
    <w:rsid w:val="00F6426C"/>
    <w:rPr>
      <w:rFonts w:ascii="楷体_GB2312" w:eastAsia="楷体_GB2312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TOC4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e">
    <w:name w:val="Quote"/>
    <w:basedOn w:val="a4"/>
    <w:next w:val="a4"/>
    <w:link w:val="affffff"/>
    <w:uiPriority w:val="29"/>
    <w:qFormat/>
    <w:rsid w:val="00E10B41"/>
    <w:rPr>
      <w:i/>
      <w:iCs/>
      <w:color w:val="000000" w:themeColor="text1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microsoft.com/office/2011/relationships/people" Target="peop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AF939-B797-3E4F-9586-DBFE6E25A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58</Pages>
  <Words>3340</Words>
  <Characters>19043</Characters>
  <Application>Microsoft Office Word</Application>
  <DocSecurity>0</DocSecurity>
  <Lines>158</Lines>
  <Paragraphs>44</Paragraphs>
  <ScaleCrop>false</ScaleCrop>
  <Company>gg</Company>
  <LinksUpToDate>false</LinksUpToDate>
  <CharactersWithSpaces>22339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4</cp:revision>
  <cp:lastPrinted>2010-05-24T05:44:00Z</cp:lastPrinted>
  <dcterms:created xsi:type="dcterms:W3CDTF">2020-01-01T00:09:00Z</dcterms:created>
  <dcterms:modified xsi:type="dcterms:W3CDTF">2020-01-01T00:36:00Z</dcterms:modified>
</cp:coreProperties>
</file>