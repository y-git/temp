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r>
        <w:t>let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r>
        <w:t>type person = {</w:t>
      </w:r>
    </w:p>
    <w:p w14:paraId="2E5C4AA7" w14:textId="77777777" w:rsidR="00622C6A" w:rsidRDefault="00622C6A" w:rsidP="00622C6A">
      <w:pPr>
        <w:pStyle w:val="affc"/>
      </w:pPr>
      <w:r>
        <w:t xml:space="preserve">  age: int,</w:t>
      </w:r>
    </w:p>
    <w:p w14:paraId="25A8AA88" w14:textId="77777777" w:rsidR="00622C6A" w:rsidRDefault="00622C6A" w:rsidP="00622C6A">
      <w:pPr>
        <w:pStyle w:val="affc"/>
      </w:pPr>
      <w:r>
        <w:t xml:space="preserve">  name: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r>
        <w:t>let me = {</w:t>
      </w:r>
    </w:p>
    <w:p w14:paraId="5FF7DD4B" w14:textId="77777777" w:rsidR="00622C6A" w:rsidRDefault="00622C6A" w:rsidP="00622C6A">
      <w:pPr>
        <w:pStyle w:val="affc"/>
      </w:pPr>
      <w:r>
        <w:t xml:space="preserve">  age: 5,</w:t>
      </w:r>
    </w:p>
    <w:p w14:paraId="42F17584" w14:textId="77777777" w:rsidR="00622C6A" w:rsidRDefault="00622C6A" w:rsidP="00622C6A">
      <w:pPr>
        <w:pStyle w:val="affc"/>
      </w:pPr>
      <w:r>
        <w:t xml:space="preserve">  name: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r>
        <w:t>let newMe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age: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r>
        <w:t>Js.log(newMe === me); /* false */</w:t>
      </w:r>
    </w:p>
    <w:p w14:paraId="53525145" w14:textId="68A31EC7" w:rsidR="00622C6A" w:rsidRDefault="00622C6A" w:rsidP="00622C6A">
      <w:pPr>
        <w:ind w:firstLineChars="0"/>
      </w:pPr>
      <w:r>
        <w:t>newMe是从me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任何对newMe的修改，都不会影响me。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27" w:author="超 杨" w:date="2019-10-23T09:49:00Z"/>
        </w:rPr>
      </w:pPr>
      <w:ins w:id="28" w:author="超 杨" w:date="2019-10-22T17:06:00Z">
        <w:r>
          <w:rPr>
            <w:rFonts w:hint="eastAsia"/>
          </w:rPr>
          <w:t>根据目前的知识，</w:t>
        </w:r>
      </w:ins>
      <w:ins w:id="29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30" w:author="超 杨" w:date="2019-10-23T09:50:00Z"/>
        </w:rPr>
      </w:pPr>
      <w:ins w:id="31" w:author="超 杨" w:date="2019-10-23T09:50:00Z">
        <w:r>
          <w:rPr>
            <w:rFonts w:hint="eastAsia"/>
          </w:rPr>
          <w:t>编辑器</w:t>
        </w:r>
      </w:ins>
      <w:ins w:id="32" w:author="超 杨" w:date="2019-10-23T09:49:00Z">
        <w:r>
          <w:rPr>
            <w:rFonts w:hint="eastAsia"/>
          </w:rPr>
          <w:t>核心</w:t>
        </w:r>
      </w:ins>
      <w:ins w:id="33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34" w:author="超 杨" w:date="2019-10-23T09:50:00Z"/>
        </w:rPr>
      </w:pPr>
    </w:p>
    <w:p w14:paraId="0E3702E4" w14:textId="4DE03306" w:rsidR="0079422A" w:rsidRDefault="0079422A" w:rsidP="009A26BF">
      <w:pPr>
        <w:rPr>
          <w:ins w:id="35" w:author="超 杨" w:date="2019-10-23T09:51:00Z"/>
        </w:rPr>
      </w:pPr>
      <w:ins w:id="36" w:author="超 杨" w:date="2019-10-23T09:50:00Z">
        <w:r>
          <w:rPr>
            <w:rFonts w:hint="eastAsia"/>
          </w:rPr>
          <w:t>根据编辑器</w:t>
        </w:r>
      </w:ins>
      <w:ins w:id="37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38" w:author="超 杨" w:date="2019-10-23T09:49:00Z"/>
        </w:rPr>
      </w:pPr>
      <w:ins w:id="39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0" w:author="超 杨" w:date="2019-10-22T17:05:00Z"/>
        </w:rPr>
      </w:pPr>
      <w:ins w:id="41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2" w:author="超 杨" w:date="2019-10-22T17:04:00Z"/>
        </w:rPr>
      </w:pPr>
      <w:ins w:id="43" w:author="超 杨" w:date="2019-10-22T17:03:00Z">
        <w:r>
          <w:rPr>
            <w:rFonts w:hint="eastAsia"/>
          </w:rPr>
          <w:t>）提前；然后此处</w:t>
        </w:r>
      </w:ins>
      <w:ins w:id="44" w:author="超 杨" w:date="2019-10-22T17:00:00Z">
        <w:r>
          <w:rPr>
            <w:rFonts w:hint="eastAsia"/>
          </w:rPr>
          <w:t>结合</w:t>
        </w:r>
      </w:ins>
      <w:ins w:id="45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6" w:author="超 杨" w:date="2019-10-22T17:04:00Z"/>
        </w:rPr>
      </w:pPr>
    </w:p>
    <w:p w14:paraId="2E56344F" w14:textId="6D80CE78" w:rsidR="003552C7" w:rsidRDefault="003552C7" w:rsidP="009A26BF">
      <w:pPr>
        <w:rPr>
          <w:ins w:id="47" w:author="超 杨" w:date="2019-10-22T17:04:00Z"/>
        </w:rPr>
      </w:pPr>
      <w:ins w:id="48" w:author="超 杨" w:date="2019-10-22T17:05:00Z">
        <w:r>
          <w:t>////</w:t>
        </w:r>
      </w:ins>
      <w:ins w:id="49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0" w:author="超 杨" w:date="2019-10-22T17:00:00Z"/>
        </w:rPr>
      </w:pPr>
      <w:ins w:id="51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2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3" w:author="超 杨" w:date="2019-10-17T09:13:00Z"/>
        </w:rPr>
      </w:pPr>
      <w:ins w:id="5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5" w:author="超 杨" w:date="2019-10-17T09:12:00Z"/>
        </w:rPr>
      </w:pPr>
    </w:p>
    <w:p w14:paraId="7E18E282" w14:textId="64A7CFF3" w:rsidR="003A45CB" w:rsidRDefault="00736806">
      <w:ins w:id="5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7" w:author="超 杨" w:date="2019-10-17T09:11:00Z">
        <w:r>
          <w:rPr>
            <w:rFonts w:hint="eastAsia"/>
          </w:rPr>
          <w:t>在本书开头（序言</w:t>
        </w:r>
      </w:ins>
      <w:ins w:id="58" w:author="超 杨" w:date="2019-10-17T09:13:00Z">
        <w:r>
          <w:rPr>
            <w:rFonts w:hint="eastAsia"/>
          </w:rPr>
          <w:t>？</w:t>
        </w:r>
      </w:ins>
      <w:ins w:id="59" w:author="超 杨" w:date="2019-10-17T09:11:00Z">
        <w:r>
          <w:rPr>
            <w:rFonts w:hint="eastAsia"/>
          </w:rPr>
          <w:t>）</w:t>
        </w:r>
      </w:ins>
      <w:ins w:id="6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6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62" w:author="超 杨" w:date="2019-10-18T09:59:00Z"/>
        </w:rPr>
      </w:pPr>
      <w:ins w:id="63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6" w:author="超 杨" w:date="2019-10-18T09:59:00Z"/>
        </w:rPr>
      </w:pPr>
      <w:ins w:id="67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68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69" w:author="超 杨" w:date="2019-10-18T09:59:00Z"/>
        </w:rPr>
      </w:pPr>
      <w:ins w:id="70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71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72" w:author="超 杨" w:date="2019-10-23T10:23:00Z"/>
        </w:rPr>
      </w:pPr>
      <w:ins w:id="73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74" w:author="超 杨" w:date="2019-10-23T12:09:00Z"/>
        </w:rPr>
      </w:pPr>
      <w:ins w:id="75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76" w:author="超 杨" w:date="2019-10-23T12:09:00Z"/>
        </w:rPr>
      </w:pPr>
    </w:p>
    <w:p w14:paraId="0F62D40B" w14:textId="4F6B3982" w:rsidR="006E7CC0" w:rsidRDefault="006E7CC0">
      <w:pPr>
        <w:rPr>
          <w:ins w:id="77" w:author="超 杨" w:date="2019-10-23T12:09:00Z"/>
        </w:rPr>
      </w:pPr>
      <w:ins w:id="78" w:author="超 杨" w:date="2019-10-23T10:24:00Z">
        <w:r>
          <w:t xml:space="preserve">note: </w:t>
        </w:r>
      </w:ins>
      <w:ins w:id="79" w:author="超 杨" w:date="2019-10-23T10:23:00Z">
        <w:r>
          <w:t>named wrap type file: XxxWT instead of Xxx is to avoid to conflict with model files</w:t>
        </w:r>
      </w:ins>
    </w:p>
    <w:p w14:paraId="1308B6A2" w14:textId="77777777" w:rsidR="00DE11CD" w:rsidRDefault="00DE11CD">
      <w:pPr>
        <w:rPr>
          <w:ins w:id="80" w:author="超 杨" w:date="2019-10-23T12:09:00Z"/>
        </w:rPr>
      </w:pPr>
    </w:p>
    <w:p w14:paraId="50532909" w14:textId="24962C3A" w:rsidR="00DE11CD" w:rsidRDefault="00DE11CD">
      <w:pPr>
        <w:rPr>
          <w:ins w:id="81" w:author="超 杨" w:date="2019-10-23T10:23:00Z"/>
        </w:rPr>
      </w:pPr>
      <w:ins w:id="82" w:author="超 杨" w:date="2019-10-23T12:09:00Z">
        <w:r>
          <w:t>js api</w:t>
        </w:r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83" w:author="超 杨" w:date="2019-10-23T16:20:00Z"/>
        </w:rPr>
      </w:pPr>
      <w:ins w:id="84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85" w:author="超 杨" w:date="2019-10-23T16:20:00Z"/>
        </w:rPr>
      </w:pPr>
    </w:p>
    <w:p w14:paraId="5626EF87" w14:textId="77777777" w:rsidR="007B6034" w:rsidRDefault="007B6034" w:rsidP="00F6426C">
      <w:pPr>
        <w:rPr>
          <w:ins w:id="86" w:author="超 杨" w:date="2019-10-23T16:20:00Z"/>
        </w:rPr>
      </w:pPr>
      <w:ins w:id="87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88" w:author="超 杨" w:date="2019-10-23T16:20:00Z"/>
        </w:rPr>
      </w:pPr>
      <w:ins w:id="89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90" w:author="超 杨" w:date="2019-10-23T16:20:00Z"/>
        </w:rPr>
      </w:pPr>
    </w:p>
    <w:p w14:paraId="61C69264" w14:textId="77777777" w:rsidR="007B6034" w:rsidRDefault="007B6034" w:rsidP="007B6034">
      <w:pPr>
        <w:rPr>
          <w:ins w:id="91" w:author="超 杨" w:date="2019-10-23T16:20:00Z"/>
        </w:rPr>
      </w:pPr>
      <w:ins w:id="92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93" w:author="超 杨" w:date="2019-10-23T16:20:00Z"/>
        </w:rPr>
      </w:pPr>
      <w:ins w:id="94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95" w:author="超 杨" w:date="2019-10-23T16:20:00Z"/>
        </w:rPr>
      </w:pPr>
    </w:p>
    <w:p w14:paraId="7E7A549A" w14:textId="77777777" w:rsidR="007B6034" w:rsidRDefault="007B6034" w:rsidP="007B6034">
      <w:pPr>
        <w:rPr>
          <w:ins w:id="96" w:author="超 杨" w:date="2019-10-23T16:20:00Z"/>
        </w:rPr>
      </w:pPr>
      <w:ins w:id="97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98" w:author="超 杨" w:date="2019-10-23T16:20:00Z"/>
        </w:rPr>
      </w:pPr>
      <w:ins w:id="99" w:author="超 杨" w:date="2019-10-23T16:20:00Z">
        <w:r>
          <w:t>for setTransformTranslation api, if throw exception, the editor not know it throw from the type and compile and the func</w:t>
        </w:r>
        <w:r>
          <w:rPr>
            <w:rFonts w:hint="eastAsia"/>
          </w:rPr>
          <w:t xml:space="preserve"> </w:t>
        </w:r>
        <w:r>
          <w:t>name! so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00" w:author="超 杨" w:date="2019-10-23T16:20:00Z"/>
        </w:rPr>
      </w:pPr>
    </w:p>
    <w:p w14:paraId="6C483F2C" w14:textId="2EC001CF" w:rsidR="007B6034" w:rsidRDefault="007B6034" w:rsidP="00F6426C">
      <w:pPr>
        <w:rPr>
          <w:ins w:id="101" w:author="超 杨" w:date="2019-10-23T17:36:00Z"/>
        </w:rPr>
      </w:pPr>
      <w:ins w:id="102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03" w:author="超 杨" w:date="2019-10-23T17:36:00Z"/>
        </w:rPr>
      </w:pPr>
    </w:p>
    <w:p w14:paraId="4A799868" w14:textId="35D8A1ED" w:rsidR="00AF332C" w:rsidRDefault="00AF332C" w:rsidP="00F6426C">
      <w:pPr>
        <w:rPr>
          <w:ins w:id="104" w:author="超 杨" w:date="2019-10-23T17:36:00Z"/>
        </w:rPr>
      </w:pPr>
      <w:ins w:id="105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06" w:author="超 杨" w:date="2019-10-23T17:36:00Z"/>
        </w:rPr>
      </w:pPr>
      <w:ins w:id="107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08" w:author="超 杨" w:date="2019-10-23T17:36:00Z"/>
        </w:rPr>
      </w:pPr>
      <w:ins w:id="109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110" w:author="超 杨" w:date="2019-10-23T17:58:00Z"/>
        </w:rPr>
      </w:pPr>
      <w:ins w:id="111" w:author="超 杨" w:date="2019-10-23T17:36:00Z">
        <w:r>
          <w:t>Should handle Result</w:t>
        </w:r>
      </w:ins>
      <w:ins w:id="112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13" w:author="超 杨" w:date="2019-10-23T17:58:00Z"/>
        </w:rPr>
      </w:pPr>
    </w:p>
    <w:p w14:paraId="39622598" w14:textId="77777777" w:rsidR="00FC5890" w:rsidRDefault="00FC5890" w:rsidP="00F6426C">
      <w:pPr>
        <w:rPr>
          <w:ins w:id="114" w:author="超 杨" w:date="2019-10-23T17:58:00Z"/>
        </w:rPr>
      </w:pPr>
    </w:p>
    <w:p w14:paraId="2530096F" w14:textId="3561EDF9" w:rsidR="00FB00E6" w:rsidRDefault="00FC5890">
      <w:pPr>
        <w:rPr>
          <w:ins w:id="115" w:author="超 杨" w:date="2019-10-23T18:35:00Z"/>
        </w:rPr>
      </w:pPr>
      <w:ins w:id="116" w:author="超 杨" w:date="2019-10-23T17:58:00Z">
        <w:r>
          <w:rPr>
            <w:rFonts w:hint="eastAsia"/>
          </w:rPr>
          <w:t>对于</w:t>
        </w:r>
      </w:ins>
      <w:ins w:id="117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r>
          <w:t>init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ins w:id="118" w:author="超 杨" w:date="2019-10-23T18:00:00Z">
        <w:r>
          <w:t>Result.tryCatch</w:t>
        </w:r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19" w:author="超 杨" w:date="2019-10-23T10:23:00Z"/>
        </w:rPr>
      </w:pPr>
      <w:ins w:id="120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21" w:author="超 杨" w:date="2019-10-24T07:57:00Z"/>
        </w:rPr>
      </w:pPr>
    </w:p>
    <w:p w14:paraId="4D931148" w14:textId="77777777" w:rsidR="009804D0" w:rsidRDefault="009804D0" w:rsidP="00F6426C">
      <w:pPr>
        <w:rPr>
          <w:ins w:id="122" w:author="超 杨" w:date="2019-10-24T07:57:00Z"/>
        </w:rPr>
      </w:pPr>
    </w:p>
    <w:p w14:paraId="1E0AC3E3" w14:textId="77777777" w:rsidR="009804D0" w:rsidRDefault="009804D0" w:rsidP="00F6426C">
      <w:pPr>
        <w:rPr>
          <w:ins w:id="123" w:author="超 杨" w:date="2019-10-24T07:57:00Z"/>
        </w:rPr>
      </w:pPr>
    </w:p>
    <w:p w14:paraId="6D47D852" w14:textId="6D91B648" w:rsidR="009804D0" w:rsidRDefault="009804D0" w:rsidP="00F6426C">
      <w:pPr>
        <w:rPr>
          <w:ins w:id="124" w:author="超 杨" w:date="2019-10-24T07:57:00Z"/>
        </w:rPr>
      </w:pPr>
      <w:ins w:id="125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26" w:author="超 杨" w:date="2019-10-24T07:57:00Z"/>
        </w:rPr>
      </w:pPr>
      <w:ins w:id="127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28" w:author="超 杨" w:date="2019-10-24T07:57:00Z"/>
        </w:rPr>
      </w:pPr>
    </w:p>
    <w:p w14:paraId="0A0AECB5" w14:textId="7A37E739" w:rsidR="009804D0" w:rsidRDefault="009804D0" w:rsidP="00F6426C">
      <w:pPr>
        <w:rPr>
          <w:ins w:id="129" w:author="超 杨" w:date="2019-10-24T07:57:00Z"/>
        </w:rPr>
      </w:pPr>
      <w:ins w:id="130" w:author="超 杨" w:date="2019-10-24T07:57:00Z">
        <w:r>
          <w:rPr>
            <w:rFonts w:hint="eastAsia"/>
          </w:rPr>
          <w:t>对于</w:t>
        </w:r>
      </w:ins>
      <w:ins w:id="131" w:author="超 杨" w:date="2019-10-24T07:59:00Z">
        <w:r>
          <w:rPr>
            <w:rFonts w:hint="eastAsia"/>
          </w:rPr>
          <w:t>以下情况，使用List</w:t>
        </w:r>
      </w:ins>
      <w:ins w:id="132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33" w:author="超 杨" w:date="2019-10-24T07:57:00Z"/>
        </w:rPr>
      </w:pPr>
      <w:ins w:id="134" w:author="超 杨" w:date="2019-10-24T07:57:00Z">
        <w:r>
          <w:rPr>
            <w:rFonts w:hint="eastAsia"/>
          </w:rPr>
          <w:t>元素少</w:t>
        </w:r>
      </w:ins>
      <w:ins w:id="135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36" w:author="超 杨" w:date="2019-10-24T07:58:00Z"/>
        </w:rPr>
      </w:pPr>
      <w:ins w:id="137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38" w:author="超 杨" w:date="2019-10-24T07:59:00Z"/>
        </w:rPr>
      </w:pPr>
    </w:p>
    <w:p w14:paraId="4DAE674C" w14:textId="50BF87D6" w:rsidR="009804D0" w:rsidRDefault="009804D0">
      <w:pPr>
        <w:rPr>
          <w:ins w:id="139" w:author="超 杨" w:date="2019-10-24T07:57:00Z"/>
        </w:rPr>
      </w:pPr>
      <w:ins w:id="140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41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42" w:author="超 杨" w:date="2019-10-24T08:04:00Z">
        <w:r>
          <w:rPr>
            <w:rFonts w:hint="eastAsia"/>
          </w:rPr>
          <w:t>（如</w:t>
        </w:r>
        <w:r>
          <w:t>shaderCacheMap-.shaderCache</w:t>
        </w:r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43" w:author="超 杨" w:date="2019-10-24T07:57:00Z"/>
        </w:rPr>
      </w:pPr>
      <w:ins w:id="144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45" w:author="超 杨" w:date="2019-10-24T10:40:00Z"/>
        </w:rPr>
      </w:pPr>
      <w:ins w:id="146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147" w:author="超 杨" w:date="2019-10-24T10:40:00Z"/>
        </w:rPr>
      </w:pPr>
      <w:ins w:id="148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149" w:author="超 杨" w:date="2019-10-24T10:40:00Z"/>
        </w:rPr>
      </w:pPr>
      <w:ins w:id="150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151" w:author="超 杨" w:date="2019-10-24T10:40:00Z"/>
        </w:rPr>
      </w:pPr>
      <w:ins w:id="152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153" w:author="超 杨" w:date="2019-10-24T10:40:00Z"/>
        </w:rPr>
      </w:pPr>
      <w:ins w:id="154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155" w:author="超 杨" w:date="2019-10-24T10:40:00Z"/>
        </w:rPr>
      </w:pPr>
    </w:p>
    <w:p w14:paraId="06172B21" w14:textId="4CB93702" w:rsidR="00F6426C" w:rsidRPr="00F6426C" w:rsidRDefault="001225E2" w:rsidP="00F6426C">
      <w:ins w:id="156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157" w:author="超 杨" w:date="2019-10-24T10:40:00Z"/>
        </w:rPr>
      </w:pPr>
      <w:ins w:id="158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159" w:author="超 杨" w:date="2019-10-24T10:41:00Z"/>
        </w:rPr>
      </w:pPr>
      <w:ins w:id="160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161" w:author="超 杨" w:date="2019-10-24T10:41:00Z"/>
        </w:rPr>
      </w:pPr>
      <w:ins w:id="162" w:author="超 杨" w:date="2019-10-24T10:41:00Z">
        <w:r>
          <w:t>provide api for user to operate it</w:t>
        </w:r>
      </w:ins>
    </w:p>
    <w:p w14:paraId="6546A62A" w14:textId="77777777" w:rsidR="001225E2" w:rsidRDefault="001225E2" w:rsidP="00F6426C">
      <w:pPr>
        <w:rPr>
          <w:ins w:id="163" w:author="超 杨" w:date="2019-10-24T10:40:00Z"/>
        </w:rPr>
      </w:pPr>
    </w:p>
    <w:p w14:paraId="62617EEF" w14:textId="514F8352" w:rsidR="001225E2" w:rsidRPr="00F6426C" w:rsidRDefault="001225E2" w:rsidP="00F6426C">
      <w:ins w:id="164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165" w:author="超 杨" w:date="2019-10-24T10:41:00Z"/>
        </w:rPr>
      </w:pPr>
      <w:ins w:id="166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167" w:author="超 杨" w:date="2019-10-24T10:41:00Z"/>
        </w:rPr>
      </w:pPr>
      <w:ins w:id="168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169" w:author="超 杨" w:date="2019-10-24T10:41:00Z"/>
        </w:rPr>
      </w:pPr>
      <w:ins w:id="170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171" w:author="超 杨" w:date="2019-10-24T10:41:00Z"/>
        </w:rPr>
      </w:pPr>
      <w:ins w:id="172" w:author="超 杨" w:date="2019-10-24T10:41:00Z">
        <w:r>
          <w:t>3.add gameObject logic</w:t>
        </w:r>
      </w:ins>
    </w:p>
    <w:p w14:paraId="22F2FE91" w14:textId="2055635C" w:rsidR="001225E2" w:rsidRDefault="001225E2" w:rsidP="001225E2">
      <w:pPr>
        <w:rPr>
          <w:ins w:id="173" w:author="超 杨" w:date="2019-10-24T10:41:00Z"/>
        </w:rPr>
      </w:pPr>
      <w:ins w:id="174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175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176" w:author="超 杨" w:date="2019-10-24T10:41:00Z"/>
        </w:rPr>
      </w:pPr>
      <w:ins w:id="177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178" w:author="超 杨" w:date="2019-10-24T10:41:00Z"/>
        </w:rPr>
      </w:pPr>
      <w:ins w:id="179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180" w:author="超 杨" w:date="2019-10-24T10:41:00Z"/>
        </w:rPr>
      </w:pPr>
    </w:p>
    <w:p w14:paraId="12E5F980" w14:textId="77777777" w:rsidR="001225E2" w:rsidRDefault="001225E2" w:rsidP="001225E2">
      <w:pPr>
        <w:rPr>
          <w:ins w:id="181" w:author="超 杨" w:date="2019-10-24T10:41:00Z"/>
        </w:rPr>
      </w:pPr>
    </w:p>
    <w:p w14:paraId="1BA1522F" w14:textId="77777777" w:rsidR="001225E2" w:rsidRDefault="001225E2" w:rsidP="001225E2">
      <w:pPr>
        <w:rPr>
          <w:ins w:id="182" w:author="超 杨" w:date="2019-10-24T10:41:00Z"/>
        </w:rPr>
      </w:pPr>
    </w:p>
    <w:p w14:paraId="16DA8EC6" w14:textId="77777777" w:rsidR="001225E2" w:rsidRDefault="001225E2" w:rsidP="001225E2">
      <w:pPr>
        <w:rPr>
          <w:ins w:id="183" w:author="超 杨" w:date="2019-10-24T10:41:00Z"/>
        </w:rPr>
      </w:pPr>
      <w:ins w:id="184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185" w:author="超 杨" w:date="2019-10-24T10:41:00Z"/>
        </w:rPr>
      </w:pPr>
      <w:ins w:id="186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187" w:author="超 杨" w:date="2019-10-24T10:41:00Z"/>
        </w:rPr>
      </w:pPr>
    </w:p>
    <w:p w14:paraId="3D150F2F" w14:textId="77777777" w:rsidR="001225E2" w:rsidRDefault="001225E2" w:rsidP="001225E2">
      <w:pPr>
        <w:rPr>
          <w:ins w:id="188" w:author="超 杨" w:date="2019-10-24T10:41:00Z"/>
        </w:rPr>
      </w:pPr>
    </w:p>
    <w:p w14:paraId="6BF45870" w14:textId="77777777" w:rsidR="001225E2" w:rsidRDefault="001225E2" w:rsidP="001225E2">
      <w:pPr>
        <w:rPr>
          <w:ins w:id="189" w:author="超 杨" w:date="2019-10-24T10:41:00Z"/>
        </w:rPr>
      </w:pPr>
      <w:ins w:id="190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191" w:author="超 杨" w:date="2019-10-24T10:41:00Z"/>
        </w:rPr>
      </w:pPr>
      <w:ins w:id="192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193" w:author="超 杨" w:date="2019-10-24T10:41:00Z"/>
        </w:rPr>
      </w:pPr>
    </w:p>
    <w:p w14:paraId="43B0FD9A" w14:textId="77777777" w:rsidR="001225E2" w:rsidRDefault="001225E2" w:rsidP="001225E2">
      <w:pPr>
        <w:rPr>
          <w:ins w:id="194" w:author="超 杨" w:date="2019-10-24T10:41:00Z"/>
        </w:rPr>
      </w:pPr>
    </w:p>
    <w:p w14:paraId="77FDE11F" w14:textId="77777777" w:rsidR="001225E2" w:rsidRDefault="001225E2" w:rsidP="001225E2">
      <w:pPr>
        <w:rPr>
          <w:ins w:id="195" w:author="超 杨" w:date="2019-10-24T10:41:00Z"/>
        </w:rPr>
      </w:pPr>
      <w:ins w:id="196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197" w:author="超 杨" w:date="2019-10-24T10:41:00Z"/>
        </w:rPr>
      </w:pPr>
      <w:ins w:id="198" w:author="超 杨" w:date="2019-10-24T10:41:00Z">
        <w:r>
          <w:t>init</w:t>
        </w:r>
      </w:ins>
    </w:p>
    <w:p w14:paraId="12A0AA9B" w14:textId="77777777" w:rsidR="001225E2" w:rsidRDefault="001225E2" w:rsidP="001225E2">
      <w:pPr>
        <w:rPr>
          <w:ins w:id="199" w:author="超 杨" w:date="2019-10-24T10:41:00Z"/>
        </w:rPr>
      </w:pPr>
      <w:ins w:id="200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201" w:author="超 杨" w:date="2019-10-24T10:41:00Z"/>
        </w:rPr>
      </w:pPr>
    </w:p>
    <w:p w14:paraId="604FA0B7" w14:textId="77777777" w:rsidR="001225E2" w:rsidRDefault="001225E2" w:rsidP="001225E2">
      <w:pPr>
        <w:rPr>
          <w:ins w:id="202" w:author="超 杨" w:date="2019-10-24T10:41:00Z"/>
        </w:rPr>
      </w:pPr>
    </w:p>
    <w:p w14:paraId="69D57A2C" w14:textId="77777777" w:rsidR="001225E2" w:rsidRDefault="001225E2" w:rsidP="001225E2">
      <w:pPr>
        <w:rPr>
          <w:ins w:id="203" w:author="超 杨" w:date="2019-10-24T10:41:00Z"/>
        </w:rPr>
      </w:pPr>
      <w:ins w:id="204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205" w:author="超 杨" w:date="2019-10-24T10:41:00Z"/>
        </w:rPr>
      </w:pPr>
      <w:ins w:id="206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207" w:author="超 杨" w:date="2019-10-24T10:41:00Z"/>
        </w:rPr>
      </w:pPr>
      <w:ins w:id="208" w:author="超 杨" w:date="2019-10-24T10:41:00Z">
        <w:r>
          <w:t xml:space="preserve">        opt: create vbo firstly when render instead of when Director-&gt;init</w:t>
        </w:r>
      </w:ins>
    </w:p>
    <w:p w14:paraId="36DD50F0" w14:textId="77777777" w:rsidR="001225E2" w:rsidRDefault="001225E2" w:rsidP="001225E2">
      <w:pPr>
        <w:rPr>
          <w:ins w:id="209" w:author="超 杨" w:date="2019-10-24T10:41:00Z"/>
        </w:rPr>
      </w:pPr>
    </w:p>
    <w:p w14:paraId="6376C66D" w14:textId="77777777" w:rsidR="001225E2" w:rsidRDefault="001225E2" w:rsidP="001225E2">
      <w:pPr>
        <w:rPr>
          <w:ins w:id="210" w:author="超 杨" w:date="2019-10-24T10:41:00Z"/>
        </w:rPr>
      </w:pPr>
    </w:p>
    <w:p w14:paraId="5EA72920" w14:textId="77777777" w:rsidR="001225E2" w:rsidRDefault="001225E2" w:rsidP="001225E2">
      <w:pPr>
        <w:rPr>
          <w:ins w:id="211" w:author="超 杨" w:date="2019-10-24T10:41:00Z"/>
        </w:rPr>
      </w:pPr>
    </w:p>
    <w:p w14:paraId="4DE18F2F" w14:textId="77777777" w:rsidR="001225E2" w:rsidRDefault="001225E2" w:rsidP="001225E2">
      <w:pPr>
        <w:rPr>
          <w:ins w:id="212" w:author="超 杨" w:date="2019-10-24T10:41:00Z"/>
        </w:rPr>
      </w:pPr>
    </w:p>
    <w:p w14:paraId="613EE0C1" w14:textId="77777777" w:rsidR="001225E2" w:rsidRDefault="001225E2" w:rsidP="001225E2">
      <w:pPr>
        <w:rPr>
          <w:ins w:id="213" w:author="超 杨" w:date="2019-10-24T10:41:00Z"/>
        </w:rPr>
      </w:pPr>
      <w:ins w:id="214" w:author="超 杨" w:date="2019-10-24T10:41:00Z">
        <w:r>
          <w:t>GameObject:</w:t>
        </w:r>
      </w:ins>
    </w:p>
    <w:p w14:paraId="44412E6B" w14:textId="77777777" w:rsidR="001225E2" w:rsidRDefault="001225E2" w:rsidP="001225E2">
      <w:pPr>
        <w:rPr>
          <w:ins w:id="215" w:author="超 杨" w:date="2019-10-24T10:41:00Z"/>
        </w:rPr>
      </w:pPr>
      <w:ins w:id="216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17" w:author="超 杨" w:date="2019-10-24T10:41:00Z"/>
        </w:rPr>
      </w:pPr>
      <w:ins w:id="218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19" w:author="超 杨" w:date="2019-10-24T10:41:00Z"/>
        </w:rPr>
      </w:pPr>
      <w:ins w:id="220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21" w:author="超 杨" w:date="2019-10-24T10:41:00Z"/>
        </w:rPr>
      </w:pPr>
      <w:ins w:id="222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223" w:author="超 杨" w:date="2019-10-24T10:41:00Z"/>
        </w:rPr>
      </w:pPr>
    </w:p>
    <w:p w14:paraId="1A86D053" w14:textId="77777777" w:rsidR="001225E2" w:rsidRDefault="001225E2" w:rsidP="001225E2">
      <w:pPr>
        <w:rPr>
          <w:ins w:id="224" w:author="超 杨" w:date="2019-10-24T10:41:00Z"/>
        </w:rPr>
      </w:pPr>
    </w:p>
    <w:p w14:paraId="40F2CE87" w14:textId="77777777" w:rsidR="001225E2" w:rsidRDefault="001225E2" w:rsidP="001225E2">
      <w:pPr>
        <w:rPr>
          <w:ins w:id="225" w:author="超 杨" w:date="2019-10-24T10:41:00Z"/>
        </w:rPr>
      </w:pPr>
    </w:p>
    <w:p w14:paraId="3DE9EABC" w14:textId="77777777" w:rsidR="001225E2" w:rsidRDefault="001225E2" w:rsidP="001225E2">
      <w:pPr>
        <w:rPr>
          <w:ins w:id="226" w:author="超 杨" w:date="2019-10-24T10:41:00Z"/>
        </w:rPr>
      </w:pPr>
      <w:ins w:id="227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30" w:author="超 杨" w:date="2019-10-24T10:41:00Z"/>
        </w:rPr>
      </w:pPr>
      <w:ins w:id="231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32" w:author="超 杨" w:date="2019-10-24T10:41:00Z"/>
        </w:rPr>
      </w:pPr>
    </w:p>
    <w:p w14:paraId="39CC509E" w14:textId="77777777" w:rsidR="001225E2" w:rsidRDefault="001225E2" w:rsidP="001225E2">
      <w:pPr>
        <w:rPr>
          <w:ins w:id="233" w:author="超 杨" w:date="2019-10-24T10:41:00Z"/>
        </w:rPr>
      </w:pPr>
    </w:p>
    <w:p w14:paraId="6E3D9A3B" w14:textId="77777777" w:rsidR="001225E2" w:rsidRDefault="001225E2" w:rsidP="001225E2">
      <w:pPr>
        <w:rPr>
          <w:ins w:id="234" w:author="超 杨" w:date="2019-10-24T10:41:00Z"/>
        </w:rPr>
      </w:pPr>
    </w:p>
    <w:p w14:paraId="4C52CBA9" w14:textId="77777777" w:rsidR="001225E2" w:rsidRDefault="001225E2" w:rsidP="001225E2">
      <w:pPr>
        <w:rPr>
          <w:ins w:id="235" w:author="超 杨" w:date="2019-10-24T10:41:00Z"/>
        </w:rPr>
      </w:pPr>
      <w:ins w:id="236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37" w:author="超 杨" w:date="2019-10-24T10:41:00Z"/>
        </w:rPr>
      </w:pPr>
      <w:ins w:id="238" w:author="超 杨" w:date="2019-10-24T10:41:00Z">
        <w:r>
          <w:t>vMatrix</w:t>
        </w:r>
      </w:ins>
    </w:p>
    <w:p w14:paraId="22C21FA5" w14:textId="77777777" w:rsidR="001225E2" w:rsidRDefault="001225E2" w:rsidP="001225E2">
      <w:pPr>
        <w:rPr>
          <w:ins w:id="239" w:author="超 杨" w:date="2019-10-24T10:41:00Z"/>
        </w:rPr>
      </w:pPr>
      <w:ins w:id="240" w:author="超 杨" w:date="2019-10-24T10:41:00Z">
        <w:r>
          <w:t>pMatrix</w:t>
        </w:r>
      </w:ins>
    </w:p>
    <w:p w14:paraId="0C44CD0B" w14:textId="77777777" w:rsidR="001225E2" w:rsidRDefault="001225E2" w:rsidP="001225E2">
      <w:pPr>
        <w:rPr>
          <w:ins w:id="241" w:author="超 杨" w:date="2019-10-24T10:41:00Z"/>
        </w:rPr>
      </w:pPr>
    </w:p>
    <w:p w14:paraId="467AD924" w14:textId="77777777" w:rsidR="001225E2" w:rsidRDefault="001225E2" w:rsidP="001225E2">
      <w:pPr>
        <w:rPr>
          <w:ins w:id="242" w:author="超 杨" w:date="2019-10-24T10:41:00Z"/>
        </w:rPr>
      </w:pPr>
    </w:p>
    <w:p w14:paraId="71E9121E" w14:textId="77777777" w:rsidR="001225E2" w:rsidRDefault="001225E2" w:rsidP="001225E2">
      <w:pPr>
        <w:rPr>
          <w:ins w:id="243" w:author="超 杨" w:date="2019-10-24T10:41:00Z"/>
        </w:rPr>
      </w:pPr>
      <w:ins w:id="244" w:author="超 杨" w:date="2019-10-24T10:41:00Z">
        <w:r>
          <w:t>DeviceManager</w:t>
        </w:r>
      </w:ins>
    </w:p>
    <w:p w14:paraId="1568F326" w14:textId="77777777" w:rsidR="001225E2" w:rsidRDefault="001225E2" w:rsidP="001225E2">
      <w:pPr>
        <w:rPr>
          <w:ins w:id="245" w:author="超 杨" w:date="2019-10-24T10:41:00Z"/>
        </w:rPr>
      </w:pPr>
    </w:p>
    <w:p w14:paraId="7644C228" w14:textId="77777777" w:rsidR="001225E2" w:rsidRDefault="001225E2" w:rsidP="001225E2">
      <w:pPr>
        <w:rPr>
          <w:ins w:id="246" w:author="超 杨" w:date="2019-10-24T10:41:00Z"/>
        </w:rPr>
      </w:pPr>
    </w:p>
    <w:p w14:paraId="46D97211" w14:textId="77777777" w:rsidR="001225E2" w:rsidRDefault="001225E2" w:rsidP="001225E2">
      <w:pPr>
        <w:rPr>
          <w:ins w:id="247" w:author="超 杨" w:date="2019-10-24T10:41:00Z"/>
        </w:rPr>
      </w:pPr>
    </w:p>
    <w:p w14:paraId="1EF9C1A2" w14:textId="77777777" w:rsidR="001225E2" w:rsidRDefault="001225E2" w:rsidP="001225E2">
      <w:pPr>
        <w:rPr>
          <w:ins w:id="248" w:author="超 杨" w:date="2019-10-24T10:41:00Z"/>
        </w:rPr>
      </w:pPr>
      <w:ins w:id="249" w:author="超 杨" w:date="2019-10-24T10:41:00Z">
        <w:r>
          <w:t>Utils:</w:t>
        </w:r>
      </w:ins>
    </w:p>
    <w:p w14:paraId="6E8613F4" w14:textId="77777777" w:rsidR="001225E2" w:rsidRDefault="001225E2" w:rsidP="001225E2">
      <w:pPr>
        <w:rPr>
          <w:ins w:id="250" w:author="超 杨" w:date="2019-10-24T10:41:00Z"/>
        </w:rPr>
      </w:pPr>
      <w:ins w:id="251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252" w:author="超 杨" w:date="2019-10-24T10:41:00Z"/>
        </w:rPr>
      </w:pPr>
      <w:ins w:id="253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254" w:author="超 杨" w:date="2019-10-24T10:41:00Z"/>
        </w:rPr>
      </w:pPr>
      <w:ins w:id="255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256" w:author="超 杨" w:date="2019-10-24T10:41:00Z"/>
        </w:rPr>
      </w:pPr>
      <w:ins w:id="257" w:author="超 杨" w:date="2019-10-24T10:41:00Z">
        <w:r>
          <w:t>Immutable/MutableHashMap</w:t>
        </w:r>
      </w:ins>
    </w:p>
    <w:p w14:paraId="310C7A0A" w14:textId="07B0B491" w:rsidR="001225E2" w:rsidRDefault="001225E2" w:rsidP="001225E2">
      <w:pPr>
        <w:rPr>
          <w:ins w:id="258" w:author="超 杨" w:date="2019-10-24T10:41:00Z"/>
        </w:rPr>
      </w:pPr>
      <w:ins w:id="259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260" w:author="超 杨" w:date="2019-10-24T10:41:00Z"/>
        </w:rPr>
      </w:pPr>
      <w:ins w:id="261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262" w:author="超 杨" w:date="2019-10-24T10:41:00Z"/>
        </w:rPr>
      </w:pPr>
      <w:ins w:id="263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264" w:author="超 杨" w:date="2019-10-24T10:41:00Z"/>
        </w:rPr>
      </w:pPr>
    </w:p>
    <w:p w14:paraId="54C4B22B" w14:textId="77777777" w:rsidR="001225E2" w:rsidRDefault="001225E2" w:rsidP="001225E2">
      <w:pPr>
        <w:rPr>
          <w:ins w:id="265" w:author="超 杨" w:date="2019-10-24T10:41:00Z"/>
        </w:rPr>
      </w:pPr>
      <w:ins w:id="266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269" w:author="超 杨" w:date="2019-10-24T10:41:00Z"/>
        </w:rPr>
      </w:pPr>
      <w:ins w:id="270" w:author="超 杨" w:date="2019-10-24T10:41:00Z">
        <w:r>
          <w:t xml:space="preserve">    - use js</w:t>
        </w:r>
      </w:ins>
    </w:p>
    <w:p w14:paraId="46C0F4B9" w14:textId="77777777" w:rsidR="001225E2" w:rsidRDefault="001225E2" w:rsidP="001225E2">
      <w:pPr>
        <w:rPr>
          <w:ins w:id="271" w:author="超 杨" w:date="2019-10-24T10:41:00Z"/>
        </w:rPr>
      </w:pPr>
    </w:p>
    <w:p w14:paraId="737940B6" w14:textId="77777777" w:rsidR="001225E2" w:rsidRDefault="001225E2" w:rsidP="001225E2">
      <w:pPr>
        <w:rPr>
          <w:ins w:id="272" w:author="超 杨" w:date="2019-10-24T10:41:00Z"/>
        </w:rPr>
      </w:pPr>
    </w:p>
    <w:p w14:paraId="0DB4685A" w14:textId="77777777" w:rsidR="001225E2" w:rsidRDefault="001225E2" w:rsidP="001225E2">
      <w:pPr>
        <w:rPr>
          <w:ins w:id="273" w:author="超 杨" w:date="2019-10-24T10:41:00Z"/>
        </w:rPr>
      </w:pPr>
    </w:p>
    <w:p w14:paraId="5D13FD44" w14:textId="77777777" w:rsidR="001225E2" w:rsidRDefault="001225E2" w:rsidP="001225E2">
      <w:pPr>
        <w:rPr>
          <w:ins w:id="274" w:author="超 杨" w:date="2019-10-24T10:41:00Z"/>
        </w:rPr>
      </w:pPr>
      <w:ins w:id="275" w:author="超 杨" w:date="2019-10-24T10:41:00Z">
        <w:r>
          <w:t>- use single engine js</w:t>
        </w:r>
      </w:ins>
    </w:p>
    <w:p w14:paraId="62E7F8DC" w14:textId="77777777" w:rsidR="001225E2" w:rsidRDefault="001225E2" w:rsidP="001225E2">
      <w:pPr>
        <w:rPr>
          <w:ins w:id="276" w:author="超 杨" w:date="2019-10-24T10:41:00Z"/>
        </w:rPr>
      </w:pPr>
    </w:p>
    <w:p w14:paraId="784303FC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>1.extract api</w:t>
        </w:r>
      </w:ins>
    </w:p>
    <w:p w14:paraId="3DFCC240" w14:textId="77777777" w:rsidR="001225E2" w:rsidRDefault="001225E2" w:rsidP="001225E2">
      <w:pPr>
        <w:rPr>
          <w:ins w:id="279" w:author="超 杨" w:date="2019-10-24T10:41:00Z"/>
        </w:rPr>
      </w:pPr>
      <w:ins w:id="280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281" w:author="超 杨" w:date="2019-10-24T10:41:00Z"/>
        </w:rPr>
      </w:pPr>
      <w:ins w:id="282" w:author="超 杨" w:date="2019-10-24T10:41:00Z">
        <w:r>
          <w:t>move to npm(e.g. wonder-generate-index)</w:t>
        </w:r>
      </w:ins>
    </w:p>
    <w:p w14:paraId="482ACB60" w14:textId="77777777" w:rsidR="001225E2" w:rsidRDefault="001225E2" w:rsidP="001225E2">
      <w:pPr>
        <w:rPr>
          <w:ins w:id="283" w:author="超 杨" w:date="2019-10-24T10:41:00Z"/>
        </w:rPr>
      </w:pPr>
      <w:ins w:id="284" w:author="超 杨" w:date="2019-10-24T10:41:00Z">
        <w:r>
          <w:t>3.package engine to one dist file;</w:t>
        </w:r>
      </w:ins>
    </w:p>
    <w:p w14:paraId="2CC90F0C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287" w:author="超 杨" w:date="2019-10-24T10:41:00Z"/>
        </w:rPr>
      </w:pPr>
      <w:ins w:id="288" w:author="超 杨" w:date="2019-10-24T10:41:00Z">
        <w:r>
          <w:t>5.invoke api to run</w:t>
        </w:r>
      </w:ins>
    </w:p>
    <w:p w14:paraId="5C7E9FDE" w14:textId="00C7E0AB" w:rsidR="001225E2" w:rsidRPr="00F6426C" w:rsidRDefault="001225E2" w:rsidP="00F6426C">
      <w:ins w:id="289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290" w:author="超 杨" w:date="2019-10-24T11:02:00Z"/>
        </w:rPr>
      </w:pPr>
      <w:ins w:id="29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292" w:author="超 杨" w:date="2019-10-24T13:01:00Z"/>
        </w:rPr>
      </w:pPr>
      <w:ins w:id="29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294" w:author="超 杨" w:date="2019-10-24T11:02:00Z"/>
        </w:rPr>
      </w:pPr>
      <w:ins w:id="295" w:author="超 杨" w:date="2019-10-24T11:03:00Z">
        <w:r>
          <w:rPr>
            <w:rFonts w:hint="eastAsia"/>
          </w:rPr>
          <w:t>在编辑器的角度，对引擎的</w:t>
        </w:r>
      </w:ins>
      <w:ins w:id="29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297" w:author="超 杨" w:date="2019-10-24T11:02:00Z"/>
        </w:rPr>
      </w:pPr>
      <w:ins w:id="29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299" w:author="超 杨" w:date="2019-10-24T11:02:00Z"/>
        </w:rPr>
      </w:pPr>
      <w:ins w:id="300" w:author="超 杨" w:date="2019-10-24T11:02:00Z">
        <w:r>
          <w:t>e.g. Result, ////HashMap</w:t>
        </w:r>
      </w:ins>
    </w:p>
    <w:p w14:paraId="385F7BCF" w14:textId="020D10C0" w:rsidR="00ED592C" w:rsidRDefault="00ED592C" w:rsidP="00F6426C">
      <w:pPr>
        <w:rPr>
          <w:ins w:id="301" w:author="超 杨" w:date="2019-10-24T13:01:00Z"/>
        </w:rPr>
      </w:pPr>
      <w:ins w:id="30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03" w:author="超 杨" w:date="2019-10-24T11:24:00Z"/>
        </w:rPr>
      </w:pPr>
      <w:ins w:id="30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05" w:author="超 杨" w:date="2019-10-24T11:24:00Z"/>
        </w:rPr>
      </w:pPr>
    </w:p>
    <w:p w14:paraId="61C9FCD9" w14:textId="77777777" w:rsidR="00730DCA" w:rsidRDefault="00730DCA" w:rsidP="00F6426C">
      <w:pPr>
        <w:rPr>
          <w:ins w:id="306" w:author="超 杨" w:date="2019-10-24T11:24:00Z"/>
        </w:rPr>
      </w:pPr>
    </w:p>
    <w:p w14:paraId="279958B1" w14:textId="27E303F8" w:rsidR="00B50B3B" w:rsidRDefault="00730DCA">
      <w:pPr>
        <w:rPr>
          <w:ins w:id="307" w:author="超 杨" w:date="2019-10-24T11:27:00Z"/>
        </w:rPr>
      </w:pPr>
      <w:ins w:id="308" w:author="超 杨" w:date="2019-10-24T11:24:00Z">
        <w:r>
          <w:t>editor dependent on engine-. Ed api</w:t>
        </w:r>
        <w:r w:rsidR="003E2634">
          <w:t xml:space="preserve"> </w:t>
        </w:r>
      </w:ins>
    </w:p>
    <w:p w14:paraId="1CF609B2" w14:textId="6EDF860A" w:rsidR="00730DCA" w:rsidRDefault="00B50B3B">
      <w:pPr>
        <w:rPr>
          <w:ins w:id="309" w:author="超 杨" w:date="2019-10-24T11:02:00Z"/>
        </w:rPr>
      </w:pPr>
      <w:ins w:id="31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1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1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1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14" w:author="超 杨" w:date="2019-10-24T11:27:00Z">
        <w:r>
          <w:rPr>
            <w:rFonts w:hint="eastAsia"/>
          </w:rPr>
          <w:t>；</w:t>
        </w:r>
      </w:ins>
      <w:ins w:id="315" w:author="超 杨" w:date="2019-10-24T11:26:00Z">
        <w:r w:rsidR="00AC7CFA">
          <w:rPr>
            <w:rFonts w:hint="eastAsia"/>
          </w:rPr>
          <w:t>其它地方只依赖</w:t>
        </w:r>
      </w:ins>
      <w:ins w:id="31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r w:rsidR="00AC7CFA">
          <w:t>ShaderName-.create</w:t>
        </w:r>
        <w:r w:rsidR="00AC7CFA">
          <w:rPr>
            <w:rFonts w:hint="eastAsia"/>
          </w:rPr>
          <w:t>函数）</w:t>
        </w:r>
      </w:ins>
      <w:ins w:id="31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18" w:author="超 杨" w:date="2019-10-24T12:59:00Z"/>
        </w:rPr>
      </w:pPr>
      <w:ins w:id="31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20" w:author="超 杨" w:date="2019-10-24T12:59:00Z"/>
        </w:rPr>
      </w:pPr>
    </w:p>
    <w:p w14:paraId="4775EC03" w14:textId="11EC09AE" w:rsidR="001B0FB2" w:rsidRDefault="001B0FB2" w:rsidP="00F6426C">
      <w:pPr>
        <w:rPr>
          <w:ins w:id="321" w:author="超 杨" w:date="2019-10-24T12:59:00Z"/>
        </w:rPr>
      </w:pPr>
      <w:ins w:id="32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23" w:author="超 杨" w:date="2019-10-24T12:59:00Z"/>
        </w:rPr>
      </w:pPr>
      <w:ins w:id="324" w:author="超 杨" w:date="2019-10-24T12:59:00Z">
        <w:r>
          <w:t>refactor:change loopId from int to abstract type</w:t>
        </w:r>
      </w:ins>
    </w:p>
    <w:p w14:paraId="273C22D7" w14:textId="491168A6" w:rsidR="001B0FB2" w:rsidRDefault="001B0FB2" w:rsidP="00F6426C">
      <w:pPr>
        <w:rPr>
          <w:ins w:id="325" w:author="超 杨" w:date="2019-10-24T16:14:00Z"/>
        </w:rPr>
      </w:pPr>
      <w:ins w:id="32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27" w:author="超 杨" w:date="2019-10-24T16:14:00Z"/>
        </w:rPr>
      </w:pPr>
    </w:p>
    <w:p w14:paraId="3FDEA8F3" w14:textId="651F40F3" w:rsidR="00A633C1" w:rsidRDefault="00A633C1" w:rsidP="00F6426C">
      <w:pPr>
        <w:rPr>
          <w:ins w:id="328" w:author="超 杨" w:date="2019-10-24T16:14:00Z"/>
        </w:rPr>
      </w:pPr>
      <w:ins w:id="32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30" w:author="超 杨" w:date="2019-10-24T16:14:00Z"/>
        </w:rPr>
      </w:pPr>
      <w:ins w:id="331" w:author="超 杨" w:date="2019-10-24T16:14:00Z">
        <w:r>
          <w:lastRenderedPageBreak/>
          <w:t>should add discuss to text.md:</w:t>
        </w:r>
      </w:ins>
    </w:p>
    <w:p w14:paraId="7D680198" w14:textId="77777777" w:rsidR="00A633C1" w:rsidRDefault="00A633C1" w:rsidP="00A633C1">
      <w:pPr>
        <w:rPr>
          <w:ins w:id="332" w:author="超 杨" w:date="2019-10-24T16:14:00Z"/>
        </w:rPr>
      </w:pPr>
      <w:ins w:id="333" w:author="超 杨" w:date="2019-10-24T16:14:00Z">
        <w:r>
          <w:t>editor data can separate to:</w:t>
        </w:r>
      </w:ins>
    </w:p>
    <w:p w14:paraId="1A121464" w14:textId="77777777" w:rsidR="00A633C1" w:rsidRDefault="00A633C1" w:rsidP="00A633C1">
      <w:pPr>
        <w:rPr>
          <w:ins w:id="334" w:author="超 杨" w:date="2019-10-24T16:14:00Z"/>
        </w:rPr>
      </w:pPr>
      <w:ins w:id="33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36" w:author="超 杨" w:date="2019-10-24T16:14:00Z"/>
        </w:rPr>
      </w:pPr>
      <w:ins w:id="33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38" w:author="超 杨" w:date="2019-10-24T16:14:00Z"/>
        </w:rPr>
      </w:pPr>
    </w:p>
    <w:p w14:paraId="467BB035" w14:textId="77777777" w:rsidR="00A633C1" w:rsidRDefault="00A633C1" w:rsidP="00A633C1">
      <w:pPr>
        <w:rPr>
          <w:ins w:id="339" w:author="超 杨" w:date="2019-10-24T16:14:00Z"/>
        </w:rPr>
      </w:pPr>
    </w:p>
    <w:p w14:paraId="1223C61C" w14:textId="77777777" w:rsidR="00A633C1" w:rsidRDefault="00A633C1" w:rsidP="00A633C1">
      <w:pPr>
        <w:rPr>
          <w:ins w:id="340" w:author="超 杨" w:date="2019-10-24T16:14:00Z"/>
        </w:rPr>
      </w:pPr>
      <w:ins w:id="341" w:author="超 杨" w:date="2019-10-24T16:14:00Z">
        <w:r>
          <w:t>we can have only one state(named show state instead of ui state???):</w:t>
        </w:r>
      </w:ins>
    </w:p>
    <w:p w14:paraId="0173E662" w14:textId="77777777" w:rsidR="00A633C1" w:rsidRDefault="00A633C1" w:rsidP="00A633C1">
      <w:pPr>
        <w:rPr>
          <w:ins w:id="342" w:author="超 杨" w:date="2019-10-24T16:14:00Z"/>
        </w:rPr>
      </w:pPr>
      <w:ins w:id="343" w:author="超 杨" w:date="2019-10-24T16:14:00Z">
        <w:r>
          <w:t>can move editorState-&gt;loopId to uiState;</w:t>
        </w:r>
      </w:ins>
    </w:p>
    <w:p w14:paraId="5659F8A5" w14:textId="77777777" w:rsidR="00A633C1" w:rsidRDefault="00A633C1" w:rsidP="00A633C1">
      <w:pPr>
        <w:rPr>
          <w:ins w:id="344" w:author="超 杨" w:date="2019-10-24T16:14:00Z"/>
        </w:rPr>
      </w:pPr>
      <w:ins w:id="345" w:author="超 杨" w:date="2019-10-24T16:14:00Z">
        <w:r>
          <w:t>mark loopId to mutable;</w:t>
        </w:r>
      </w:ins>
    </w:p>
    <w:p w14:paraId="54A4B0E0" w14:textId="77777777" w:rsidR="00A633C1" w:rsidRDefault="00A633C1" w:rsidP="00A633C1">
      <w:pPr>
        <w:rPr>
          <w:ins w:id="346" w:author="超 杨" w:date="2019-10-24T16:14:00Z"/>
        </w:rPr>
      </w:pPr>
    </w:p>
    <w:p w14:paraId="4D226BFF" w14:textId="77777777" w:rsidR="00A633C1" w:rsidRDefault="00A633C1" w:rsidP="00A633C1">
      <w:pPr>
        <w:rPr>
          <w:ins w:id="347" w:author="超 杨" w:date="2019-10-24T16:14:00Z"/>
        </w:rPr>
      </w:pPr>
      <w:ins w:id="348" w:author="超 杨" w:date="2019-10-24T16:14:00Z">
        <w:r>
          <w:t>(should verify: change loopId shouldn't cause re-render!!!)</w:t>
        </w:r>
      </w:ins>
    </w:p>
    <w:p w14:paraId="3C9601AF" w14:textId="77777777" w:rsidR="00A633C1" w:rsidRDefault="00A633C1" w:rsidP="00A633C1">
      <w:pPr>
        <w:rPr>
          <w:ins w:id="349" w:author="超 杨" w:date="2019-10-24T16:14:00Z"/>
        </w:rPr>
      </w:pPr>
    </w:p>
    <w:p w14:paraId="61CB6D90" w14:textId="77777777" w:rsidR="00A633C1" w:rsidRDefault="00A633C1" w:rsidP="00A633C1">
      <w:pPr>
        <w:rPr>
          <w:ins w:id="350" w:author="超 杨" w:date="2019-10-24T16:14:00Z"/>
        </w:rPr>
      </w:pPr>
    </w:p>
    <w:p w14:paraId="54372918" w14:textId="77777777" w:rsidR="00A633C1" w:rsidRDefault="00A633C1" w:rsidP="00A633C1">
      <w:pPr>
        <w:rPr>
          <w:ins w:id="351" w:author="超 杨" w:date="2019-10-24T16:14:00Z"/>
        </w:rPr>
      </w:pPr>
      <w:ins w:id="352" w:author="超 杨" w:date="2019-10-24T16:14:00Z">
        <w:r>
          <w:t>(disadvantage:</w:t>
        </w:r>
      </w:ins>
    </w:p>
    <w:p w14:paraId="63305A41" w14:textId="77777777" w:rsidR="00A633C1" w:rsidRDefault="00A633C1" w:rsidP="00A633C1">
      <w:pPr>
        <w:rPr>
          <w:ins w:id="353" w:author="超 杨" w:date="2019-10-24T16:14:00Z"/>
        </w:rPr>
      </w:pPr>
      <w:ins w:id="35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355" w:author="超 杨" w:date="2019-10-24T16:14:00Z"/>
        </w:rPr>
      </w:pPr>
      <w:ins w:id="356" w:author="超 杨" w:date="2019-10-24T16:14:00Z">
        <w:r>
          <w:t>2.mix the two logic!</w:t>
        </w:r>
      </w:ins>
    </w:p>
    <w:p w14:paraId="0805C338" w14:textId="77777777" w:rsidR="00A633C1" w:rsidRDefault="00A633C1" w:rsidP="00A633C1">
      <w:pPr>
        <w:rPr>
          <w:ins w:id="357" w:author="超 杨" w:date="2019-10-24T16:14:00Z"/>
        </w:rPr>
      </w:pPr>
      <w:ins w:id="35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359" w:author="超 杨" w:date="2019-10-24T16:14:00Z"/>
        </w:rPr>
      </w:pPr>
    </w:p>
    <w:p w14:paraId="1E049CBB" w14:textId="77777777" w:rsidR="00A633C1" w:rsidRDefault="00A633C1" w:rsidP="00A633C1">
      <w:pPr>
        <w:rPr>
          <w:ins w:id="360" w:author="超 杨" w:date="2019-10-24T16:14:00Z"/>
        </w:rPr>
      </w:pPr>
    </w:p>
    <w:p w14:paraId="31FD7106" w14:textId="77777777" w:rsidR="00A633C1" w:rsidRDefault="00A633C1" w:rsidP="00A633C1">
      <w:pPr>
        <w:rPr>
          <w:ins w:id="361" w:author="超 杨" w:date="2019-10-24T16:14:00Z"/>
        </w:rPr>
      </w:pPr>
      <w:ins w:id="362" w:author="超 杨" w:date="2019-10-24T16:14:00Z">
        <w:r>
          <w:t>or we can have two states!</w:t>
        </w:r>
      </w:ins>
    </w:p>
    <w:p w14:paraId="62E5CAC5" w14:textId="77777777" w:rsidR="00A633C1" w:rsidRDefault="00A633C1" w:rsidP="00A633C1">
      <w:pPr>
        <w:rPr>
          <w:ins w:id="363" w:author="超 杨" w:date="2019-10-24T16:14:00Z"/>
        </w:rPr>
      </w:pPr>
    </w:p>
    <w:p w14:paraId="24A0CE5F" w14:textId="77777777" w:rsidR="00A633C1" w:rsidRDefault="00A633C1" w:rsidP="00A633C1">
      <w:pPr>
        <w:rPr>
          <w:ins w:id="364" w:author="超 杨" w:date="2019-10-24T16:14:00Z"/>
        </w:rPr>
      </w:pPr>
    </w:p>
    <w:p w14:paraId="4819CE14" w14:textId="77777777" w:rsidR="00A633C1" w:rsidRDefault="00A633C1" w:rsidP="00A633C1">
      <w:pPr>
        <w:rPr>
          <w:ins w:id="365" w:author="超 杨" w:date="2019-10-24T16:14:00Z"/>
        </w:rPr>
      </w:pPr>
      <w:ins w:id="366" w:author="超 杨" w:date="2019-10-24T16:14:00Z">
        <w:r>
          <w:t>we choose "two states" design!!!</w:t>
        </w:r>
      </w:ins>
    </w:p>
    <w:p w14:paraId="7B0B9E6A" w14:textId="77777777" w:rsidR="00A633C1" w:rsidRDefault="00A633C1" w:rsidP="00F6426C">
      <w:pPr>
        <w:rPr>
          <w:ins w:id="367" w:author="超 杨" w:date="2019-10-24T16:14:00Z"/>
        </w:rPr>
      </w:pPr>
    </w:p>
    <w:p w14:paraId="2103BE9E" w14:textId="27B475B6" w:rsidR="00A633C1" w:rsidRDefault="00A633C1" w:rsidP="00F6426C">
      <w:pPr>
        <w:rPr>
          <w:ins w:id="368" w:author="超 杨" w:date="2019-10-24T16:14:00Z"/>
        </w:rPr>
      </w:pPr>
      <w:ins w:id="36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370" w:author="超 杨" w:date="2019-10-24T16:14:00Z"/>
        </w:rPr>
      </w:pPr>
    </w:p>
    <w:p w14:paraId="2998C737" w14:textId="77777777" w:rsidR="00A633C1" w:rsidRDefault="00A633C1" w:rsidP="00F6426C">
      <w:pPr>
        <w:rPr>
          <w:ins w:id="371" w:author="超 杨" w:date="2019-10-24T11:02:00Z"/>
        </w:rPr>
      </w:pPr>
    </w:p>
    <w:p w14:paraId="60EED207" w14:textId="77777777" w:rsidR="00ED592C" w:rsidRDefault="00ED592C" w:rsidP="00F6426C">
      <w:pPr>
        <w:rPr>
          <w:ins w:id="372" w:author="超 杨" w:date="2019-10-24T11:02:00Z"/>
        </w:rPr>
      </w:pPr>
    </w:p>
    <w:p w14:paraId="44FC5399" w14:textId="77777777" w:rsidR="00ED592C" w:rsidRDefault="00ED592C" w:rsidP="00F6426C">
      <w:pPr>
        <w:rPr>
          <w:ins w:id="373" w:author="超 杨" w:date="2019-10-24T11:02:00Z"/>
        </w:rPr>
      </w:pPr>
    </w:p>
    <w:p w14:paraId="1F1FF47E" w14:textId="77777777" w:rsidR="00ED592C" w:rsidRDefault="00ED592C" w:rsidP="00F6426C">
      <w:pPr>
        <w:rPr>
          <w:ins w:id="374" w:author="超 杨" w:date="2019-10-24T11:02:00Z"/>
        </w:rPr>
      </w:pPr>
    </w:p>
    <w:p w14:paraId="27F34C6F" w14:textId="77777777" w:rsidR="00ED592C" w:rsidRDefault="00ED592C" w:rsidP="00F6426C">
      <w:pPr>
        <w:rPr>
          <w:ins w:id="375" w:author="超 杨" w:date="2019-10-24T11:02:00Z"/>
        </w:rPr>
      </w:pPr>
    </w:p>
    <w:p w14:paraId="1931C813" w14:textId="5C6692A7" w:rsidR="00F6426C" w:rsidRDefault="00B77CF3" w:rsidP="00F6426C">
      <w:pPr>
        <w:rPr>
          <w:ins w:id="376" w:author="超 杨" w:date="2019-10-24T10:42:00Z"/>
        </w:rPr>
      </w:pPr>
      <w:ins w:id="37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378" w:author="超 杨" w:date="2019-10-24T10:42:00Z"/>
        </w:rPr>
      </w:pPr>
      <w:ins w:id="379" w:author="超 杨" w:date="2019-10-24T10:42:00Z">
        <w:r>
          <w:t># explain why need editor</w:t>
        </w:r>
      </w:ins>
    </w:p>
    <w:p w14:paraId="2DDD08F2" w14:textId="77777777" w:rsidR="00B77CF3" w:rsidRDefault="00B77CF3" w:rsidP="00B77CF3">
      <w:pPr>
        <w:rPr>
          <w:ins w:id="380" w:author="超 杨" w:date="2019-10-24T10:42:00Z"/>
        </w:rPr>
      </w:pPr>
    </w:p>
    <w:p w14:paraId="13AD06E1" w14:textId="77777777" w:rsidR="00B77CF3" w:rsidRDefault="00B77CF3" w:rsidP="00B77CF3">
      <w:pPr>
        <w:rPr>
          <w:ins w:id="381" w:author="超 杨" w:date="2019-10-24T10:42:00Z"/>
        </w:rPr>
      </w:pPr>
      <w:ins w:id="382" w:author="超 杨" w:date="2019-10-24T10:42:00Z">
        <w:r>
          <w:t>explain why</w:t>
        </w:r>
      </w:ins>
    </w:p>
    <w:p w14:paraId="6FEDACD8" w14:textId="77777777" w:rsidR="00B77CF3" w:rsidRDefault="00B77CF3" w:rsidP="00B77CF3">
      <w:pPr>
        <w:rPr>
          <w:ins w:id="383" w:author="超 杨" w:date="2019-10-24T10:42:00Z"/>
        </w:rPr>
      </w:pPr>
    </w:p>
    <w:p w14:paraId="0C0CC2C6" w14:textId="77777777" w:rsidR="00B77CF3" w:rsidRDefault="00B77CF3" w:rsidP="00B77CF3">
      <w:pPr>
        <w:rPr>
          <w:ins w:id="384" w:author="超 杨" w:date="2019-10-24T10:42:00Z"/>
        </w:rPr>
      </w:pPr>
      <w:ins w:id="385" w:author="超 杨" w:date="2019-10-24T10:42:00Z">
        <w:r>
          <w:t>explain the relation between editor and engine</w:t>
        </w:r>
      </w:ins>
    </w:p>
    <w:p w14:paraId="6098D369" w14:textId="77777777" w:rsidR="00B77CF3" w:rsidRDefault="00B77CF3" w:rsidP="00B77CF3">
      <w:pPr>
        <w:rPr>
          <w:ins w:id="386" w:author="超 杨" w:date="2019-10-24T10:42:00Z"/>
        </w:rPr>
      </w:pPr>
    </w:p>
    <w:p w14:paraId="3AFBAB93" w14:textId="77777777" w:rsidR="00B77CF3" w:rsidRDefault="00B77CF3" w:rsidP="00F6426C">
      <w:pPr>
        <w:rPr>
          <w:ins w:id="387" w:author="超 杨" w:date="2019-10-24T10:42:00Z"/>
        </w:rPr>
      </w:pPr>
    </w:p>
    <w:p w14:paraId="6614F24C" w14:textId="4CA04173" w:rsidR="00B77CF3" w:rsidRPr="00F6426C" w:rsidRDefault="00B77CF3" w:rsidP="00F6426C">
      <w:ins w:id="38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389" w:author="超 杨" w:date="2019-10-24T10:43:00Z"/>
        </w:rPr>
      </w:pPr>
      <w:ins w:id="39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391" w:author="超 杨" w:date="2019-10-24T10:43:00Z"/>
        </w:rPr>
      </w:pPr>
    </w:p>
    <w:p w14:paraId="5E048655" w14:textId="77777777" w:rsidR="00B77CF3" w:rsidRDefault="00B77CF3" w:rsidP="00B77CF3">
      <w:pPr>
        <w:rPr>
          <w:ins w:id="392" w:author="超 杨" w:date="2019-10-24T10:43:00Z"/>
        </w:rPr>
      </w:pPr>
      <w:ins w:id="393" w:author="超 杨" w:date="2019-10-24T10:43:00Z">
        <w:r>
          <w:t>analyze border:</w:t>
        </w:r>
      </w:ins>
    </w:p>
    <w:p w14:paraId="6EA25B45" w14:textId="77777777" w:rsidR="00B77CF3" w:rsidRDefault="00B77CF3" w:rsidP="00B77CF3">
      <w:pPr>
        <w:rPr>
          <w:ins w:id="394" w:author="超 杨" w:date="2019-10-24T10:43:00Z"/>
        </w:rPr>
      </w:pPr>
      <w:ins w:id="395" w:author="超 杨" w:date="2019-10-24T10:43:00Z">
        <w:r>
          <w:t>how can user use it?</w:t>
        </w:r>
      </w:ins>
    </w:p>
    <w:p w14:paraId="65945196" w14:textId="77777777" w:rsidR="00B77CF3" w:rsidRDefault="00B77CF3" w:rsidP="00B77CF3">
      <w:pPr>
        <w:rPr>
          <w:ins w:id="396" w:author="超 杨" w:date="2019-10-24T10:43:00Z"/>
        </w:rPr>
      </w:pPr>
    </w:p>
    <w:p w14:paraId="060ADA83" w14:textId="77777777" w:rsidR="00B77CF3" w:rsidRDefault="00B77CF3" w:rsidP="00B77CF3">
      <w:pPr>
        <w:rPr>
          <w:ins w:id="397" w:author="超 杨" w:date="2019-10-24T10:43:00Z"/>
        </w:rPr>
      </w:pPr>
      <w:ins w:id="398" w:author="超 杨" w:date="2019-10-24T10:43:00Z">
        <w:r>
          <w:lastRenderedPageBreak/>
          <w:t>give image (draft image with only one "start" button)</w:t>
        </w:r>
      </w:ins>
    </w:p>
    <w:p w14:paraId="696D8018" w14:textId="77777777" w:rsidR="00B77CF3" w:rsidRDefault="00B77CF3" w:rsidP="00B77CF3">
      <w:pPr>
        <w:rPr>
          <w:ins w:id="399" w:author="超 杨" w:date="2019-10-24T10:43:00Z"/>
        </w:rPr>
      </w:pPr>
    </w:p>
    <w:p w14:paraId="28D814E0" w14:textId="77777777" w:rsidR="00B77CF3" w:rsidRDefault="00B77CF3" w:rsidP="00B77CF3">
      <w:pPr>
        <w:rPr>
          <w:ins w:id="400" w:author="超 杨" w:date="2019-10-24T10:43:00Z"/>
        </w:rPr>
      </w:pPr>
      <w:ins w:id="401" w:author="超 杨" w:date="2019-10-24T10:43:00Z">
        <w:r>
          <w:t>start/stop button + canvas</w:t>
        </w:r>
      </w:ins>
    </w:p>
    <w:p w14:paraId="04A5AE65" w14:textId="77777777" w:rsidR="00B77CF3" w:rsidRDefault="00B77CF3" w:rsidP="00B77CF3">
      <w:pPr>
        <w:rPr>
          <w:ins w:id="402" w:author="超 杨" w:date="2019-10-24T10:43:00Z"/>
        </w:rPr>
      </w:pPr>
    </w:p>
    <w:p w14:paraId="63200413" w14:textId="77777777" w:rsidR="00B77CF3" w:rsidRDefault="00B77CF3" w:rsidP="00B77CF3">
      <w:pPr>
        <w:rPr>
          <w:ins w:id="403" w:author="超 杨" w:date="2019-10-24T10:43:00Z"/>
        </w:rPr>
      </w:pPr>
    </w:p>
    <w:p w14:paraId="5E492D42" w14:textId="77777777" w:rsidR="00B77CF3" w:rsidRDefault="00B77CF3" w:rsidP="00B77CF3">
      <w:pPr>
        <w:rPr>
          <w:ins w:id="404" w:author="超 杨" w:date="2019-10-24T10:43:00Z"/>
        </w:rPr>
      </w:pPr>
      <w:ins w:id="405" w:author="超 杨" w:date="2019-10-24T10:43:00Z">
        <w:r>
          <w:t>package editor to one dist file;</w:t>
        </w:r>
      </w:ins>
    </w:p>
    <w:p w14:paraId="4CEFF047" w14:textId="385A2D72" w:rsidR="00B77CF3" w:rsidRDefault="00B77CF3" w:rsidP="00B77CF3">
      <w:pPr>
        <w:rPr>
          <w:ins w:id="406" w:author="超 杨" w:date="2019-10-24T10:43:00Z"/>
        </w:rPr>
      </w:pPr>
      <w:ins w:id="407" w:author="超 杨" w:date="2019-10-24T10:43:00Z">
        <w:r>
          <w:t>import it in html page;</w:t>
        </w:r>
      </w:ins>
    </w:p>
    <w:p w14:paraId="768E3A8A" w14:textId="4968AEF4" w:rsidR="00B77CF3" w:rsidRPr="00F6426C" w:rsidRDefault="00B77CF3" w:rsidP="00B77CF3">
      <w:ins w:id="40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09" w:author="超 杨" w:date="2019-10-24T10:43:00Z"/>
        </w:rPr>
      </w:pPr>
      <w:ins w:id="41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11" w:author="超 杨" w:date="2019-10-24T10:43:00Z"/>
        </w:rPr>
      </w:pPr>
    </w:p>
    <w:p w14:paraId="08B62DBF" w14:textId="77777777" w:rsidR="007B7B84" w:rsidRDefault="007B7B84" w:rsidP="007B7B84">
      <w:pPr>
        <w:rPr>
          <w:ins w:id="412" w:author="超 杨" w:date="2019-10-24T10:43:00Z"/>
        </w:rPr>
      </w:pPr>
      <w:ins w:id="413" w:author="超 杨" w:date="2019-10-24T10:43:00Z">
        <w:r>
          <w:t>## whether to use redux</w:t>
        </w:r>
      </w:ins>
    </w:p>
    <w:p w14:paraId="5005A591" w14:textId="77777777" w:rsidR="007B7B84" w:rsidRDefault="007B7B84" w:rsidP="007B7B84">
      <w:pPr>
        <w:rPr>
          <w:ins w:id="414" w:author="超 杨" w:date="2019-10-24T10:43:00Z"/>
        </w:rPr>
      </w:pPr>
    </w:p>
    <w:p w14:paraId="03AD99D3" w14:textId="77777777" w:rsidR="007B7B84" w:rsidRDefault="007B7B84" w:rsidP="007B7B84">
      <w:pPr>
        <w:rPr>
          <w:ins w:id="415" w:author="超 杨" w:date="2019-10-24T10:43:00Z"/>
        </w:rPr>
      </w:pPr>
      <w:ins w:id="416" w:author="超 杨" w:date="2019-10-24T10:43:00Z">
        <w:r>
          <w:t>discuss: global data(store) vs local data(state)</w:t>
        </w:r>
      </w:ins>
    </w:p>
    <w:p w14:paraId="35F2E794" w14:textId="77777777" w:rsidR="007B7B84" w:rsidRDefault="007B7B84" w:rsidP="007B7B84">
      <w:pPr>
        <w:rPr>
          <w:ins w:id="417" w:author="超 杨" w:date="2019-10-24T10:43:00Z"/>
        </w:rPr>
      </w:pPr>
    </w:p>
    <w:p w14:paraId="42AAEDE2" w14:textId="77777777" w:rsidR="007B7B84" w:rsidRDefault="007B7B84" w:rsidP="007B7B84">
      <w:pPr>
        <w:rPr>
          <w:ins w:id="418" w:author="超 杨" w:date="2019-10-24T10:43:00Z"/>
        </w:rPr>
      </w:pPr>
    </w:p>
    <w:p w14:paraId="3274DE21" w14:textId="77777777" w:rsidR="007B7B84" w:rsidRDefault="007B7B84" w:rsidP="007B7B84">
      <w:pPr>
        <w:rPr>
          <w:ins w:id="419" w:author="超 杨" w:date="2019-10-24T10:43:00Z"/>
        </w:rPr>
      </w:pPr>
      <w:ins w:id="420" w:author="超 杨" w:date="2019-10-24T10:43:00Z">
        <w:r>
          <w:t>only use global data, no local data?</w:t>
        </w:r>
      </w:ins>
    </w:p>
    <w:p w14:paraId="487A6876" w14:textId="77777777" w:rsidR="007B7B84" w:rsidRDefault="007B7B84" w:rsidP="007B7B84">
      <w:pPr>
        <w:rPr>
          <w:ins w:id="421" w:author="超 杨" w:date="2019-10-24T10:43:00Z"/>
        </w:rPr>
      </w:pPr>
    </w:p>
    <w:p w14:paraId="1B0653DB" w14:textId="77777777" w:rsidR="007B7B84" w:rsidRDefault="007B7B84" w:rsidP="007B7B84">
      <w:pPr>
        <w:rPr>
          <w:ins w:id="422" w:author="超 杨" w:date="2019-10-24T10:43:00Z"/>
        </w:rPr>
      </w:pPr>
    </w:p>
    <w:p w14:paraId="5CCBBBFE" w14:textId="77777777" w:rsidR="007B7B84" w:rsidRDefault="007B7B84" w:rsidP="007B7B84">
      <w:pPr>
        <w:rPr>
          <w:ins w:id="423" w:author="超 杨" w:date="2019-10-24T10:43:00Z"/>
        </w:rPr>
      </w:pPr>
      <w:ins w:id="424" w:author="超 杨" w:date="2019-10-24T10:43:00Z">
        <w:r>
          <w:t>## design data</w:t>
        </w:r>
      </w:ins>
    </w:p>
    <w:p w14:paraId="0EF7EB66" w14:textId="77777777" w:rsidR="007B7B84" w:rsidRDefault="007B7B84" w:rsidP="007B7B84">
      <w:pPr>
        <w:rPr>
          <w:ins w:id="425" w:author="超 杨" w:date="2019-10-24T10:43:00Z"/>
        </w:rPr>
      </w:pPr>
    </w:p>
    <w:p w14:paraId="580E5FA6" w14:textId="77777777" w:rsidR="007B7B84" w:rsidRDefault="007B7B84" w:rsidP="007B7B84">
      <w:pPr>
        <w:rPr>
          <w:ins w:id="426" w:author="超 杨" w:date="2019-10-24T10:43:00Z"/>
        </w:rPr>
      </w:pPr>
    </w:p>
    <w:p w14:paraId="3A785AF7" w14:textId="77777777" w:rsidR="007B7B84" w:rsidRDefault="007B7B84" w:rsidP="007B7B84">
      <w:pPr>
        <w:rPr>
          <w:ins w:id="427" w:author="超 杨" w:date="2019-10-24T10:43:00Z"/>
        </w:rPr>
      </w:pPr>
      <w:ins w:id="428" w:author="超 杨" w:date="2019-10-24T10:43:00Z">
        <w:r>
          <w:t>state:</w:t>
        </w:r>
      </w:ins>
    </w:p>
    <w:p w14:paraId="364692A4" w14:textId="77777777" w:rsidR="007B7B84" w:rsidRDefault="007B7B84" w:rsidP="007B7B84">
      <w:pPr>
        <w:rPr>
          <w:ins w:id="429" w:author="超 杨" w:date="2019-10-24T10:43:00Z"/>
        </w:rPr>
      </w:pPr>
    </w:p>
    <w:p w14:paraId="4C748068" w14:textId="77777777" w:rsidR="007B7B84" w:rsidRDefault="007B7B84" w:rsidP="007B7B84">
      <w:pPr>
        <w:rPr>
          <w:ins w:id="430" w:author="超 杨" w:date="2019-10-24T10:43:00Z"/>
        </w:rPr>
      </w:pPr>
      <w:ins w:id="431" w:author="超 杨" w:date="2019-10-24T10:43:00Z">
        <w:r>
          <w:t>ui state(redux store)</w:t>
        </w:r>
      </w:ins>
    </w:p>
    <w:p w14:paraId="2C6F0606" w14:textId="77777777" w:rsidR="007B7B84" w:rsidRDefault="007B7B84" w:rsidP="007B7B84">
      <w:pPr>
        <w:rPr>
          <w:ins w:id="432" w:author="超 杨" w:date="2019-10-24T10:43:00Z"/>
        </w:rPr>
      </w:pPr>
    </w:p>
    <w:p w14:paraId="3A46F1C4" w14:textId="77777777" w:rsidR="007B7B84" w:rsidRDefault="007B7B84" w:rsidP="007B7B84">
      <w:pPr>
        <w:rPr>
          <w:ins w:id="433" w:author="超 杨" w:date="2019-10-24T10:43:00Z"/>
        </w:rPr>
      </w:pPr>
      <w:ins w:id="434" w:author="超 杨" w:date="2019-10-24T10:43:00Z">
        <w:r>
          <w:t>engine state</w:t>
        </w:r>
      </w:ins>
    </w:p>
    <w:p w14:paraId="4EB5C105" w14:textId="77777777" w:rsidR="007B7B84" w:rsidRDefault="007B7B84" w:rsidP="007B7B84">
      <w:pPr>
        <w:rPr>
          <w:ins w:id="435" w:author="超 杨" w:date="2019-10-24T10:43:00Z"/>
        </w:rPr>
      </w:pPr>
    </w:p>
    <w:p w14:paraId="2DBACE56" w14:textId="77777777" w:rsidR="007B7B84" w:rsidRDefault="007B7B84" w:rsidP="007B7B84">
      <w:pPr>
        <w:rPr>
          <w:ins w:id="436" w:author="超 杨" w:date="2019-10-24T10:43:00Z"/>
        </w:rPr>
      </w:pPr>
    </w:p>
    <w:p w14:paraId="728A73D5" w14:textId="77777777" w:rsidR="007B7B84" w:rsidRDefault="007B7B84" w:rsidP="007B7B84">
      <w:pPr>
        <w:rPr>
          <w:ins w:id="437" w:author="超 杨" w:date="2019-10-24T10:43:00Z"/>
        </w:rPr>
      </w:pPr>
    </w:p>
    <w:p w14:paraId="448AB43B" w14:textId="77777777" w:rsidR="007B7B84" w:rsidRDefault="007B7B84" w:rsidP="007B7B84">
      <w:pPr>
        <w:rPr>
          <w:ins w:id="438" w:author="超 杨" w:date="2019-10-24T10:43:00Z"/>
        </w:rPr>
      </w:pPr>
      <w:ins w:id="43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40" w:author="超 杨" w:date="2019-10-24T10:43:00Z"/>
        </w:rPr>
      </w:pPr>
    </w:p>
    <w:p w14:paraId="2CCDBE54" w14:textId="77777777" w:rsidR="007B7B84" w:rsidRDefault="007B7B84" w:rsidP="007B7B84">
      <w:pPr>
        <w:rPr>
          <w:ins w:id="441" w:author="超 杨" w:date="2019-10-24T10:43:00Z"/>
        </w:rPr>
      </w:pPr>
      <w:ins w:id="442" w:author="超 杨" w:date="2019-10-24T10:43:00Z">
        <w:r>
          <w:t>still need editor state for not show data(which not affect ui)!!!</w:t>
        </w:r>
      </w:ins>
    </w:p>
    <w:p w14:paraId="6C0B6EDC" w14:textId="77777777" w:rsidR="007B7B84" w:rsidRDefault="007B7B84" w:rsidP="007B7B84">
      <w:pPr>
        <w:rPr>
          <w:ins w:id="443" w:author="超 杨" w:date="2019-10-24T10:43:00Z"/>
        </w:rPr>
      </w:pPr>
      <w:ins w:id="44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45" w:author="超 杨" w:date="2019-10-24T10:43:00Z"/>
        </w:rPr>
      </w:pPr>
      <w:ins w:id="446" w:author="超 杨" w:date="2019-10-24T10:43:00Z">
        <w:r>
          <w:t>by dicuss "where to store loopId" and avoid re-render!</w:t>
        </w:r>
      </w:ins>
    </w:p>
    <w:p w14:paraId="22994C69" w14:textId="77777777" w:rsidR="007B7B84" w:rsidRDefault="007B7B84" w:rsidP="007B7B84">
      <w:pPr>
        <w:rPr>
          <w:ins w:id="447" w:author="超 杨" w:date="2019-10-24T10:43:00Z"/>
        </w:rPr>
      </w:pPr>
      <w:ins w:id="44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449" w:author="超 杨" w:date="2019-10-24T10:43:00Z"/>
        </w:rPr>
      </w:pPr>
    </w:p>
    <w:p w14:paraId="38E73EE0" w14:textId="77777777" w:rsidR="007B7B84" w:rsidRDefault="007B7B84" w:rsidP="007B7B84">
      <w:pPr>
        <w:rPr>
          <w:ins w:id="450" w:author="超 杨" w:date="2019-10-24T10:43:00Z"/>
        </w:rPr>
      </w:pPr>
    </w:p>
    <w:p w14:paraId="1A63D917" w14:textId="77777777" w:rsidR="007B7B84" w:rsidRDefault="007B7B84" w:rsidP="007B7B84">
      <w:pPr>
        <w:rPr>
          <w:ins w:id="451" w:author="超 杨" w:date="2019-10-24T10:43:00Z"/>
        </w:rPr>
      </w:pPr>
      <w:ins w:id="452" w:author="超 杨" w:date="2019-10-24T10:43:00Z">
        <w:r>
          <w:t>why?</w:t>
        </w:r>
      </w:ins>
    </w:p>
    <w:p w14:paraId="038C064D" w14:textId="77777777" w:rsidR="007B7B84" w:rsidRDefault="007B7B84" w:rsidP="007B7B84">
      <w:pPr>
        <w:rPr>
          <w:ins w:id="453" w:author="超 杨" w:date="2019-10-24T10:43:00Z"/>
        </w:rPr>
      </w:pPr>
      <w:ins w:id="454" w:author="超 杨" w:date="2019-10-24T10:43:00Z">
        <w:r>
          <w:t>no need to update All, Inspector, ...</w:t>
        </w:r>
      </w:ins>
    </w:p>
    <w:p w14:paraId="2DDA5B44" w14:textId="77777777" w:rsidR="007B7B84" w:rsidRDefault="007B7B84" w:rsidP="007B7B84">
      <w:pPr>
        <w:rPr>
          <w:ins w:id="455" w:author="超 杨" w:date="2019-10-24T10:43:00Z"/>
        </w:rPr>
      </w:pPr>
      <w:ins w:id="456" w:author="超 杨" w:date="2019-10-24T10:43:00Z">
        <w:r>
          <w:t>just update ui state-&gt;all, inspector state, ...</w:t>
        </w:r>
      </w:ins>
    </w:p>
    <w:p w14:paraId="2CEC0863" w14:textId="77777777" w:rsidR="007B7B84" w:rsidRDefault="007B7B84" w:rsidP="007B7B84">
      <w:pPr>
        <w:rPr>
          <w:ins w:id="457" w:author="超 杨" w:date="2019-10-24T10:43:00Z"/>
        </w:rPr>
      </w:pPr>
    </w:p>
    <w:p w14:paraId="760A78C8" w14:textId="77777777" w:rsidR="007B7B84" w:rsidRDefault="007B7B84" w:rsidP="007B7B84">
      <w:pPr>
        <w:rPr>
          <w:ins w:id="458" w:author="超 杨" w:date="2019-10-24T10:43:00Z"/>
        </w:rPr>
      </w:pPr>
    </w:p>
    <w:p w14:paraId="0AC8810D" w14:textId="77777777" w:rsidR="007B7B84" w:rsidRDefault="007B7B84" w:rsidP="007B7B84">
      <w:pPr>
        <w:rPr>
          <w:ins w:id="459" w:author="超 杨" w:date="2019-10-24T10:43:00Z"/>
        </w:rPr>
      </w:pPr>
    </w:p>
    <w:p w14:paraId="490B94E2" w14:textId="77777777" w:rsidR="007B7B84" w:rsidRDefault="007B7B84" w:rsidP="007B7B84">
      <w:pPr>
        <w:rPr>
          <w:ins w:id="460" w:author="超 杨" w:date="2019-10-24T10:43:00Z"/>
        </w:rPr>
      </w:pPr>
      <w:ins w:id="461" w:author="超 杨" w:date="2019-10-24T10:43:00Z">
        <w:r>
          <w:t>need extract ui data from engine state to ui state!</w:t>
        </w:r>
      </w:ins>
    </w:p>
    <w:p w14:paraId="5C5B6EAD" w14:textId="77777777" w:rsidR="007B7B84" w:rsidRDefault="007B7B84" w:rsidP="007B7B84">
      <w:pPr>
        <w:rPr>
          <w:ins w:id="462" w:author="超 杨" w:date="2019-10-24T10:43:00Z"/>
        </w:rPr>
      </w:pPr>
    </w:p>
    <w:p w14:paraId="3AB1D51D" w14:textId="77777777" w:rsidR="007B7B84" w:rsidRDefault="007B7B84" w:rsidP="007B7B84">
      <w:pPr>
        <w:rPr>
          <w:ins w:id="463" w:author="超 杨" w:date="2019-10-24T10:43:00Z"/>
        </w:rPr>
      </w:pPr>
    </w:p>
    <w:p w14:paraId="2599CFCB" w14:textId="53499373" w:rsidR="007B7B84" w:rsidRDefault="007B7B84" w:rsidP="007B7B84">
      <w:pPr>
        <w:rPr>
          <w:ins w:id="464" w:author="超 杨" w:date="2019-10-24T10:43:00Z"/>
        </w:rPr>
      </w:pPr>
      <w:ins w:id="465" w:author="超 杨" w:date="2019-10-24T10:43:00Z">
        <w:r>
          <w:t>should update engine state and ui state in store-&gt;reducer?</w:t>
        </w:r>
      </w:ins>
    </w:p>
    <w:p w14:paraId="18C56854" w14:textId="6840203A" w:rsidR="007B7B84" w:rsidRPr="00F6426C" w:rsidRDefault="007B7B84" w:rsidP="00F6426C">
      <w:ins w:id="46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467" w:author="超 杨" w:date="2019-10-24T10:43:00Z"/>
        </w:rPr>
      </w:pPr>
      <w:ins w:id="46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469" w:author="超 杨" w:date="2019-10-24T10:43:00Z"/>
        </w:rPr>
      </w:pPr>
      <w:ins w:id="470" w:author="超 杨" w:date="2019-10-24T10:43:00Z">
        <w:r>
          <w:t>use adapter</w:t>
        </w:r>
      </w:ins>
    </w:p>
    <w:p w14:paraId="687733CD" w14:textId="77777777" w:rsidR="002665E1" w:rsidRDefault="002665E1" w:rsidP="002665E1">
      <w:pPr>
        <w:rPr>
          <w:ins w:id="471" w:author="超 杨" w:date="2019-10-24T10:43:00Z"/>
        </w:rPr>
      </w:pPr>
    </w:p>
    <w:p w14:paraId="400B22E7" w14:textId="77777777" w:rsidR="002665E1" w:rsidRDefault="002665E1" w:rsidP="002665E1">
      <w:pPr>
        <w:rPr>
          <w:ins w:id="472" w:author="超 杨" w:date="2019-10-24T10:43:00Z"/>
        </w:rPr>
      </w:pPr>
      <w:ins w:id="473" w:author="超 杨" w:date="2019-10-24T10:43:00Z">
        <w:r>
          <w:t>invoke engine file according to namespace</w:t>
        </w:r>
      </w:ins>
    </w:p>
    <w:p w14:paraId="0646D32F" w14:textId="77777777" w:rsidR="002665E1" w:rsidRDefault="002665E1" w:rsidP="002665E1">
      <w:pPr>
        <w:rPr>
          <w:ins w:id="474" w:author="超 杨" w:date="2019-10-24T10:43:00Z"/>
        </w:rPr>
      </w:pPr>
      <w:ins w:id="475" w:author="超 杨" w:date="2019-10-24T10:43:00Z">
        <w:r>
          <w:t>(work by es6 module)</w:t>
        </w:r>
      </w:ins>
    </w:p>
    <w:p w14:paraId="66206EB0" w14:textId="77777777" w:rsidR="002665E1" w:rsidRDefault="002665E1" w:rsidP="002665E1">
      <w:pPr>
        <w:rPr>
          <w:ins w:id="476" w:author="超 杨" w:date="2019-10-24T10:43:00Z"/>
        </w:rPr>
      </w:pPr>
    </w:p>
    <w:p w14:paraId="5C521771" w14:textId="77777777" w:rsidR="007B7B84" w:rsidRDefault="007B7B84" w:rsidP="00F6426C">
      <w:pPr>
        <w:rPr>
          <w:ins w:id="477" w:author="超 杨" w:date="2019-10-24T10:43:00Z"/>
        </w:rPr>
      </w:pPr>
    </w:p>
    <w:p w14:paraId="4F4D8D24" w14:textId="6D2C6CAD" w:rsidR="007B7B84" w:rsidRPr="00F6426C" w:rsidRDefault="007B7B84" w:rsidP="00F6426C">
      <w:ins w:id="47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479" w:author="超 杨" w:date="2019-10-24T17:29:00Z"/>
        </w:rPr>
      </w:pPr>
      <w:ins w:id="4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481" w:author="超 杨" w:date="2019-10-24T17:29:00Z"/>
        </w:rPr>
      </w:pPr>
      <w:ins w:id="482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483" w:author="超 杨" w:date="2019-10-24T17:29:00Z"/>
        </w:rPr>
      </w:pPr>
      <w:ins w:id="484" w:author="超 杨" w:date="2019-10-24T17:29:00Z">
        <w:r>
          <w:rPr>
            <w:rFonts w:hint="eastAsia"/>
          </w:rPr>
          <w:t>“</w:t>
        </w:r>
        <w:r>
          <w:t>vao</w:t>
        </w:r>
        <w:r>
          <w:rPr>
            <w:rFonts w:hint="eastAsia"/>
          </w:rPr>
          <w:t>”</w:t>
        </w:r>
        <w:r>
          <w:t xml:space="preserve"> has no wrap type, because Gl.vao is unique;</w:t>
        </w:r>
      </w:ins>
    </w:p>
    <w:p w14:paraId="78CEF36B" w14:textId="359DFCEB" w:rsidR="00DF6BC7" w:rsidRDefault="00DF6BC7" w:rsidP="00F6426C">
      <w:pPr>
        <w:rPr>
          <w:ins w:id="485" w:author="超 杨" w:date="2019-10-24T17:30:00Z"/>
        </w:rPr>
      </w:pPr>
      <w:ins w:id="486" w:author="超 杨" w:date="2019-10-24T17:30:00Z">
        <w:r>
          <w:rPr>
            <w:rFonts w:hint="eastAsia"/>
          </w:rPr>
          <w:t>“</w:t>
        </w:r>
      </w:ins>
      <w:ins w:id="487" w:author="超 杨" w:date="2019-10-24T17:29:00Z">
        <w:r>
          <w:t>shaderCacheMap</w:t>
        </w:r>
      </w:ins>
      <w:ins w:id="488" w:author="超 杨" w:date="2019-10-24T17:30:00Z">
        <w:r>
          <w:rPr>
            <w:rFonts w:hint="eastAsia"/>
          </w:rPr>
          <w:t>”</w:t>
        </w:r>
      </w:ins>
      <w:ins w:id="489" w:author="超 杨" w:date="2019-10-24T17:29:00Z">
        <w:r>
          <w:t>-.cache data has no wrap type</w:t>
        </w:r>
      </w:ins>
      <w:ins w:id="4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491" w:author="超 杨" w:date="2019-10-24T17:29:00Z"/>
        </w:rPr>
      </w:pPr>
      <w:ins w:id="492" w:author="超 杨" w:date="2019-10-24T17:30:00Z">
        <w:r>
          <w:t xml:space="preserve">add </w:t>
        </w:r>
        <w:r>
          <w:rPr>
            <w:rFonts w:hint="eastAsia"/>
          </w:rPr>
          <w:t>“</w:t>
        </w:r>
        <w:r>
          <w:t>FieldName</w:t>
        </w:r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4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494" w:author="超 杨" w:date="2019-10-24T17:29:00Z"/>
        </w:rPr>
      </w:pPr>
      <w:ins w:id="4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4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4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498" w:author="超 杨" w:date="2019-10-24T10:44:00Z"/>
        </w:rPr>
        <w:pPrChange w:id="499" w:author="超 杨" w:date="2019-10-24T10:44:00Z">
          <w:pPr>
            <w:pStyle w:val="3"/>
          </w:pPr>
        </w:pPrChange>
      </w:pPr>
      <w:ins w:id="5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01" w:author="超 杨" w:date="2019-10-24T10:44:00Z"/>
        </w:rPr>
      </w:pPr>
      <w:ins w:id="502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503" w:author="超 杨" w:date="2019-10-24T10:44:00Z"/>
        </w:rPr>
      </w:pPr>
    </w:p>
    <w:p w14:paraId="689DA801" w14:textId="77777777" w:rsidR="00BA6268" w:rsidRDefault="00BA6268" w:rsidP="00BA6268">
      <w:pPr>
        <w:rPr>
          <w:ins w:id="504" w:author="超 杨" w:date="2019-10-24T10:44:00Z"/>
        </w:rPr>
      </w:pPr>
    </w:p>
    <w:p w14:paraId="03431971" w14:textId="77777777" w:rsidR="00BA6268" w:rsidRDefault="00BA6268" w:rsidP="00BA6268">
      <w:pPr>
        <w:rPr>
          <w:ins w:id="505" w:author="超 杨" w:date="2019-10-24T10:44:00Z"/>
        </w:rPr>
      </w:pPr>
    </w:p>
    <w:p w14:paraId="4033A6D1" w14:textId="77777777" w:rsidR="00BA6268" w:rsidRDefault="00BA6268" w:rsidP="00BA6268">
      <w:pPr>
        <w:rPr>
          <w:ins w:id="506" w:author="超 杨" w:date="2019-10-24T10:44:00Z"/>
        </w:rPr>
      </w:pPr>
      <w:ins w:id="507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508" w:author="超 杨" w:date="2019-10-24T10:44:00Z"/>
        </w:rPr>
      </w:pPr>
      <w:ins w:id="509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510" w:author="超 杨" w:date="2019-10-24T10:44:00Z"/>
        </w:rPr>
      </w:pPr>
      <w:ins w:id="511" w:author="超 杨" w:date="2019-10-24T10:44:00Z">
        <w:r>
          <w:t>timeline?</w:t>
        </w:r>
      </w:ins>
    </w:p>
    <w:p w14:paraId="3ACEE451" w14:textId="77777777" w:rsidR="00BA6268" w:rsidRDefault="00BA6268" w:rsidP="00BA6268">
      <w:pPr>
        <w:rPr>
          <w:ins w:id="512" w:author="超 杨" w:date="2019-10-24T10:44:00Z"/>
        </w:rPr>
      </w:pPr>
      <w:ins w:id="513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PrChange w:id="514" w:author="超 杨" w:date="2019-10-24T10:44:00Z">
            <w:rPr>
              <w:noProof/>
            </w:rPr>
          </w:rPrChange>
        </w:rPr>
        <w:pPrChange w:id="515" w:author="超 杨" w:date="2019-10-24T10:44:00Z">
          <w:pPr>
            <w:pStyle w:val="3"/>
          </w:pPr>
        </w:pPrChange>
      </w:pPr>
      <w:ins w:id="5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17" w:author="超 杨" w:date="2019-10-24T10:44:00Z"/>
        </w:rPr>
      </w:pPr>
    </w:p>
    <w:p w14:paraId="63934ECD" w14:textId="25430709" w:rsidR="00BA6268" w:rsidRDefault="00BA6268" w:rsidP="00F6426C">
      <w:pPr>
        <w:rPr>
          <w:ins w:id="518" w:author="超 杨" w:date="2019-10-24T10:44:00Z"/>
        </w:rPr>
      </w:pPr>
      <w:ins w:id="5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20" w:author="超 杨" w:date="2019-10-24T10:44:00Z"/>
        </w:rPr>
      </w:pPr>
    </w:p>
    <w:p w14:paraId="43D17ED9" w14:textId="77777777" w:rsidR="00BA6268" w:rsidRDefault="00BA6268" w:rsidP="00BA6268">
      <w:pPr>
        <w:rPr>
          <w:ins w:id="521" w:author="超 杨" w:date="2019-10-24T10:44:00Z"/>
        </w:rPr>
      </w:pPr>
      <w:ins w:id="522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523" w:author="超 杨" w:date="2019-10-24T10:44:00Z"/>
        </w:rPr>
      </w:pPr>
    </w:p>
    <w:p w14:paraId="1771A1B7" w14:textId="63796CD6" w:rsidR="00BA6268" w:rsidRDefault="00BA6268" w:rsidP="00BA6268">
      <w:pPr>
        <w:rPr>
          <w:ins w:id="524" w:author="超 杨" w:date="2019-10-24T10:44:00Z"/>
        </w:rPr>
      </w:pPr>
      <w:ins w:id="525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5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27" w:author="超 杨" w:date="2019-10-24T10:44:00Z"/>
        </w:rPr>
      </w:pPr>
    </w:p>
    <w:p w14:paraId="3035E719" w14:textId="664B7EE7" w:rsidR="00BA6268" w:rsidRDefault="00BA6268" w:rsidP="00F6426C">
      <w:pPr>
        <w:rPr>
          <w:ins w:id="528" w:author="超 杨" w:date="2019-10-24T10:44:00Z"/>
        </w:rPr>
      </w:pPr>
      <w:ins w:id="5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30" w:author="超 杨" w:date="2019-10-24T10:44:00Z"/>
        </w:rPr>
      </w:pPr>
    </w:p>
    <w:p w14:paraId="394E095C" w14:textId="77777777" w:rsidR="00BA6268" w:rsidRDefault="00BA6268" w:rsidP="00BA6268">
      <w:pPr>
        <w:rPr>
          <w:ins w:id="531" w:author="超 杨" w:date="2019-10-24T10:44:00Z"/>
        </w:rPr>
      </w:pPr>
      <w:ins w:id="532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533" w:author="超 杨" w:date="2019-10-24T10:44:00Z"/>
        </w:rPr>
      </w:pPr>
      <w:ins w:id="534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535" w:author="超 杨" w:date="2019-10-24T10:44:00Z"/>
        </w:rPr>
      </w:pPr>
    </w:p>
    <w:p w14:paraId="04AFFD9F" w14:textId="77777777" w:rsidR="00BA6268" w:rsidRDefault="00BA6268" w:rsidP="00BA6268">
      <w:pPr>
        <w:rPr>
          <w:ins w:id="536" w:author="超 杨" w:date="2019-10-24T10:44:00Z"/>
        </w:rPr>
      </w:pPr>
    </w:p>
    <w:p w14:paraId="6EA1606D" w14:textId="77777777" w:rsidR="00BA6268" w:rsidRDefault="00BA6268" w:rsidP="00BA6268">
      <w:pPr>
        <w:rPr>
          <w:ins w:id="537" w:author="超 杨" w:date="2019-10-24T10:44:00Z"/>
        </w:rPr>
      </w:pPr>
      <w:ins w:id="538" w:author="超 杨" w:date="2019-10-24T10:44:00Z">
        <w:r>
          <w:t>why set "isDebug" to state data instead of state?</w:t>
        </w:r>
      </w:ins>
    </w:p>
    <w:p w14:paraId="53E3C1EC" w14:textId="3FFD211F" w:rsidR="00BA6268" w:rsidRDefault="00BA6268" w:rsidP="00BA6268">
      <w:pPr>
        <w:rPr>
          <w:ins w:id="539" w:author="超 杨" w:date="2019-10-24T10:44:00Z"/>
        </w:rPr>
      </w:pPr>
      <w:ins w:id="540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541" w:author="超 杨" w:date="2019-10-24T10:44:00Z"/>
        </w:rPr>
      </w:pPr>
      <w:ins w:id="5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43" w:author="超 杨" w:date="2019-10-24T10:44:00Z"/>
        </w:rPr>
      </w:pPr>
      <w:ins w:id="5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45" w:author="超 杨" w:date="2019-10-24T10:44:00Z"/>
        </w:rPr>
      </w:pPr>
    </w:p>
    <w:p w14:paraId="7B167616" w14:textId="77777777" w:rsidR="00BA6268" w:rsidRDefault="00BA6268" w:rsidP="00BA6268">
      <w:pPr>
        <w:rPr>
          <w:ins w:id="546" w:author="超 杨" w:date="2019-10-24T10:44:00Z"/>
        </w:rPr>
      </w:pPr>
      <w:ins w:id="547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548" w:author="超 杨" w:date="2019-10-24T10:44:00Z"/>
        </w:rPr>
      </w:pPr>
      <w:ins w:id="549" w:author="超 杨" w:date="2019-10-24T10:44:00Z">
        <w:r>
          <w:t>////utils: add sparse map</w:t>
        </w:r>
      </w:ins>
    </w:p>
    <w:p w14:paraId="20110604" w14:textId="77777777" w:rsidR="00BA6268" w:rsidRDefault="00BA6268" w:rsidP="00BA6268">
      <w:pPr>
        <w:rPr>
          <w:ins w:id="550" w:author="超 杨" w:date="2019-10-24T10:44:00Z"/>
        </w:rPr>
      </w:pPr>
    </w:p>
    <w:p w14:paraId="482085F1" w14:textId="77777777" w:rsidR="00BA6268" w:rsidRDefault="00BA6268" w:rsidP="00BA6268">
      <w:pPr>
        <w:rPr>
          <w:ins w:id="551" w:author="超 杨" w:date="2019-10-24T10:44:00Z"/>
        </w:rPr>
      </w:pPr>
    </w:p>
    <w:p w14:paraId="22BF5B20" w14:textId="77777777" w:rsidR="00BA6268" w:rsidRDefault="00BA6268" w:rsidP="00BA6268">
      <w:pPr>
        <w:rPr>
          <w:ins w:id="552" w:author="超 杨" w:date="2019-10-24T10:44:00Z"/>
        </w:rPr>
      </w:pPr>
    </w:p>
    <w:p w14:paraId="221795AC" w14:textId="77777777" w:rsidR="00BA6268" w:rsidRDefault="00BA6268" w:rsidP="00BA6268">
      <w:pPr>
        <w:rPr>
          <w:ins w:id="553" w:author="超 杨" w:date="2019-10-24T10:44:00Z"/>
        </w:rPr>
      </w:pPr>
    </w:p>
    <w:p w14:paraId="7DD5A00D" w14:textId="77777777" w:rsidR="00BA6268" w:rsidRDefault="00BA6268" w:rsidP="00BA6268">
      <w:pPr>
        <w:rPr>
          <w:ins w:id="554" w:author="超 杨" w:date="2019-10-24T10:44:00Z"/>
        </w:rPr>
      </w:pPr>
    </w:p>
    <w:p w14:paraId="076A1840" w14:textId="77777777" w:rsidR="00BA6268" w:rsidRDefault="00BA6268" w:rsidP="00BA6268">
      <w:pPr>
        <w:rPr>
          <w:ins w:id="555" w:author="超 杨" w:date="2019-10-24T10:44:00Z"/>
        </w:rPr>
      </w:pPr>
    </w:p>
    <w:p w14:paraId="0C30F6BE" w14:textId="77777777" w:rsidR="00BA6268" w:rsidRDefault="00BA6268" w:rsidP="00BA6268">
      <w:pPr>
        <w:rPr>
          <w:ins w:id="556" w:author="超 杨" w:date="2019-10-24T10:44:00Z"/>
        </w:rPr>
      </w:pPr>
    </w:p>
    <w:p w14:paraId="4D767FEF" w14:textId="77777777" w:rsidR="00BA6268" w:rsidRDefault="00BA6268" w:rsidP="00BA6268">
      <w:pPr>
        <w:rPr>
          <w:ins w:id="557" w:author="超 杨" w:date="2019-10-24T10:44:00Z"/>
        </w:rPr>
      </w:pPr>
    </w:p>
    <w:p w14:paraId="5616D468" w14:textId="77777777" w:rsidR="00BA6268" w:rsidRDefault="00BA6268" w:rsidP="00BA6268">
      <w:pPr>
        <w:rPr>
          <w:ins w:id="558" w:author="超 杨" w:date="2019-10-24T10:44:00Z"/>
        </w:rPr>
      </w:pPr>
      <w:ins w:id="559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560" w:author="超 杨" w:date="2019-10-24T10:44:00Z"/>
        </w:rPr>
      </w:pPr>
    </w:p>
    <w:p w14:paraId="4C29C382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>////(split uniform data to camera data, model data)</w:t>
        </w:r>
      </w:ins>
    </w:p>
    <w:p w14:paraId="793E422B" w14:textId="77777777" w:rsidR="00BA6268" w:rsidRDefault="00BA6268" w:rsidP="00BA6268">
      <w:pPr>
        <w:rPr>
          <w:ins w:id="563" w:author="超 杨" w:date="2019-10-24T10:44:00Z"/>
        </w:rPr>
      </w:pPr>
    </w:p>
    <w:p w14:paraId="647D53B2" w14:textId="77777777" w:rsidR="00BA6268" w:rsidRDefault="00BA6268" w:rsidP="00BA6268">
      <w:pPr>
        <w:rPr>
          <w:ins w:id="564" w:author="超 杨" w:date="2019-10-24T10:44:00Z"/>
        </w:rPr>
      </w:pPr>
    </w:p>
    <w:p w14:paraId="3700B90B" w14:textId="77777777" w:rsidR="00BA6268" w:rsidRDefault="00BA6268" w:rsidP="00BA6268">
      <w:pPr>
        <w:rPr>
          <w:ins w:id="565" w:author="超 杨" w:date="2019-10-24T10:44:00Z"/>
        </w:rPr>
      </w:pPr>
    </w:p>
    <w:p w14:paraId="31C7AB9F" w14:textId="77777777" w:rsidR="00BA6268" w:rsidRDefault="00BA6268" w:rsidP="00BA6268">
      <w:pPr>
        <w:rPr>
          <w:ins w:id="566" w:author="超 杨" w:date="2019-10-24T10:44:00Z"/>
        </w:rPr>
      </w:pPr>
      <w:ins w:id="567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568" w:author="超 杨" w:date="2019-10-24T10:44:00Z"/>
        </w:rPr>
      </w:pPr>
      <w:ins w:id="569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570" w:author="超 杨" w:date="2019-10-24T10:44:00Z"/>
        </w:rPr>
      </w:pPr>
      <w:ins w:id="571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572" w:author="超 杨" w:date="2019-10-24T10:44:00Z"/>
        </w:rPr>
      </w:pPr>
    </w:p>
    <w:p w14:paraId="0499911A" w14:textId="77777777" w:rsidR="00BA6268" w:rsidRDefault="00BA6268" w:rsidP="00BA6268">
      <w:pPr>
        <w:rPr>
          <w:ins w:id="573" w:author="超 杨" w:date="2019-10-24T10:44:00Z"/>
        </w:rPr>
      </w:pPr>
    </w:p>
    <w:p w14:paraId="12604181" w14:textId="77777777" w:rsidR="00BA6268" w:rsidRDefault="00BA6268" w:rsidP="00BA6268">
      <w:pPr>
        <w:rPr>
          <w:ins w:id="574" w:author="超 杨" w:date="2019-10-24T10:44:00Z"/>
        </w:rPr>
      </w:pPr>
    </w:p>
    <w:p w14:paraId="11BDA80A" w14:textId="77777777" w:rsidR="00BA6268" w:rsidRDefault="00BA6268" w:rsidP="00BA6268">
      <w:pPr>
        <w:rPr>
          <w:ins w:id="575" w:author="超 杨" w:date="2019-10-24T10:44:00Z"/>
        </w:rPr>
      </w:pPr>
      <w:ins w:id="5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577" w:author="超 杨" w:date="2019-10-24T10:44:00Z"/>
        </w:rPr>
      </w:pPr>
      <w:ins w:id="578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579" w:author="超 杨" w:date="2019-10-24T10:44:00Z"/>
        </w:rPr>
      </w:pPr>
    </w:p>
    <w:p w14:paraId="297DB59A" w14:textId="77777777" w:rsidR="00BA6268" w:rsidRDefault="00BA6268" w:rsidP="00BA6268">
      <w:pPr>
        <w:rPr>
          <w:ins w:id="580" w:author="超 杨" w:date="2019-10-24T10:44:00Z"/>
        </w:rPr>
      </w:pPr>
      <w:ins w:id="581" w:author="超 杨" w:date="2019-10-24T10:44:00Z">
        <w:r>
          <w:t>add MutableHashMap for performance:</w:t>
        </w:r>
      </w:ins>
    </w:p>
    <w:p w14:paraId="56AC9502" w14:textId="77777777" w:rsidR="00BA6268" w:rsidRDefault="00BA6268" w:rsidP="00BA6268">
      <w:pPr>
        <w:rPr>
          <w:ins w:id="582" w:author="超 杨" w:date="2019-10-24T10:44:00Z"/>
        </w:rPr>
      </w:pPr>
      <w:ins w:id="583" w:author="超 杨" w:date="2019-10-24T10:44:00Z">
        <w:r>
          <w:t>uniformCacheMap, shaderCacheMap is MutableHashMap</w:t>
        </w:r>
      </w:ins>
    </w:p>
    <w:p w14:paraId="35DD532E" w14:textId="77777777" w:rsidR="00BA6268" w:rsidRDefault="00BA6268" w:rsidP="00BA6268">
      <w:pPr>
        <w:rPr>
          <w:ins w:id="584" w:author="超 杨" w:date="2019-10-24T10:44:00Z"/>
        </w:rPr>
      </w:pPr>
    </w:p>
    <w:p w14:paraId="06CCE34E" w14:textId="77777777" w:rsidR="00BA6268" w:rsidRDefault="00BA6268" w:rsidP="00BA6268">
      <w:pPr>
        <w:rPr>
          <w:ins w:id="585" w:author="超 杨" w:date="2019-10-24T10:44:00Z"/>
        </w:rPr>
      </w:pPr>
      <w:ins w:id="5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587" w:author="超 杨" w:date="2019-10-24T10:44:00Z"/>
        </w:rPr>
      </w:pPr>
    </w:p>
    <w:p w14:paraId="0B2078DD" w14:textId="77777777" w:rsidR="00BA6268" w:rsidRDefault="00BA6268" w:rsidP="00BA6268">
      <w:pPr>
        <w:rPr>
          <w:ins w:id="588" w:author="超 杨" w:date="2019-10-24T10:44:00Z"/>
        </w:rPr>
      </w:pPr>
    </w:p>
    <w:p w14:paraId="77C97958" w14:textId="77777777" w:rsidR="00BA6268" w:rsidRDefault="00BA6268" w:rsidP="00BA6268">
      <w:pPr>
        <w:rPr>
          <w:ins w:id="589" w:author="超 杨" w:date="2019-10-24T10:44:00Z"/>
        </w:rPr>
      </w:pPr>
    </w:p>
    <w:p w14:paraId="0741149E" w14:textId="77777777" w:rsidR="00BA6268" w:rsidRDefault="00BA6268" w:rsidP="00BA6268">
      <w:pPr>
        <w:rPr>
          <w:ins w:id="590" w:author="超 杨" w:date="2019-10-24T10:44:00Z"/>
        </w:rPr>
      </w:pPr>
    </w:p>
    <w:p w14:paraId="66C09763" w14:textId="77777777" w:rsidR="00BA6268" w:rsidRDefault="00BA6268" w:rsidP="00BA6268">
      <w:pPr>
        <w:rPr>
          <w:ins w:id="591" w:author="超 杨" w:date="2019-10-24T10:44:00Z"/>
        </w:rPr>
      </w:pPr>
      <w:ins w:id="592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593" w:author="超 杨" w:date="2019-10-24T10:44:00Z"/>
        </w:rPr>
      </w:pPr>
      <w:ins w:id="594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595" w:author="超 杨" w:date="2019-10-24T10:44:00Z"/>
        </w:rPr>
      </w:pPr>
      <w:ins w:id="596" w:author="超 杨" w:date="2019-10-24T10:44:00Z">
        <w:r>
          <w:t>1.reduce small data(e.g. uniformCacheMap)</w:t>
        </w:r>
      </w:ins>
    </w:p>
    <w:p w14:paraId="6BB70F7A" w14:textId="77777777" w:rsidR="00BA6268" w:rsidRDefault="00BA6268" w:rsidP="00BA6268">
      <w:pPr>
        <w:rPr>
          <w:ins w:id="597" w:author="超 杨" w:date="2019-10-24T10:44:00Z"/>
        </w:rPr>
      </w:pPr>
      <w:ins w:id="598" w:author="超 杨" w:date="2019-10-24T10:44:00Z">
        <w:r>
          <w:t>2.use mutable(e.g. change shaderCacheMap to mutable hashMap)</w:t>
        </w:r>
      </w:ins>
    </w:p>
    <w:p w14:paraId="68D99B27" w14:textId="77777777" w:rsidR="00BA6268" w:rsidRDefault="00BA6268" w:rsidP="00BA6268">
      <w:pPr>
        <w:rPr>
          <w:ins w:id="599" w:author="超 杨" w:date="2019-10-24T10:44:00Z"/>
        </w:rPr>
      </w:pPr>
    </w:p>
    <w:p w14:paraId="7F220D4B" w14:textId="77777777" w:rsidR="00BA6268" w:rsidRDefault="00BA6268" w:rsidP="00BA6268">
      <w:pPr>
        <w:rPr>
          <w:ins w:id="600" w:author="超 杨" w:date="2019-10-24T10:44:00Z"/>
        </w:rPr>
      </w:pPr>
    </w:p>
    <w:p w14:paraId="5864E630" w14:textId="259B7C8F" w:rsidR="00BA6268" w:rsidRDefault="00BA6268" w:rsidP="00BA6268">
      <w:pPr>
        <w:rPr>
          <w:ins w:id="601" w:author="超 杨" w:date="2019-10-24T10:44:00Z"/>
        </w:rPr>
      </w:pPr>
      <w:ins w:id="602" w:author="超 杨" w:date="2019-10-24T10:44:00Z">
        <w:r>
          <w:t>reduce state has these advantage:</w:t>
        </w:r>
      </w:ins>
    </w:p>
    <w:p w14:paraId="31DFA7AA" w14:textId="77777777" w:rsidR="00BA6268" w:rsidRDefault="00BA6268" w:rsidP="00BA6268">
      <w:pPr>
        <w:rPr>
          <w:ins w:id="603" w:author="超 杨" w:date="2019-10-24T10:44:00Z"/>
        </w:rPr>
      </w:pPr>
      <w:ins w:id="604" w:author="超 杨" w:date="2019-10-24T10:44:00Z">
        <w:r>
          <w:t>1.improve code maintainablity</w:t>
        </w:r>
      </w:ins>
    </w:p>
    <w:p w14:paraId="6C2FF1A2" w14:textId="77777777" w:rsidR="00BA6268" w:rsidRDefault="00BA6268" w:rsidP="00BA6268">
      <w:pPr>
        <w:rPr>
          <w:ins w:id="605" w:author="超 杨" w:date="2019-10-24T10:44:00Z"/>
        </w:rPr>
      </w:pPr>
      <w:ins w:id="606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607" w:author="超 杨" w:date="2019-10-24T10:44:00Z"/>
        </w:rPr>
      </w:pPr>
      <w:ins w:id="608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609" w:author="超 杨" w:date="2019-10-24T10:44:00Z"/>
        </w:rPr>
      </w:pPr>
    </w:p>
    <w:p w14:paraId="3B906962" w14:textId="77777777" w:rsidR="00BA6268" w:rsidRDefault="00BA6268" w:rsidP="00BA6268">
      <w:pPr>
        <w:rPr>
          <w:ins w:id="610" w:author="超 杨" w:date="2019-10-24T10:44:00Z"/>
        </w:rPr>
      </w:pPr>
    </w:p>
    <w:p w14:paraId="2E2797AA" w14:textId="59063345" w:rsidR="00BA6268" w:rsidRDefault="00BA6268" w:rsidP="00BA6268">
      <w:pPr>
        <w:rPr>
          <w:ins w:id="611" w:author="超 杨" w:date="2019-10-24T10:44:00Z"/>
        </w:rPr>
      </w:pPr>
      <w:ins w:id="612" w:author="超 杨" w:date="2019-10-24T10:44:00Z">
        <w:r>
          <w:t>reduce state has these disadvantage:</w:t>
        </w:r>
      </w:ins>
    </w:p>
    <w:p w14:paraId="3FF21E0A" w14:textId="77777777" w:rsidR="00BA6268" w:rsidRDefault="00BA6268" w:rsidP="00BA6268">
      <w:pPr>
        <w:rPr>
          <w:ins w:id="613" w:author="超 杨" w:date="2019-10-24T10:44:00Z"/>
        </w:rPr>
      </w:pPr>
      <w:ins w:id="6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15" w:author="超 杨" w:date="2019-10-24T10:44:00Z"/>
        </w:rPr>
      </w:pPr>
      <w:ins w:id="616" w:author="超 杨" w:date="2019-10-24T10:44:00Z">
        <w:r>
          <w:t>spend more time for gc</w:t>
        </w:r>
      </w:ins>
    </w:p>
    <w:p w14:paraId="65BFAE2A" w14:textId="77777777" w:rsidR="00BA6268" w:rsidRDefault="00BA6268" w:rsidP="00BA6268">
      <w:pPr>
        <w:rPr>
          <w:ins w:id="617" w:author="超 杨" w:date="2019-10-24T10:44:00Z"/>
        </w:rPr>
      </w:pPr>
    </w:p>
    <w:p w14:paraId="05896FC8" w14:textId="77777777" w:rsidR="00BA6268" w:rsidRDefault="00BA6268" w:rsidP="00BA6268">
      <w:pPr>
        <w:rPr>
          <w:ins w:id="618" w:author="超 杨" w:date="2019-10-24T10:44:00Z"/>
        </w:rPr>
      </w:pPr>
    </w:p>
    <w:p w14:paraId="0491FC10" w14:textId="77777777" w:rsidR="00BA6268" w:rsidRDefault="00BA6268" w:rsidP="00BA6268">
      <w:pPr>
        <w:rPr>
          <w:ins w:id="619" w:author="超 杨" w:date="2019-10-24T10:44:00Z"/>
        </w:rPr>
      </w:pPr>
    </w:p>
    <w:p w14:paraId="6F7FB253" w14:textId="77777777" w:rsidR="00BA6268" w:rsidRDefault="00BA6268" w:rsidP="00BA6268">
      <w:pPr>
        <w:rPr>
          <w:ins w:id="620" w:author="超 杨" w:date="2019-10-24T10:44:00Z"/>
        </w:rPr>
      </w:pPr>
    </w:p>
    <w:p w14:paraId="10E9030E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623" w:author="超 杨" w:date="2019-10-24T10:44:00Z"/>
        </w:rPr>
      </w:pPr>
    </w:p>
    <w:p w14:paraId="2EA9C954" w14:textId="77777777" w:rsidR="00BA6268" w:rsidRDefault="00BA6268" w:rsidP="00BA6268">
      <w:pPr>
        <w:rPr>
          <w:ins w:id="624" w:author="超 杨" w:date="2019-10-24T10:44:00Z"/>
        </w:rPr>
      </w:pPr>
    </w:p>
    <w:p w14:paraId="429D6851" w14:textId="77777777" w:rsidR="00BA6268" w:rsidRDefault="00BA6268" w:rsidP="00BA6268">
      <w:pPr>
        <w:rPr>
          <w:ins w:id="625" w:author="超 杨" w:date="2019-10-24T10:44:00Z"/>
        </w:rPr>
      </w:pPr>
      <w:ins w:id="626" w:author="超 杨" w:date="2019-10-24T10:44:00Z">
        <w:r>
          <w:t>- use vao(extension)</w:t>
        </w:r>
      </w:ins>
    </w:p>
    <w:p w14:paraId="2BB7CC3C" w14:textId="77777777" w:rsidR="00BA6268" w:rsidRDefault="00BA6268" w:rsidP="00BA6268">
      <w:pPr>
        <w:rPr>
          <w:ins w:id="627" w:author="超 杨" w:date="2019-10-24T10:44:00Z"/>
        </w:rPr>
      </w:pPr>
    </w:p>
    <w:p w14:paraId="4522E759" w14:textId="77777777" w:rsidR="00BA6268" w:rsidRDefault="00BA6268" w:rsidP="00BA6268">
      <w:pPr>
        <w:rPr>
          <w:ins w:id="628" w:author="超 杨" w:date="2019-10-24T10:44:00Z"/>
        </w:rPr>
      </w:pPr>
      <w:ins w:id="629" w:author="超 杨" w:date="2019-10-24T10:44:00Z">
        <w:r>
          <w:t>get vao extension:</w:t>
        </w:r>
      </w:ins>
    </w:p>
    <w:p w14:paraId="67121B18" w14:textId="77777777" w:rsidR="00BA6268" w:rsidRDefault="00BA6268" w:rsidP="00BA6268">
      <w:pPr>
        <w:rPr>
          <w:ins w:id="630" w:author="超 杨" w:date="2019-10-24T10:44:00Z"/>
        </w:rPr>
      </w:pPr>
      <w:ins w:id="631" w:author="超 杨" w:date="2019-10-24T10:44:00Z">
        <w:r>
          <w:t>directly unsafeGet, because most devices support it!</w:t>
        </w:r>
      </w:ins>
    </w:p>
    <w:p w14:paraId="3CA658C9" w14:textId="77777777" w:rsidR="00BA6268" w:rsidRDefault="00BA6268" w:rsidP="00BA6268">
      <w:pPr>
        <w:rPr>
          <w:ins w:id="632" w:author="超 杨" w:date="2019-10-24T10:44:00Z"/>
        </w:rPr>
      </w:pPr>
    </w:p>
    <w:p w14:paraId="54A8F487" w14:textId="77777777" w:rsidR="00BA6268" w:rsidRDefault="00BA6268" w:rsidP="00BA6268">
      <w:pPr>
        <w:rPr>
          <w:ins w:id="633" w:author="超 杨" w:date="2019-10-24T10:44:00Z"/>
        </w:rPr>
      </w:pPr>
    </w:p>
    <w:p w14:paraId="70B9D341" w14:textId="77777777" w:rsidR="00BA6268" w:rsidRDefault="00BA6268" w:rsidP="00BA6268">
      <w:pPr>
        <w:rPr>
          <w:ins w:id="634" w:author="超 杨" w:date="2019-10-24T10:44:00Z"/>
        </w:rPr>
      </w:pPr>
      <w:ins w:id="635" w:author="超 杨" w:date="2019-10-24T10:44:00Z">
        <w:r>
          <w:t>judge last vao:</w:t>
        </w:r>
      </w:ins>
    </w:p>
    <w:p w14:paraId="23EA5A41" w14:textId="77777777" w:rsidR="00BA6268" w:rsidRDefault="00BA6268" w:rsidP="00BA6268">
      <w:pPr>
        <w:rPr>
          <w:ins w:id="636" w:author="超 杨" w:date="2019-10-24T10:44:00Z"/>
        </w:rPr>
      </w:pPr>
      <w:ins w:id="637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638" w:author="超 杨" w:date="2019-10-24T10:44:00Z"/>
        </w:rPr>
      </w:pPr>
      <w:ins w:id="639" w:author="超 杨" w:date="2019-10-24T10:44:00Z">
        <w:r>
          <w:t>(because each gameObject-&gt;geometry-&gt;vao is different!!! should improve perf when there are share geometrys!)</w:t>
        </w:r>
      </w:ins>
    </w:p>
    <w:p w14:paraId="6A715881" w14:textId="195D4E91" w:rsidR="00BA6268" w:rsidRPr="00F6426C" w:rsidRDefault="00BA6268" w:rsidP="00F6426C">
      <w:ins w:id="64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41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42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43" w:author="超 杨" w:date="2019-10-30T09:12:00Z"/>
          <w:rFonts w:hint="eastAsia"/>
        </w:rPr>
      </w:pPr>
      <w:ins w:id="644" w:author="超 杨" w:date="2019-10-24T18:30:00Z">
        <w:r w:rsidRPr="00F6426C">
          <w:t>8.</w:t>
        </w:r>
      </w:ins>
      <w:ins w:id="645" w:author="超 杨" w:date="2019-10-25T20:46:00Z">
        <w:r w:rsidR="001B134B">
          <w:t>1</w:t>
        </w:r>
      </w:ins>
      <w:ins w:id="646" w:author="超 杨" w:date="2019-10-24T18:30:00Z">
        <w:r w:rsidRPr="00F6426C">
          <w:t xml:space="preserve">  </w:t>
        </w:r>
      </w:ins>
      <w:ins w:id="647" w:author="超 杨" w:date="2019-10-25T20:48:00Z">
        <w:r w:rsidR="003527A9">
          <w:rPr>
            <w:rFonts w:hint="eastAsia"/>
          </w:rPr>
          <w:t>加入</w:t>
        </w:r>
      </w:ins>
      <w:ins w:id="648" w:author="超 杨" w:date="2019-10-24T18:30:00Z">
        <w:r w:rsidRPr="003527A9">
          <w:rPr>
            <w:rFonts w:hint="eastAsia"/>
            <w:rPrChange w:id="649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650" w:author="超 杨" w:date="2019-10-30T09:12:00Z"/>
          <w:rFonts w:hint="eastAsia"/>
        </w:rPr>
        <w:pPrChange w:id="651" w:author="超 杨" w:date="2019-10-30T09:12:00Z">
          <w:pPr>
            <w:pStyle w:val="21"/>
          </w:pPr>
        </w:pPrChange>
      </w:pPr>
      <w:ins w:id="652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653" w:author="超 杨" w:date="2019-10-24T18:30:00Z"/>
          <w:rFonts w:hint="eastAsia"/>
          <w:rPrChange w:id="654" w:author="超 杨" w:date="2019-10-30T09:12:00Z">
            <w:rPr>
              <w:ins w:id="655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656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657" w:author="超 杨" w:date="2019-10-25T20:47:00Z"/>
        </w:rPr>
        <w:pPrChange w:id="658" w:author="超 杨" w:date="2019-10-25T20:48:00Z">
          <w:pPr>
            <w:pStyle w:val="1"/>
          </w:pPr>
        </w:pPrChange>
      </w:pPr>
      <w:ins w:id="659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660" w:author="超 杨" w:date="2019-10-25T20:48:00Z">
        <w:r>
          <w:rPr>
            <w:rFonts w:hint="eastAsia"/>
          </w:rPr>
          <w:t>加入</w:t>
        </w:r>
      </w:ins>
      <w:ins w:id="661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662" w:author="超 杨" w:date="2019-10-25T10:56:00Z"/>
        </w:rPr>
        <w:pPrChange w:id="663" w:author="超 杨" w:date="2019-10-24T18:30:00Z">
          <w:pPr>
            <w:pStyle w:val="1"/>
          </w:pPr>
        </w:pPrChange>
      </w:pPr>
      <w:ins w:id="664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665" w:author="超 杨" w:date="2019-10-25T10:57:00Z"/>
        </w:rPr>
        <w:pPrChange w:id="666" w:author="超 杨" w:date="2019-10-24T18:30:00Z">
          <w:pPr>
            <w:pStyle w:val="1"/>
          </w:pPr>
        </w:pPrChange>
      </w:pPr>
      <w:ins w:id="667" w:author="超 杨" w:date="2019-10-25T10:58:00Z">
        <w:r>
          <w:t>////</w:t>
        </w:r>
      </w:ins>
      <w:ins w:id="668" w:author="超 杨" w:date="2019-10-25T10:56:00Z">
        <w:r>
          <w:rPr>
            <w:rFonts w:hint="eastAsia"/>
          </w:rPr>
          <w:t>在运行时－》函数执行时检查</w:t>
        </w:r>
        <w:r>
          <w:t>isDebug</w:t>
        </w:r>
        <w:r>
          <w:rPr>
            <w:rFonts w:hint="eastAsia"/>
          </w:rPr>
          <w:t>，而不是在</w:t>
        </w:r>
      </w:ins>
      <w:ins w:id="669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670" w:author="超 杨" w:date="2019-10-25T11:04:00Z"/>
        </w:rPr>
        <w:pPrChange w:id="671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672" w:author="超 杨" w:date="2019-10-25T11:04:00Z"/>
        </w:rPr>
        <w:pPrChange w:id="673" w:author="超 杨" w:date="2019-10-24T18:30:00Z">
          <w:pPr>
            <w:pStyle w:val="1"/>
          </w:pPr>
        </w:pPrChange>
      </w:pPr>
      <w:ins w:id="674" w:author="超 杨" w:date="2019-10-25T11:04:00Z">
        <w:r>
          <w:t>requireCheck,</w:t>
        </w:r>
      </w:ins>
    </w:p>
    <w:p w14:paraId="500A4830" w14:textId="377B418A" w:rsidR="00A41DEA" w:rsidRDefault="00A41DEA">
      <w:pPr>
        <w:rPr>
          <w:ins w:id="675" w:author="超 杨" w:date="2019-10-25T11:04:00Z"/>
        </w:rPr>
        <w:pPrChange w:id="676" w:author="超 杨" w:date="2019-10-24T18:30:00Z">
          <w:pPr>
            <w:pStyle w:val="1"/>
          </w:pPr>
        </w:pPrChange>
      </w:pPr>
      <w:ins w:id="677" w:author="超 杨" w:date="2019-10-25T11:04:00Z">
        <w:r>
          <w:t>ensureCheck,</w:t>
        </w:r>
      </w:ins>
    </w:p>
    <w:p w14:paraId="15389A11" w14:textId="7A1F84D0" w:rsidR="00A41DEA" w:rsidRDefault="00A41DEA">
      <w:pPr>
        <w:rPr>
          <w:ins w:id="678" w:author="超 杨" w:date="2019-10-25T12:08:00Z"/>
        </w:rPr>
        <w:pPrChange w:id="679" w:author="超 杨" w:date="2019-10-24T18:30:00Z">
          <w:pPr>
            <w:pStyle w:val="1"/>
          </w:pPr>
        </w:pPrChange>
      </w:pPr>
      <w:ins w:id="680" w:author="超 杨" w:date="2019-10-25T11:04:00Z">
        <w:r>
          <w:t>requireAndEnsureCheck.</w:t>
        </w:r>
      </w:ins>
    </w:p>
    <w:p w14:paraId="422F1810" w14:textId="77777777" w:rsidR="00F941AE" w:rsidRDefault="00F941AE">
      <w:pPr>
        <w:rPr>
          <w:ins w:id="681" w:author="超 杨" w:date="2019-10-25T12:08:00Z"/>
        </w:rPr>
        <w:pPrChange w:id="682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683" w:author="超 杨" w:date="2019-10-25T12:08:00Z"/>
        </w:rPr>
        <w:pPrChange w:id="684" w:author="超 杨" w:date="2019-10-25T12:08:00Z">
          <w:pPr>
            <w:spacing w:before="240" w:after="120"/>
          </w:pPr>
        </w:pPrChange>
      </w:pPr>
      <w:ins w:id="685" w:author="超 杨" w:date="2019-10-25T12:08:00Z">
        <w:r>
          <w:t>requireCheckBythrow,</w:t>
        </w:r>
      </w:ins>
    </w:p>
    <w:p w14:paraId="5F88EBC2" w14:textId="3BDA1191" w:rsidR="00F941AE" w:rsidRDefault="00F941AE">
      <w:pPr>
        <w:rPr>
          <w:ins w:id="686" w:author="超 杨" w:date="2019-10-25T12:08:00Z"/>
        </w:rPr>
        <w:pPrChange w:id="687" w:author="超 杨" w:date="2019-10-25T12:08:00Z">
          <w:pPr>
            <w:spacing w:before="240" w:after="120"/>
          </w:pPr>
        </w:pPrChange>
      </w:pPr>
      <w:ins w:id="688" w:author="超 杨" w:date="2019-10-25T12:08:00Z">
        <w:r>
          <w:t>ensureCheckBythrow.</w:t>
        </w:r>
      </w:ins>
    </w:p>
    <w:p w14:paraId="23BAF255" w14:textId="77777777" w:rsidR="00F941AE" w:rsidRDefault="00F941AE">
      <w:pPr>
        <w:rPr>
          <w:ins w:id="689" w:author="超 杨" w:date="2019-10-25T11:04:00Z"/>
        </w:rPr>
        <w:pPrChange w:id="690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691" w:author="超 杨" w:date="2019-10-25T12:01:00Z"/>
        </w:rPr>
        <w:pPrChange w:id="692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693" w:author="超 杨" w:date="2019-10-25T12:01:00Z"/>
        </w:rPr>
        <w:pPrChange w:id="694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695" w:author="超 杨" w:date="2019-10-25T11:04:00Z"/>
        </w:rPr>
        <w:pPrChange w:id="696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697" w:author="超 杨" w:date="2019-10-25T12:00:00Z"/>
        </w:rPr>
        <w:pPrChange w:id="698" w:author="超 杨" w:date="2019-10-25T12:00:00Z">
          <w:pPr>
            <w:pStyle w:val="1"/>
          </w:pPr>
        </w:pPrChange>
      </w:pPr>
      <w:ins w:id="699" w:author="超 杨" w:date="2019-10-25T12:00:00Z">
        <w:r>
          <w:t>Shader-.compileShader: not use test, because need log two infos</w:t>
        </w:r>
      </w:ins>
    </w:p>
    <w:p w14:paraId="17B1FE97" w14:textId="3B5FB888" w:rsidR="002326D8" w:rsidRDefault="002326D8">
      <w:pPr>
        <w:rPr>
          <w:ins w:id="700" w:author="超 杨" w:date="2019-10-25T12:09:00Z"/>
        </w:rPr>
        <w:pPrChange w:id="701" w:author="超 杨" w:date="2019-10-25T12:00:00Z">
          <w:pPr>
            <w:pStyle w:val="1"/>
          </w:pPr>
        </w:pPrChange>
      </w:pPr>
      <w:ins w:id="702" w:author="超 杨" w:date="2019-10-25T12:00:00Z">
        <w:r>
          <w:t>Shader-.linkProgram: not use test for perf</w:t>
        </w:r>
      </w:ins>
    </w:p>
    <w:p w14:paraId="3912CC2E" w14:textId="77777777" w:rsidR="00505511" w:rsidRDefault="00505511">
      <w:pPr>
        <w:rPr>
          <w:ins w:id="703" w:author="超 杨" w:date="2019-10-25T12:09:00Z"/>
        </w:rPr>
        <w:pPrChange w:id="704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05" w:author="超 杨" w:date="2019-10-25T12:09:00Z"/>
        </w:rPr>
        <w:pPrChange w:id="706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07" w:author="超 杨" w:date="2019-10-25T12:09:00Z"/>
        </w:rPr>
        <w:pPrChange w:id="708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09" w:author="超 杨" w:date="2019-10-24T18:30:00Z"/>
        </w:rPr>
        <w:pPrChange w:id="710" w:author="超 杨" w:date="2019-10-25T12:00:00Z">
          <w:pPr>
            <w:pStyle w:val="1"/>
          </w:pPr>
        </w:pPrChange>
      </w:pPr>
      <w:ins w:id="711" w:author="超 杨" w:date="2019-10-25T12:09:00Z">
        <w:r>
          <w:t>Init shader iterate and render iterate use xxxBythrow</w:t>
        </w:r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12" w:author="超 杨" w:date="2019-10-25T18:12:00Z"/>
        </w:rPr>
        <w:pPrChange w:id="713" w:author="超 杨" w:date="2019-10-24T18:30:00Z">
          <w:pPr>
            <w:pStyle w:val="1"/>
          </w:pPr>
        </w:pPrChange>
      </w:pPr>
      <w:ins w:id="714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15" w:author="超 杨" w:date="2019-10-25T18:12:00Z"/>
        </w:rPr>
        <w:pPrChange w:id="716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17" w:author="超 杨" w:date="2019-10-25T18:12:00Z"/>
        </w:rPr>
        <w:pPrChange w:id="718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19" w:author="超 杨" w:date="2019-10-25T18:13:00Z"/>
        </w:rPr>
        <w:pPrChange w:id="720" w:author="超 杨" w:date="2019-10-24T18:30:00Z">
          <w:pPr>
            <w:pStyle w:val="1"/>
          </w:pPr>
        </w:pPrChange>
      </w:pPr>
      <w:ins w:id="721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22" w:author="超 杨" w:date="2019-10-25T18:16:00Z"/>
        </w:rPr>
        <w:pPrChange w:id="723" w:author="超 杨" w:date="2019-10-24T18:30:00Z">
          <w:pPr>
            <w:pStyle w:val="1"/>
          </w:pPr>
        </w:pPrChange>
      </w:pPr>
      <w:ins w:id="724" w:author="超 杨" w:date="2019-10-25T18:13:00Z">
        <w:r>
          <w:t>xxxCheck</w:t>
        </w:r>
        <w:r>
          <w:rPr>
            <w:rFonts w:hint="eastAsia"/>
          </w:rPr>
          <w:t>的</w:t>
        </w:r>
        <w:r>
          <w:t>bodyFunc</w:t>
        </w:r>
        <w:r>
          <w:rPr>
            <w:rFonts w:hint="eastAsia"/>
          </w:rPr>
          <w:t>中也可能返回</w:t>
        </w:r>
        <w:r>
          <w:t>Result</w:t>
        </w:r>
      </w:ins>
      <w:ins w:id="725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26" w:author="超 杨" w:date="2019-10-25T18:16:00Z"/>
        </w:rPr>
        <w:pPrChange w:id="727" w:author="超 杨" w:date="2019-10-25T18:16:00Z">
          <w:pPr>
            <w:pStyle w:val="1"/>
          </w:pPr>
        </w:pPrChange>
      </w:pPr>
      <w:ins w:id="728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29" w:author="超 杨" w:date="2019-10-25T18:16:00Z"/>
        </w:rPr>
        <w:pPrChange w:id="730" w:author="超 杨" w:date="2019-10-25T18:16:00Z">
          <w:pPr>
            <w:pStyle w:val="1"/>
          </w:pPr>
        </w:pPrChange>
      </w:pPr>
      <w:ins w:id="731" w:author="超 杨" w:date="2019-10-25T18:16:00Z">
        <w:r>
          <w:t>1.</w:t>
        </w:r>
        <w:r w:rsidR="005B020B">
          <w:t>bodyFunc</w:t>
        </w:r>
      </w:ins>
      <w:ins w:id="732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33" w:author="超 杨" w:date="2019-10-25T18:17:00Z"/>
        </w:rPr>
        <w:pPrChange w:id="734" w:author="超 杨" w:date="2019-10-25T18:16:00Z">
          <w:pPr>
            <w:pStyle w:val="1"/>
          </w:pPr>
        </w:pPrChange>
      </w:pPr>
      <w:ins w:id="735" w:author="超 杨" w:date="2019-10-25T18:17:00Z">
        <w:r>
          <w:rPr>
            <w:rFonts w:hint="eastAsia"/>
          </w:rPr>
          <w:t>如</w:t>
        </w:r>
      </w:ins>
      <w:ins w:id="736" w:author="超 杨" w:date="2019-10-25T18:16:00Z">
        <w:r w:rsidR="00B36E2B">
          <w:t>Matrix-.</w:t>
        </w:r>
        <w:r w:rsidRPr="005B020B">
          <w:t xml:space="preserve"> buildPerspective</w:t>
        </w:r>
      </w:ins>
    </w:p>
    <w:p w14:paraId="384204DA" w14:textId="6B13D0A2" w:rsidR="005B020B" w:rsidRDefault="005B020B">
      <w:pPr>
        <w:rPr>
          <w:ins w:id="737" w:author="超 杨" w:date="2019-10-25T18:13:00Z"/>
        </w:rPr>
        <w:pPrChange w:id="738" w:author="超 杨" w:date="2019-10-25T18:16:00Z">
          <w:pPr>
            <w:pStyle w:val="1"/>
          </w:pPr>
        </w:pPrChange>
      </w:pPr>
      <w:ins w:id="739" w:author="超 杨" w:date="2019-10-25T18:17:00Z">
        <w:r>
          <w:rPr>
            <w:rFonts w:hint="eastAsia"/>
          </w:rPr>
          <w:t>2.增加</w:t>
        </w:r>
        <w:r>
          <w:t>xxxCheckBodyResult</w:t>
        </w:r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40" w:author="超 杨" w:date="2019-10-24T18:30:00Z"/>
        </w:rPr>
        <w:pPrChange w:id="741" w:author="超 杨" w:date="2019-10-24T18:30:00Z">
          <w:pPr>
            <w:pStyle w:val="1"/>
          </w:pPr>
        </w:pPrChange>
      </w:pPr>
      <w:ins w:id="742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43" w:author="超 杨" w:date="2019-10-25T12:27:00Z"/>
        </w:rPr>
        <w:pPrChange w:id="744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745" w:author="超 杨" w:date="2019-10-25T12:27:00Z"/>
        </w:rPr>
        <w:pPrChange w:id="746" w:author="超 杨" w:date="2019-10-24T18:30:00Z">
          <w:pPr>
            <w:pStyle w:val="1"/>
          </w:pPr>
        </w:pPrChange>
      </w:pPr>
      <w:ins w:id="747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748" w:author="超 杨" w:date="2019-10-25T12:36:00Z"/>
        </w:rPr>
        <w:pPrChange w:id="749" w:author="超 杨" w:date="2019-10-25T12:49:00Z">
          <w:pPr>
            <w:pStyle w:val="1"/>
          </w:pPr>
        </w:pPrChange>
      </w:pPr>
      <w:ins w:id="750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751" w:author="超 杨" w:date="2019-10-25T12:37:00Z"/>
        </w:rPr>
        <w:pPrChange w:id="752" w:author="超 杨" w:date="2019-10-24T18:30:00Z">
          <w:pPr>
            <w:pStyle w:val="1"/>
          </w:pPr>
        </w:pPrChange>
      </w:pPr>
      <w:ins w:id="753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buildPerspective</w:t>
        </w:r>
        <w:r>
          <w:t xml:space="preserve">-.contract check </w:t>
        </w:r>
        <w:r>
          <w:rPr>
            <w:rFonts w:hint="eastAsia"/>
          </w:rPr>
          <w:t>依赖</w:t>
        </w:r>
        <w:r>
          <w:t xml:space="preserve"> StateData-.Data</w:t>
        </w:r>
      </w:ins>
      <w:ins w:id="754" w:author="超 杨" w:date="2019-10-25T12:37:00Z">
        <w:r>
          <w:t>type-.</w:t>
        </w:r>
        <w:r w:rsidRPr="005D28BB">
          <w:t xml:space="preserve"> CoordinateTransformationMatrix</w:t>
        </w:r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755" w:author="超 杨" w:date="2019-10-25T12:27:00Z"/>
        </w:rPr>
        <w:pPrChange w:id="756" w:author="超 杨" w:date="2019-10-24T18:30:00Z">
          <w:pPr>
            <w:pStyle w:val="1"/>
          </w:pPr>
        </w:pPrChange>
      </w:pPr>
      <w:ins w:id="757" w:author="超 杨" w:date="2019-10-25T12:48:00Z">
        <w:r>
          <w:t>extract Data to StateData, DebugData</w:t>
        </w:r>
      </w:ins>
    </w:p>
    <w:p w14:paraId="4EF04196" w14:textId="7210FA3F" w:rsidR="009F57F5" w:rsidRDefault="009F57F5">
      <w:pPr>
        <w:rPr>
          <w:ins w:id="758" w:author="超 杨" w:date="2019-10-25T12:27:00Z"/>
        </w:rPr>
        <w:pPrChange w:id="759" w:author="超 杨" w:date="2019-10-24T18:30:00Z">
          <w:pPr>
            <w:pStyle w:val="1"/>
          </w:pPr>
        </w:pPrChange>
      </w:pPr>
      <w:ins w:id="760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761" w:author="超 杨" w:date="2019-10-25T20:09:00Z"/>
        </w:rPr>
        <w:pPrChange w:id="762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763" w:author="超 杨" w:date="2019-10-25T20:09:00Z"/>
        </w:rPr>
        <w:pPrChange w:id="764" w:author="超 杨" w:date="2019-10-24T18:30:00Z">
          <w:pPr>
            <w:pStyle w:val="1"/>
          </w:pPr>
        </w:pPrChange>
      </w:pPr>
      <w:ins w:id="765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766" w:author="超 杨" w:date="2019-10-25T20:10:00Z"/>
        </w:rPr>
        <w:pPrChange w:id="767" w:author="超 杨" w:date="2019-10-24T18:30:00Z">
          <w:pPr>
            <w:pStyle w:val="1"/>
          </w:pPr>
        </w:pPrChange>
      </w:pPr>
      <w:ins w:id="768" w:author="超 杨" w:date="2019-10-25T20:09:00Z">
        <w:r>
          <w:rPr>
            <w:rFonts w:hint="eastAsia"/>
          </w:rPr>
          <w:t>重构：使用</w:t>
        </w:r>
      </w:ins>
      <w:ins w:id="769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770" w:author="超 杨" w:date="2019-10-25T20:09:00Z"/>
        </w:rPr>
        <w:pPrChange w:id="771" w:author="超 杨" w:date="2019-10-25T20:10:00Z">
          <w:pPr>
            <w:pStyle w:val="1"/>
          </w:pPr>
        </w:pPrChange>
      </w:pPr>
      <w:ins w:id="772" w:author="超 杨" w:date="2019-10-25T20:10:00Z">
        <w:r>
          <w:t>Render-.</w:t>
        </w:r>
        <w:r w:rsidRPr="00302253">
          <w:t xml:space="preserve"> _sendUniformShaderData</w:t>
        </w:r>
      </w:ins>
    </w:p>
    <w:p w14:paraId="29452E5D" w14:textId="5E107F06" w:rsidR="00302253" w:rsidRDefault="00302253">
      <w:pPr>
        <w:rPr>
          <w:ins w:id="773" w:author="超 杨" w:date="2019-10-25T20:09:00Z"/>
        </w:rPr>
        <w:pPrChange w:id="774" w:author="超 杨" w:date="2019-10-24T18:30:00Z">
          <w:pPr>
            <w:pStyle w:val="1"/>
          </w:pPr>
        </w:pPrChange>
      </w:pPr>
      <w:ins w:id="775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776" w:author="超 杨" w:date="2019-10-24T18:30:00Z"/>
        </w:rPr>
        <w:pPrChange w:id="777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778" w:author="超 杨" w:date="2019-10-25T20:48:00Z"/>
        </w:rPr>
      </w:pPr>
      <w:ins w:id="779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780" w:author="超 杨" w:date="2019-10-25T20:49:00Z">
        <w:r>
          <w:rPr>
            <w:rFonts w:hint="eastAsia"/>
          </w:rPr>
          <w:t>加入</w:t>
        </w:r>
      </w:ins>
      <w:ins w:id="781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782" w:author="超 杨" w:date="2019-10-25T22:13:00Z"/>
        </w:rPr>
        <w:pPrChange w:id="783" w:author="超 杨" w:date="2019-10-24T18:30:00Z">
          <w:pPr>
            <w:pStyle w:val="1"/>
          </w:pPr>
        </w:pPrChange>
      </w:pPr>
      <w:ins w:id="784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785" w:author="超 杨" w:date="2019-10-25T22:13:00Z"/>
        </w:rPr>
        <w:pPrChange w:id="786" w:author="超 杨" w:date="2019-10-24T18:30:00Z">
          <w:pPr>
            <w:pStyle w:val="1"/>
          </w:pPr>
        </w:pPrChange>
      </w:pPr>
      <w:ins w:id="787" w:author="超 杨" w:date="2019-10-25T22:13:00Z">
        <w:r>
          <w:t>RenderStore-.stop:</w:t>
        </w:r>
      </w:ins>
    </w:p>
    <w:p w14:paraId="02B32F2C" w14:textId="77777777" w:rsidR="0090643C" w:rsidRDefault="0090643C" w:rsidP="0090643C">
      <w:pPr>
        <w:rPr>
          <w:ins w:id="788" w:author="超 杨" w:date="2019-10-25T22:13:00Z"/>
        </w:rPr>
      </w:pPr>
      <w:ins w:id="789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790" w:author="超 杨" w:date="2019-10-25T22:13:00Z"/>
        </w:rPr>
      </w:pPr>
      <w:ins w:id="791" w:author="超 杨" w:date="2019-10-25T22:13:00Z">
        <w:r>
          <w:t xml:space="preserve">    RenderPst.unsafeGetLoopId(PersistentData.getState())</w:t>
        </w:r>
      </w:ins>
    </w:p>
    <w:p w14:paraId="4843BF6E" w14:textId="77777777" w:rsidR="0090643C" w:rsidRDefault="0090643C" w:rsidP="0090643C">
      <w:pPr>
        <w:rPr>
          <w:ins w:id="792" w:author="超 杨" w:date="2019-10-25T22:13:00Z"/>
        </w:rPr>
      </w:pPr>
      <w:ins w:id="793" w:author="超 杨" w:date="2019-10-25T22:13:00Z">
        <w:r>
          <w:t xml:space="preserve">    |&gt; Result.tap(DomExtend.cancelAnimationFrame)</w:t>
        </w:r>
      </w:ins>
    </w:p>
    <w:p w14:paraId="6A13AC82" w14:textId="77777777" w:rsidR="0090643C" w:rsidRDefault="0090643C" w:rsidP="0090643C">
      <w:pPr>
        <w:rPr>
          <w:ins w:id="794" w:author="超 杨" w:date="2019-10-25T22:13:00Z"/>
        </w:rPr>
      </w:pPr>
      <w:ins w:id="795" w:author="超 杨" w:date="2019-10-25T22:13:00Z">
        <w:r>
          <w:t xml:space="preserve">    |&gt; Result.handleError(Error.throwError);</w:t>
        </w:r>
      </w:ins>
    </w:p>
    <w:p w14:paraId="0FCDF75B" w14:textId="77777777" w:rsidR="0090643C" w:rsidRDefault="0090643C" w:rsidP="0090643C">
      <w:pPr>
        <w:rPr>
          <w:ins w:id="796" w:author="超 杨" w:date="2019-10-25T22:13:00Z"/>
        </w:rPr>
      </w:pPr>
    </w:p>
    <w:p w14:paraId="6B9728C3" w14:textId="77777777" w:rsidR="0090643C" w:rsidRDefault="0090643C" w:rsidP="0090643C">
      <w:pPr>
        <w:rPr>
          <w:ins w:id="797" w:author="超 杨" w:date="2019-10-25T22:13:00Z"/>
        </w:rPr>
      </w:pPr>
      <w:ins w:id="798" w:author="超 杨" w:date="2019-10-25T22:13:00Z">
        <w:r>
          <w:t xml:space="preserve">    DataAPIEngine.unsafeGetState()</w:t>
        </w:r>
      </w:ins>
    </w:p>
    <w:p w14:paraId="21039E5A" w14:textId="77777777" w:rsidR="0090643C" w:rsidRDefault="0090643C" w:rsidP="0090643C">
      <w:pPr>
        <w:rPr>
          <w:ins w:id="799" w:author="超 杨" w:date="2019-10-25T22:13:00Z"/>
        </w:rPr>
      </w:pPr>
      <w:ins w:id="800" w:author="超 杨" w:date="2019-10-25T22:13:00Z">
        <w:r>
          <w:t xml:space="preserve">    |&gt; Result.bind(state =&gt;</w:t>
        </w:r>
      </w:ins>
    </w:p>
    <w:p w14:paraId="22DEB08C" w14:textId="77777777" w:rsidR="0090643C" w:rsidRDefault="0090643C" w:rsidP="0090643C">
      <w:pPr>
        <w:rPr>
          <w:ins w:id="801" w:author="超 杨" w:date="2019-10-25T22:13:00Z"/>
        </w:rPr>
      </w:pPr>
      <w:ins w:id="802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803" w:author="超 杨" w:date="2019-10-25T22:13:00Z"/>
        </w:rPr>
      </w:pPr>
      <w:ins w:id="804" w:author="超 杨" w:date="2019-10-25T22:13:00Z">
        <w:r>
          <w:t xml:space="preserve">         |&gt; DeviceManagerAPIEngine.unsafeGetGl</w:t>
        </w:r>
      </w:ins>
    </w:p>
    <w:p w14:paraId="131C8AF0" w14:textId="77777777" w:rsidR="0090643C" w:rsidRDefault="0090643C" w:rsidP="0090643C">
      <w:pPr>
        <w:rPr>
          <w:ins w:id="805" w:author="超 杨" w:date="2019-10-25T22:13:00Z"/>
        </w:rPr>
      </w:pPr>
      <w:ins w:id="806" w:author="超 杨" w:date="2019-10-25T22:13:00Z">
        <w:r>
          <w:t xml:space="preserve">         |&gt; Result.tap(DeviceManagerAPIEngine.clear)</w:t>
        </w:r>
      </w:ins>
    </w:p>
    <w:p w14:paraId="490AD1D5" w14:textId="77777777" w:rsidR="0090643C" w:rsidRDefault="0090643C" w:rsidP="0090643C">
      <w:pPr>
        <w:rPr>
          <w:ins w:id="807" w:author="超 杨" w:date="2019-10-25T22:13:00Z"/>
        </w:rPr>
      </w:pPr>
      <w:ins w:id="808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09" w:author="超 杨" w:date="2019-10-25T22:13:00Z"/>
        </w:rPr>
      </w:pPr>
      <w:ins w:id="810" w:author="超 杨" w:date="2019-10-25T22:13:00Z">
        <w:r>
          <w:t xml:space="preserve">    |&gt; Result.handleError(Error.throwError);</w:t>
        </w:r>
      </w:ins>
    </w:p>
    <w:p w14:paraId="66394ACE" w14:textId="77777777" w:rsidR="0090643C" w:rsidRDefault="0090643C" w:rsidP="0090643C">
      <w:pPr>
        <w:rPr>
          <w:ins w:id="811" w:author="超 杨" w:date="2019-10-25T22:13:00Z"/>
        </w:rPr>
      </w:pPr>
    </w:p>
    <w:p w14:paraId="3EF7A8E9" w14:textId="77777777" w:rsidR="0090643C" w:rsidRDefault="0090643C" w:rsidP="0090643C">
      <w:pPr>
        <w:rPr>
          <w:ins w:id="812" w:author="超 杨" w:date="2019-10-25T22:13:00Z"/>
        </w:rPr>
      </w:pPr>
      <w:ins w:id="813" w:author="超 杨" w:date="2019-10-25T22:13:00Z">
        <w:r>
          <w:t xml:space="preserve">    {...state, isStart: false};</w:t>
        </w:r>
      </w:ins>
    </w:p>
    <w:p w14:paraId="06CFBCF9" w14:textId="3E17D7F3" w:rsidR="0090643C" w:rsidRDefault="0090643C">
      <w:pPr>
        <w:rPr>
          <w:ins w:id="814" w:author="超 杨" w:date="2019-10-25T22:14:00Z"/>
        </w:rPr>
        <w:pPrChange w:id="815" w:author="超 杨" w:date="2019-10-24T18:30:00Z">
          <w:pPr>
            <w:pStyle w:val="1"/>
          </w:pPr>
        </w:pPrChange>
      </w:pPr>
      <w:ins w:id="816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17" w:author="超 杨" w:date="2019-10-25T22:14:00Z"/>
        </w:rPr>
        <w:pPrChange w:id="818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19" w:author="超 杨" w:date="2019-10-25T22:15:00Z"/>
        </w:rPr>
        <w:pPrChange w:id="820" w:author="超 杨" w:date="2019-10-24T18:30:00Z">
          <w:pPr>
            <w:pStyle w:val="1"/>
          </w:pPr>
        </w:pPrChange>
      </w:pPr>
      <w:ins w:id="821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22" w:author="超 杨" w:date="2019-10-25T22:15:00Z"/>
        </w:rPr>
        <w:pPrChange w:id="823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24" w:author="超 杨" w:date="2019-10-25T22:15:00Z"/>
        </w:rPr>
        <w:pPrChange w:id="825" w:author="超 杨" w:date="2019-10-24T18:30:00Z">
          <w:pPr>
            <w:pStyle w:val="1"/>
          </w:pPr>
        </w:pPrChange>
      </w:pPr>
      <w:ins w:id="826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27" w:author="超 杨" w:date="2019-10-25T22:16:00Z"/>
        </w:rPr>
        <w:pPrChange w:id="828" w:author="超 杨" w:date="2019-10-24T18:30:00Z">
          <w:pPr>
            <w:pStyle w:val="1"/>
          </w:pPr>
        </w:pPrChange>
      </w:pPr>
      <w:ins w:id="829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30" w:author="超 杨" w:date="2019-10-25T22:16:00Z">
        <w:r>
          <w:rPr>
            <w:rFonts w:hint="eastAsia"/>
          </w:rPr>
          <w:t>，两者都终止了（最终都</w:t>
        </w:r>
        <w:r>
          <w:t>setState</w:t>
        </w:r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31" w:author="超 杨" w:date="2019-10-25T22:14:00Z"/>
        </w:rPr>
        <w:pPrChange w:id="832" w:author="超 杨" w:date="2019-10-24T18:30:00Z">
          <w:pPr>
            <w:pStyle w:val="1"/>
          </w:pPr>
        </w:pPrChange>
      </w:pPr>
      <w:ins w:id="833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34" w:author="超 杨" w:date="2019-10-25T22:13:00Z"/>
        </w:rPr>
        <w:pPrChange w:id="835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36" w:author="超 杨" w:date="2019-10-25T20:53:00Z"/>
        </w:rPr>
        <w:pPrChange w:id="837" w:author="超 杨" w:date="2019-10-24T18:30:00Z">
          <w:pPr>
            <w:pStyle w:val="1"/>
          </w:pPr>
        </w:pPrChange>
      </w:pPr>
      <w:ins w:id="838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39" w:author="超 杨" w:date="2019-10-25T20:53:00Z"/>
        </w:rPr>
        <w:pPrChange w:id="840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41" w:author="超 杨" w:date="2019-10-24T18:30:00Z"/>
        </w:rPr>
        <w:pPrChange w:id="842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43" w:author="超 杨" w:date="2019-10-25T21:21:00Z"/>
          <w:rPrChange w:id="844" w:author="超 杨" w:date="2019-10-24T18:30:00Z">
            <w:rPr>
              <w:del w:id="845" w:author="超 杨" w:date="2019-10-25T21:21:00Z"/>
            </w:rPr>
          </w:rPrChange>
        </w:rPr>
        <w:pPrChange w:id="846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847" w:author="超 杨" w:date="2019-10-30T11:24:00Z"/>
        </w:rPr>
      </w:pPr>
      <w:moveToRangeStart w:id="848" w:author="超 杨" w:date="2019-10-25T07:03:00Z" w:name="move433606324"/>
      <w:moveTo w:id="849" w:author="超 杨" w:date="2019-10-25T07:03:00Z">
        <w:r w:rsidRPr="00F6426C">
          <w:t xml:space="preserve">8.3  </w:t>
        </w:r>
      </w:moveTo>
      <w:ins w:id="850" w:author="超 杨" w:date="2019-10-25T20:49:00Z">
        <w:r w:rsidR="001B1003">
          <w:rPr>
            <w:rFonts w:hint="eastAsia"/>
          </w:rPr>
          <w:t>引擎</w:t>
        </w:r>
      </w:ins>
      <w:moveTo w:id="851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852" w:author="超 杨" w:date="2019-10-30T11:24:00Z"/>
          <w:rFonts w:hint="eastAsia"/>
        </w:rPr>
        <w:pPrChange w:id="853" w:author="超 杨" w:date="2019-10-30T11:24:00Z">
          <w:pPr>
            <w:pStyle w:val="21"/>
          </w:pPr>
        </w:pPrChange>
      </w:pPr>
      <w:ins w:id="854" w:author="超 杨" w:date="2019-10-30T11:24:00Z">
        <w:r>
          <w:rPr>
            <w:rFonts w:hint="eastAsia"/>
          </w:rPr>
          <w:t>（不改动编辑器</w:t>
        </w:r>
      </w:ins>
      <w:ins w:id="855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856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857" w:author="超 杨" w:date="2019-10-30T11:24:00Z"/>
        </w:rPr>
        <w:pPrChange w:id="858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859" w:author="超 杨" w:date="2019-10-29T17:26:00Z"/>
          <w:rPrChange w:id="860" w:author="超 杨" w:date="2019-10-30T11:24:00Z">
            <w:rPr>
              <w:ins w:id="861" w:author="超 杨" w:date="2019-10-29T17:26:00Z"/>
              <w:rFonts w:hint="eastAsia"/>
            </w:rPr>
          </w:rPrChange>
        </w:rPr>
        <w:pPrChange w:id="862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863" w:author="超 杨" w:date="2019-10-29T17:29:00Z"/>
          <w:rFonts w:hint="eastAsia"/>
        </w:rPr>
        <w:pPrChange w:id="864" w:author="超 杨" w:date="2019-10-29T17:26:00Z">
          <w:pPr>
            <w:pStyle w:val="21"/>
          </w:pPr>
        </w:pPrChange>
      </w:pPr>
      <w:ins w:id="865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866" w:author="超 杨" w:date="2019-10-30T08:32:00Z"/>
        </w:rPr>
        <w:pPrChange w:id="867" w:author="超 杨" w:date="2019-10-29T17:26:00Z">
          <w:pPr>
            <w:pStyle w:val="21"/>
          </w:pPr>
        </w:pPrChange>
      </w:pPr>
      <w:ins w:id="868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869" w:author="超 杨" w:date="2019-10-30T08:33:00Z"/>
        </w:rPr>
        <w:pPrChange w:id="870" w:author="超 杨" w:date="2019-10-29T17:26:00Z">
          <w:pPr>
            <w:pStyle w:val="21"/>
          </w:pPr>
        </w:pPrChange>
      </w:pPr>
      <w:ins w:id="871" w:author="超 杨" w:date="2019-10-30T08:32:00Z">
        <w:r>
          <w:t>0</w:t>
        </w:r>
        <w:r>
          <w:rPr>
            <w:rFonts w:hint="eastAsia"/>
          </w:rPr>
          <w:t>、用户</w:t>
        </w:r>
      </w:ins>
      <w:ins w:id="872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873" w:author="超 杨" w:date="2019-10-30T08:33:00Z"/>
          <w:rFonts w:hint="eastAsia"/>
        </w:rPr>
        <w:pPrChange w:id="874" w:author="超 杨" w:date="2019-10-29T17:26:00Z">
          <w:pPr>
            <w:pStyle w:val="21"/>
          </w:pPr>
        </w:pPrChange>
      </w:pPr>
      <w:ins w:id="875" w:author="超 杨" w:date="2019-10-30T08:33:00Z">
        <w:r>
          <w:rPr>
            <w:rFonts w:hint="eastAsia"/>
          </w:rPr>
          <w:t>用户不应该</w:t>
        </w:r>
      </w:ins>
      <w:ins w:id="876" w:author="超 杨" w:date="2019-10-30T08:35:00Z">
        <w:r>
          <w:rPr>
            <w:rFonts w:hint="eastAsia"/>
          </w:rPr>
          <w:t>知道</w:t>
        </w:r>
      </w:ins>
      <w:ins w:id="877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 w:rsidP="00ED6E43">
      <w:pPr>
        <w:rPr>
          <w:ins w:id="878" w:author="超 杨" w:date="2019-10-29T17:29:00Z"/>
        </w:rPr>
        <w:pPrChange w:id="879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880" w:author="超 杨" w:date="2019-10-29T17:30:00Z"/>
          <w:rFonts w:hint="eastAsia"/>
        </w:rPr>
        <w:pPrChange w:id="881" w:author="超 杨" w:date="2019-10-29T17:26:00Z">
          <w:pPr>
            <w:pStyle w:val="21"/>
          </w:pPr>
        </w:pPrChange>
      </w:pPr>
      <w:ins w:id="882" w:author="超 杨" w:date="2019-10-29T17:30:00Z">
        <w:r>
          <w:rPr>
            <w:rFonts w:hint="eastAsia"/>
          </w:rPr>
          <w:t>1、对</w:t>
        </w:r>
      </w:ins>
      <w:ins w:id="883" w:author="超 杨" w:date="2019-10-29T17:51:00Z">
        <w:r w:rsidR="00322457">
          <w:t>GLSL</w:t>
        </w:r>
      </w:ins>
      <w:ins w:id="884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885" w:author="超 杨" w:date="2019-10-29T17:30:00Z"/>
          <w:rFonts w:hint="eastAsia"/>
        </w:rPr>
        <w:pPrChange w:id="886" w:author="超 杨" w:date="2019-10-29T17:26:00Z">
          <w:pPr>
            <w:pStyle w:val="21"/>
          </w:pPr>
        </w:pPrChange>
      </w:pPr>
      <w:ins w:id="887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888" w:author="超 杨" w:date="2019-10-29T17:31:00Z"/>
        </w:rPr>
        <w:pPrChange w:id="889" w:author="超 杨" w:date="2019-10-29T17:31:00Z">
          <w:pPr>
            <w:pStyle w:val="21"/>
          </w:pPr>
        </w:pPrChange>
      </w:pPr>
      <w:ins w:id="890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891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a_position,u_mMatrix,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892" w:author="超 杨" w:date="2019-10-29T17:47:00Z"/>
        </w:rPr>
        <w:pPrChange w:id="893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894" w:author="超 杨" w:date="2019-10-29T17:48:00Z"/>
        </w:rPr>
        <w:pPrChange w:id="895" w:author="超 杨" w:date="2019-10-29T17:31:00Z">
          <w:pPr>
            <w:pStyle w:val="21"/>
          </w:pPr>
        </w:pPrChange>
      </w:pPr>
      <w:ins w:id="896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897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898" w:author="超 杨" w:date="2019-10-29T17:48:00Z"/>
        </w:rPr>
        <w:pPrChange w:id="899" w:author="超 杨" w:date="2019-10-29T17:48:00Z">
          <w:pPr>
            <w:pStyle w:val="21"/>
          </w:pPr>
        </w:pPrChange>
      </w:pPr>
      <w:ins w:id="900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01" w:author="超 杨" w:date="2019-10-29T17:31:00Z"/>
          <w:rFonts w:hint="eastAsia"/>
        </w:rPr>
        <w:pPrChange w:id="902" w:author="超 杨" w:date="2019-10-29T17:31:00Z">
          <w:pPr>
            <w:pStyle w:val="21"/>
          </w:pPr>
        </w:pPrChange>
      </w:pPr>
      <w:ins w:id="903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04" w:author="超 杨" w:date="2019-10-29T17:31:00Z"/>
        </w:rPr>
        <w:pPrChange w:id="905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06" w:author="超 杨" w:date="2019-10-29T17:30:00Z"/>
        </w:rPr>
        <w:pPrChange w:id="907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08" w:author="超 杨" w:date="2019-10-29T17:31:00Z"/>
        </w:rPr>
        <w:pPrChange w:id="909" w:author="超 杨" w:date="2019-10-29T17:26:00Z">
          <w:pPr>
            <w:pStyle w:val="21"/>
          </w:pPr>
        </w:pPrChange>
      </w:pPr>
      <w:ins w:id="910" w:author="超 杨" w:date="2019-10-29T17:30:00Z">
        <w:r>
          <w:rPr>
            <w:rFonts w:hint="eastAsia"/>
          </w:rPr>
          <w:t>2、</w:t>
        </w:r>
      </w:ins>
      <w:ins w:id="911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12" w:author="超 杨" w:date="2019-10-29T17:35:00Z"/>
          <w:rFonts w:hint="eastAsia"/>
        </w:rPr>
        <w:pPrChange w:id="913" w:author="超 杨" w:date="2019-10-29T17:26:00Z">
          <w:pPr>
            <w:pStyle w:val="21"/>
          </w:pPr>
        </w:pPrChange>
      </w:pPr>
      <w:ins w:id="914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15" w:author="超 杨" w:date="2019-10-29T17:44:00Z"/>
        </w:rPr>
        <w:pPrChange w:id="916" w:author="超 杨" w:date="2019-10-29T17:26:00Z">
          <w:pPr>
            <w:pStyle w:val="21"/>
          </w:pPr>
        </w:pPrChange>
      </w:pPr>
      <w:ins w:id="917" w:author="超 杨" w:date="2019-10-29T17:43:00Z">
        <w:r>
          <w:t>a.</w:t>
        </w:r>
      </w:ins>
      <w:ins w:id="918" w:author="超 杨" w:date="2019-10-29T17:35:00Z">
        <w:r w:rsidR="00B12AF9">
          <w:t>Render.re</w:t>
        </w:r>
      </w:ins>
      <w:ins w:id="919" w:author="超 杨" w:date="2019-10-29T17:36:00Z">
        <w:r>
          <w:t>-.</w:t>
        </w:r>
        <w:r w:rsidRPr="00FE4BF0">
          <w:t>_sendModelUniformData</w:t>
        </w:r>
        <w:r>
          <w:t xml:space="preserve"> </w:t>
        </w:r>
        <w:r>
          <w:rPr>
            <w:rFonts w:hint="eastAsia"/>
          </w:rPr>
          <w:t>限定了</w:t>
        </w:r>
      </w:ins>
      <w:ins w:id="920" w:author="超 杨" w:date="2019-10-29T17:51:00Z">
        <w:r w:rsidR="00322457">
          <w:t>GLSL</w:t>
        </w:r>
      </w:ins>
      <w:ins w:id="921" w:author="超 杨" w:date="2019-10-29T17:36:00Z">
        <w:r>
          <w:rPr>
            <w:rFonts w:hint="eastAsia"/>
          </w:rPr>
          <w:t>必须有</w:t>
        </w:r>
        <w:r>
          <w:t>u_mMatrix</w:t>
        </w:r>
        <w:r>
          <w:rPr>
            <w:rFonts w:hint="eastAsia"/>
          </w:rPr>
          <w:t>字段，否则</w:t>
        </w:r>
      </w:ins>
      <w:ins w:id="922" w:author="超 杨" w:date="2019-10-29T17:37:00Z">
        <w:r>
          <w:rPr>
            <w:rFonts w:hint="eastAsia"/>
          </w:rPr>
          <w:t>在获得</w:t>
        </w:r>
      </w:ins>
      <w:ins w:id="923" w:author="超 杨" w:date="2019-10-29T17:38:00Z">
        <w:r>
          <w:rPr>
            <w:rFonts w:hint="eastAsia"/>
          </w:rPr>
          <w:t>它</w:t>
        </w:r>
      </w:ins>
      <w:ins w:id="924" w:author="超 杨" w:date="2019-10-29T17:39:00Z">
        <w:r>
          <w:rPr>
            <w:rFonts w:hint="eastAsia"/>
          </w:rPr>
          <w:t>的</w:t>
        </w:r>
      </w:ins>
      <w:ins w:id="925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26" w:author="超 杨" w:date="2019-10-29T17:50:00Z"/>
          <w:rFonts w:hint="eastAsia"/>
        </w:rPr>
        <w:pPrChange w:id="927" w:author="超 杨" w:date="2019-10-29T17:26:00Z">
          <w:pPr>
            <w:pStyle w:val="21"/>
          </w:pPr>
        </w:pPrChange>
      </w:pPr>
      <w:ins w:id="928" w:author="超 杨" w:date="2019-10-29T17:44:00Z">
        <w:r>
          <w:t>b.</w:t>
        </w:r>
      </w:ins>
      <w:ins w:id="929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30" w:author="超 杨" w:date="2019-10-29T17:50:00Z"/>
          <w:rFonts w:hint="eastAsia"/>
        </w:rPr>
        <w:pPrChange w:id="931" w:author="超 杨" w:date="2019-10-29T17:26:00Z">
          <w:pPr>
            <w:pStyle w:val="21"/>
          </w:pPr>
        </w:pPrChange>
      </w:pPr>
      <w:ins w:id="932" w:author="超 杨" w:date="2019-10-29T17:50:00Z">
        <w:r>
          <w:rPr>
            <w:rFonts w:hint="eastAsia"/>
          </w:rPr>
          <w:t>顶点字段为</w:t>
        </w:r>
        <w:r>
          <w:t>a_position</w:t>
        </w:r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33" w:author="超 杨" w:date="2019-10-29T17:51:00Z"/>
        </w:rPr>
        <w:pPrChange w:id="934" w:author="超 杨" w:date="2019-10-29T17:50:00Z">
          <w:pPr>
            <w:pStyle w:val="21"/>
          </w:pPr>
        </w:pPrChange>
      </w:pPr>
      <w:ins w:id="935" w:author="超 杨" w:date="2019-10-29T17:50:00Z">
        <w:r>
          <w:t>uniform</w:t>
        </w:r>
        <w:r>
          <w:rPr>
            <w:rFonts w:hint="eastAsia"/>
          </w:rPr>
          <w:t>字段为</w:t>
        </w:r>
        <w:r>
          <w:t>u_mMatrix, u_vMatrix, u_pMatrix, u_color</w:t>
        </w:r>
      </w:ins>
      <w:ins w:id="936" w:author="超 杨" w:date="2019-10-29T17:51:00Z">
        <w:r w:rsidRPr="00CB01BD">
          <w:t>$</w:t>
        </w:r>
        <w:r>
          <w:t>index</w:t>
        </w:r>
      </w:ins>
    </w:p>
    <w:p w14:paraId="7926F630" w14:textId="48E0E8B6" w:rsidR="00CB01BD" w:rsidRDefault="00CB01BD" w:rsidP="00CB01BD">
      <w:pPr>
        <w:rPr>
          <w:ins w:id="937" w:author="超 杨" w:date="2019-10-29T17:31:00Z"/>
          <w:rFonts w:hint="eastAsia"/>
        </w:rPr>
        <w:pPrChange w:id="938" w:author="超 杨" w:date="2019-10-29T17:50:00Z">
          <w:pPr>
            <w:pStyle w:val="21"/>
          </w:pPr>
        </w:pPrChange>
      </w:pPr>
      <w:ins w:id="939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40" w:author="超 杨" w:date="2019-10-29T17:51:00Z"/>
          <w:rFonts w:hint="eastAsia"/>
        </w:rPr>
        <w:pPrChange w:id="941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42" w:author="超 杨" w:date="2019-10-29T17:52:00Z"/>
          <w:rFonts w:hint="eastAsia"/>
        </w:rPr>
        <w:pPrChange w:id="943" w:author="超 杨" w:date="2019-10-29T17:26:00Z">
          <w:pPr>
            <w:pStyle w:val="21"/>
          </w:pPr>
        </w:pPrChange>
      </w:pPr>
      <w:ins w:id="944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945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946" w:author="超 杨" w:date="2019-10-29T17:52:00Z"/>
          <w:rFonts w:hint="eastAsia"/>
        </w:rPr>
        <w:pPrChange w:id="947" w:author="超 杨" w:date="2019-10-29T17:26:00Z">
          <w:pPr>
            <w:pStyle w:val="21"/>
          </w:pPr>
        </w:pPrChange>
      </w:pPr>
      <w:ins w:id="948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949" w:author="超 杨" w:date="2019-10-29T17:31:00Z"/>
        </w:rPr>
        <w:pPrChange w:id="950" w:author="超 杨" w:date="2019-10-29T17:26:00Z">
          <w:pPr>
            <w:pStyle w:val="21"/>
          </w:pPr>
        </w:pPrChange>
      </w:pPr>
      <w:ins w:id="951" w:author="超 杨" w:date="2019-10-29T17:52:00Z">
        <w:r>
          <w:rPr>
            <w:rFonts w:hint="eastAsia"/>
          </w:rPr>
          <w:t>如</w:t>
        </w:r>
        <w:r>
          <w:t>a_normal</w:t>
        </w:r>
        <w:r>
          <w:rPr>
            <w:rFonts w:hint="eastAsia"/>
          </w:rPr>
          <w:t>，</w:t>
        </w:r>
        <w:r>
          <w:t>u_opacity</w:t>
        </w:r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952" w:author="超 杨" w:date="2019-10-29T17:54:00Z"/>
          <w:rFonts w:hint="eastAsia"/>
        </w:rPr>
        <w:pPrChange w:id="953" w:author="超 杨" w:date="2019-10-29T17:26:00Z">
          <w:pPr>
            <w:pStyle w:val="21"/>
          </w:pPr>
        </w:pPrChange>
      </w:pPr>
      <w:ins w:id="954" w:author="超 杨" w:date="2019-10-29T17:53:00Z">
        <w:r>
          <w:rPr>
            <w:rFonts w:hint="eastAsia"/>
          </w:rPr>
          <w:t>2）</w:t>
        </w:r>
      </w:ins>
      <w:ins w:id="955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956" w:author="超 杨" w:date="2019-10-29T17:54:00Z"/>
          <w:rFonts w:hint="eastAsia"/>
        </w:rPr>
        <w:pPrChange w:id="957" w:author="超 杨" w:date="2019-10-29T17:26:00Z">
          <w:pPr>
            <w:pStyle w:val="21"/>
          </w:pPr>
        </w:pPrChange>
      </w:pPr>
      <w:ins w:id="958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959" w:author="超 杨" w:date="2019-10-29T17:56:00Z"/>
        </w:rPr>
        <w:pPrChange w:id="960" w:author="超 杨" w:date="2019-10-29T17:26:00Z">
          <w:pPr>
            <w:pStyle w:val="21"/>
          </w:pPr>
        </w:pPrChange>
      </w:pPr>
      <w:ins w:id="961" w:author="超 杨" w:date="2019-10-29T17:55:00Z">
        <w:r>
          <w:rPr>
            <w:rFonts w:hint="eastAsia"/>
          </w:rPr>
          <w:t>一个</w:t>
        </w:r>
        <w:r>
          <w:t>GameObject</w:t>
        </w:r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962" w:author="超 杨" w:date="2019-10-29T17:56:00Z"/>
        </w:rPr>
        <w:pPrChange w:id="963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964" w:author="超 杨" w:date="2019-10-29T17:56:00Z"/>
        </w:rPr>
        <w:pPrChange w:id="965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966" w:author="超 杨" w:date="2019-10-29T17:56:00Z"/>
        </w:rPr>
        <w:pPrChange w:id="967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968" w:author="超 杨" w:date="2019-10-29T17:56:00Z"/>
        </w:rPr>
        <w:pPrChange w:id="969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970" w:author="超 杨" w:date="2019-10-30T07:52:00Z"/>
        </w:rPr>
        <w:pPrChange w:id="971" w:author="超 杨" w:date="2019-10-29T17:26:00Z">
          <w:pPr>
            <w:pStyle w:val="21"/>
          </w:pPr>
        </w:pPrChange>
      </w:pPr>
      <w:ins w:id="972" w:author="超 杨" w:date="2019-10-30T09:11:00Z">
        <w:r>
          <w:rPr>
            <w:rFonts w:hint="eastAsia"/>
          </w:rPr>
          <w:t>初步</w:t>
        </w:r>
      </w:ins>
      <w:ins w:id="973" w:author="超 杨" w:date="2019-10-30T11:03:00Z">
        <w:r w:rsidR="00AA789A">
          <w:rPr>
            <w:rFonts w:hint="eastAsia"/>
          </w:rPr>
          <w:t>设计</w:t>
        </w:r>
      </w:ins>
      <w:ins w:id="974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975" w:author="超 杨" w:date="2019-10-30T08:34:00Z"/>
          <w:rFonts w:hint="eastAsia"/>
        </w:rPr>
      </w:pPr>
      <w:ins w:id="976" w:author="超 杨" w:date="2019-10-30T10:48:00Z">
        <w:r>
          <w:t>1</w:t>
        </w:r>
      </w:ins>
      <w:ins w:id="977" w:author="超 杨" w:date="2019-10-30T08:02:00Z">
        <w:r w:rsidR="0029624E">
          <w:rPr>
            <w:rFonts w:hint="eastAsia"/>
          </w:rPr>
          <w:t>解决问题</w:t>
        </w:r>
      </w:ins>
      <w:ins w:id="978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979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 w:rsidP="00ED6E43">
      <w:pPr>
        <w:rPr>
          <w:ins w:id="980" w:author="超 杨" w:date="2019-10-30T08:40:00Z"/>
          <w:rFonts w:hint="eastAsia"/>
        </w:rPr>
        <w:pPrChange w:id="981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982" w:author="超 杨" w:date="2019-10-30T08:39:00Z"/>
        </w:rPr>
        <w:pPrChange w:id="983" w:author="超 杨" w:date="2019-10-29T17:26:00Z">
          <w:pPr>
            <w:pStyle w:val="21"/>
          </w:pPr>
        </w:pPrChange>
      </w:pPr>
      <w:ins w:id="984" w:author="超 杨" w:date="2019-10-30T10:48:00Z">
        <w:r>
          <w:t>2</w:t>
        </w:r>
      </w:ins>
      <w:ins w:id="985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986" w:author="超 杨" w:date="2019-10-30T08:40:00Z"/>
          <w:rFonts w:hint="eastAsia"/>
        </w:rPr>
        <w:pPrChange w:id="987" w:author="超 杨" w:date="2019-10-29T17:26:00Z">
          <w:pPr>
            <w:pStyle w:val="21"/>
          </w:pPr>
        </w:pPrChange>
      </w:pPr>
      <w:ins w:id="988" w:author="超 杨" w:date="2019-10-30T08:39:00Z">
        <w:r>
          <w:t>Render</w:t>
        </w:r>
        <w:r>
          <w:rPr>
            <w:rFonts w:hint="eastAsia"/>
          </w:rPr>
          <w:t>应该</w:t>
        </w:r>
      </w:ins>
      <w:ins w:id="989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990" w:author="超 杨" w:date="2019-10-30T08:40:00Z"/>
          <w:rFonts w:hint="eastAsia"/>
        </w:rPr>
        <w:pPrChange w:id="991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992" w:author="超 杨" w:date="2019-10-29T17:56:00Z"/>
          <w:rFonts w:hint="eastAsia"/>
        </w:rPr>
        <w:pPrChange w:id="993" w:author="超 杨" w:date="2019-10-29T17:26:00Z">
          <w:pPr>
            <w:pStyle w:val="21"/>
          </w:pPr>
        </w:pPrChange>
      </w:pPr>
      <w:ins w:id="994" w:author="超 杨" w:date="2019-10-30T10:48:00Z">
        <w:r>
          <w:t>3</w:t>
        </w:r>
      </w:ins>
      <w:ins w:id="995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996" w:author="超 杨" w:date="2019-10-30T08:41:00Z"/>
          <w:rFonts w:hint="eastAsia"/>
        </w:rPr>
        <w:pPrChange w:id="997" w:author="超 杨" w:date="2019-10-29T17:26:00Z">
          <w:pPr>
            <w:pStyle w:val="21"/>
          </w:pPr>
        </w:pPrChange>
      </w:pPr>
      <w:ins w:id="998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999" w:author="超 杨" w:date="2019-10-30T08:41:00Z"/>
          <w:rFonts w:hint="eastAsia"/>
        </w:rPr>
        <w:pPrChange w:id="1000" w:author="超 杨" w:date="2019-10-29T17:26:00Z">
          <w:pPr>
            <w:pStyle w:val="21"/>
          </w:pPr>
        </w:pPrChange>
      </w:pPr>
      <w:ins w:id="1001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02" w:author="超 杨" w:date="2019-10-30T08:36:00Z"/>
        </w:rPr>
        <w:pPrChange w:id="1003" w:author="超 杨" w:date="2019-10-29T17:26:00Z">
          <w:pPr>
            <w:pStyle w:val="21"/>
          </w:pPr>
        </w:pPrChange>
      </w:pPr>
      <w:ins w:id="1004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05" w:author="超 杨" w:date="2019-10-30T08:41:00Z"/>
        </w:rPr>
        <w:pPrChange w:id="1006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07" w:author="超 杨" w:date="2019-10-30T08:42:00Z"/>
          <w:rFonts w:hint="eastAsia"/>
        </w:rPr>
        <w:pPrChange w:id="1008" w:author="超 杨" w:date="2019-10-29T17:26:00Z">
          <w:pPr>
            <w:pStyle w:val="21"/>
          </w:pPr>
        </w:pPrChange>
      </w:pPr>
      <w:ins w:id="1009" w:author="超 杨" w:date="2019-10-30T08:41:00Z">
        <w:r>
          <w:rPr>
            <w:rFonts w:hint="eastAsia"/>
          </w:rPr>
          <w:t>（具体</w:t>
        </w:r>
      </w:ins>
      <w:ins w:id="1010" w:author="超 杨" w:date="2019-10-30T08:42:00Z">
        <w:r>
          <w:rPr>
            <w:rFonts w:hint="eastAsia"/>
          </w:rPr>
          <w:t>说明下这两种思路的实现方案</w:t>
        </w:r>
      </w:ins>
      <w:ins w:id="1011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12" w:author="超 杨" w:date="2019-10-30T08:42:00Z"/>
          <w:rFonts w:hint="eastAsia"/>
        </w:rPr>
        <w:pPrChange w:id="1013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14" w:author="超 杨" w:date="2019-10-30T08:42:00Z"/>
          <w:rFonts w:hint="eastAsia"/>
        </w:rPr>
        <w:pPrChange w:id="1015" w:author="超 杨" w:date="2019-10-29T17:26:00Z">
          <w:pPr>
            <w:pStyle w:val="21"/>
          </w:pPr>
        </w:pPrChange>
      </w:pPr>
      <w:ins w:id="1016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17" w:author="超 杨" w:date="2019-10-30T08:43:00Z"/>
          <w:rFonts w:hint="eastAsia"/>
        </w:rPr>
        <w:pPrChange w:id="1018" w:author="超 杨" w:date="2019-10-29T17:26:00Z">
          <w:pPr>
            <w:pStyle w:val="21"/>
          </w:pPr>
        </w:pPrChange>
      </w:pPr>
      <w:ins w:id="1019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20" w:author="超 杨" w:date="2019-10-30T08:43:00Z"/>
          <w:rFonts w:hint="eastAsia"/>
        </w:rPr>
        <w:pPrChange w:id="1021" w:author="超 杨" w:date="2019-10-29T17:26:00Z">
          <w:pPr>
            <w:pStyle w:val="21"/>
          </w:pPr>
        </w:pPrChange>
      </w:pPr>
      <w:ins w:id="1022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23" w:author="超 杨" w:date="2019-10-30T08:44:00Z"/>
          <w:rFonts w:hint="eastAsia"/>
        </w:rPr>
        <w:pPrChange w:id="1024" w:author="超 杨" w:date="2019-10-29T17:26:00Z">
          <w:pPr>
            <w:pStyle w:val="21"/>
          </w:pPr>
        </w:pPrChange>
      </w:pPr>
      <w:ins w:id="1025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26" w:author="超 杨" w:date="2019-10-30T08:44:00Z"/>
          <w:rFonts w:hint="eastAsia"/>
        </w:rPr>
        <w:pPrChange w:id="1027" w:author="超 杨" w:date="2019-10-29T17:26:00Z">
          <w:pPr>
            <w:pStyle w:val="21"/>
          </w:pPr>
        </w:pPrChange>
      </w:pPr>
      <w:ins w:id="1028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29" w:author="超 杨" w:date="2019-10-30T08:41:00Z"/>
        </w:rPr>
        <w:pPrChange w:id="1030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31" w:author="超 杨" w:date="2019-10-30T09:11:00Z"/>
          <w:rFonts w:hint="eastAsia"/>
        </w:rPr>
        <w:pPrChange w:id="1032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33" w:author="超 杨" w:date="2019-10-30T09:11:00Z"/>
          <w:rFonts w:hint="eastAsia"/>
        </w:rPr>
        <w:pPrChange w:id="1034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35" w:author="超 杨" w:date="2019-10-30T10:56:00Z"/>
        </w:rPr>
        <w:pPrChange w:id="1036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37" w:author="超 杨" w:date="2019-10-30T10:56:00Z"/>
        </w:rPr>
        <w:pPrChange w:id="1038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39" w:author="超 杨" w:date="2019-10-30T10:56:00Z"/>
        </w:rPr>
        <w:pPrChange w:id="1040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41" w:author="超 杨" w:date="2019-10-30T09:11:00Z"/>
        </w:rPr>
        <w:pPrChange w:id="1042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43" w:author="超 杨" w:date="2019-10-30T09:11:00Z"/>
          <w:rFonts w:hint="eastAsia"/>
        </w:rPr>
        <w:pPrChange w:id="1044" w:author="超 杨" w:date="2019-10-29T17:26:00Z">
          <w:pPr>
            <w:pStyle w:val="21"/>
          </w:pPr>
        </w:pPrChange>
      </w:pPr>
      <w:ins w:id="1045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046" w:author="超 杨" w:date="2019-10-30T09:11:00Z"/>
          <w:rFonts w:hint="eastAsia"/>
        </w:rPr>
        <w:pPrChange w:id="1047" w:author="超 杨" w:date="2019-10-29T17:26:00Z">
          <w:pPr>
            <w:pStyle w:val="21"/>
          </w:pPr>
        </w:pPrChange>
      </w:pPr>
      <w:ins w:id="1048" w:author="超 杨" w:date="2019-10-30T09:11:00Z">
        <w:r>
          <w:rPr>
            <w:rFonts w:hint="eastAsia"/>
          </w:rPr>
          <w:t>进一步</w:t>
        </w:r>
      </w:ins>
      <w:ins w:id="1049" w:author="超 杨" w:date="2019-10-30T11:03:00Z">
        <w:r w:rsidR="00AA789A">
          <w:rPr>
            <w:rFonts w:hint="eastAsia"/>
          </w:rPr>
          <w:t>设计</w:t>
        </w:r>
      </w:ins>
      <w:ins w:id="1050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051" w:author="超 杨" w:date="2019-10-30T10:49:00Z"/>
        </w:rPr>
        <w:pPrChange w:id="1052" w:author="超 杨" w:date="2019-10-29T17:26:00Z">
          <w:pPr>
            <w:pStyle w:val="21"/>
          </w:pPr>
        </w:pPrChange>
      </w:pPr>
      <w:ins w:id="1053" w:author="超 杨" w:date="2019-10-30T10:48:00Z">
        <w:r>
          <w:rPr>
            <w:rFonts w:hint="eastAsia"/>
          </w:rPr>
          <w:t>对于</w:t>
        </w:r>
      </w:ins>
      <w:ins w:id="1054" w:author="超 杨" w:date="2019-10-30T11:04:00Z">
        <w:r w:rsidR="00AA789A">
          <w:rPr>
            <w:rFonts w:hint="eastAsia"/>
          </w:rPr>
          <w:t>设计</w:t>
        </w:r>
      </w:ins>
      <w:ins w:id="1055" w:author="超 杨" w:date="2019-10-30T10:48:00Z">
        <w:r>
          <w:rPr>
            <w:rFonts w:hint="eastAsia"/>
          </w:rPr>
          <w:t>1:</w:t>
        </w:r>
      </w:ins>
      <w:ins w:id="1056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057" w:author="超 杨" w:date="2019-10-30T10:49:00Z"/>
          <w:rFonts w:hint="eastAsia"/>
        </w:rPr>
        <w:pPrChange w:id="1058" w:author="超 杨" w:date="2019-10-29T17:26:00Z">
          <w:pPr>
            <w:pStyle w:val="21"/>
          </w:pPr>
        </w:pPrChange>
      </w:pPr>
      <w:ins w:id="1059" w:author="超 杨" w:date="2019-10-30T10:49:00Z">
        <w:r>
          <w:rPr>
            <w:rFonts w:hint="eastAsia"/>
          </w:rPr>
          <w:t>有两种</w:t>
        </w:r>
      </w:ins>
      <w:ins w:id="1060" w:author="超 杨" w:date="2019-10-30T10:51:00Z">
        <w:r>
          <w:rPr>
            <w:rFonts w:hint="eastAsia"/>
          </w:rPr>
          <w:t>方案</w:t>
        </w:r>
      </w:ins>
      <w:ins w:id="1061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062" w:author="超 杨" w:date="2019-10-30T10:49:00Z"/>
          <w:rFonts w:hint="eastAsia"/>
        </w:rPr>
        <w:pPrChange w:id="1063" w:author="超 杨" w:date="2019-10-29T17:26:00Z">
          <w:pPr>
            <w:pStyle w:val="21"/>
          </w:pPr>
        </w:pPrChange>
      </w:pPr>
      <w:ins w:id="1064" w:author="超 杨" w:date="2019-10-30T10:49:00Z">
        <w:r>
          <w:rPr>
            <w:rFonts w:hint="eastAsia"/>
          </w:rPr>
          <w:t>1）</w:t>
        </w:r>
      </w:ins>
      <w:ins w:id="1065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066" w:author="超 杨" w:date="2019-10-30T10:50:00Z"/>
          <w:rFonts w:hint="eastAsia"/>
        </w:rPr>
        <w:pPrChange w:id="1067" w:author="超 杨" w:date="2019-10-29T17:26:00Z">
          <w:pPr>
            <w:pStyle w:val="21"/>
          </w:pPr>
        </w:pPrChange>
      </w:pPr>
      <w:ins w:id="1068" w:author="超 杨" w:date="2019-10-30T10:49:00Z">
        <w:r>
          <w:rPr>
            <w:rFonts w:hint="eastAsia"/>
          </w:rPr>
          <w:t>2）</w:t>
        </w:r>
      </w:ins>
      <w:ins w:id="1069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070" w:author="超 杨" w:date="2019-10-30T10:50:00Z"/>
        </w:rPr>
        <w:pPrChange w:id="1071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072" w:author="超 杨" w:date="2019-10-30T10:48:00Z"/>
          <w:rFonts w:hint="eastAsia"/>
        </w:rPr>
        <w:pPrChange w:id="1073" w:author="超 杨" w:date="2019-10-30T10:50:00Z">
          <w:pPr>
            <w:pStyle w:val="21"/>
          </w:pPr>
        </w:pPrChange>
      </w:pPr>
      <w:ins w:id="1074" w:author="超 杨" w:date="2019-10-30T10:50:00Z">
        <w:r>
          <w:rPr>
            <w:rFonts w:hint="eastAsia"/>
          </w:rPr>
          <w:t>考虑到引擎的非功能</w:t>
        </w:r>
      </w:ins>
      <w:ins w:id="1075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076" w:author="超 杨" w:date="2019-10-30T10:51:00Z"/>
          <w:rFonts w:hint="eastAsia"/>
        </w:rPr>
        <w:pPrChange w:id="1077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078" w:author="超 杨" w:date="2019-10-30T10:51:00Z"/>
          <w:rFonts w:hint="eastAsia"/>
        </w:rPr>
        <w:pPrChange w:id="1079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080" w:author="超 杨" w:date="2019-10-30T10:52:00Z"/>
          <w:rFonts w:hint="eastAsia"/>
        </w:rPr>
        <w:pPrChange w:id="1081" w:author="超 杨" w:date="2019-10-29T17:26:00Z">
          <w:pPr>
            <w:pStyle w:val="21"/>
          </w:pPr>
        </w:pPrChange>
      </w:pPr>
      <w:ins w:id="1082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083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084" w:author="超 杨" w:date="2019-10-30T10:52:00Z"/>
        </w:rPr>
        <w:pPrChange w:id="1085" w:author="超 杨" w:date="2019-10-29T17:26:00Z">
          <w:pPr>
            <w:pStyle w:val="21"/>
          </w:pPr>
        </w:pPrChange>
      </w:pPr>
      <w:ins w:id="1086" w:author="超 杨" w:date="2019-10-30T10:52:00Z">
        <w:r>
          <w:rPr>
            <w:rFonts w:hint="eastAsia"/>
          </w:rPr>
          <w:t>1）</w:t>
        </w:r>
      </w:ins>
      <w:ins w:id="1087" w:author="超 杨" w:date="2019-10-30T10:53:00Z">
        <w:r>
          <w:rPr>
            <w:rFonts w:hint="eastAsia"/>
          </w:rPr>
          <w:t>直接用</w:t>
        </w:r>
      </w:ins>
      <w:ins w:id="1088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089" w:author="超 杨" w:date="2019-10-30T10:53:00Z"/>
          <w:rFonts w:hint="eastAsia"/>
        </w:rPr>
        <w:pPrChange w:id="1090" w:author="超 杨" w:date="2019-10-29T17:26:00Z">
          <w:pPr>
            <w:pStyle w:val="21"/>
          </w:pPr>
        </w:pPrChange>
      </w:pPr>
      <w:ins w:id="1091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092" w:author="超 杨" w:date="2019-10-30T10:52:00Z"/>
        </w:rPr>
        <w:pPrChange w:id="1093" w:author="超 杨" w:date="2019-10-29T17:26:00Z">
          <w:pPr>
            <w:pStyle w:val="21"/>
          </w:pPr>
        </w:pPrChange>
      </w:pPr>
      <w:ins w:id="1094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 w:rsidP="00ED6E43">
      <w:pPr>
        <w:rPr>
          <w:ins w:id="1095" w:author="超 杨" w:date="2019-10-30T10:52:00Z"/>
        </w:rPr>
        <w:pPrChange w:id="1096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097" w:author="超 杨" w:date="2019-10-30T10:53:00Z"/>
          <w:rFonts w:hint="eastAsia"/>
        </w:rPr>
        <w:pPrChange w:id="1098" w:author="超 杨" w:date="2019-10-29T17:26:00Z">
          <w:pPr>
            <w:pStyle w:val="21"/>
          </w:pPr>
        </w:pPrChange>
      </w:pPr>
      <w:ins w:id="1099" w:author="超 杨" w:date="2019-10-30T10:52:00Z">
        <w:r>
          <w:rPr>
            <w:rFonts w:hint="eastAsia"/>
          </w:rPr>
          <w:t>我们在引擎和编辑器的异步操作中</w:t>
        </w:r>
      </w:ins>
      <w:ins w:id="1100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01" w:author="超 杨" w:date="2019-10-30T10:53:00Z"/>
          <w:rFonts w:hint="eastAsia"/>
        </w:rPr>
        <w:pPrChange w:id="1102" w:author="超 杨" w:date="2019-10-29T17:26:00Z">
          <w:pPr>
            <w:pStyle w:val="21"/>
          </w:pPr>
        </w:pPrChange>
      </w:pPr>
      <w:ins w:id="1103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04" w:author="超 杨" w:date="2019-10-30T10:53:00Z"/>
          <w:rFonts w:hint="eastAsia"/>
        </w:rPr>
        <w:pPrChange w:id="1105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06" w:author="超 杨" w:date="2019-10-30T10:59:00Z"/>
        </w:rPr>
        <w:pPrChange w:id="1107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08" w:author="超 杨" w:date="2019-10-30T10:59:00Z"/>
        </w:rPr>
        <w:pPrChange w:id="1109" w:author="超 杨" w:date="2019-10-30T10:59:00Z">
          <w:pPr>
            <w:pStyle w:val="21"/>
          </w:pPr>
        </w:pPrChange>
      </w:pPr>
      <w:ins w:id="1110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11" w:author="超 杨" w:date="2019-10-30T10:59:00Z"/>
        </w:rPr>
        <w:pPrChange w:id="1112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13" w:author="超 杨" w:date="2019-10-30T10:53:00Z"/>
        </w:rPr>
        <w:pPrChange w:id="1114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15" w:author="超 杨" w:date="2019-10-30T11:02:00Z"/>
          <w:rFonts w:hint="eastAsia"/>
        </w:rPr>
        <w:pPrChange w:id="1116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17" w:author="超 杨" w:date="2019-10-30T10:54:00Z"/>
          <w:rFonts w:hint="eastAsia"/>
        </w:rPr>
        <w:pPrChange w:id="1118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19" w:author="超 杨" w:date="2019-10-30T10:54:00Z"/>
          <w:rFonts w:hint="eastAsia"/>
        </w:rPr>
        <w:pPrChange w:id="1120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21" w:author="超 杨" w:date="2019-10-30T10:54:00Z"/>
          <w:rFonts w:hint="eastAsia"/>
        </w:rPr>
        <w:pPrChange w:id="1122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23" w:author="超 杨" w:date="2019-10-30T10:54:00Z"/>
        </w:rPr>
        <w:pPrChange w:id="1124" w:author="超 杨" w:date="2019-10-30T10:54:00Z">
          <w:pPr>
            <w:spacing w:before="120" w:after="120"/>
          </w:pPr>
        </w:pPrChange>
      </w:pPr>
      <w:ins w:id="1125" w:author="超 杨" w:date="2019-10-30T10:54:00Z">
        <w:r>
          <w:rPr>
            <w:rFonts w:hint="eastAsia"/>
          </w:rPr>
          <w:t>对于</w:t>
        </w:r>
      </w:ins>
      <w:ins w:id="1126" w:author="超 杨" w:date="2019-10-30T11:04:00Z">
        <w:r w:rsidR="00AA789A">
          <w:rPr>
            <w:rFonts w:hint="eastAsia"/>
          </w:rPr>
          <w:t>设计</w:t>
        </w:r>
      </w:ins>
      <w:ins w:id="1127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28" w:author="超 杨" w:date="2019-10-30T10:57:00Z"/>
          <w:rFonts w:hint="eastAsia"/>
        </w:rPr>
        <w:pPrChange w:id="1129" w:author="超 杨" w:date="2019-10-29T17:26:00Z">
          <w:pPr>
            <w:pStyle w:val="21"/>
          </w:pPr>
        </w:pPrChange>
      </w:pPr>
      <w:ins w:id="1130" w:author="超 杨" w:date="2019-10-30T10:55:00Z">
        <w:r>
          <w:rPr>
            <w:rFonts w:hint="eastAsia"/>
          </w:rPr>
          <w:t>我们可以把</w:t>
        </w:r>
      </w:ins>
      <w:ins w:id="1131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32" w:author="超 杨" w:date="2019-10-30T10:58:00Z"/>
        </w:rPr>
        <w:pPrChange w:id="1133" w:author="超 杨" w:date="2019-10-29T17:26:00Z">
          <w:pPr>
            <w:pStyle w:val="21"/>
          </w:pPr>
        </w:pPrChange>
      </w:pPr>
      <w:ins w:id="1134" w:author="超 杨" w:date="2019-10-30T10:57:00Z">
        <w:r>
          <w:rPr>
            <w:rFonts w:hint="eastAsia"/>
          </w:rPr>
          <w:t>1）</w:t>
        </w:r>
        <w:r>
          <w:t>shaders.json</w:t>
        </w:r>
      </w:ins>
    </w:p>
    <w:p w14:paraId="68E90186" w14:textId="77777777" w:rsidR="00174291" w:rsidRDefault="00174291" w:rsidP="00ED6E43">
      <w:pPr>
        <w:rPr>
          <w:ins w:id="1135" w:author="超 杨" w:date="2019-10-30T10:57:00Z"/>
        </w:rPr>
        <w:pPrChange w:id="1136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37" w:author="超 杨" w:date="2019-10-30T10:58:00Z"/>
        </w:rPr>
        <w:pPrChange w:id="1138" w:author="超 杨" w:date="2019-10-29T17:26:00Z">
          <w:pPr>
            <w:pStyle w:val="21"/>
          </w:pPr>
        </w:pPrChange>
      </w:pPr>
      <w:ins w:id="1139" w:author="超 杨" w:date="2019-10-30T10:57:00Z">
        <w:r>
          <w:rPr>
            <w:rFonts w:hint="eastAsia"/>
          </w:rPr>
          <w:t>2）</w:t>
        </w:r>
        <w:r>
          <w:t>shader_libs.json</w:t>
        </w:r>
      </w:ins>
    </w:p>
    <w:p w14:paraId="4DEC72DB" w14:textId="77777777" w:rsidR="00174291" w:rsidRDefault="00174291" w:rsidP="00ED6E43">
      <w:pPr>
        <w:rPr>
          <w:ins w:id="1140" w:author="超 杨" w:date="2019-10-30T10:57:00Z"/>
        </w:rPr>
        <w:pPrChange w:id="1141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42" w:author="超 杨" w:date="2019-10-30T10:58:00Z"/>
        </w:rPr>
        <w:pPrChange w:id="1143" w:author="超 杨" w:date="2019-10-29T17:26:00Z">
          <w:pPr>
            <w:pStyle w:val="21"/>
          </w:pPr>
        </w:pPrChange>
      </w:pPr>
      <w:ins w:id="1144" w:author="超 杨" w:date="2019-10-30T10:57:00Z">
        <w:r>
          <w:rPr>
            <w:rFonts w:hint="eastAsia"/>
          </w:rPr>
          <w:t>3）</w:t>
        </w:r>
        <w:r>
          <w:t>glsl</w:t>
        </w:r>
      </w:ins>
    </w:p>
    <w:p w14:paraId="7CA78E94" w14:textId="77777777" w:rsidR="009A17E0" w:rsidRDefault="009A17E0" w:rsidP="00BB1DB6">
      <w:pPr>
        <w:rPr>
          <w:ins w:id="1145" w:author="超 杨" w:date="2019-10-30T10:54:00Z"/>
        </w:rPr>
        <w:pPrChange w:id="1146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147" w:author="超 杨" w:date="2019-10-30T11:05:00Z"/>
          <w:rFonts w:hint="eastAsia"/>
        </w:rPr>
        <w:pPrChange w:id="1148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149" w:author="超 杨" w:date="2019-10-30T11:07:00Z"/>
          <w:rFonts w:hint="eastAsia"/>
        </w:rPr>
        <w:pPrChange w:id="1150" w:author="超 杨" w:date="2019-10-29T17:26:00Z">
          <w:pPr>
            <w:pStyle w:val="21"/>
          </w:pPr>
        </w:pPrChange>
      </w:pPr>
      <w:ins w:id="1151" w:author="超 杨" w:date="2019-10-30T11:05:00Z">
        <w:r>
          <w:rPr>
            <w:rFonts w:hint="eastAsia"/>
          </w:rPr>
          <w:t>i</w:t>
        </w:r>
        <w:r>
          <w:t>nit shader</w:t>
        </w:r>
        <w:r>
          <w:rPr>
            <w:rFonts w:hint="eastAsia"/>
          </w:rPr>
          <w:t>时，</w:t>
        </w:r>
      </w:ins>
      <w:ins w:id="1152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153" w:author="超 杨" w:date="2019-10-30T11:07:00Z">
        <w:r w:rsidR="001E51BF">
          <w:rPr>
            <w:rFonts w:hint="eastAsia"/>
          </w:rPr>
          <w:t>组合相关的</w:t>
        </w:r>
      </w:ins>
      <w:ins w:id="1154" w:author="超 杨" w:date="2019-10-30T11:06:00Z">
        <w:r w:rsidR="001E51BF">
          <w:t>shaders.json-</w:t>
        </w:r>
        <w:r w:rsidR="001E51BF">
          <w:rPr>
            <w:rFonts w:hint="eastAsia"/>
          </w:rPr>
          <w:t>》</w:t>
        </w:r>
        <w:r w:rsidR="001E51BF">
          <w:t>shader_libs.json</w:t>
        </w:r>
        <w:r w:rsidR="001E51BF">
          <w:rPr>
            <w:rFonts w:hint="eastAsia"/>
          </w:rPr>
          <w:t>－》</w:t>
        </w:r>
        <w:r w:rsidR="001E51BF">
          <w:t>glsl</w:t>
        </w:r>
      </w:ins>
      <w:ins w:id="1155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156" w:author="超 杨" w:date="2019-10-30T10:54:00Z"/>
        </w:rPr>
        <w:pPrChange w:id="1157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158" w:author="超 杨" w:date="2019-10-30T10:51:00Z"/>
          <w:rFonts w:hint="eastAsia"/>
        </w:rPr>
        <w:pPrChange w:id="1159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160" w:author="超 杨" w:date="2019-10-30T11:01:00Z"/>
        </w:rPr>
        <w:pPrChange w:id="1161" w:author="超 杨" w:date="2019-10-30T11:07:00Z">
          <w:pPr>
            <w:spacing w:before="120" w:after="120"/>
          </w:pPr>
        </w:pPrChange>
      </w:pPr>
      <w:ins w:id="1162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163" w:author="超 杨" w:date="2019-10-30T10:55:00Z"/>
        </w:rPr>
        <w:pPrChange w:id="1164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165" w:author="超 杨" w:date="2019-10-30T09:11:00Z"/>
        </w:rPr>
        <w:pPrChange w:id="1166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167" w:author="超 杨" w:date="2019-10-30T10:56:00Z"/>
        </w:rPr>
        <w:pPrChange w:id="1168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169" w:author="超 杨" w:date="2019-10-30T11:07:00Z"/>
        </w:rPr>
        <w:pPrChange w:id="1170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171" w:author="超 杨" w:date="2019-10-30T11:07:00Z"/>
        </w:rPr>
        <w:pPrChange w:id="1172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173" w:author="超 杨" w:date="2019-10-30T11:07:00Z"/>
        </w:rPr>
        <w:pPrChange w:id="1174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175" w:author="超 杨" w:date="2019-10-30T11:07:00Z"/>
        </w:rPr>
        <w:pPrChange w:id="1176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177" w:author="超 杨" w:date="2019-10-30T11:08:00Z"/>
          <w:rFonts w:hint="eastAsia"/>
        </w:rPr>
        <w:pPrChange w:id="1178" w:author="超 杨" w:date="2019-10-30T11:10:00Z">
          <w:pPr>
            <w:spacing w:before="120" w:after="120"/>
          </w:pPr>
        </w:pPrChange>
      </w:pPr>
      <w:ins w:id="1179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180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181" w:author="超 杨" w:date="2019-10-30T11:07:00Z"/>
        </w:rPr>
        <w:pPrChange w:id="1182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183" w:author="超 杨" w:date="2019-10-30T11:09:00Z"/>
          <w:rFonts w:hint="eastAsia"/>
        </w:rPr>
        <w:pPrChange w:id="1184" w:author="超 杨" w:date="2019-10-30T11:10:00Z">
          <w:pPr>
            <w:pStyle w:val="21"/>
          </w:pPr>
        </w:pPrChange>
      </w:pPr>
      <w:ins w:id="1185" w:author="超 杨" w:date="2019-10-30T11:08:00Z">
        <w:r>
          <w:rPr>
            <w:rFonts w:hint="eastAsia"/>
          </w:rPr>
          <w:t>应该</w:t>
        </w:r>
      </w:ins>
      <w:ins w:id="1186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187" w:author="超 杨" w:date="2019-10-30T11:09:00Z"/>
          <w:rFonts w:hint="eastAsia"/>
        </w:rPr>
        <w:pPrChange w:id="1188" w:author="超 杨" w:date="2019-10-30T11:10:00Z">
          <w:pPr>
            <w:pStyle w:val="21"/>
          </w:pPr>
        </w:pPrChange>
      </w:pPr>
      <w:ins w:id="1189" w:author="超 杨" w:date="2019-10-30T11:08:00Z">
        <w:r>
          <w:rPr>
            <w:rFonts w:hint="eastAsia"/>
          </w:rPr>
          <w:t>在</w:t>
        </w:r>
        <w:r>
          <w:t>init shader</w:t>
        </w:r>
        <w:r>
          <w:rPr>
            <w:rFonts w:hint="eastAsia"/>
          </w:rPr>
          <w:t>时，</w:t>
        </w:r>
        <w:r>
          <w:rPr>
            <w:rFonts w:hint="eastAsia"/>
          </w:rPr>
          <w:t>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190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191" w:author="超 杨" w:date="2019-10-30T10:56:00Z"/>
        </w:rPr>
        <w:pPrChange w:id="1192" w:author="超 杨" w:date="2019-10-30T11:10:00Z">
          <w:pPr>
            <w:pStyle w:val="21"/>
          </w:pPr>
        </w:pPrChange>
      </w:pPr>
      <w:ins w:id="1193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194" w:author="超 杨" w:date="2019-10-30T11:12:00Z">
        <w:r w:rsidR="001E7981">
          <w:rPr>
            <w:rFonts w:hint="eastAsia"/>
          </w:rPr>
          <w:t>每个</w:t>
        </w:r>
        <w:r w:rsidR="001E7981">
          <w:t>GameObject</w:t>
        </w:r>
      </w:ins>
      <w:ins w:id="1195" w:author="超 杨" w:date="2019-10-30T11:09:00Z">
        <w:r>
          <w:rPr>
            <w:rFonts w:hint="eastAsia"/>
          </w:rPr>
          <w:t>时，</w:t>
        </w:r>
      </w:ins>
      <w:ins w:id="1196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197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198" w:author="超 杨" w:date="2019-10-30T11:01:00Z"/>
          <w:rFonts w:hint="eastAsia"/>
        </w:rPr>
        <w:pPrChange w:id="1199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00" w:author="超 杨" w:date="2019-10-30T11:10:00Z"/>
        </w:rPr>
        <w:pPrChange w:id="1201" w:author="超 杨" w:date="2019-10-30T11:10:00Z">
          <w:pPr/>
        </w:pPrChange>
      </w:pPr>
      <w:ins w:id="1202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03" w:author="超 杨" w:date="2019-10-30T11:01:00Z"/>
          <w:rFonts w:hint="eastAsia"/>
        </w:rPr>
        <w:pPrChange w:id="1204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05" w:author="超 杨" w:date="2019-10-30T11:01:00Z"/>
          <w:rFonts w:hint="eastAsia"/>
        </w:rPr>
        <w:pPrChange w:id="1206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07" w:author="超 杨" w:date="2019-10-30T11:01:00Z"/>
          <w:rFonts w:hint="eastAsia"/>
        </w:rPr>
        <w:pPrChange w:id="1208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09" w:author="超 杨" w:date="2019-10-30T11:02:00Z"/>
          <w:rFonts w:hint="eastAsia"/>
        </w:rPr>
        <w:pPrChange w:id="1210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11" w:author="超 杨" w:date="2019-10-30T11:02:00Z"/>
          <w:rFonts w:hint="eastAsia"/>
        </w:rPr>
        <w:pPrChange w:id="1212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13" w:author="超 杨" w:date="2019-10-30T11:11:00Z"/>
        </w:rPr>
        <w:pPrChange w:id="1214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15" w:author="超 杨" w:date="2019-10-30T11:12:00Z"/>
          <w:rFonts w:hint="eastAsia"/>
        </w:rPr>
        <w:pPrChange w:id="1216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17" w:author="超 杨" w:date="2019-10-30T11:11:00Z"/>
          <w:rFonts w:hint="eastAsia"/>
        </w:rPr>
        <w:pPrChange w:id="1218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19" w:author="超 杨" w:date="2019-10-30T11:11:00Z"/>
        </w:rPr>
        <w:pPrChange w:id="1220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21" w:author="超 杨" w:date="2019-10-30T11:11:00Z"/>
        </w:rPr>
      </w:pPr>
      <w:ins w:id="1222" w:author="超 杨" w:date="2019-10-30T11:11:00Z">
        <w:r>
          <w:rPr>
            <w:rFonts w:hint="eastAsia"/>
          </w:rPr>
          <w:t>（给出整体</w:t>
        </w:r>
      </w:ins>
      <w:ins w:id="1223" w:author="超 杨" w:date="2019-10-30T11:12:00Z">
        <w:r>
          <w:rPr>
            <w:rFonts w:hint="eastAsia"/>
          </w:rPr>
          <w:t>的</w:t>
        </w:r>
      </w:ins>
      <w:ins w:id="1224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25" w:author="超 杨" w:date="2019-10-30T11:12:00Z"/>
          <w:rFonts w:hint="eastAsia"/>
        </w:rPr>
        <w:pPrChange w:id="1226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27" w:author="超 杨" w:date="2019-10-30T11:12:00Z"/>
          <w:rFonts w:hint="eastAsia"/>
        </w:rPr>
        <w:pPrChange w:id="1228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29" w:author="超 杨" w:date="2019-10-30T11:11:00Z"/>
        </w:rPr>
        <w:pPrChange w:id="1230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31" w:author="超 杨" w:date="2019-10-30T11:11:00Z"/>
        </w:rPr>
        <w:pPrChange w:id="1232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33" w:author="超 杨" w:date="2019-10-30T11:11:00Z"/>
        </w:rPr>
        <w:pPrChange w:id="1234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35" w:author="超 杨" w:date="2019-10-30T09:11:00Z"/>
        </w:rPr>
        <w:pPrChange w:id="1236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37" w:author="超 杨" w:date="2019-10-30T08:41:00Z"/>
          <w:rFonts w:hint="eastAsia"/>
        </w:rPr>
        <w:pPrChange w:id="1238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39" w:author="超 杨" w:date="2019-10-30T08:36:00Z"/>
        </w:rPr>
        <w:pPrChange w:id="1240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41" w:author="超 杨" w:date="2019-10-30T08:36:00Z"/>
          <w:rFonts w:hint="eastAsia"/>
        </w:rPr>
        <w:pPrChange w:id="1242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43" w:author="超 杨" w:date="2019-10-30T11:13:00Z"/>
        </w:rPr>
        <w:pPrChange w:id="1244" w:author="超 杨" w:date="2019-10-29T17:26:00Z">
          <w:pPr>
            <w:pStyle w:val="21"/>
          </w:pPr>
        </w:pPrChange>
      </w:pPr>
      <w:ins w:id="1245" w:author="超 杨" w:date="2019-10-30T11:03:00Z">
        <w:r>
          <w:rPr>
            <w:rFonts w:hint="eastAsia"/>
          </w:rPr>
          <w:t>实现方案</w:t>
        </w:r>
      </w:ins>
      <w:ins w:id="1246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247" w:author="超 杨" w:date="2019-10-30T16:30:00Z"/>
        </w:rPr>
        <w:pPrChange w:id="1248" w:author="超 杨" w:date="2019-10-30T16:30:00Z">
          <w:pPr>
            <w:pStyle w:val="21"/>
          </w:pPr>
        </w:pPrChange>
      </w:pPr>
      <w:ins w:id="1249" w:author="超 杨" w:date="2019-10-30T11:13:00Z">
        <w:r>
          <w:rPr>
            <w:rFonts w:hint="eastAsia"/>
          </w:rPr>
          <w:t>（</w:t>
        </w:r>
      </w:ins>
      <w:ins w:id="1250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251" w:author="超 杨" w:date="2019-10-30T11:13:00Z"/>
        </w:rPr>
        <w:pPrChange w:id="1252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253" w:author="超 杨" w:date="2019-10-30T16:30:00Z"/>
        </w:rPr>
        <w:pPrChange w:id="1254" w:author="超 杨" w:date="2019-10-30T16:30:00Z">
          <w:pPr>
            <w:pStyle w:val="21"/>
          </w:pPr>
        </w:pPrChange>
      </w:pPr>
      <w:ins w:id="1255" w:author="超 杨" w:date="2019-10-30T11:13:00Z">
        <w:r>
          <w:t xml:space="preserve">shader.json </w:t>
        </w:r>
        <w:r>
          <w:rPr>
            <w:rFonts w:hint="eastAsia"/>
          </w:rPr>
          <w:t>只有</w:t>
        </w:r>
        <w:r>
          <w:t>shaders,</w:t>
        </w:r>
        <w:r>
          <w:t>groups,</w:t>
        </w:r>
      </w:ins>
    </w:p>
    <w:p w14:paraId="32AF8BFC" w14:textId="77777777" w:rsidR="00516AF5" w:rsidRDefault="00516AF5" w:rsidP="00516AF5">
      <w:pPr>
        <w:spacing w:before="120" w:after="120"/>
        <w:rPr>
          <w:ins w:id="1256" w:author="超 杨" w:date="2019-10-30T11:14:00Z"/>
          <w:rFonts w:hint="eastAsia"/>
        </w:rPr>
        <w:pPrChange w:id="1257" w:author="超 杨" w:date="2019-10-30T11:14:00Z">
          <w:pPr>
            <w:spacing w:before="120" w:after="120"/>
          </w:pPr>
        </w:pPrChange>
      </w:pPr>
      <w:ins w:id="1258" w:author="超 杨" w:date="2019-10-30T11:14:00Z">
        <w:r>
          <w:t>glsl</w:t>
        </w:r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259" w:author="超 杨" w:date="2019-10-30T11:14:00Z"/>
        </w:rPr>
        <w:pPrChange w:id="1260" w:author="超 杨" w:date="2019-10-30T11:14:00Z">
          <w:pPr>
            <w:spacing w:before="120" w:after="120"/>
          </w:pPr>
        </w:pPrChange>
      </w:pPr>
      <w:ins w:id="1261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262" w:author="超 杨" w:date="2019-10-30T11:14:00Z"/>
          <w:rFonts w:hint="eastAsia"/>
        </w:rPr>
        <w:pPrChange w:id="1263" w:author="超 杨" w:date="2019-10-29T17:26:00Z">
          <w:pPr>
            <w:pStyle w:val="21"/>
          </w:pPr>
        </w:pPrChange>
      </w:pPr>
      <w:ins w:id="1264" w:author="超 杨" w:date="2019-10-30T11:15:00Z">
        <w:r>
          <w:rPr>
            <w:rFonts w:hint="eastAsia"/>
          </w:rPr>
          <w:t>增加</w:t>
        </w:r>
        <w:r w:rsidRPr="00516AF5">
          <w:t>createShaderChunkSystemFile</w:t>
        </w:r>
        <w:r>
          <w:t xml:space="preserve"> gulp task</w:t>
        </w:r>
        <w:r>
          <w:rPr>
            <w:rFonts w:hint="eastAsia"/>
          </w:rPr>
          <w:t>，预处理</w:t>
        </w:r>
        <w:r>
          <w:t>glsl</w:t>
        </w:r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265" w:author="超 杨" w:date="2019-10-30T16:30:00Z"/>
        </w:rPr>
        <w:pPrChange w:id="1266" w:author="超 杨" w:date="2019-10-29T17:26:00Z">
          <w:pPr>
            <w:pStyle w:val="21"/>
          </w:pPr>
        </w:pPrChange>
      </w:pPr>
      <w:ins w:id="1267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268" w:author="超 杨" w:date="2019-10-30T16:30:00Z"/>
        </w:rPr>
        <w:pPrChange w:id="1269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270" w:author="超 杨" w:date="2019-10-30T16:30:00Z"/>
        </w:rPr>
        <w:pPrChange w:id="1271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272" w:author="超 杨" w:date="2019-10-30T17:18:00Z"/>
        </w:rPr>
        <w:pPrChange w:id="1273" w:author="超 杨" w:date="2019-10-29T17:26:00Z">
          <w:pPr>
            <w:pStyle w:val="21"/>
          </w:pPr>
        </w:pPrChange>
      </w:pPr>
      <w:ins w:id="1274" w:author="超 杨" w:date="2019-10-30T17:18:00Z">
        <w:r w:rsidRPr="00784E58">
          <w:t>add glsl and createShaderChunkSystemFile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275" w:author="超 杨" w:date="2019-10-30T17:18:00Z"/>
          <w:rFonts w:hint="eastAsia"/>
        </w:rPr>
        <w:pPrChange w:id="1276" w:author="超 杨" w:date="2019-10-29T17:26:00Z">
          <w:pPr>
            <w:pStyle w:val="21"/>
          </w:pPr>
        </w:pPrChange>
      </w:pPr>
      <w:ins w:id="1277" w:author="超 杨" w:date="2019-10-30T17:18:00Z">
        <w:r>
          <w:rPr>
            <w:rFonts w:hint="eastAsia"/>
          </w:rPr>
          <w:t>提出</w:t>
        </w:r>
        <w:r>
          <w:t>tiny-wonder-glsl-compier repo</w:t>
        </w:r>
      </w:ins>
    </w:p>
    <w:p w14:paraId="30BEC801" w14:textId="77777777" w:rsidR="00784E58" w:rsidRDefault="00784E58" w:rsidP="00ED6E43">
      <w:pPr>
        <w:rPr>
          <w:ins w:id="1278" w:author="超 杨" w:date="2019-10-30T17:18:00Z"/>
          <w:rFonts w:hint="eastAsia"/>
        </w:rPr>
        <w:pPrChange w:id="1279" w:author="超 杨" w:date="2019-10-29T17:26:00Z">
          <w:pPr>
            <w:pStyle w:val="21"/>
          </w:pPr>
        </w:pPrChange>
      </w:pPr>
      <w:ins w:id="1280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281" w:author="超 杨" w:date="2019-10-30T17:18:00Z"/>
          <w:rFonts w:hint="eastAsia"/>
        </w:rPr>
        <w:pPrChange w:id="1282" w:author="超 杨" w:date="2019-10-29T17:26:00Z">
          <w:pPr>
            <w:pStyle w:val="21"/>
          </w:pPr>
        </w:pPrChange>
      </w:pPr>
      <w:ins w:id="1283" w:author="超 杨" w:date="2019-10-30T17:18:00Z">
        <w:r>
          <w:rPr>
            <w:rFonts w:hint="eastAsia"/>
          </w:rPr>
          <w:t>不能将其写到</w:t>
        </w:r>
        <w:r>
          <w:t>src/</w:t>
        </w:r>
        <w:r>
          <w:rPr>
            <w:rFonts w:hint="eastAsia"/>
          </w:rPr>
          <w:t>文件中！因为它需要编译为</w:t>
        </w:r>
        <w:r>
          <w:t>commonjs</w:t>
        </w:r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284" w:author="超 杨" w:date="2019-10-30T17:19:00Z"/>
          <w:rFonts w:hint="eastAsia"/>
        </w:rPr>
        <w:pPrChange w:id="1285" w:author="超 杨" w:date="2019-10-29T17:26:00Z">
          <w:pPr>
            <w:pStyle w:val="21"/>
          </w:pPr>
        </w:pPrChange>
      </w:pPr>
      <w:ins w:id="1286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287" w:author="超 杨" w:date="2019-10-30T17:19:00Z"/>
          <w:rFonts w:hint="eastAsia"/>
        </w:rPr>
        <w:pPrChange w:id="1288" w:author="超 杨" w:date="2019-10-29T17:26:00Z">
          <w:pPr>
            <w:pStyle w:val="21"/>
          </w:pPr>
        </w:pPrChange>
      </w:pPr>
      <w:ins w:id="1289" w:author="超 杨" w:date="2019-10-30T17:19:00Z">
        <w:r>
          <w:rPr>
            <w:rFonts w:hint="eastAsia"/>
          </w:rPr>
          <w:t>提出</w:t>
        </w:r>
        <w:r>
          <w:t>tiny-wonder-commonlib</w:t>
        </w:r>
      </w:ins>
    </w:p>
    <w:p w14:paraId="676348C1" w14:textId="41D40D8B" w:rsidR="00784E58" w:rsidRDefault="00784E58" w:rsidP="00ED6E43">
      <w:pPr>
        <w:rPr>
          <w:ins w:id="1290" w:author="超 杨" w:date="2019-10-30T16:30:00Z"/>
          <w:rFonts w:hint="eastAsia"/>
        </w:rPr>
        <w:pPrChange w:id="1291" w:author="超 杨" w:date="2019-10-29T17:26:00Z">
          <w:pPr>
            <w:pStyle w:val="21"/>
          </w:pPr>
        </w:pPrChange>
      </w:pPr>
      <w:ins w:id="1292" w:author="超 杨" w:date="2019-10-30T17:19:00Z">
        <w:r>
          <w:rPr>
            <w:rFonts w:hint="eastAsia"/>
          </w:rPr>
          <w:t>（因为</w:t>
        </w:r>
        <w:r>
          <w:t>tiny-wonder-glsl-compier</w:t>
        </w:r>
        <w:r>
          <w:rPr>
            <w:rFonts w:hint="eastAsia"/>
          </w:rPr>
          <w:t>也需要用到</w:t>
        </w:r>
        <w:r>
          <w:t>immutableHashMap</w:t>
        </w:r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293" w:author="超 杨" w:date="2019-10-30T11:13:00Z"/>
        </w:rPr>
        <w:pPrChange w:id="1294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295" w:author="超 杨" w:date="2019-10-31T11:13:00Z"/>
        </w:rPr>
        <w:pPrChange w:id="1296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297" w:author="超 杨" w:date="2019-10-31T11:13:00Z"/>
        </w:rPr>
        <w:pPrChange w:id="1298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299" w:author="超 杨" w:date="2019-10-31T11:13:00Z"/>
          <w:rFonts w:hint="eastAsia"/>
        </w:rPr>
        <w:pPrChange w:id="1300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01" w:author="超 杨" w:date="2019-10-31T11:13:00Z"/>
          <w:rFonts w:hint="eastAsia"/>
        </w:rPr>
        <w:pPrChange w:id="1302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03" w:author="超 杨" w:date="2019-10-31T11:13:00Z"/>
        </w:rPr>
        <w:pPrChange w:id="1304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05" w:author="超 杨" w:date="2019-10-31T11:13:00Z"/>
        </w:rPr>
        <w:pPrChange w:id="1306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07" w:author="超 杨" w:date="2019-10-31T11:13:00Z"/>
          <w:rFonts w:hint="eastAsia"/>
        </w:rPr>
        <w:pPrChange w:id="1308" w:author="超 杨" w:date="2019-10-29T17:26:00Z">
          <w:pPr>
            <w:pStyle w:val="21"/>
          </w:pPr>
        </w:pPrChange>
      </w:pPr>
      <w:ins w:id="1309" w:author="超 杨" w:date="2019-10-31T11:13:00Z">
        <w:r w:rsidRPr="008A0971">
          <w:t>add shaders.json, shader_libs.json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10" w:author="超 杨" w:date="2019-10-30T08:36:00Z"/>
        </w:rPr>
        <w:pPrChange w:id="1311" w:author="超 杨" w:date="2019-10-29T17:26:00Z">
          <w:pPr>
            <w:pStyle w:val="21"/>
          </w:pPr>
        </w:pPrChange>
      </w:pPr>
      <w:ins w:id="1312" w:author="超 杨" w:date="2019-10-31T11:13:00Z">
        <w:r>
          <w:t>state-.renderConfigData-.shaders, shaderLibs</w:t>
        </w:r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>build glsl source</w:t>
        </w:r>
      </w:ins>
      <w:ins w:id="1313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14" w:author="超 杨" w:date="2019-10-29T19:06:00Z"/>
          <w:rFonts w:hint="eastAsia"/>
        </w:rPr>
        <w:pPrChange w:id="1315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16" w:author="超 杨" w:date="2019-10-29T17:26:00Z"/>
          <w:rFonts w:hint="eastAsia"/>
        </w:rPr>
        <w:pPrChange w:id="1317" w:author="超 杨" w:date="2019-10-29T17:26:00Z">
          <w:pPr>
            <w:pStyle w:val="21"/>
          </w:pPr>
        </w:pPrChange>
      </w:pPr>
      <w:ins w:id="1318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19" w:author="超 杨" w:date="2019-10-29T17:26:00Z">
            <w:rPr>
              <w:rFonts w:hint="eastAsia"/>
            </w:rPr>
          </w:rPrChange>
        </w:rPr>
        <w:pPrChange w:id="1320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21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2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23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24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25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848"/>
    <w:p w14:paraId="0C044597" w14:textId="77777777" w:rsidR="00F6426C" w:rsidRPr="00F6426C" w:rsidRDefault="00F6426C" w:rsidP="00F6426C"/>
    <w:p w14:paraId="065E8C7A" w14:textId="51C64D83" w:rsidR="00F6426C" w:rsidRDefault="00F6426C" w:rsidP="00F6426C">
      <w:pPr>
        <w:pStyle w:val="21"/>
        <w:rPr>
          <w:ins w:id="1326" w:author="超 杨" w:date="2019-10-31T11:48:00Z"/>
        </w:rPr>
      </w:pPr>
      <w:r w:rsidRPr="00F6426C">
        <w:lastRenderedPageBreak/>
        <w:t xml:space="preserve">8.1  </w:t>
      </w:r>
      <w:ins w:id="132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328" w:author="超 杨" w:date="2019-10-31T11:48:00Z"/>
        </w:rPr>
        <w:pPrChange w:id="1329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330" w:author="超 杨" w:date="2019-10-31T11:48:00Z"/>
          <w:rFonts w:hint="eastAsia"/>
        </w:rPr>
        <w:pPrChange w:id="1331" w:author="超 杨" w:date="2019-10-31T11:48:00Z">
          <w:pPr>
            <w:pStyle w:val="21"/>
          </w:pPr>
        </w:pPrChange>
      </w:pPr>
      <w:ins w:id="1332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333" w:author="超 杨" w:date="2019-10-31T11:48:00Z"/>
        </w:rPr>
        <w:pPrChange w:id="1334" w:author="超 杨" w:date="2019-10-31T11:48:00Z">
          <w:pPr>
            <w:pStyle w:val="21"/>
          </w:pPr>
        </w:pPrChange>
      </w:pPr>
      <w:ins w:id="1335" w:author="超 杨" w:date="2019-10-31T11:48:00Z">
        <w:r>
          <w:rPr>
            <w:rFonts w:hint="eastAsia"/>
          </w:rPr>
          <w:t>提出</w:t>
        </w:r>
        <w:r>
          <w:t>BasicMaterial</w:t>
        </w:r>
        <w:r>
          <w:rPr>
            <w:rFonts w:hint="eastAsia"/>
          </w:rPr>
          <w:t>组件：</w:t>
        </w:r>
        <w:bookmarkStart w:id="1336" w:name="_GoBack"/>
        <w:bookmarkEnd w:id="1336"/>
      </w:ins>
    </w:p>
    <w:p w14:paraId="0EC6C5A4" w14:textId="186ED181" w:rsidR="00972817" w:rsidRDefault="00972817" w:rsidP="00972817">
      <w:pPr>
        <w:rPr>
          <w:ins w:id="1337" w:author="超 杨" w:date="2019-10-31T11:48:00Z"/>
        </w:rPr>
        <w:pPrChange w:id="1338" w:author="超 杨" w:date="2019-10-31T11:48:00Z">
          <w:pPr>
            <w:pStyle w:val="21"/>
          </w:pPr>
        </w:pPrChange>
      </w:pPr>
      <w:ins w:id="1339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 w:rsidP="00972817">
      <w:pPr>
        <w:rPr>
          <w:ins w:id="1340" w:author="超 杨" w:date="2019-10-31T11:48:00Z"/>
          <w:rFonts w:hint="eastAsia"/>
        </w:rPr>
        <w:pPrChange w:id="1341" w:author="超 杨" w:date="2019-10-31T11:48:00Z">
          <w:pPr>
            <w:pStyle w:val="21"/>
          </w:pPr>
        </w:pPrChange>
      </w:pPr>
      <w:ins w:id="1342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343" w:author="超 杨" w:date="2019-10-31T11:48:00Z">
            <w:rPr/>
          </w:rPrChange>
        </w:rPr>
        <w:pPrChange w:id="1344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345" w:author="超 杨" w:date="2019-10-30T11:25:00Z"/>
        </w:rPr>
      </w:pPr>
      <w:r w:rsidRPr="00F6426C">
        <w:t xml:space="preserve">8.2  </w:t>
      </w:r>
      <w:ins w:id="1346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347" w:author="超 杨" w:date="2019-10-30T11:25:00Z"/>
          <w:rFonts w:hint="eastAsia"/>
        </w:rPr>
      </w:pPr>
      <w:ins w:id="134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349" w:author="超 杨" w:date="2019-10-30T11:25:00Z">
            <w:rPr/>
          </w:rPrChange>
        </w:rPr>
        <w:pPrChange w:id="1350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351" w:author="超 杨" w:date="2019-10-24T07:49:00Z"/>
        </w:rPr>
      </w:pPr>
    </w:p>
    <w:p w14:paraId="21DC8D97" w14:textId="77777777" w:rsidR="00CD26BF" w:rsidRDefault="00CD26BF" w:rsidP="00F6426C">
      <w:pPr>
        <w:rPr>
          <w:ins w:id="1352" w:author="超 杨" w:date="2019-10-24T07:49:00Z"/>
        </w:rPr>
      </w:pPr>
    </w:p>
    <w:p w14:paraId="2530A17D" w14:textId="77777777" w:rsidR="00CD26BF" w:rsidRDefault="00CD26BF" w:rsidP="00F6426C">
      <w:pPr>
        <w:rPr>
          <w:ins w:id="1353" w:author="超 杨" w:date="2019-10-24T07:49:00Z"/>
        </w:rPr>
      </w:pPr>
    </w:p>
    <w:p w14:paraId="55B004C3" w14:textId="6EC9ACCD" w:rsidR="00CD26BF" w:rsidRDefault="00CD26BF" w:rsidP="00F6426C">
      <w:pPr>
        <w:rPr>
          <w:ins w:id="1354" w:author="超 杨" w:date="2019-10-24T07:49:00Z"/>
        </w:rPr>
      </w:pPr>
      <w:ins w:id="1355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356" w:author="超 杨" w:date="2019-10-24T07:49:00Z"/>
        </w:rPr>
      </w:pPr>
      <w:ins w:id="1357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358" w:author="超 杨" w:date="2019-10-24T07:52:00Z"/>
        </w:rPr>
      </w:pPr>
      <w:ins w:id="1359" w:author="超 杨" w:date="2019-10-24T07:49:00Z">
        <w:r>
          <w:rPr>
            <w:rFonts w:hint="eastAsia"/>
          </w:rPr>
          <w:t>性能重要</w:t>
        </w:r>
      </w:ins>
      <w:ins w:id="1360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361" w:author="超 杨" w:date="2019-10-24T07:50:00Z"/>
        </w:rPr>
      </w:pPr>
      <w:ins w:id="1362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363" w:author="超 杨" w:date="2019-10-24T07:51:00Z"/>
        </w:rPr>
      </w:pPr>
      <w:ins w:id="1364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365" w:author="超 杨" w:date="2019-10-24T07:52:00Z"/>
        </w:rPr>
      </w:pPr>
      <w:ins w:id="1366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426B181B" w14:textId="491504BF" w:rsidR="00CD26BF" w:rsidRDefault="00CD26BF" w:rsidP="00F6426C">
      <w:pPr>
        <w:rPr>
          <w:ins w:id="1367" w:author="超 杨" w:date="2019-10-24T07:50:00Z"/>
        </w:rPr>
      </w:pPr>
      <w:ins w:id="1368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1369" w:author="超 杨" w:date="2019-10-24T07:50:00Z"/>
        </w:rPr>
      </w:pPr>
      <w:ins w:id="1370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223FE992" w14:textId="0E0F8C6D" w:rsidR="00CD26BF" w:rsidRDefault="00CD26BF" w:rsidP="00F6426C">
      <w:pPr>
        <w:rPr>
          <w:ins w:id="1371" w:author="超 杨" w:date="2019-10-24T07:52:00Z"/>
        </w:rPr>
      </w:pPr>
      <w:ins w:id="1372" w:author="超 杨" w:date="2019-10-24T07:50:00Z">
        <w:r>
          <w:tab/>
          <w:t xml:space="preserve">   </w:t>
        </w:r>
      </w:ins>
      <w:ins w:id="1373" w:author="超 杨" w:date="2019-10-24T07:53:00Z">
        <w:r w:rsidR="00121191">
          <w:t>////</w:t>
        </w:r>
      </w:ins>
      <w:ins w:id="1374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375" w:author="超 杨" w:date="2019-10-24T07:52:00Z"/>
        </w:rPr>
      </w:pPr>
    </w:p>
    <w:p w14:paraId="4906C175" w14:textId="77777777" w:rsidR="00CD26BF" w:rsidRDefault="00CD26BF" w:rsidP="00F6426C">
      <w:pPr>
        <w:rPr>
          <w:ins w:id="1376" w:author="超 杨" w:date="2019-10-24T07:52:00Z"/>
        </w:rPr>
      </w:pPr>
    </w:p>
    <w:p w14:paraId="233873F5" w14:textId="31FC799D" w:rsidR="00CD26BF" w:rsidRDefault="00CD26BF" w:rsidP="00F6426C">
      <w:pPr>
        <w:rPr>
          <w:ins w:id="1377" w:author="超 杨" w:date="2019-10-24T07:52:00Z"/>
        </w:rPr>
      </w:pPr>
      <w:ins w:id="1378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379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380" w:author="超 杨" w:date="2019-10-24T07:55:00Z"/>
        </w:rPr>
      </w:pPr>
      <w:ins w:id="1381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382" w:author="超 杨" w:date="2019-10-24T07:55:00Z"/>
        </w:rPr>
      </w:pPr>
      <w:ins w:id="1383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384" w:author="超 杨" w:date="2019-10-24T07:55:00Z"/>
        </w:rPr>
      </w:pPr>
      <w:ins w:id="1385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00A56E46" w14:textId="77777777" w:rsidR="00152617" w:rsidRDefault="00152617" w:rsidP="00152617">
      <w:pPr>
        <w:rPr>
          <w:ins w:id="1386" w:author="超 杨" w:date="2019-10-24T07:55:00Z"/>
        </w:rPr>
      </w:pPr>
      <w:ins w:id="1387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1388" w:author="超 杨" w:date="2019-10-24T07:55:00Z"/>
        </w:rPr>
      </w:pPr>
      <w:ins w:id="1389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2D733500" w14:textId="77777777" w:rsidR="00CD26BF" w:rsidRDefault="00CD26BF" w:rsidP="00F6426C">
      <w:pPr>
        <w:rPr>
          <w:ins w:id="1390" w:author="超 杨" w:date="2019-10-24T07:49:00Z"/>
        </w:rPr>
      </w:pPr>
    </w:p>
    <w:p w14:paraId="49F7325A" w14:textId="2B538688" w:rsidR="00CD26BF" w:rsidRDefault="00CD26BF" w:rsidP="00F6426C">
      <w:pPr>
        <w:rPr>
          <w:ins w:id="1391" w:author="超 杨" w:date="2019-10-24T07:49:00Z"/>
        </w:rPr>
      </w:pPr>
      <w:ins w:id="1392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393" w:author="超 杨" w:date="2019-10-25T07:03:00Z" w:name="move433606324"/>
      <w:moveFrom w:id="1394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395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396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397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398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399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393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400" w:author="超 杨" w:date="2019-10-30T11:25:00Z"/>
        </w:rPr>
      </w:pPr>
      <w:r w:rsidRPr="00F6426C">
        <w:t xml:space="preserve">8.4  </w:t>
      </w:r>
      <w:ins w:id="140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402" w:author="超 杨" w:date="2019-10-30T11:25:00Z"/>
          <w:rFonts w:hint="eastAsia"/>
        </w:rPr>
      </w:pPr>
      <w:ins w:id="140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404" w:author="超 杨" w:date="2019-10-30T11:25:00Z">
            <w:rPr/>
          </w:rPrChange>
        </w:rPr>
        <w:pPrChange w:id="1405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406" w:author="超 杨" w:date="2019-10-30T11:25:00Z"/>
        </w:rPr>
      </w:pPr>
      <w:r w:rsidRPr="00F6426C">
        <w:t xml:space="preserve">8.5  </w:t>
      </w:r>
      <w:ins w:id="140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408" w:author="超 杨" w:date="2019-10-30T11:25:00Z"/>
          <w:rFonts w:hint="eastAsia"/>
        </w:rPr>
      </w:pPr>
      <w:ins w:id="140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410" w:author="超 杨" w:date="2019-10-30T11:25:00Z">
            <w:rPr/>
          </w:rPrChange>
        </w:rPr>
        <w:pPrChange w:id="1411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412" w:author="超 杨" w:date="2019-10-30T11:25:00Z"/>
        </w:rPr>
      </w:pPr>
      <w:r w:rsidRPr="00F6426C">
        <w:t xml:space="preserve">8.6  </w:t>
      </w:r>
      <w:ins w:id="141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414" w:author="超 杨" w:date="2019-10-30T11:25:00Z"/>
          <w:rFonts w:hint="eastAsia"/>
        </w:rPr>
      </w:pPr>
      <w:ins w:id="141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416" w:author="超 杨" w:date="2019-10-30T11:25:00Z"/>
        </w:rPr>
        <w:pPrChange w:id="1417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418" w:author="超 杨" w:date="2019-10-25T21:21:00Z"/>
          <w:rPrChange w:id="1419" w:author="超 杨" w:date="2019-10-30T11:25:00Z">
            <w:rPr>
              <w:ins w:id="1420" w:author="超 杨" w:date="2019-10-25T21:21:00Z"/>
            </w:rPr>
          </w:rPrChange>
        </w:rPr>
        <w:pPrChange w:id="1421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422" w:author="超 杨" w:date="2019-10-25T21:21:00Z"/>
        </w:rPr>
        <w:pPrChange w:id="1423" w:author="超 杨" w:date="2019-10-25T21:21:00Z">
          <w:pPr>
            <w:pStyle w:val="21"/>
          </w:pPr>
        </w:pPrChange>
      </w:pPr>
      <w:ins w:id="1424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425" w:author="超 杨" w:date="2019-10-25T21:21:00Z"/>
        </w:rPr>
        <w:pPrChange w:id="1426" w:author="超 杨" w:date="2019-10-25T21:21:00Z">
          <w:pPr>
            <w:pStyle w:val="21"/>
          </w:pPr>
        </w:pPrChange>
      </w:pPr>
      <w:ins w:id="1427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428" w:author="超 杨" w:date="2019-10-25T21:21:00Z"/>
        </w:rPr>
      </w:pPr>
      <w:ins w:id="1429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430" w:author="超 杨" w:date="2019-10-25T21:21:00Z"/>
        </w:rPr>
      </w:pPr>
      <w:ins w:id="1431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432" w:author="超 杨" w:date="2019-10-25T21:21:00Z"/>
        </w:rPr>
      </w:pPr>
      <w:ins w:id="1433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434" w:author="超 杨" w:date="2019-10-25T21:21:00Z"/>
        </w:rPr>
      </w:pPr>
      <w:ins w:id="1435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436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437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438" w:author="超 杨" w:date="2019-10-25T21:21:00Z"/>
        </w:rPr>
      </w:pPr>
      <w:ins w:id="1439" w:author="超 杨" w:date="2019-10-25T21:21:00Z">
        <w:r>
          <w:rPr>
            <w:rFonts w:hint="eastAsia"/>
          </w:rPr>
          <w:t>提出</w:t>
        </w:r>
        <w:r>
          <w:t>allXXXData</w:t>
        </w:r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440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441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442" w:author="超 杨" w:date="2019-10-25T21:21:00Z"/>
        </w:rPr>
      </w:pPr>
      <w:ins w:id="1443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444" w:author="超 杨" w:date="2019-10-25T21:21:00Z"/>
        </w:rPr>
      </w:pPr>
      <w:ins w:id="1445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446" w:author="超 杨" w:date="2019-10-25T21:21:00Z"/>
        </w:rPr>
      </w:pPr>
      <w:ins w:id="1447" w:author="超 杨" w:date="2019-10-25T21:21:00Z">
        <w:r>
          <w:rPr>
            <w:rFonts w:hint="eastAsia"/>
          </w:rPr>
          <w:t>如</w:t>
        </w:r>
        <w:r>
          <w:t>Render-.iterate, init shader-.iterate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448" w:author="超 杨" w:date="2019-10-29T18:03:00Z"/>
        </w:rPr>
        <w:pPrChange w:id="1449" w:author="超 杨" w:date="2019-10-29T18:03:00Z">
          <w:pPr>
            <w:spacing w:before="240" w:after="120"/>
          </w:pPr>
        </w:pPrChange>
      </w:pPr>
      <w:ins w:id="1450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451" w:author="超 杨" w:date="2019-10-25T21:21:00Z"/>
        </w:rPr>
      </w:pPr>
      <w:ins w:id="1452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453" w:author="超 杨" w:date="2019-10-25T21:21:00Z"/>
        </w:rPr>
        <w:pPrChange w:id="1454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455" w:author="超 杨" w:date="2019-10-25T21:21:00Z"/>
        </w:rPr>
        <w:pPrChange w:id="1456" w:author="超 杨" w:date="2019-10-25T21:21:00Z">
          <w:pPr>
            <w:pStyle w:val="21"/>
          </w:pPr>
        </w:pPrChange>
      </w:pPr>
      <w:ins w:id="1457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458" w:author="超 杨" w:date="2019-10-25T21:21:00Z"/>
        </w:rPr>
        <w:pPrChange w:id="1459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460" w:author="超 杨" w:date="2019-10-25T21:21:00Z"/>
        </w:rPr>
        <w:pPrChange w:id="1461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462" w:author="超 杨" w:date="2019-10-25T21:21:00Z"/>
        </w:rPr>
        <w:pPrChange w:id="1463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464" w:author="超 杨" w:date="2019-10-25T21:21:00Z"/>
        </w:rPr>
        <w:pPrChange w:id="1465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466" w:author="超 杨" w:date="2019-10-25T21:21:00Z"/>
        </w:rPr>
        <w:pPrChange w:id="1467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468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469" w:author="超 杨" w:date="2019-10-24T18:29:00Z">
          <w:pPr>
            <w:pStyle w:val="21"/>
          </w:pPr>
        </w:pPrChange>
      </w:pPr>
      <w:del w:id="1470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471" w:author="超 杨" w:date="2019-10-30T11:25:00Z"/>
        </w:rPr>
      </w:pPr>
      <w:r w:rsidRPr="00F6426C">
        <w:t xml:space="preserve">8.8  </w:t>
      </w:r>
      <w:ins w:id="147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473" w:author="超 杨" w:date="2019-10-30T11:25:00Z"/>
          <w:rFonts w:hint="eastAsia"/>
        </w:rPr>
      </w:pPr>
      <w:ins w:id="147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475" w:author="超 杨" w:date="2019-10-30T11:25:00Z">
            <w:rPr/>
          </w:rPrChange>
        </w:rPr>
        <w:pPrChange w:id="1476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477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478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479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480" w:author="超 杨" w:date="2019-10-25T20:50:00Z">
          <w:pPr>
            <w:pStyle w:val="1"/>
          </w:pPr>
        </w:pPrChange>
      </w:pPr>
      <w:del w:id="1481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482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483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484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485" w:author="超 杨" w:date="2019-10-25T20:51:00Z">
          <w:pPr>
            <w:pStyle w:val="21"/>
          </w:pPr>
        </w:pPrChange>
      </w:pPr>
      <w:del w:id="1486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48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488" w:author="超 杨" w:date="2019-10-25T20:51:00Z">
          <w:pPr>
            <w:pStyle w:val="21"/>
          </w:pPr>
        </w:pPrChange>
      </w:pPr>
      <w:del w:id="1489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49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491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492" w:author="超 杨" w:date="2019-10-25T20:51:00Z">
          <w:pPr>
            <w:pStyle w:val="21"/>
          </w:pPr>
        </w:pPrChange>
      </w:pPr>
      <w:del w:id="1493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494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495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496" w:author="超 杨" w:date="2019-10-25T20:51:00Z">
          <w:pPr>
            <w:pStyle w:val="21"/>
          </w:pPr>
        </w:pPrChange>
      </w:pPr>
      <w:del w:id="1497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411C724E" w:rsidR="00817B08" w:rsidRDefault="00E112A0" w:rsidP="00817B08">
      <w:pPr>
        <w:rPr>
          <w:ins w:id="1498" w:author="超 杨" w:date="2019-10-30T08:00:00Z"/>
          <w:rFonts w:hint="eastAsia"/>
        </w:rPr>
      </w:pPr>
      <w:ins w:id="1499" w:author="超 杨" w:date="2019-10-30T08:00:00Z">
        <w:r>
          <w:rPr>
            <w:rFonts w:hint="eastAsia"/>
          </w:rPr>
          <w:t>（</w:t>
        </w:r>
      </w:ins>
    </w:p>
    <w:p w14:paraId="3F766E39" w14:textId="35A31E88" w:rsidR="00E112A0" w:rsidRDefault="00E112A0" w:rsidP="00817B08">
      <w:pPr>
        <w:rPr>
          <w:ins w:id="1500" w:author="超 杨" w:date="2019-10-31T09:54:00Z"/>
          <w:rFonts w:hint="eastAsia"/>
        </w:rPr>
      </w:pPr>
      <w:ins w:id="1501" w:author="超 杨" w:date="2019-10-30T08:00:00Z">
        <w:r>
          <w:rPr>
            <w:rFonts w:hint="eastAsia"/>
          </w:rPr>
          <w:t>修改</w:t>
        </w:r>
        <w:r>
          <w:t>shader json</w:t>
        </w:r>
      </w:ins>
      <w:ins w:id="1502" w:author="超 杨" w:date="2019-10-31T09:54:00Z">
        <w:r w:rsidR="006A2CC5">
          <w:rPr>
            <w:rFonts w:hint="eastAsia"/>
          </w:rPr>
          <w:t>：</w:t>
        </w:r>
      </w:ins>
    </w:p>
    <w:p w14:paraId="4DD72837" w14:textId="5FDEA22B" w:rsidR="006A2CC5" w:rsidRDefault="006A2CC5" w:rsidP="00817B08">
      <w:pPr>
        <w:rPr>
          <w:ins w:id="1503" w:author="超 杨" w:date="2019-10-31T09:54:00Z"/>
        </w:rPr>
      </w:pPr>
      <w:ins w:id="1504" w:author="超 杨" w:date="2019-10-31T09:54:00Z">
        <w:r>
          <w:t>shader_libs.json:</w:t>
        </w:r>
      </w:ins>
    </w:p>
    <w:p w14:paraId="522E9388" w14:textId="56B540A6" w:rsidR="006A2CC5" w:rsidRDefault="006A2CC5" w:rsidP="00817B08">
      <w:pPr>
        <w:rPr>
          <w:ins w:id="1505" w:author="超 杨" w:date="2019-10-31T09:54:00Z"/>
        </w:rPr>
      </w:pPr>
      <w:ins w:id="1506" w:author="超 杨" w:date="2019-10-31T09:54:00Z">
        <w:r>
          <w:t>add “from”</w:t>
        </w:r>
      </w:ins>
    </w:p>
    <w:p w14:paraId="027E1054" w14:textId="2870B491" w:rsidR="006A2CC5" w:rsidRDefault="006A2CC5" w:rsidP="00817B08">
      <w:pPr>
        <w:rPr>
          <w:ins w:id="1507" w:author="超 杨" w:date="2019-10-31T09:54:00Z"/>
        </w:rPr>
      </w:pPr>
      <w:ins w:id="1508" w:author="超 杨" w:date="2019-10-31T09:54:00Z">
        <w:r>
          <w:t>add normal buffer</w:t>
        </w:r>
      </w:ins>
    </w:p>
    <w:p w14:paraId="394508D5" w14:textId="77777777" w:rsidR="006A2CC5" w:rsidRDefault="006A2CC5" w:rsidP="00817B08">
      <w:pPr>
        <w:rPr>
          <w:ins w:id="1509" w:author="超 杨" w:date="2019-10-31T09:54:00Z"/>
        </w:rPr>
      </w:pPr>
    </w:p>
    <w:p w14:paraId="06CBD959" w14:textId="0E840E00" w:rsidR="006A2CC5" w:rsidRDefault="006A2CC5" w:rsidP="00817B08">
      <w:pPr>
        <w:rPr>
          <w:ins w:id="1510" w:author="超 杨" w:date="2019-10-31T09:54:00Z"/>
        </w:rPr>
      </w:pPr>
      <w:ins w:id="1511" w:author="超 杨" w:date="2019-10-31T09:54:00Z">
        <w:r>
          <w:t>shaders.json:</w:t>
        </w:r>
      </w:ins>
    </w:p>
    <w:p w14:paraId="555DE76C" w14:textId="7B19E1D3" w:rsidR="006A2CC5" w:rsidRDefault="006A2CC5" w:rsidP="00817B08">
      <w:pPr>
        <w:rPr>
          <w:ins w:id="1512" w:author="超 杨" w:date="2019-10-30T08:00:00Z"/>
        </w:rPr>
      </w:pPr>
      <w:ins w:id="1513" w:author="超 杨" w:date="2019-10-31T09:54:00Z">
        <w:r>
          <w:t>add light material shader</w:t>
        </w:r>
      </w:ins>
    </w:p>
    <w:p w14:paraId="7B59DEF8" w14:textId="41CBB89E" w:rsidR="00E112A0" w:rsidRPr="00817B08" w:rsidRDefault="00E112A0" w:rsidP="00817B08">
      <w:pPr>
        <w:rPr>
          <w:rFonts w:hint="eastAsia"/>
        </w:rPr>
      </w:pPr>
      <w:ins w:id="1514" w:author="超 杨" w:date="2019-10-30T08:00:00Z">
        <w:r>
          <w:rPr>
            <w:rFonts w:hint="eastAsia"/>
          </w:rPr>
          <w:t>）</w:t>
        </w:r>
      </w:ins>
    </w:p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515" w:author="超 杨" w:date="2019-10-30T08:00:00Z"/>
          <w:rFonts w:hint="eastAsia"/>
        </w:rPr>
      </w:pPr>
      <w:ins w:id="1516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517" w:author="超 杨" w:date="2019-10-30T08:00:00Z"/>
        </w:rPr>
      </w:pPr>
      <w:ins w:id="1518" w:author="超 杨" w:date="2019-10-30T08:00:00Z">
        <w:r>
          <w:rPr>
            <w:rFonts w:hint="eastAsia"/>
          </w:rPr>
          <w:t>修改</w:t>
        </w:r>
        <w:r>
          <w:t>shader json</w:t>
        </w:r>
      </w:ins>
    </w:p>
    <w:p w14:paraId="56F3E55C" w14:textId="77777777" w:rsidR="00E112A0" w:rsidRPr="00817B08" w:rsidRDefault="00E112A0" w:rsidP="00E112A0">
      <w:pPr>
        <w:rPr>
          <w:ins w:id="1519" w:author="超 杨" w:date="2019-10-30T08:00:00Z"/>
          <w:rFonts w:hint="eastAsia"/>
        </w:rPr>
      </w:pPr>
      <w:ins w:id="1520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521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522" w:author="超 杨" w:date="2019-10-18T10:18:00Z"/>
        </w:rPr>
        <w:pPrChange w:id="1523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524" w:author="超 杨" w:date="2019-10-18T10:22:00Z"/>
        </w:rPr>
        <w:pPrChange w:id="1525" w:author="超 杨" w:date="2019-10-18T10:18:00Z">
          <w:pPr>
            <w:pStyle w:val="1"/>
          </w:pPr>
        </w:pPrChange>
      </w:pPr>
      <w:ins w:id="1526" w:author="超 杨" w:date="2019-10-18T10:18:00Z">
        <w:r>
          <w:rPr>
            <w:rFonts w:hint="eastAsia"/>
          </w:rPr>
          <w:t>（</w:t>
        </w:r>
        <w:r>
          <w:t>note: Dto type, domain type, serialization, deserialization</w:t>
        </w:r>
      </w:ins>
    </w:p>
    <w:p w14:paraId="3EE26B9A" w14:textId="77777777" w:rsidR="00F15CE6" w:rsidRDefault="00F15CE6">
      <w:pPr>
        <w:rPr>
          <w:ins w:id="1527" w:author="超 杨" w:date="2019-10-18T10:22:00Z"/>
        </w:rPr>
        <w:pPrChange w:id="1528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529" w:author="超 杨" w:date="2019-10-18T10:22:00Z"/>
        </w:rPr>
        <w:pPrChange w:id="1530" w:author="超 杨" w:date="2019-10-18T10:28:00Z">
          <w:pPr>
            <w:pStyle w:val="1"/>
          </w:pPr>
        </w:pPrChange>
      </w:pPr>
      <w:ins w:id="1531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532" w:author="超 杨" w:date="2019-10-18T10:28:00Z">
        <w:r w:rsidR="00E442B6">
          <w:rPr>
            <w:rFonts w:hint="eastAsia"/>
          </w:rPr>
          <w:t>《</w:t>
        </w:r>
      </w:ins>
      <w:ins w:id="1533" w:author="超 杨" w:date="2019-10-18T10:22:00Z">
        <w:r w:rsidR="00E442B6">
          <w:t>Domain Modeling</w:t>
        </w:r>
      </w:ins>
      <w:ins w:id="1534" w:author="超 杨" w:date="2019-10-18T10:28:00Z">
        <w:r w:rsidR="00E442B6">
          <w:rPr>
            <w:rFonts w:hint="eastAsia"/>
          </w:rPr>
          <w:t>》－》</w:t>
        </w:r>
      </w:ins>
      <w:ins w:id="1535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536" w:author="超 杨" w:date="2019-10-18T10:18:00Z"/>
        </w:rPr>
        <w:pPrChange w:id="1537" w:author="超 杨" w:date="2019-10-18T10:26:00Z">
          <w:pPr>
            <w:pStyle w:val="1"/>
          </w:pPr>
        </w:pPrChange>
      </w:pPr>
      <w:ins w:id="1538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539" w:author="超 杨" w:date="2019-10-18T10:18:00Z"/>
        </w:rPr>
        <w:pPrChange w:id="1540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541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542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543" w:author="超 杨" w:date="2019-10-24T07:48:00Z">
        <w:r w:rsidR="00FE37DC">
          <w:rPr>
            <w:noProof/>
          </w:rPr>
          <w:t xml:space="preserve">Short and </w:t>
        </w:r>
      </w:ins>
      <w:ins w:id="1544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545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546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547" w:author="超 杨" w:date="2019-10-19T16:28:00Z"/>
        </w:rPr>
      </w:pPr>
      <w:ins w:id="1548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r>
          <w:t>shader</w:t>
        </w:r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549" w:author="超 杨" w:date="2019-10-19T16:28:00Z"/>
        </w:rPr>
      </w:pPr>
      <w:ins w:id="1550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2203CF" w:rsidRDefault="002203CF" w:rsidP="008B5E11">
      <w:pPr>
        <w:ind w:firstLine="400"/>
      </w:pPr>
      <w:r>
        <w:separator/>
      </w:r>
    </w:p>
  </w:endnote>
  <w:endnote w:type="continuationSeparator" w:id="0">
    <w:p w14:paraId="7407A4B8" w14:textId="77777777" w:rsidR="002203CF" w:rsidRDefault="002203C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2203CF" w:rsidRDefault="002203CF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2203CF" w:rsidRDefault="002203CF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2203CF" w:rsidRDefault="002203CF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2203CF" w:rsidRDefault="002203CF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2203CF" w:rsidRDefault="002203C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2203CF" w:rsidRPr="008B5E11" w:rsidRDefault="002203CF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2203CF" w:rsidRPr="008B5E11" w:rsidRDefault="002203CF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2203CF" w:rsidRDefault="002203CF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3F96-6078-CB4F-BCD8-08EAFACD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</Pages>
  <Words>2414</Words>
  <Characters>13761</Characters>
  <Application>Microsoft Macintosh Word</Application>
  <DocSecurity>0</DocSecurity>
  <Lines>114</Lines>
  <Paragraphs>32</Paragraphs>
  <ScaleCrop>false</ScaleCrop>
  <Company>gg</Company>
  <LinksUpToDate>false</LinksUpToDate>
  <CharactersWithSpaces>16143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13</cp:revision>
  <cp:lastPrinted>2010-05-24T05:44:00Z</cp:lastPrinted>
  <dcterms:created xsi:type="dcterms:W3CDTF">2019-10-30T22:53:00Z</dcterms:created>
  <dcterms:modified xsi:type="dcterms:W3CDTF">2019-10-31T03:48:00Z</dcterms:modified>
</cp:coreProperties>
</file>