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0" w:author="超 杨" w:date="2019-11-16T09:56:00Z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2957DB52" w14:textId="77777777" w:rsidR="002747AE" w:rsidRDefault="002747AE">
      <w:pPr>
        <w:rPr>
          <w:ins w:id="2" w:author="超 杨" w:date="2019-11-16T09:56:00Z"/>
          <w:rFonts w:hint="eastAsia"/>
          <w:webHidden/>
          <w:shd w:val="clear" w:color="auto" w:fill="auto"/>
        </w:rPr>
        <w:pPrChange w:id="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5" w:author="超 杨" w:date="2019-11-16T09:56:00Z"/>
          <w:rFonts w:hint="eastAsia"/>
          <w:webHidden/>
          <w:shd w:val="clear" w:color="auto" w:fill="auto"/>
        </w:rPr>
        <w:pPrChange w:id="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8" w:author="超 杨" w:date="2019-11-16T09:57:00Z"/>
          <w:webHidden/>
          <w:shd w:val="clear" w:color="auto" w:fill="auto"/>
        </w:rPr>
        <w:pPrChange w:id="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" w:author="超 杨" w:date="2019-11-16T09:56:00Z">
        <w:r>
          <w:rPr>
            <w:webHidden/>
            <w:shd w:val="clear" w:color="auto" w:fill="auto"/>
          </w:rPr>
          <w:t>pc</w:t>
        </w:r>
      </w:ins>
      <w:ins w:id="11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2" w:author="超 杨" w:date="2019-11-16T09:56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5" w:author="超 杨" w:date="2019-11-16T10:00:00Z"/>
          <w:webHidden/>
          <w:shd w:val="clear" w:color="auto" w:fill="auto"/>
        </w:rPr>
        <w:pPrChange w:id="1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17" w:author="超 杨" w:date="2019-11-16T10:00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 w:rsidP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2" w:author="超 杨" w:date="2019-11-16T09:56:00Z"/>
          <w:rFonts w:hint="eastAsia"/>
          <w:webHidden/>
          <w:shd w:val="clear" w:color="auto" w:fill="auto"/>
        </w:rPr>
        <w:pPrChange w:id="2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7191579" w14:textId="77777777" w:rsidR="002747AE" w:rsidRDefault="002747AE">
      <w:pPr>
        <w:rPr>
          <w:ins w:id="25" w:author="超 杨" w:date="2019-11-16T09:56:00Z"/>
          <w:webHidden/>
          <w:shd w:val="clear" w:color="auto" w:fill="auto"/>
        </w:rPr>
        <w:pPrChange w:id="2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27" w:author="超 杨" w:date="2019-11-09T11:54:00Z"/>
          <w:webHidden/>
          <w:shd w:val="clear" w:color="auto" w:fill="auto"/>
        </w:rPr>
        <w:pPrChange w:id="2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9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0" w:author="超 杨" w:date="2019-11-09T11:55:00Z"/>
          <w:webHidden/>
          <w:shd w:val="clear" w:color="auto" w:fill="auto"/>
        </w:rPr>
        <w:pPrChange w:id="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2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4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5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6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7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8" w:author="超 杨" w:date="2019-11-09T11:55:00Z"/>
          <w:webHidden/>
          <w:shd w:val="clear" w:color="auto" w:fill="auto"/>
        </w:rPr>
        <w:pPrChange w:id="3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0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41" w:author="超 杨" w:date="2019-11-09T11:55:00Z"/>
          <w:webHidden/>
          <w:shd w:val="clear" w:color="auto" w:fill="auto"/>
        </w:rPr>
        <w:pPrChange w:id="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3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44" w:author="超 杨" w:date="2019-11-09T11:55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6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47" w:author="超 杨" w:date="2019-11-09T11:56:00Z"/>
          <w:webHidden/>
          <w:shd w:val="clear" w:color="auto" w:fill="auto"/>
        </w:rPr>
        <w:pPrChange w:id="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9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50" w:author="超 杨" w:date="2019-11-09T11:56:00Z"/>
          <w:webHidden/>
          <w:shd w:val="clear" w:color="auto" w:fill="auto"/>
        </w:rPr>
        <w:pPrChange w:id="51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53" w:author="超 杨" w:date="2019-11-09T11:56:00Z"/>
          <w:webHidden/>
          <w:shd w:val="clear" w:color="auto" w:fill="auto"/>
        </w:rPr>
        <w:pPrChange w:id="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5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56" w:author="超 杨" w:date="2019-11-09T11:54:00Z"/>
          <w:webHidden/>
          <w:shd w:val="clear" w:color="auto" w:fill="auto"/>
        </w:rPr>
        <w:pPrChange w:id="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8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59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60" w:author="超 杨" w:date="2019-11-09T11:54:00Z"/>
          <w:webHidden/>
          <w:shd w:val="clear" w:color="auto" w:fill="auto"/>
        </w:rPr>
        <w:pPrChange w:id="6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62" w:author="超 杨" w:date="2019-11-09T11:54:00Z"/>
          <w:webHidden/>
          <w:shd w:val="clear" w:color="auto" w:fill="auto"/>
        </w:rPr>
        <w:pPrChange w:id="6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64" w:author="超 杨" w:date="2019-11-09T11:57:00Z"/>
          <w:webHidden/>
          <w:shd w:val="clear" w:color="auto" w:fill="auto"/>
        </w:rPr>
        <w:pPrChange w:id="6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6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67" w:author="超 杨" w:date="2019-11-09T11:57:00Z"/>
          <w:webHidden/>
          <w:shd w:val="clear" w:color="auto" w:fill="auto"/>
        </w:rPr>
        <w:pPrChange w:id="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69" w:author="超 杨" w:date="2019-11-09T11:57:00Z"/>
          <w:webHidden/>
          <w:shd w:val="clear" w:color="auto" w:fill="auto"/>
        </w:rPr>
        <w:pPrChange w:id="7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71" w:author="超 杨" w:date="2019-11-09T11:57:00Z"/>
          <w:webHidden/>
          <w:shd w:val="clear" w:color="auto" w:fill="auto"/>
        </w:rPr>
        <w:pPrChange w:id="7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73" w:author="超 杨" w:date="2019-11-09T11:57:00Z"/>
          <w:webHidden/>
          <w:shd w:val="clear" w:color="auto" w:fill="auto"/>
        </w:rPr>
        <w:pPrChange w:id="7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75" w:author="超 杨" w:date="2019-11-09T11:57:00Z"/>
          <w:webHidden/>
          <w:shd w:val="clear" w:color="auto" w:fill="auto"/>
        </w:rPr>
        <w:pPrChange w:id="7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77" w:author="超 杨" w:date="2019-11-09T11:54:00Z"/>
          <w:webHidden/>
          <w:shd w:val="clear" w:color="auto" w:fill="auto"/>
        </w:rPr>
        <w:pPrChange w:id="7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80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81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 w:rsidP="00660F57">
      <w:pPr>
        <w:rPr>
          <w:ins w:id="82" w:author="超 杨" w:date="2019-11-16T09:57:00Z"/>
          <w:rPrChange w:id="83" w:author="超 杨" w:date="2019-11-16T09:57:00Z">
            <w:rPr>
              <w:ins w:id="84" w:author="超 杨" w:date="2019-11-16T09:57:00Z"/>
              <w:noProof/>
              <w:shd w:val="clear" w:color="auto" w:fill="auto"/>
            </w:rPr>
          </w:rPrChange>
        </w:rPr>
        <w:pPrChange w:id="85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86" w:author="超 杨" w:date="2019-11-16T09:57:00Z"/>
          <w:noProof/>
          <w:shd w:val="clear" w:color="auto" w:fill="auto"/>
        </w:rPr>
      </w:pPr>
      <w:ins w:id="87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 w:rsidP="00660F57">
      <w:pPr>
        <w:rPr>
          <w:rPrChange w:id="88" w:author="超 杨" w:date="2019-11-16T09:57:00Z">
            <w:rPr>
              <w:noProof/>
              <w:shd w:val="clear" w:color="auto" w:fill="auto"/>
            </w:rPr>
          </w:rPrChange>
        </w:rPr>
        <w:pPrChange w:id="89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9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9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92" w:author="whw010" w:date="2019-10-16T14:10:00Z">
        <w:r w:rsidR="00453BEE">
          <w:t>、</w:t>
        </w:r>
      </w:ins>
      <w:r>
        <w:t>List</w:t>
      </w:r>
      <w:ins w:id="9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94" w:author="whw010" w:date="2019-10-16T14:10:00Z">
        <w:r>
          <w:rPr>
            <w:rFonts w:hint="eastAsia"/>
          </w:rPr>
          <w:t>（</w:t>
        </w:r>
      </w:ins>
      <w:ins w:id="95" w:author="whw010" w:date="2019-10-16T14:11:00Z">
        <w:r>
          <w:rPr>
            <w:rFonts w:hint="eastAsia"/>
          </w:rPr>
          <w:t>1</w:t>
        </w:r>
      </w:ins>
      <w:ins w:id="9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9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9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0" w:author="whw010" w:date="2019-10-16T14:11:00Z">
        <w:r>
          <w:t>“</w:t>
        </w:r>
      </w:ins>
      <w:r w:rsidR="00622C6A">
        <w:t>age</w:t>
      </w:r>
      <w:ins w:id="10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02" w:author="whw010" w:date="2019-10-16T14:11:00Z">
        <w:r w:rsidR="00453BEE">
          <w:t>复制</w:t>
        </w:r>
      </w:ins>
      <w:r>
        <w:t>而来</w:t>
      </w:r>
      <w:ins w:id="10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0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105" w:author="超 杨" w:date="2019-11-16T06:3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106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107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108" w:author="超 杨" w:date="2019-11-15T15:14:00Z"/>
          <w:shd w:val="clear" w:color="auto" w:fill="auto"/>
        </w:rPr>
        <w:pPrChange w:id="109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0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111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12" w:author="超 杨" w:date="2019-10-22T17:04:00Z"/>
        </w:rPr>
      </w:pPr>
      <w:ins w:id="113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14" w:author="超 杨" w:date="2019-10-22T17:05:00Z"/>
        </w:rPr>
      </w:pPr>
      <w:ins w:id="115" w:author="超 杨" w:date="2019-10-22T17:00:00Z">
        <w:r>
          <w:rPr>
            <w:rFonts w:hint="eastAsia"/>
          </w:rPr>
          <w:t>修改</w:t>
        </w:r>
      </w:ins>
      <w:ins w:id="116" w:author="超 杨" w:date="2019-10-22T17:04:00Z">
        <w:r>
          <w:rPr>
            <w:rFonts w:hint="eastAsia"/>
          </w:rPr>
          <w:t>？</w:t>
        </w:r>
      </w:ins>
      <w:ins w:id="117" w:author="超 杨" w:date="2019-10-22T17:00:00Z">
        <w:r>
          <w:rPr>
            <w:rFonts w:hint="eastAsia"/>
          </w:rPr>
          <w:t>：</w:t>
        </w:r>
      </w:ins>
      <w:ins w:id="118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119" w:author="超 杨" w:date="2019-10-22T17:05:00Z"/>
        </w:rPr>
      </w:pPr>
      <w:ins w:id="120" w:author="超 杨" w:date="2019-10-22T17:05:00Z">
        <w:r>
          <w:t>////</w:t>
        </w:r>
      </w:ins>
      <w:ins w:id="121" w:author="超 杨" w:date="2019-10-22T17:03:00Z">
        <w:r>
          <w:rPr>
            <w:rFonts w:hint="eastAsia"/>
          </w:rPr>
          <w:t>给出本书</w:t>
        </w:r>
      </w:ins>
      <w:ins w:id="122" w:author="超 杨" w:date="2019-10-22T17:05:00Z">
        <w:r>
          <w:rPr>
            <w:rFonts w:hint="eastAsia"/>
          </w:rPr>
          <w:t>涉及</w:t>
        </w:r>
      </w:ins>
      <w:ins w:id="123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124" w:author="超 杨" w:date="2019-10-23T09:49:00Z"/>
        </w:rPr>
      </w:pPr>
      <w:ins w:id="125" w:author="超 杨" w:date="2019-10-22T17:06:00Z">
        <w:r>
          <w:rPr>
            <w:rFonts w:hint="eastAsia"/>
          </w:rPr>
          <w:t>根据目前的知识，</w:t>
        </w:r>
      </w:ins>
      <w:ins w:id="126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127" w:author="超 杨" w:date="2019-10-23T09:50:00Z"/>
        </w:rPr>
      </w:pPr>
      <w:ins w:id="128" w:author="超 杨" w:date="2019-10-23T09:50:00Z">
        <w:r>
          <w:rPr>
            <w:rFonts w:hint="eastAsia"/>
          </w:rPr>
          <w:t>编辑器</w:t>
        </w:r>
      </w:ins>
      <w:ins w:id="129" w:author="超 杨" w:date="2019-10-23T09:49:00Z">
        <w:r>
          <w:rPr>
            <w:rFonts w:hint="eastAsia"/>
          </w:rPr>
          <w:t>核心</w:t>
        </w:r>
      </w:ins>
      <w:ins w:id="130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131" w:author="超 杨" w:date="2019-10-23T09:50:00Z"/>
        </w:rPr>
      </w:pPr>
    </w:p>
    <w:p w14:paraId="0E3702E4" w14:textId="4DE03306" w:rsidR="0079422A" w:rsidRDefault="0079422A" w:rsidP="009A26BF">
      <w:pPr>
        <w:rPr>
          <w:ins w:id="132" w:author="超 杨" w:date="2019-10-23T09:51:00Z"/>
        </w:rPr>
      </w:pPr>
      <w:ins w:id="133" w:author="超 杨" w:date="2019-10-23T09:50:00Z">
        <w:r>
          <w:rPr>
            <w:rFonts w:hint="eastAsia"/>
          </w:rPr>
          <w:t>根据编辑器</w:t>
        </w:r>
      </w:ins>
      <w:ins w:id="134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135" w:author="超 杨" w:date="2019-10-23T09:49:00Z"/>
        </w:rPr>
      </w:pPr>
      <w:ins w:id="136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137" w:author="超 杨" w:date="2019-10-22T17:05:00Z"/>
        </w:rPr>
      </w:pPr>
      <w:ins w:id="138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139" w:author="超 杨" w:date="2019-10-22T17:04:00Z"/>
        </w:rPr>
      </w:pPr>
      <w:ins w:id="140" w:author="超 杨" w:date="2019-10-22T17:03:00Z">
        <w:r>
          <w:rPr>
            <w:rFonts w:hint="eastAsia"/>
          </w:rPr>
          <w:t>）提前；然后此处</w:t>
        </w:r>
      </w:ins>
      <w:ins w:id="141" w:author="超 杨" w:date="2019-10-22T17:00:00Z">
        <w:r>
          <w:rPr>
            <w:rFonts w:hint="eastAsia"/>
          </w:rPr>
          <w:t>结合</w:t>
        </w:r>
      </w:ins>
      <w:ins w:id="142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43" w:author="超 杨" w:date="2019-10-22T17:04:00Z"/>
        </w:rPr>
      </w:pPr>
    </w:p>
    <w:p w14:paraId="2E56344F" w14:textId="6D80CE78" w:rsidR="003552C7" w:rsidRDefault="003552C7" w:rsidP="009A26BF">
      <w:pPr>
        <w:rPr>
          <w:ins w:id="144" w:author="超 杨" w:date="2019-10-22T17:04:00Z"/>
        </w:rPr>
      </w:pPr>
      <w:ins w:id="145" w:author="超 杨" w:date="2019-10-22T17:05:00Z">
        <w:r>
          <w:t>////</w:t>
        </w:r>
      </w:ins>
      <w:ins w:id="146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47" w:author="超 杨" w:date="2019-10-22T17:00:00Z"/>
        </w:rPr>
      </w:pPr>
      <w:ins w:id="148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49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50" w:author="超 杨" w:date="2019-10-17T09:13:00Z"/>
        </w:rPr>
      </w:pPr>
      <w:ins w:id="151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52" w:author="超 杨" w:date="2019-10-17T09:12:00Z"/>
        </w:rPr>
      </w:pPr>
    </w:p>
    <w:p w14:paraId="7E18E282" w14:textId="64A7CFF3" w:rsidR="003A45CB" w:rsidRDefault="00736806">
      <w:ins w:id="153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54" w:author="超 杨" w:date="2019-10-17T09:11:00Z">
        <w:r>
          <w:rPr>
            <w:rFonts w:hint="eastAsia"/>
          </w:rPr>
          <w:t>在本书开头（序言</w:t>
        </w:r>
      </w:ins>
      <w:ins w:id="155" w:author="超 杨" w:date="2019-10-17T09:13:00Z">
        <w:r>
          <w:rPr>
            <w:rFonts w:hint="eastAsia"/>
          </w:rPr>
          <w:t>？</w:t>
        </w:r>
      </w:ins>
      <w:ins w:id="156" w:author="超 杨" w:date="2019-10-17T09:11:00Z">
        <w:r>
          <w:rPr>
            <w:rFonts w:hint="eastAsia"/>
          </w:rPr>
          <w:t>）</w:t>
        </w:r>
      </w:ins>
      <w:ins w:id="157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58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159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60" w:author="超 杨" w:date="2019-10-18T09:59:00Z"/>
        </w:rPr>
      </w:pPr>
      <w:ins w:id="161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62" w:author="超 杨" w:date="2019-10-18T09:59:00Z"/>
        </w:rPr>
      </w:pPr>
      <w:ins w:id="163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64" w:author="超 杨" w:date="2019-10-18T09:59:00Z"/>
        </w:rPr>
      </w:pPr>
      <w:ins w:id="165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166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67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68" w:author="超 杨" w:date="2019-10-18T09:59:00Z"/>
        </w:rPr>
      </w:pPr>
      <w:ins w:id="169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70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71" w:author="超 杨" w:date="2019-10-23T10:23:00Z"/>
        </w:rPr>
      </w:pPr>
      <w:ins w:id="172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73" w:author="超 杨" w:date="2019-10-23T12:09:00Z"/>
        </w:rPr>
      </w:pPr>
      <w:proofErr w:type="gramStart"/>
      <w:ins w:id="174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75" w:author="超 杨" w:date="2019-10-23T12:09:00Z"/>
        </w:rPr>
      </w:pPr>
    </w:p>
    <w:p w14:paraId="0F62D40B" w14:textId="4F6B3982" w:rsidR="006E7CC0" w:rsidRDefault="006E7CC0">
      <w:pPr>
        <w:rPr>
          <w:ins w:id="176" w:author="超 杨" w:date="2019-10-23T12:09:00Z"/>
        </w:rPr>
      </w:pPr>
      <w:proofErr w:type="gramStart"/>
      <w:ins w:id="177" w:author="超 杨" w:date="2019-10-23T10:24:00Z">
        <w:r>
          <w:t>note</w:t>
        </w:r>
        <w:proofErr w:type="gramEnd"/>
        <w:r>
          <w:t xml:space="preserve">: </w:t>
        </w:r>
      </w:ins>
      <w:ins w:id="178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79" w:author="超 杨" w:date="2019-10-23T12:09:00Z"/>
        </w:rPr>
      </w:pPr>
    </w:p>
    <w:p w14:paraId="50532909" w14:textId="24962C3A" w:rsidR="00DE11CD" w:rsidRDefault="00DE11CD">
      <w:pPr>
        <w:rPr>
          <w:ins w:id="180" w:author="超 杨" w:date="2019-10-23T10:23:00Z"/>
        </w:rPr>
      </w:pPr>
      <w:proofErr w:type="spellStart"/>
      <w:ins w:id="181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82" w:author="超 杨" w:date="2019-10-23T16:20:00Z"/>
        </w:rPr>
      </w:pPr>
      <w:ins w:id="183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84" w:author="超 杨" w:date="2019-10-23T16:20:00Z"/>
        </w:rPr>
      </w:pPr>
    </w:p>
    <w:p w14:paraId="5626EF87" w14:textId="77777777" w:rsidR="007B6034" w:rsidRDefault="007B6034" w:rsidP="00F6426C">
      <w:pPr>
        <w:rPr>
          <w:ins w:id="185" w:author="超 杨" w:date="2019-10-23T16:20:00Z"/>
        </w:rPr>
      </w:pPr>
      <w:ins w:id="186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87" w:author="超 杨" w:date="2019-10-23T16:20:00Z"/>
        </w:rPr>
      </w:pPr>
      <w:proofErr w:type="gramStart"/>
      <w:ins w:id="188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89" w:author="超 杨" w:date="2019-10-23T16:20:00Z"/>
        </w:rPr>
      </w:pPr>
    </w:p>
    <w:p w14:paraId="61C69264" w14:textId="77777777" w:rsidR="007B6034" w:rsidRDefault="007B6034" w:rsidP="007B6034">
      <w:pPr>
        <w:rPr>
          <w:ins w:id="190" w:author="超 杨" w:date="2019-10-23T16:20:00Z"/>
        </w:rPr>
      </w:pPr>
      <w:proofErr w:type="gramStart"/>
      <w:ins w:id="191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92" w:author="超 杨" w:date="2019-10-23T16:20:00Z"/>
        </w:rPr>
      </w:pPr>
      <w:ins w:id="193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94" w:author="超 杨" w:date="2019-10-23T16:20:00Z"/>
        </w:rPr>
      </w:pPr>
    </w:p>
    <w:p w14:paraId="7E7A549A" w14:textId="77777777" w:rsidR="007B6034" w:rsidRDefault="007B6034" w:rsidP="007B6034">
      <w:pPr>
        <w:rPr>
          <w:ins w:id="195" w:author="超 杨" w:date="2019-10-23T16:20:00Z"/>
        </w:rPr>
      </w:pPr>
      <w:proofErr w:type="gramStart"/>
      <w:ins w:id="196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97" w:author="超 杨" w:date="2019-10-23T16:20:00Z"/>
        </w:rPr>
      </w:pPr>
      <w:proofErr w:type="gramStart"/>
      <w:ins w:id="198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99" w:author="超 杨" w:date="2019-10-23T16:20:00Z"/>
        </w:rPr>
      </w:pPr>
    </w:p>
    <w:p w14:paraId="6C483F2C" w14:textId="2EC001CF" w:rsidR="007B6034" w:rsidRDefault="007B6034" w:rsidP="00F6426C">
      <w:pPr>
        <w:rPr>
          <w:ins w:id="200" w:author="超 杨" w:date="2019-10-23T17:36:00Z"/>
        </w:rPr>
      </w:pPr>
      <w:ins w:id="201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202" w:author="超 杨" w:date="2019-10-23T17:36:00Z"/>
        </w:rPr>
      </w:pPr>
    </w:p>
    <w:p w14:paraId="4A799868" w14:textId="35D8A1ED" w:rsidR="00AF332C" w:rsidRDefault="00AF332C" w:rsidP="00F6426C">
      <w:pPr>
        <w:rPr>
          <w:ins w:id="203" w:author="超 杨" w:date="2019-10-23T17:36:00Z"/>
        </w:rPr>
      </w:pPr>
      <w:ins w:id="204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205" w:author="超 杨" w:date="2019-10-23T17:36:00Z"/>
        </w:rPr>
      </w:pPr>
      <w:ins w:id="206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207" w:author="超 杨" w:date="2019-10-23T17:36:00Z"/>
        </w:rPr>
      </w:pPr>
      <w:ins w:id="208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209" w:author="超 杨" w:date="2019-10-23T17:58:00Z"/>
        </w:rPr>
      </w:pPr>
      <w:ins w:id="210" w:author="超 杨" w:date="2019-10-23T17:36:00Z">
        <w:r>
          <w:t>Should handle Result</w:t>
        </w:r>
      </w:ins>
      <w:ins w:id="211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212" w:author="超 杨" w:date="2019-10-23T17:58:00Z"/>
        </w:rPr>
      </w:pPr>
    </w:p>
    <w:p w14:paraId="39622598" w14:textId="77777777" w:rsidR="00FC5890" w:rsidRDefault="00FC5890" w:rsidP="00F6426C">
      <w:pPr>
        <w:rPr>
          <w:ins w:id="213" w:author="超 杨" w:date="2019-10-23T17:58:00Z"/>
        </w:rPr>
      </w:pPr>
    </w:p>
    <w:p w14:paraId="2530096F" w14:textId="3561EDF9" w:rsidR="00FB00E6" w:rsidRDefault="00FC5890">
      <w:pPr>
        <w:rPr>
          <w:ins w:id="214" w:author="超 杨" w:date="2019-10-23T18:35:00Z"/>
        </w:rPr>
      </w:pPr>
      <w:ins w:id="215" w:author="超 杨" w:date="2019-10-23T17:58:00Z">
        <w:r>
          <w:rPr>
            <w:rFonts w:hint="eastAsia"/>
          </w:rPr>
          <w:t>对于</w:t>
        </w:r>
      </w:ins>
      <w:ins w:id="21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21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218" w:author="超 杨" w:date="2019-10-23T10:23:00Z"/>
        </w:rPr>
      </w:pPr>
      <w:ins w:id="21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220" w:author="超 杨" w:date="2019-10-24T07:57:00Z"/>
        </w:rPr>
      </w:pPr>
    </w:p>
    <w:p w14:paraId="4D931148" w14:textId="77777777" w:rsidR="009804D0" w:rsidRDefault="009804D0" w:rsidP="00F6426C">
      <w:pPr>
        <w:rPr>
          <w:ins w:id="221" w:author="超 杨" w:date="2019-10-24T07:57:00Z"/>
        </w:rPr>
      </w:pPr>
    </w:p>
    <w:p w14:paraId="1E0AC3E3" w14:textId="77777777" w:rsidR="009804D0" w:rsidRDefault="009804D0" w:rsidP="00F6426C">
      <w:pPr>
        <w:rPr>
          <w:ins w:id="222" w:author="超 杨" w:date="2019-10-24T07:57:00Z"/>
        </w:rPr>
      </w:pPr>
    </w:p>
    <w:p w14:paraId="6D47D852" w14:textId="6D91B648" w:rsidR="009804D0" w:rsidRDefault="009804D0" w:rsidP="00F6426C">
      <w:pPr>
        <w:rPr>
          <w:ins w:id="223" w:author="超 杨" w:date="2019-10-24T07:57:00Z"/>
        </w:rPr>
      </w:pPr>
      <w:ins w:id="22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225" w:author="超 杨" w:date="2019-10-24T07:57:00Z"/>
        </w:rPr>
      </w:pPr>
      <w:ins w:id="22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227" w:author="超 杨" w:date="2019-10-24T07:57:00Z"/>
        </w:rPr>
      </w:pPr>
    </w:p>
    <w:p w14:paraId="0A0AECB5" w14:textId="7A37E739" w:rsidR="009804D0" w:rsidRDefault="009804D0" w:rsidP="00F6426C">
      <w:pPr>
        <w:rPr>
          <w:ins w:id="228" w:author="超 杨" w:date="2019-10-24T07:57:00Z"/>
        </w:rPr>
      </w:pPr>
      <w:ins w:id="229" w:author="超 杨" w:date="2019-10-24T07:57:00Z">
        <w:r>
          <w:rPr>
            <w:rFonts w:hint="eastAsia"/>
          </w:rPr>
          <w:t>对于</w:t>
        </w:r>
      </w:ins>
      <w:ins w:id="230" w:author="超 杨" w:date="2019-10-24T07:59:00Z">
        <w:r>
          <w:rPr>
            <w:rFonts w:hint="eastAsia"/>
          </w:rPr>
          <w:t>以下情况，使用List</w:t>
        </w:r>
      </w:ins>
      <w:ins w:id="23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232" w:author="超 杨" w:date="2019-10-24T07:57:00Z"/>
        </w:rPr>
      </w:pPr>
      <w:ins w:id="233" w:author="超 杨" w:date="2019-10-24T07:57:00Z">
        <w:r>
          <w:rPr>
            <w:rFonts w:hint="eastAsia"/>
          </w:rPr>
          <w:t>元素少</w:t>
        </w:r>
      </w:ins>
      <w:ins w:id="234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235" w:author="超 杨" w:date="2019-10-24T07:58:00Z"/>
        </w:rPr>
      </w:pPr>
      <w:ins w:id="236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237" w:author="超 杨" w:date="2019-10-24T07:59:00Z"/>
        </w:rPr>
      </w:pPr>
    </w:p>
    <w:p w14:paraId="4DAE674C" w14:textId="50BF87D6" w:rsidR="009804D0" w:rsidRDefault="009804D0">
      <w:pPr>
        <w:rPr>
          <w:ins w:id="238" w:author="超 杨" w:date="2019-10-24T07:57:00Z"/>
        </w:rPr>
      </w:pPr>
      <w:ins w:id="239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240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241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242" w:author="超 杨" w:date="2019-10-24T07:57:00Z"/>
        </w:rPr>
      </w:pPr>
      <w:ins w:id="243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44" w:author="超 杨" w:date="2019-10-24T10:40:00Z"/>
        </w:rPr>
      </w:pPr>
      <w:ins w:id="245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46" w:author="超 杨" w:date="2019-10-24T10:40:00Z"/>
        </w:rPr>
      </w:pPr>
      <w:proofErr w:type="gramStart"/>
      <w:ins w:id="247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48" w:author="超 杨" w:date="2019-10-24T10:40:00Z"/>
        </w:rPr>
      </w:pPr>
      <w:ins w:id="249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50" w:author="超 杨" w:date="2019-10-24T10:40:00Z"/>
        </w:rPr>
      </w:pPr>
      <w:ins w:id="251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52" w:author="超 杨" w:date="2019-10-24T10:40:00Z"/>
        </w:rPr>
      </w:pPr>
      <w:ins w:id="253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54" w:author="超 杨" w:date="2019-10-24T10:40:00Z"/>
        </w:rPr>
      </w:pPr>
    </w:p>
    <w:p w14:paraId="06172B21" w14:textId="4CB93702" w:rsidR="00F6426C" w:rsidRPr="00F6426C" w:rsidRDefault="001225E2" w:rsidP="00F6426C">
      <w:ins w:id="255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56" w:author="超 杨" w:date="2019-10-24T10:40:00Z"/>
        </w:rPr>
      </w:pPr>
      <w:ins w:id="257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58" w:author="超 杨" w:date="2019-10-24T10:41:00Z"/>
        </w:rPr>
      </w:pPr>
      <w:proofErr w:type="gramStart"/>
      <w:ins w:id="259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60" w:author="超 杨" w:date="2019-10-24T10:41:00Z"/>
        </w:rPr>
      </w:pPr>
      <w:proofErr w:type="gramStart"/>
      <w:ins w:id="261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62" w:author="超 杨" w:date="2019-10-24T10:40:00Z"/>
        </w:rPr>
      </w:pPr>
    </w:p>
    <w:p w14:paraId="62617EEF" w14:textId="514F8352" w:rsidR="001225E2" w:rsidRPr="00F6426C" w:rsidRDefault="001225E2" w:rsidP="00F6426C">
      <w:ins w:id="263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64" w:author="超 杨" w:date="2019-10-24T10:41:00Z"/>
        </w:rPr>
      </w:pPr>
      <w:ins w:id="265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66" w:author="超 杨" w:date="2019-10-24T10:41:00Z"/>
        </w:rPr>
      </w:pPr>
      <w:ins w:id="267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68" w:author="超 杨" w:date="2019-10-24T10:41:00Z"/>
        </w:rPr>
      </w:pPr>
      <w:ins w:id="269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70" w:author="超 杨" w:date="2019-10-24T10:41:00Z"/>
        </w:rPr>
      </w:pPr>
      <w:ins w:id="271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72" w:author="超 杨" w:date="2019-10-24T10:41:00Z"/>
        </w:rPr>
      </w:pPr>
      <w:ins w:id="273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74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75" w:author="超 杨" w:date="2019-10-24T10:41:00Z"/>
        </w:rPr>
      </w:pPr>
      <w:ins w:id="276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79" w:author="超 杨" w:date="2019-10-24T10:41:00Z"/>
        </w:rPr>
      </w:pPr>
    </w:p>
    <w:p w14:paraId="12E5F980" w14:textId="77777777" w:rsidR="001225E2" w:rsidRDefault="001225E2" w:rsidP="001225E2">
      <w:pPr>
        <w:rPr>
          <w:ins w:id="280" w:author="超 杨" w:date="2019-10-24T10:41:00Z"/>
        </w:rPr>
      </w:pPr>
    </w:p>
    <w:p w14:paraId="1BA1522F" w14:textId="77777777" w:rsidR="001225E2" w:rsidRDefault="001225E2" w:rsidP="001225E2">
      <w:pPr>
        <w:rPr>
          <w:ins w:id="281" w:author="超 杨" w:date="2019-10-24T10:41:00Z"/>
        </w:rPr>
      </w:pPr>
    </w:p>
    <w:p w14:paraId="16DA8EC6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84" w:author="超 杨" w:date="2019-10-24T10:41:00Z"/>
        </w:rPr>
      </w:pPr>
      <w:proofErr w:type="gramStart"/>
      <w:ins w:id="285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86" w:author="超 杨" w:date="2019-10-24T10:41:00Z"/>
        </w:rPr>
      </w:pPr>
    </w:p>
    <w:p w14:paraId="3D150F2F" w14:textId="77777777" w:rsidR="001225E2" w:rsidRDefault="001225E2" w:rsidP="001225E2">
      <w:pPr>
        <w:rPr>
          <w:ins w:id="287" w:author="超 杨" w:date="2019-10-24T10:41:00Z"/>
        </w:rPr>
      </w:pPr>
    </w:p>
    <w:p w14:paraId="6BF45870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90" w:author="超 杨" w:date="2019-10-24T10:41:00Z"/>
        </w:rPr>
      </w:pPr>
      <w:proofErr w:type="gramStart"/>
      <w:ins w:id="291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92" w:author="超 杨" w:date="2019-10-24T10:41:00Z"/>
        </w:rPr>
      </w:pPr>
    </w:p>
    <w:p w14:paraId="43B0FD9A" w14:textId="77777777" w:rsidR="001225E2" w:rsidRDefault="001225E2" w:rsidP="001225E2">
      <w:pPr>
        <w:rPr>
          <w:ins w:id="293" w:author="超 杨" w:date="2019-10-24T10:41:00Z"/>
        </w:rPr>
      </w:pPr>
    </w:p>
    <w:p w14:paraId="77FDE11F" w14:textId="77777777" w:rsidR="001225E2" w:rsidRDefault="001225E2" w:rsidP="001225E2">
      <w:pPr>
        <w:rPr>
          <w:ins w:id="294" w:author="超 杨" w:date="2019-10-24T10:41:00Z"/>
        </w:rPr>
      </w:pPr>
      <w:ins w:id="295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96" w:author="超 杨" w:date="2019-10-24T10:41:00Z"/>
        </w:rPr>
      </w:pPr>
      <w:proofErr w:type="spellStart"/>
      <w:proofErr w:type="gramStart"/>
      <w:ins w:id="297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98" w:author="超 杨" w:date="2019-10-24T10:41:00Z"/>
        </w:rPr>
      </w:pPr>
      <w:ins w:id="299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300" w:author="超 杨" w:date="2019-10-24T10:41:00Z"/>
        </w:rPr>
      </w:pPr>
    </w:p>
    <w:p w14:paraId="604FA0B7" w14:textId="77777777" w:rsidR="001225E2" w:rsidRDefault="001225E2" w:rsidP="001225E2">
      <w:pPr>
        <w:rPr>
          <w:ins w:id="301" w:author="超 杨" w:date="2019-10-24T10:41:00Z"/>
        </w:rPr>
      </w:pPr>
    </w:p>
    <w:p w14:paraId="69D57A2C" w14:textId="77777777" w:rsidR="001225E2" w:rsidRDefault="001225E2" w:rsidP="001225E2">
      <w:pPr>
        <w:rPr>
          <w:ins w:id="302" w:author="超 杨" w:date="2019-10-24T10:41:00Z"/>
        </w:rPr>
      </w:pPr>
      <w:proofErr w:type="gramStart"/>
      <w:ins w:id="303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308" w:author="超 杨" w:date="2019-10-24T10:41:00Z"/>
        </w:rPr>
      </w:pPr>
    </w:p>
    <w:p w14:paraId="6376C66D" w14:textId="77777777" w:rsidR="001225E2" w:rsidRDefault="001225E2" w:rsidP="001225E2">
      <w:pPr>
        <w:rPr>
          <w:ins w:id="309" w:author="超 杨" w:date="2019-10-24T10:41:00Z"/>
        </w:rPr>
      </w:pPr>
    </w:p>
    <w:p w14:paraId="5EA72920" w14:textId="77777777" w:rsidR="001225E2" w:rsidRDefault="001225E2" w:rsidP="001225E2">
      <w:pPr>
        <w:rPr>
          <w:ins w:id="310" w:author="超 杨" w:date="2019-10-24T10:41:00Z"/>
        </w:rPr>
      </w:pPr>
    </w:p>
    <w:p w14:paraId="4DE18F2F" w14:textId="77777777" w:rsidR="001225E2" w:rsidRDefault="001225E2" w:rsidP="001225E2">
      <w:pPr>
        <w:rPr>
          <w:ins w:id="311" w:author="超 杨" w:date="2019-10-24T10:41:00Z"/>
        </w:rPr>
      </w:pPr>
    </w:p>
    <w:p w14:paraId="613EE0C1" w14:textId="77777777" w:rsidR="001225E2" w:rsidRDefault="001225E2" w:rsidP="001225E2">
      <w:pPr>
        <w:rPr>
          <w:ins w:id="312" w:author="超 杨" w:date="2019-10-24T10:41:00Z"/>
        </w:rPr>
      </w:pPr>
      <w:proofErr w:type="spellStart"/>
      <w:ins w:id="313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314" w:author="超 杨" w:date="2019-10-24T10:41:00Z"/>
        </w:rPr>
      </w:pPr>
      <w:ins w:id="315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316" w:author="超 杨" w:date="2019-10-24T10:41:00Z"/>
        </w:rPr>
      </w:pPr>
      <w:ins w:id="317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318" w:author="超 杨" w:date="2019-10-24T10:41:00Z"/>
        </w:rPr>
      </w:pPr>
      <w:ins w:id="319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320" w:author="超 杨" w:date="2019-10-24T10:41:00Z"/>
        </w:rPr>
      </w:pPr>
      <w:ins w:id="321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322" w:author="超 杨" w:date="2019-10-24T10:41:00Z"/>
        </w:rPr>
      </w:pPr>
    </w:p>
    <w:p w14:paraId="1A86D053" w14:textId="77777777" w:rsidR="001225E2" w:rsidRDefault="001225E2" w:rsidP="001225E2">
      <w:pPr>
        <w:rPr>
          <w:ins w:id="323" w:author="超 杨" w:date="2019-10-24T10:41:00Z"/>
        </w:rPr>
      </w:pPr>
    </w:p>
    <w:p w14:paraId="40F2CE87" w14:textId="77777777" w:rsidR="001225E2" w:rsidRDefault="001225E2" w:rsidP="001225E2">
      <w:pPr>
        <w:rPr>
          <w:ins w:id="324" w:author="超 杨" w:date="2019-10-24T10:41:00Z"/>
        </w:rPr>
      </w:pPr>
    </w:p>
    <w:p w14:paraId="3DE9EABC" w14:textId="77777777" w:rsidR="001225E2" w:rsidRDefault="001225E2" w:rsidP="001225E2">
      <w:pPr>
        <w:rPr>
          <w:ins w:id="325" w:author="超 杨" w:date="2019-10-24T10:41:00Z"/>
        </w:rPr>
      </w:pPr>
      <w:proofErr w:type="spellStart"/>
      <w:ins w:id="326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327" w:author="超 杨" w:date="2019-10-24T10:41:00Z"/>
        </w:rPr>
      </w:pPr>
      <w:ins w:id="328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331" w:author="超 杨" w:date="2019-10-24T10:41:00Z"/>
        </w:rPr>
      </w:pPr>
    </w:p>
    <w:p w14:paraId="39CC509E" w14:textId="77777777" w:rsidR="001225E2" w:rsidRDefault="001225E2" w:rsidP="001225E2">
      <w:pPr>
        <w:rPr>
          <w:ins w:id="332" w:author="超 杨" w:date="2019-10-24T10:41:00Z"/>
        </w:rPr>
      </w:pPr>
    </w:p>
    <w:p w14:paraId="6E3D9A3B" w14:textId="77777777" w:rsidR="001225E2" w:rsidRDefault="001225E2" w:rsidP="001225E2">
      <w:pPr>
        <w:rPr>
          <w:ins w:id="333" w:author="超 杨" w:date="2019-10-24T10:41:00Z"/>
        </w:rPr>
      </w:pPr>
    </w:p>
    <w:p w14:paraId="4C52CBA9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336" w:author="超 杨" w:date="2019-10-24T10:41:00Z"/>
        </w:rPr>
      </w:pPr>
      <w:proofErr w:type="spellStart"/>
      <w:proofErr w:type="gramStart"/>
      <w:ins w:id="337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338" w:author="超 杨" w:date="2019-10-24T10:41:00Z"/>
        </w:rPr>
      </w:pPr>
      <w:proofErr w:type="spellStart"/>
      <w:proofErr w:type="gramStart"/>
      <w:ins w:id="339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340" w:author="超 杨" w:date="2019-10-24T10:41:00Z"/>
        </w:rPr>
      </w:pPr>
    </w:p>
    <w:p w14:paraId="467AD924" w14:textId="77777777" w:rsidR="001225E2" w:rsidRDefault="001225E2" w:rsidP="001225E2">
      <w:pPr>
        <w:rPr>
          <w:ins w:id="341" w:author="超 杨" w:date="2019-10-24T10:41:00Z"/>
        </w:rPr>
      </w:pPr>
    </w:p>
    <w:p w14:paraId="71E9121E" w14:textId="77777777" w:rsidR="001225E2" w:rsidRDefault="001225E2" w:rsidP="001225E2">
      <w:pPr>
        <w:rPr>
          <w:ins w:id="342" w:author="超 杨" w:date="2019-10-24T10:41:00Z"/>
        </w:rPr>
      </w:pPr>
      <w:proofErr w:type="spellStart"/>
      <w:ins w:id="343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44" w:author="超 杨" w:date="2019-10-24T10:41:00Z"/>
        </w:rPr>
      </w:pPr>
    </w:p>
    <w:p w14:paraId="7644C228" w14:textId="77777777" w:rsidR="001225E2" w:rsidRDefault="001225E2" w:rsidP="001225E2">
      <w:pPr>
        <w:rPr>
          <w:ins w:id="345" w:author="超 杨" w:date="2019-10-24T10:41:00Z"/>
        </w:rPr>
      </w:pPr>
    </w:p>
    <w:p w14:paraId="46D97211" w14:textId="77777777" w:rsidR="001225E2" w:rsidRDefault="001225E2" w:rsidP="001225E2">
      <w:pPr>
        <w:rPr>
          <w:ins w:id="346" w:author="超 杨" w:date="2019-10-24T10:41:00Z"/>
        </w:rPr>
      </w:pPr>
    </w:p>
    <w:p w14:paraId="1EF9C1A2" w14:textId="77777777" w:rsidR="001225E2" w:rsidRDefault="001225E2" w:rsidP="001225E2">
      <w:pPr>
        <w:rPr>
          <w:ins w:id="347" w:author="超 杨" w:date="2019-10-24T10:41:00Z"/>
        </w:rPr>
      </w:pPr>
      <w:proofErr w:type="spellStart"/>
      <w:ins w:id="348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49" w:author="超 杨" w:date="2019-10-24T10:41:00Z"/>
        </w:rPr>
      </w:pPr>
      <w:ins w:id="350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351" w:author="超 杨" w:date="2019-10-24T10:41:00Z"/>
        </w:rPr>
      </w:pPr>
      <w:ins w:id="352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53" w:author="超 杨" w:date="2019-10-24T10:41:00Z"/>
        </w:rPr>
      </w:pPr>
      <w:ins w:id="354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55" w:author="超 杨" w:date="2019-10-24T10:41:00Z"/>
        </w:rPr>
      </w:pPr>
      <w:ins w:id="356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57" w:author="超 杨" w:date="2019-10-24T10:41:00Z"/>
        </w:rPr>
      </w:pPr>
      <w:ins w:id="358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59" w:author="超 杨" w:date="2019-10-24T10:41:00Z"/>
        </w:rPr>
      </w:pPr>
      <w:ins w:id="360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61" w:author="超 杨" w:date="2019-10-24T10:41:00Z"/>
        </w:rPr>
      </w:pPr>
      <w:ins w:id="362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63" w:author="超 杨" w:date="2019-10-24T10:41:00Z"/>
        </w:rPr>
      </w:pPr>
    </w:p>
    <w:p w14:paraId="54C4B22B" w14:textId="77777777" w:rsidR="001225E2" w:rsidRDefault="001225E2" w:rsidP="001225E2">
      <w:pPr>
        <w:rPr>
          <w:ins w:id="364" w:author="超 杨" w:date="2019-10-24T10:41:00Z"/>
        </w:rPr>
      </w:pPr>
      <w:ins w:id="36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66" w:author="超 杨" w:date="2019-10-24T10:41:00Z"/>
        </w:rPr>
      </w:pPr>
      <w:ins w:id="36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68" w:author="超 杨" w:date="2019-10-24T10:41:00Z"/>
        </w:rPr>
      </w:pPr>
      <w:ins w:id="36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70" w:author="超 杨" w:date="2019-10-24T10:41:00Z"/>
        </w:rPr>
      </w:pPr>
    </w:p>
    <w:p w14:paraId="737940B6" w14:textId="77777777" w:rsidR="001225E2" w:rsidRDefault="001225E2" w:rsidP="001225E2">
      <w:pPr>
        <w:rPr>
          <w:ins w:id="371" w:author="超 杨" w:date="2019-10-24T10:41:00Z"/>
        </w:rPr>
      </w:pPr>
    </w:p>
    <w:p w14:paraId="0DB4685A" w14:textId="77777777" w:rsidR="001225E2" w:rsidRDefault="001225E2" w:rsidP="001225E2">
      <w:pPr>
        <w:rPr>
          <w:ins w:id="372" w:author="超 杨" w:date="2019-10-24T10:41:00Z"/>
        </w:rPr>
      </w:pPr>
    </w:p>
    <w:p w14:paraId="5D13FD44" w14:textId="77777777" w:rsidR="001225E2" w:rsidRDefault="001225E2" w:rsidP="001225E2">
      <w:pPr>
        <w:rPr>
          <w:ins w:id="373" w:author="超 杨" w:date="2019-10-24T10:41:00Z"/>
        </w:rPr>
      </w:pPr>
      <w:ins w:id="374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75" w:author="超 杨" w:date="2019-10-24T10:41:00Z"/>
        </w:rPr>
      </w:pPr>
    </w:p>
    <w:p w14:paraId="784303FC" w14:textId="77777777" w:rsidR="001225E2" w:rsidRDefault="001225E2" w:rsidP="001225E2">
      <w:pPr>
        <w:rPr>
          <w:ins w:id="376" w:author="超 杨" w:date="2019-10-24T10:41:00Z"/>
        </w:rPr>
      </w:pPr>
      <w:ins w:id="377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78" w:author="超 杨" w:date="2019-10-24T10:41:00Z"/>
        </w:rPr>
      </w:pPr>
      <w:ins w:id="379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80" w:author="超 杨" w:date="2019-10-24T10:41:00Z"/>
        </w:rPr>
      </w:pPr>
      <w:proofErr w:type="gramStart"/>
      <w:ins w:id="381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82" w:author="超 杨" w:date="2019-10-24T10:41:00Z"/>
        </w:rPr>
      </w:pPr>
      <w:ins w:id="383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84" w:author="超 杨" w:date="2019-10-24T10:41:00Z"/>
        </w:rPr>
      </w:pPr>
      <w:ins w:id="385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86" w:author="超 杨" w:date="2019-10-24T10:41:00Z"/>
        </w:rPr>
      </w:pPr>
      <w:ins w:id="387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88" w:author="超 杨" w:date="2019-10-24T10:41:00Z">
        <w:r>
          <w:rPr>
            <w:rFonts w:hint="eastAsia"/>
          </w:rPr>
          <w:t>）</w:t>
        </w:r>
      </w:ins>
    </w:p>
    <w:p w14:paraId="2E716625" w14:textId="3194C65C" w:rsidR="00F6426C" w:rsidRDefault="005E4CD7" w:rsidP="00F6426C">
      <w:pPr>
        <w:pStyle w:val="21"/>
      </w:pPr>
      <w:ins w:id="389" w:author="超 杨" w:date="2019-11-16T06:38:00Z">
        <w:r>
          <w:t>////</w:t>
        </w:r>
      </w:ins>
      <w:r w:rsidR="00F6426C" w:rsidRPr="00F6426C">
        <w:t xml:space="preserve">7.4  </w:t>
      </w:r>
      <w:r w:rsidR="00F6426C" w:rsidRPr="00F6426C">
        <w:t>提炼</w:t>
      </w:r>
      <w:r w:rsidR="00F6426C"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90" w:author="超 杨" w:date="2019-10-24T11:02:00Z"/>
        </w:rPr>
      </w:pPr>
      <w:ins w:id="3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92" w:author="超 杨" w:date="2019-10-24T13:01:00Z"/>
        </w:rPr>
      </w:pPr>
      <w:ins w:id="3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94" w:author="超 杨" w:date="2019-10-24T11:02:00Z"/>
        </w:rPr>
      </w:pPr>
      <w:ins w:id="395" w:author="超 杨" w:date="2019-10-24T11:03:00Z">
        <w:r>
          <w:rPr>
            <w:rFonts w:hint="eastAsia"/>
          </w:rPr>
          <w:t>在编辑器的角度，对引擎的</w:t>
        </w:r>
      </w:ins>
      <w:ins w:id="3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97" w:author="超 杨" w:date="2019-10-24T11:02:00Z"/>
        </w:rPr>
      </w:pPr>
      <w:ins w:id="3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99" w:author="超 杨" w:date="2019-10-24T11:02:00Z"/>
        </w:rPr>
      </w:pPr>
      <w:proofErr w:type="gramStart"/>
      <w:ins w:id="40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401" w:author="超 杨" w:date="2019-10-24T13:01:00Z"/>
        </w:rPr>
      </w:pPr>
      <w:ins w:id="4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403" w:author="超 杨" w:date="2019-10-24T11:24:00Z"/>
        </w:rPr>
      </w:pPr>
      <w:ins w:id="4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405" w:author="超 杨" w:date="2019-10-24T11:24:00Z"/>
        </w:rPr>
      </w:pPr>
    </w:p>
    <w:p w14:paraId="61C9FCD9" w14:textId="77777777" w:rsidR="00730DCA" w:rsidRDefault="00730DCA" w:rsidP="00F6426C">
      <w:pPr>
        <w:rPr>
          <w:ins w:id="406" w:author="超 杨" w:date="2019-10-24T11:24:00Z"/>
        </w:rPr>
      </w:pPr>
    </w:p>
    <w:p w14:paraId="279958B1" w14:textId="27E303F8" w:rsidR="00B50B3B" w:rsidRDefault="00730DCA">
      <w:pPr>
        <w:rPr>
          <w:ins w:id="407" w:author="超 杨" w:date="2019-10-24T11:27:00Z"/>
        </w:rPr>
      </w:pPr>
      <w:proofErr w:type="gramStart"/>
      <w:ins w:id="40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409" w:author="超 杨" w:date="2019-10-24T11:02:00Z"/>
        </w:rPr>
      </w:pPr>
      <w:ins w:id="4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4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4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4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414" w:author="超 杨" w:date="2019-10-24T11:27:00Z">
        <w:r>
          <w:rPr>
            <w:rFonts w:hint="eastAsia"/>
          </w:rPr>
          <w:t>；</w:t>
        </w:r>
      </w:ins>
      <w:ins w:id="415" w:author="超 杨" w:date="2019-10-24T11:26:00Z">
        <w:r w:rsidR="00AC7CFA">
          <w:rPr>
            <w:rFonts w:hint="eastAsia"/>
          </w:rPr>
          <w:t>其它地方只依赖</w:t>
        </w:r>
      </w:ins>
      <w:ins w:id="4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4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418" w:author="超 杨" w:date="2019-10-24T12:59:00Z"/>
        </w:rPr>
      </w:pPr>
      <w:ins w:id="4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420" w:author="超 杨" w:date="2019-10-24T12:59:00Z"/>
        </w:rPr>
      </w:pPr>
    </w:p>
    <w:p w14:paraId="4775EC03" w14:textId="11EC09AE" w:rsidR="001B0FB2" w:rsidRDefault="001B0FB2" w:rsidP="00F6426C">
      <w:pPr>
        <w:rPr>
          <w:ins w:id="421" w:author="超 杨" w:date="2019-10-24T12:59:00Z"/>
        </w:rPr>
      </w:pPr>
      <w:ins w:id="4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423" w:author="超 杨" w:date="2019-10-24T12:59:00Z"/>
        </w:rPr>
      </w:pPr>
      <w:proofErr w:type="spellStart"/>
      <w:proofErr w:type="gramStart"/>
      <w:ins w:id="42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425" w:author="超 杨" w:date="2019-10-24T16:14:00Z"/>
        </w:rPr>
      </w:pPr>
      <w:ins w:id="4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427" w:author="超 杨" w:date="2019-10-24T16:14:00Z"/>
        </w:rPr>
      </w:pPr>
    </w:p>
    <w:p w14:paraId="3FDEA8F3" w14:textId="651F40F3" w:rsidR="00A633C1" w:rsidRDefault="00A633C1" w:rsidP="00F6426C">
      <w:pPr>
        <w:rPr>
          <w:ins w:id="428" w:author="超 杨" w:date="2019-10-24T16:14:00Z"/>
        </w:rPr>
      </w:pPr>
      <w:ins w:id="4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430" w:author="超 杨" w:date="2019-10-24T16:14:00Z"/>
        </w:rPr>
      </w:pPr>
      <w:proofErr w:type="gramStart"/>
      <w:ins w:id="431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432" w:author="超 杨" w:date="2019-10-24T16:14:00Z"/>
        </w:rPr>
      </w:pPr>
      <w:proofErr w:type="gramStart"/>
      <w:ins w:id="43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434" w:author="超 杨" w:date="2019-10-24T16:14:00Z"/>
        </w:rPr>
      </w:pPr>
      <w:ins w:id="4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436" w:author="超 杨" w:date="2019-10-24T16:14:00Z"/>
        </w:rPr>
      </w:pPr>
      <w:ins w:id="4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438" w:author="超 杨" w:date="2019-10-24T16:14:00Z"/>
        </w:rPr>
      </w:pPr>
    </w:p>
    <w:p w14:paraId="467BB035" w14:textId="77777777" w:rsidR="00A633C1" w:rsidRDefault="00A633C1" w:rsidP="00A633C1">
      <w:pPr>
        <w:rPr>
          <w:ins w:id="439" w:author="超 杨" w:date="2019-10-24T16:14:00Z"/>
        </w:rPr>
      </w:pPr>
    </w:p>
    <w:p w14:paraId="1223C61C" w14:textId="77777777" w:rsidR="00A633C1" w:rsidRDefault="00A633C1" w:rsidP="00A633C1">
      <w:pPr>
        <w:rPr>
          <w:ins w:id="440" w:author="超 杨" w:date="2019-10-24T16:14:00Z"/>
        </w:rPr>
      </w:pPr>
      <w:proofErr w:type="gramStart"/>
      <w:ins w:id="44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442" w:author="超 杨" w:date="2019-10-24T16:14:00Z"/>
        </w:rPr>
      </w:pPr>
      <w:proofErr w:type="gramStart"/>
      <w:ins w:id="44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444" w:author="超 杨" w:date="2019-10-24T16:14:00Z"/>
        </w:rPr>
      </w:pPr>
      <w:proofErr w:type="gramStart"/>
      <w:ins w:id="44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46" w:author="超 杨" w:date="2019-10-24T16:14:00Z"/>
        </w:rPr>
      </w:pPr>
    </w:p>
    <w:p w14:paraId="4D226BFF" w14:textId="77777777" w:rsidR="00A633C1" w:rsidRDefault="00A633C1" w:rsidP="00A633C1">
      <w:pPr>
        <w:rPr>
          <w:ins w:id="447" w:author="超 杨" w:date="2019-10-24T16:14:00Z"/>
        </w:rPr>
      </w:pPr>
      <w:ins w:id="44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49" w:author="超 杨" w:date="2019-10-24T16:14:00Z"/>
        </w:rPr>
      </w:pPr>
    </w:p>
    <w:p w14:paraId="61CB6D90" w14:textId="77777777" w:rsidR="00A633C1" w:rsidRDefault="00A633C1" w:rsidP="00A633C1">
      <w:pPr>
        <w:rPr>
          <w:ins w:id="450" w:author="超 杨" w:date="2019-10-24T16:14:00Z"/>
        </w:rPr>
      </w:pPr>
    </w:p>
    <w:p w14:paraId="54372918" w14:textId="77777777" w:rsidR="00A633C1" w:rsidRDefault="00A633C1" w:rsidP="00A633C1">
      <w:pPr>
        <w:rPr>
          <w:ins w:id="451" w:author="超 杨" w:date="2019-10-24T16:14:00Z"/>
        </w:rPr>
      </w:pPr>
      <w:ins w:id="45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53" w:author="超 杨" w:date="2019-10-24T16:14:00Z"/>
        </w:rPr>
      </w:pPr>
      <w:ins w:id="4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55" w:author="超 杨" w:date="2019-10-24T16:14:00Z"/>
        </w:rPr>
      </w:pPr>
      <w:ins w:id="45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57" w:author="超 杨" w:date="2019-10-24T16:14:00Z"/>
        </w:rPr>
      </w:pPr>
      <w:ins w:id="4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59" w:author="超 杨" w:date="2019-10-24T16:14:00Z"/>
        </w:rPr>
      </w:pPr>
    </w:p>
    <w:p w14:paraId="1E049CBB" w14:textId="77777777" w:rsidR="00A633C1" w:rsidRDefault="00A633C1" w:rsidP="00A633C1">
      <w:pPr>
        <w:rPr>
          <w:ins w:id="460" w:author="超 杨" w:date="2019-10-24T16:14:00Z"/>
        </w:rPr>
      </w:pPr>
    </w:p>
    <w:p w14:paraId="31FD7106" w14:textId="77777777" w:rsidR="00A633C1" w:rsidRDefault="00A633C1" w:rsidP="00A633C1">
      <w:pPr>
        <w:rPr>
          <w:ins w:id="461" w:author="超 杨" w:date="2019-10-24T16:14:00Z"/>
        </w:rPr>
      </w:pPr>
      <w:proofErr w:type="gramStart"/>
      <w:ins w:id="46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63" w:author="超 杨" w:date="2019-10-24T16:14:00Z"/>
        </w:rPr>
      </w:pPr>
    </w:p>
    <w:p w14:paraId="24A0CE5F" w14:textId="77777777" w:rsidR="00A633C1" w:rsidRDefault="00A633C1" w:rsidP="00A633C1">
      <w:pPr>
        <w:rPr>
          <w:ins w:id="464" w:author="超 杨" w:date="2019-10-24T16:14:00Z"/>
        </w:rPr>
      </w:pPr>
    </w:p>
    <w:p w14:paraId="4819CE14" w14:textId="77777777" w:rsidR="00A633C1" w:rsidRDefault="00A633C1" w:rsidP="00A633C1">
      <w:pPr>
        <w:rPr>
          <w:ins w:id="465" w:author="超 杨" w:date="2019-10-24T16:14:00Z"/>
        </w:rPr>
      </w:pPr>
      <w:proofErr w:type="gramStart"/>
      <w:ins w:id="46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67" w:author="超 杨" w:date="2019-10-24T16:14:00Z"/>
        </w:rPr>
      </w:pPr>
    </w:p>
    <w:p w14:paraId="2103BE9E" w14:textId="27B475B6" w:rsidR="00A633C1" w:rsidRDefault="00A633C1" w:rsidP="00F6426C">
      <w:pPr>
        <w:rPr>
          <w:ins w:id="468" w:author="超 杨" w:date="2019-10-24T16:14:00Z"/>
        </w:rPr>
      </w:pPr>
      <w:ins w:id="4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70" w:author="超 杨" w:date="2019-10-24T16:14:00Z"/>
        </w:rPr>
      </w:pPr>
    </w:p>
    <w:p w14:paraId="2998C737" w14:textId="77777777" w:rsidR="00A633C1" w:rsidRDefault="00A633C1" w:rsidP="00F6426C">
      <w:pPr>
        <w:rPr>
          <w:ins w:id="471" w:author="超 杨" w:date="2019-10-24T11:02:00Z"/>
        </w:rPr>
      </w:pPr>
    </w:p>
    <w:p w14:paraId="60EED207" w14:textId="77777777" w:rsidR="00ED592C" w:rsidRDefault="00ED592C" w:rsidP="00F6426C">
      <w:pPr>
        <w:rPr>
          <w:ins w:id="472" w:author="超 杨" w:date="2019-10-24T11:02:00Z"/>
        </w:rPr>
      </w:pPr>
    </w:p>
    <w:p w14:paraId="44FC5399" w14:textId="77777777" w:rsidR="00ED592C" w:rsidRDefault="00ED592C" w:rsidP="00F6426C">
      <w:pPr>
        <w:rPr>
          <w:ins w:id="473" w:author="超 杨" w:date="2019-10-24T11:02:00Z"/>
        </w:rPr>
      </w:pPr>
    </w:p>
    <w:p w14:paraId="1F1FF47E" w14:textId="77777777" w:rsidR="00ED592C" w:rsidRDefault="00ED592C" w:rsidP="00F6426C">
      <w:pPr>
        <w:rPr>
          <w:ins w:id="474" w:author="超 杨" w:date="2019-10-24T11:02:00Z"/>
        </w:rPr>
      </w:pPr>
    </w:p>
    <w:p w14:paraId="27F34C6F" w14:textId="77777777" w:rsidR="00ED592C" w:rsidRDefault="00ED592C" w:rsidP="00F6426C">
      <w:pPr>
        <w:rPr>
          <w:ins w:id="475" w:author="超 杨" w:date="2019-10-24T11:02:00Z"/>
        </w:rPr>
      </w:pPr>
    </w:p>
    <w:p w14:paraId="1931C813" w14:textId="5C6692A7" w:rsidR="00F6426C" w:rsidRDefault="00B77CF3" w:rsidP="00F6426C">
      <w:pPr>
        <w:rPr>
          <w:ins w:id="476" w:author="超 杨" w:date="2019-10-24T10:42:00Z"/>
        </w:rPr>
      </w:pPr>
      <w:ins w:id="4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78" w:author="超 杨" w:date="2019-10-24T10:42:00Z"/>
        </w:rPr>
      </w:pPr>
      <w:ins w:id="47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80" w:author="超 杨" w:date="2019-10-24T10:42:00Z"/>
        </w:rPr>
      </w:pPr>
    </w:p>
    <w:p w14:paraId="13AD06E1" w14:textId="77777777" w:rsidR="00B77CF3" w:rsidRDefault="00B77CF3" w:rsidP="00B77CF3">
      <w:pPr>
        <w:rPr>
          <w:ins w:id="481" w:author="超 杨" w:date="2019-10-24T10:42:00Z"/>
        </w:rPr>
      </w:pPr>
      <w:proofErr w:type="gramStart"/>
      <w:ins w:id="48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83" w:author="超 杨" w:date="2019-10-24T10:42:00Z"/>
        </w:rPr>
      </w:pPr>
    </w:p>
    <w:p w14:paraId="0C0CC2C6" w14:textId="77777777" w:rsidR="00B77CF3" w:rsidRDefault="00B77CF3" w:rsidP="00B77CF3">
      <w:pPr>
        <w:rPr>
          <w:ins w:id="484" w:author="超 杨" w:date="2019-10-24T10:42:00Z"/>
        </w:rPr>
      </w:pPr>
      <w:proofErr w:type="gramStart"/>
      <w:ins w:id="48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86" w:author="超 杨" w:date="2019-10-24T10:42:00Z"/>
        </w:rPr>
      </w:pPr>
    </w:p>
    <w:p w14:paraId="3AFBAB93" w14:textId="77777777" w:rsidR="00B77CF3" w:rsidRDefault="00B77CF3" w:rsidP="00F6426C">
      <w:pPr>
        <w:rPr>
          <w:ins w:id="487" w:author="超 杨" w:date="2019-10-24T10:42:00Z"/>
        </w:rPr>
      </w:pPr>
    </w:p>
    <w:p w14:paraId="6614F24C" w14:textId="4CA04173" w:rsidR="00B77CF3" w:rsidRPr="00F6426C" w:rsidRDefault="00B77CF3" w:rsidP="00F6426C">
      <w:ins w:id="4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89" w:author="超 杨" w:date="2019-10-24T10:43:00Z"/>
        </w:rPr>
      </w:pPr>
      <w:ins w:id="4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91" w:author="超 杨" w:date="2019-10-24T10:43:00Z"/>
        </w:rPr>
      </w:pPr>
    </w:p>
    <w:p w14:paraId="5E048655" w14:textId="77777777" w:rsidR="00B77CF3" w:rsidRDefault="00B77CF3" w:rsidP="00B77CF3">
      <w:pPr>
        <w:rPr>
          <w:ins w:id="492" w:author="超 杨" w:date="2019-10-24T10:43:00Z"/>
        </w:rPr>
      </w:pPr>
      <w:proofErr w:type="gramStart"/>
      <w:ins w:id="49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94" w:author="超 杨" w:date="2019-10-24T10:43:00Z"/>
        </w:rPr>
      </w:pPr>
      <w:proofErr w:type="gramStart"/>
      <w:ins w:id="49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96" w:author="超 杨" w:date="2019-10-24T10:43:00Z"/>
        </w:rPr>
      </w:pPr>
    </w:p>
    <w:p w14:paraId="060ADA83" w14:textId="77777777" w:rsidR="00B77CF3" w:rsidRDefault="00B77CF3" w:rsidP="00B77CF3">
      <w:pPr>
        <w:rPr>
          <w:ins w:id="497" w:author="超 杨" w:date="2019-10-24T10:43:00Z"/>
        </w:rPr>
      </w:pPr>
      <w:proofErr w:type="gramStart"/>
      <w:ins w:id="498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99" w:author="超 杨" w:date="2019-10-24T10:43:00Z"/>
        </w:rPr>
      </w:pPr>
    </w:p>
    <w:p w14:paraId="28D814E0" w14:textId="77777777" w:rsidR="00B77CF3" w:rsidRDefault="00B77CF3" w:rsidP="00B77CF3">
      <w:pPr>
        <w:rPr>
          <w:ins w:id="500" w:author="超 杨" w:date="2019-10-24T10:43:00Z"/>
        </w:rPr>
      </w:pPr>
      <w:proofErr w:type="gramStart"/>
      <w:ins w:id="50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502" w:author="超 杨" w:date="2019-10-24T10:43:00Z"/>
        </w:rPr>
      </w:pPr>
    </w:p>
    <w:p w14:paraId="63200413" w14:textId="77777777" w:rsidR="00B77CF3" w:rsidRDefault="00B77CF3" w:rsidP="00B77CF3">
      <w:pPr>
        <w:rPr>
          <w:ins w:id="503" w:author="超 杨" w:date="2019-10-24T10:43:00Z"/>
        </w:rPr>
      </w:pPr>
    </w:p>
    <w:p w14:paraId="5E492D42" w14:textId="77777777" w:rsidR="00B77CF3" w:rsidRDefault="00B77CF3" w:rsidP="00B77CF3">
      <w:pPr>
        <w:rPr>
          <w:ins w:id="504" w:author="超 杨" w:date="2019-10-24T10:43:00Z"/>
        </w:rPr>
      </w:pPr>
      <w:proofErr w:type="gramStart"/>
      <w:ins w:id="50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506" w:author="超 杨" w:date="2019-10-24T10:43:00Z"/>
        </w:rPr>
      </w:pPr>
      <w:proofErr w:type="gramStart"/>
      <w:ins w:id="50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5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509" w:author="超 杨" w:date="2019-10-24T10:43:00Z"/>
        </w:rPr>
      </w:pPr>
      <w:ins w:id="5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511" w:author="超 杨" w:date="2019-10-24T10:43:00Z"/>
        </w:rPr>
      </w:pPr>
    </w:p>
    <w:p w14:paraId="08B62DBF" w14:textId="77777777" w:rsidR="007B7B84" w:rsidRDefault="007B7B84" w:rsidP="007B7B84">
      <w:pPr>
        <w:rPr>
          <w:ins w:id="512" w:author="超 杨" w:date="2019-10-24T10:43:00Z"/>
        </w:rPr>
      </w:pPr>
      <w:ins w:id="51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514" w:author="超 杨" w:date="2019-10-24T10:43:00Z"/>
        </w:rPr>
      </w:pPr>
    </w:p>
    <w:p w14:paraId="03AD99D3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517" w:author="超 杨" w:date="2019-10-24T10:43:00Z"/>
        </w:rPr>
      </w:pPr>
    </w:p>
    <w:p w14:paraId="42AAEDE2" w14:textId="77777777" w:rsidR="007B7B84" w:rsidRDefault="007B7B84" w:rsidP="007B7B84">
      <w:pPr>
        <w:rPr>
          <w:ins w:id="518" w:author="超 杨" w:date="2019-10-24T10:43:00Z"/>
        </w:rPr>
      </w:pPr>
    </w:p>
    <w:p w14:paraId="3274DE21" w14:textId="77777777" w:rsidR="007B7B84" w:rsidRDefault="007B7B84" w:rsidP="007B7B84">
      <w:pPr>
        <w:rPr>
          <w:ins w:id="519" w:author="超 杨" w:date="2019-10-24T10:43:00Z"/>
        </w:rPr>
      </w:pPr>
      <w:proofErr w:type="gramStart"/>
      <w:ins w:id="52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521" w:author="超 杨" w:date="2019-10-24T10:43:00Z"/>
        </w:rPr>
      </w:pPr>
    </w:p>
    <w:p w14:paraId="1B0653DB" w14:textId="77777777" w:rsidR="007B7B84" w:rsidRDefault="007B7B84" w:rsidP="007B7B84">
      <w:pPr>
        <w:rPr>
          <w:ins w:id="522" w:author="超 杨" w:date="2019-10-24T10:43:00Z"/>
        </w:rPr>
      </w:pPr>
    </w:p>
    <w:p w14:paraId="5CCBBBFE" w14:textId="77777777" w:rsidR="007B7B84" w:rsidRDefault="007B7B84" w:rsidP="007B7B84">
      <w:pPr>
        <w:rPr>
          <w:ins w:id="523" w:author="超 杨" w:date="2019-10-24T10:43:00Z"/>
        </w:rPr>
      </w:pPr>
      <w:ins w:id="52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525" w:author="超 杨" w:date="2019-10-24T10:43:00Z"/>
        </w:rPr>
      </w:pPr>
    </w:p>
    <w:p w14:paraId="580E5FA6" w14:textId="77777777" w:rsidR="007B7B84" w:rsidRDefault="007B7B84" w:rsidP="007B7B84">
      <w:pPr>
        <w:rPr>
          <w:ins w:id="526" w:author="超 杨" w:date="2019-10-24T10:43:00Z"/>
        </w:rPr>
      </w:pPr>
    </w:p>
    <w:p w14:paraId="3A785AF7" w14:textId="77777777" w:rsidR="007B7B84" w:rsidRDefault="007B7B84" w:rsidP="007B7B84">
      <w:pPr>
        <w:rPr>
          <w:ins w:id="527" w:author="超 杨" w:date="2019-10-24T10:43:00Z"/>
        </w:rPr>
      </w:pPr>
      <w:proofErr w:type="gramStart"/>
      <w:ins w:id="52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529" w:author="超 杨" w:date="2019-10-24T10:43:00Z"/>
        </w:rPr>
      </w:pPr>
    </w:p>
    <w:p w14:paraId="4C748068" w14:textId="77777777" w:rsidR="007B7B84" w:rsidRDefault="007B7B84" w:rsidP="007B7B84">
      <w:pPr>
        <w:rPr>
          <w:ins w:id="530" w:author="超 杨" w:date="2019-10-24T10:43:00Z"/>
        </w:rPr>
      </w:pPr>
      <w:proofErr w:type="spellStart"/>
      <w:proofErr w:type="gramStart"/>
      <w:ins w:id="53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532" w:author="超 杨" w:date="2019-10-24T10:43:00Z"/>
        </w:rPr>
      </w:pPr>
    </w:p>
    <w:p w14:paraId="3A46F1C4" w14:textId="77777777" w:rsidR="007B7B84" w:rsidRDefault="007B7B84" w:rsidP="007B7B84">
      <w:pPr>
        <w:rPr>
          <w:ins w:id="533" w:author="超 杨" w:date="2019-10-24T10:43:00Z"/>
        </w:rPr>
      </w:pPr>
      <w:proofErr w:type="gramStart"/>
      <w:ins w:id="53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535" w:author="超 杨" w:date="2019-10-24T10:43:00Z"/>
        </w:rPr>
      </w:pPr>
    </w:p>
    <w:p w14:paraId="2DBACE56" w14:textId="77777777" w:rsidR="007B7B84" w:rsidRDefault="007B7B84" w:rsidP="007B7B84">
      <w:pPr>
        <w:rPr>
          <w:ins w:id="536" w:author="超 杨" w:date="2019-10-24T10:43:00Z"/>
        </w:rPr>
      </w:pPr>
    </w:p>
    <w:p w14:paraId="728A73D5" w14:textId="77777777" w:rsidR="007B7B84" w:rsidRDefault="007B7B84" w:rsidP="007B7B84">
      <w:pPr>
        <w:rPr>
          <w:ins w:id="537" w:author="超 杨" w:date="2019-10-24T10:43:00Z"/>
        </w:rPr>
      </w:pPr>
    </w:p>
    <w:p w14:paraId="448AB43B" w14:textId="77777777" w:rsidR="007B7B84" w:rsidRDefault="007B7B84" w:rsidP="007B7B84">
      <w:pPr>
        <w:rPr>
          <w:ins w:id="538" w:author="超 杨" w:date="2019-10-24T10:43:00Z"/>
        </w:rPr>
      </w:pPr>
      <w:ins w:id="5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540" w:author="超 杨" w:date="2019-10-24T10:43:00Z"/>
        </w:rPr>
      </w:pPr>
    </w:p>
    <w:p w14:paraId="2CCDBE54" w14:textId="77777777" w:rsidR="007B7B84" w:rsidRDefault="007B7B84" w:rsidP="007B7B84">
      <w:pPr>
        <w:rPr>
          <w:ins w:id="541" w:author="超 杨" w:date="2019-10-24T10:43:00Z"/>
        </w:rPr>
      </w:pPr>
      <w:proofErr w:type="gramStart"/>
      <w:ins w:id="54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543" w:author="超 杨" w:date="2019-10-24T10:43:00Z"/>
        </w:rPr>
      </w:pPr>
      <w:ins w:id="5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45" w:author="超 杨" w:date="2019-10-24T10:43:00Z"/>
        </w:rPr>
      </w:pPr>
      <w:proofErr w:type="gramStart"/>
      <w:ins w:id="54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47" w:author="超 杨" w:date="2019-10-24T10:43:00Z"/>
        </w:rPr>
      </w:pPr>
      <w:ins w:id="5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49" w:author="超 杨" w:date="2019-10-24T10:43:00Z"/>
        </w:rPr>
      </w:pPr>
    </w:p>
    <w:p w14:paraId="38E73EE0" w14:textId="77777777" w:rsidR="007B7B84" w:rsidRDefault="007B7B84" w:rsidP="007B7B84">
      <w:pPr>
        <w:rPr>
          <w:ins w:id="550" w:author="超 杨" w:date="2019-10-24T10:43:00Z"/>
        </w:rPr>
      </w:pPr>
    </w:p>
    <w:p w14:paraId="1A63D917" w14:textId="77777777" w:rsidR="007B7B84" w:rsidRDefault="007B7B84" w:rsidP="007B7B84">
      <w:pPr>
        <w:rPr>
          <w:ins w:id="551" w:author="超 杨" w:date="2019-10-24T10:43:00Z"/>
        </w:rPr>
      </w:pPr>
      <w:proofErr w:type="gramStart"/>
      <w:ins w:id="55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53" w:author="超 杨" w:date="2019-10-24T10:43:00Z"/>
        </w:rPr>
      </w:pPr>
      <w:proofErr w:type="gramStart"/>
      <w:ins w:id="55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55" w:author="超 杨" w:date="2019-10-24T10:43:00Z"/>
        </w:rPr>
      </w:pPr>
      <w:proofErr w:type="gramStart"/>
      <w:ins w:id="55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57" w:author="超 杨" w:date="2019-10-24T10:43:00Z"/>
        </w:rPr>
      </w:pPr>
    </w:p>
    <w:p w14:paraId="760A78C8" w14:textId="77777777" w:rsidR="007B7B84" w:rsidRDefault="007B7B84" w:rsidP="007B7B84">
      <w:pPr>
        <w:rPr>
          <w:ins w:id="558" w:author="超 杨" w:date="2019-10-24T10:43:00Z"/>
        </w:rPr>
      </w:pPr>
    </w:p>
    <w:p w14:paraId="0AC8810D" w14:textId="77777777" w:rsidR="007B7B84" w:rsidRDefault="007B7B84" w:rsidP="007B7B84">
      <w:pPr>
        <w:rPr>
          <w:ins w:id="559" w:author="超 杨" w:date="2019-10-24T10:43:00Z"/>
        </w:rPr>
      </w:pPr>
    </w:p>
    <w:p w14:paraId="490B94E2" w14:textId="77777777" w:rsidR="007B7B84" w:rsidRDefault="007B7B84" w:rsidP="007B7B84">
      <w:pPr>
        <w:rPr>
          <w:ins w:id="560" w:author="超 杨" w:date="2019-10-24T10:43:00Z"/>
        </w:rPr>
      </w:pPr>
      <w:proofErr w:type="gramStart"/>
      <w:ins w:id="56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62" w:author="超 杨" w:date="2019-10-24T10:43:00Z"/>
        </w:rPr>
      </w:pPr>
    </w:p>
    <w:p w14:paraId="3AB1D51D" w14:textId="77777777" w:rsidR="007B7B84" w:rsidRDefault="007B7B84" w:rsidP="007B7B84">
      <w:pPr>
        <w:rPr>
          <w:ins w:id="563" w:author="超 杨" w:date="2019-10-24T10:43:00Z"/>
        </w:rPr>
      </w:pPr>
    </w:p>
    <w:p w14:paraId="2599CFCB" w14:textId="53499373" w:rsidR="007B7B84" w:rsidRDefault="007B7B84" w:rsidP="007B7B84">
      <w:pPr>
        <w:rPr>
          <w:ins w:id="564" w:author="超 杨" w:date="2019-10-24T10:43:00Z"/>
        </w:rPr>
      </w:pPr>
      <w:proofErr w:type="gramStart"/>
      <w:ins w:id="56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67" w:author="超 杨" w:date="2019-10-24T10:43:00Z"/>
        </w:rPr>
      </w:pPr>
      <w:ins w:id="5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69" w:author="超 杨" w:date="2019-10-24T10:43:00Z"/>
        </w:rPr>
      </w:pPr>
      <w:proofErr w:type="gramStart"/>
      <w:ins w:id="57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71" w:author="超 杨" w:date="2019-10-24T10:43:00Z"/>
        </w:rPr>
      </w:pPr>
    </w:p>
    <w:p w14:paraId="400B22E7" w14:textId="77777777" w:rsidR="002665E1" w:rsidRDefault="002665E1" w:rsidP="002665E1">
      <w:pPr>
        <w:rPr>
          <w:ins w:id="572" w:author="超 杨" w:date="2019-10-24T10:43:00Z"/>
        </w:rPr>
      </w:pPr>
      <w:proofErr w:type="gramStart"/>
      <w:ins w:id="57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74" w:author="超 杨" w:date="2019-10-24T10:43:00Z"/>
        </w:rPr>
      </w:pPr>
      <w:ins w:id="57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76" w:author="超 杨" w:date="2019-10-24T10:43:00Z"/>
        </w:rPr>
      </w:pPr>
    </w:p>
    <w:p w14:paraId="5C521771" w14:textId="77777777" w:rsidR="007B7B84" w:rsidRDefault="007B7B84" w:rsidP="00F6426C">
      <w:pPr>
        <w:rPr>
          <w:ins w:id="577" w:author="超 杨" w:date="2019-10-24T10:43:00Z"/>
        </w:rPr>
      </w:pPr>
    </w:p>
    <w:p w14:paraId="4F4D8D24" w14:textId="6D2C6CAD" w:rsidR="007B7B84" w:rsidRPr="00F6426C" w:rsidRDefault="007B7B84" w:rsidP="00F6426C">
      <w:ins w:id="5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79" w:author="超 杨" w:date="2019-10-24T17:29:00Z"/>
        </w:rPr>
      </w:pPr>
      <w:ins w:id="5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81" w:author="超 杨" w:date="2019-10-24T17:29:00Z"/>
        </w:rPr>
      </w:pPr>
      <w:proofErr w:type="gramStart"/>
      <w:ins w:id="58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83" w:author="超 杨" w:date="2019-10-24T17:29:00Z"/>
        </w:rPr>
      </w:pPr>
      <w:ins w:id="5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85" w:author="超 杨" w:date="2019-10-24T17:30:00Z"/>
        </w:rPr>
      </w:pPr>
      <w:ins w:id="586" w:author="超 杨" w:date="2019-10-24T17:30:00Z">
        <w:r>
          <w:rPr>
            <w:rFonts w:hint="eastAsia"/>
          </w:rPr>
          <w:t>“</w:t>
        </w:r>
      </w:ins>
      <w:proofErr w:type="spellStart"/>
      <w:ins w:id="587" w:author="超 杨" w:date="2019-10-24T17:29:00Z">
        <w:r>
          <w:t>shaderCacheMap</w:t>
        </w:r>
      </w:ins>
      <w:proofErr w:type="spellEnd"/>
      <w:ins w:id="588" w:author="超 杨" w:date="2019-10-24T17:30:00Z">
        <w:r>
          <w:rPr>
            <w:rFonts w:hint="eastAsia"/>
          </w:rPr>
          <w:t>”</w:t>
        </w:r>
      </w:ins>
      <w:ins w:id="589" w:author="超 杨" w:date="2019-10-24T17:29:00Z">
        <w:r>
          <w:t>-.cache data has no wrap type</w:t>
        </w:r>
      </w:ins>
      <w:ins w:id="5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91" w:author="超 杨" w:date="2019-10-24T17:29:00Z"/>
        </w:rPr>
      </w:pPr>
      <w:ins w:id="5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94" w:author="超 杨" w:date="2019-10-24T17:29:00Z"/>
        </w:rPr>
      </w:pPr>
      <w:ins w:id="5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98" w:author="超 杨" w:date="2019-10-24T10:44:00Z"/>
        </w:rPr>
        <w:pPrChange w:id="599" w:author="超 杨" w:date="2019-10-24T10:44:00Z">
          <w:pPr>
            <w:pStyle w:val="3"/>
          </w:pPr>
        </w:pPrChange>
      </w:pPr>
      <w:ins w:id="6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603" w:author="超 杨" w:date="2019-10-24T10:44:00Z"/>
        </w:rPr>
      </w:pPr>
    </w:p>
    <w:p w14:paraId="689DA801" w14:textId="77777777" w:rsidR="00BA6268" w:rsidRDefault="00BA6268" w:rsidP="00BA6268">
      <w:pPr>
        <w:rPr>
          <w:ins w:id="604" w:author="超 杨" w:date="2019-10-24T10:44:00Z"/>
        </w:rPr>
      </w:pPr>
    </w:p>
    <w:p w14:paraId="03431971" w14:textId="77777777" w:rsidR="00BA6268" w:rsidRDefault="00BA6268" w:rsidP="00BA6268">
      <w:pPr>
        <w:rPr>
          <w:ins w:id="605" w:author="超 杨" w:date="2019-10-24T10:44:00Z"/>
        </w:rPr>
      </w:pPr>
    </w:p>
    <w:p w14:paraId="4033A6D1" w14:textId="77777777" w:rsidR="00BA6268" w:rsidRDefault="00BA6268" w:rsidP="00BA6268">
      <w:pPr>
        <w:rPr>
          <w:ins w:id="606" w:author="超 杨" w:date="2019-10-24T10:44:00Z"/>
        </w:rPr>
      </w:pPr>
      <w:ins w:id="60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608" w:author="超 杨" w:date="2019-10-24T10:44:00Z"/>
        </w:rPr>
      </w:pPr>
      <w:proofErr w:type="gramStart"/>
      <w:ins w:id="60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610" w:author="超 杨" w:date="2019-10-24T10:44:00Z"/>
        </w:rPr>
      </w:pPr>
      <w:proofErr w:type="gramStart"/>
      <w:ins w:id="61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612" w:author="超 杨" w:date="2019-10-24T10:44:00Z"/>
        </w:rPr>
      </w:pPr>
      <w:proofErr w:type="gramStart"/>
      <w:ins w:id="61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614" w:author="超 杨" w:date="2019-10-24T10:44:00Z">
            <w:rPr>
              <w:noProof/>
            </w:rPr>
          </w:rPrChange>
        </w:rPr>
        <w:pPrChange w:id="615" w:author="超 杨" w:date="2019-10-24T10:44:00Z">
          <w:pPr>
            <w:pStyle w:val="3"/>
          </w:pPr>
        </w:pPrChange>
      </w:pPr>
      <w:ins w:id="6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617" w:author="超 杨" w:date="2019-10-24T10:44:00Z"/>
        </w:rPr>
      </w:pPr>
    </w:p>
    <w:p w14:paraId="63934ECD" w14:textId="25430709" w:rsidR="00BA6268" w:rsidRDefault="00BA6268" w:rsidP="00F6426C">
      <w:pPr>
        <w:rPr>
          <w:ins w:id="618" w:author="超 杨" w:date="2019-10-24T10:44:00Z"/>
        </w:rPr>
      </w:pPr>
      <w:ins w:id="6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620" w:author="超 杨" w:date="2019-10-24T10:44:00Z"/>
        </w:rPr>
      </w:pPr>
    </w:p>
    <w:p w14:paraId="43D17ED9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623" w:author="超 杨" w:date="2019-10-24T10:44:00Z"/>
        </w:rPr>
      </w:pPr>
    </w:p>
    <w:p w14:paraId="1771A1B7" w14:textId="63796CD6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6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627" w:author="超 杨" w:date="2019-10-24T10:44:00Z"/>
        </w:rPr>
      </w:pPr>
    </w:p>
    <w:p w14:paraId="3035E719" w14:textId="664B7EE7" w:rsidR="00BA6268" w:rsidRDefault="00BA6268" w:rsidP="00F6426C">
      <w:pPr>
        <w:rPr>
          <w:ins w:id="628" w:author="超 杨" w:date="2019-10-24T10:44:00Z"/>
        </w:rPr>
      </w:pPr>
      <w:ins w:id="6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630" w:author="超 杨" w:date="2019-10-24T10:44:00Z"/>
        </w:rPr>
      </w:pPr>
    </w:p>
    <w:p w14:paraId="394E095C" w14:textId="77777777" w:rsidR="00BA6268" w:rsidRDefault="00BA6268" w:rsidP="00BA6268">
      <w:pPr>
        <w:rPr>
          <w:ins w:id="631" w:author="超 杨" w:date="2019-10-24T10:44:00Z"/>
        </w:rPr>
      </w:pPr>
      <w:proofErr w:type="gramStart"/>
      <w:ins w:id="63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633" w:author="超 杨" w:date="2019-10-24T10:44:00Z"/>
        </w:rPr>
      </w:pPr>
      <w:proofErr w:type="gramStart"/>
      <w:ins w:id="6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635" w:author="超 杨" w:date="2019-10-24T10:44:00Z"/>
        </w:rPr>
      </w:pPr>
    </w:p>
    <w:p w14:paraId="04AFFD9F" w14:textId="77777777" w:rsidR="00BA6268" w:rsidRDefault="00BA6268" w:rsidP="00BA6268">
      <w:pPr>
        <w:rPr>
          <w:ins w:id="636" w:author="超 杨" w:date="2019-10-24T10:44:00Z"/>
        </w:rPr>
      </w:pPr>
    </w:p>
    <w:p w14:paraId="6EA1606D" w14:textId="77777777" w:rsidR="00BA6268" w:rsidRDefault="00BA6268" w:rsidP="00BA6268">
      <w:pPr>
        <w:rPr>
          <w:ins w:id="637" w:author="超 杨" w:date="2019-10-24T10:44:00Z"/>
        </w:rPr>
      </w:pPr>
      <w:proofErr w:type="gramStart"/>
      <w:ins w:id="63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641" w:author="超 杨" w:date="2019-10-24T10:44:00Z"/>
        </w:rPr>
      </w:pPr>
      <w:ins w:id="6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643" w:author="超 杨" w:date="2019-10-24T10:44:00Z"/>
        </w:rPr>
      </w:pPr>
      <w:ins w:id="6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45" w:author="超 杨" w:date="2019-10-24T10:44:00Z"/>
        </w:rPr>
      </w:pPr>
    </w:p>
    <w:p w14:paraId="7B167616" w14:textId="77777777" w:rsidR="00BA6268" w:rsidRDefault="00BA6268" w:rsidP="00BA6268">
      <w:pPr>
        <w:rPr>
          <w:ins w:id="646" w:author="超 杨" w:date="2019-10-24T10:44:00Z"/>
        </w:rPr>
      </w:pPr>
      <w:ins w:id="64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48" w:author="超 杨" w:date="2019-10-24T10:44:00Z"/>
        </w:rPr>
      </w:pPr>
      <w:ins w:id="6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50" w:author="超 杨" w:date="2019-10-24T10:44:00Z"/>
        </w:rPr>
      </w:pPr>
    </w:p>
    <w:p w14:paraId="482085F1" w14:textId="77777777" w:rsidR="00BA6268" w:rsidRDefault="00BA6268" w:rsidP="00BA6268">
      <w:pPr>
        <w:rPr>
          <w:ins w:id="651" w:author="超 杨" w:date="2019-10-24T10:44:00Z"/>
        </w:rPr>
      </w:pPr>
    </w:p>
    <w:p w14:paraId="22BF5B20" w14:textId="77777777" w:rsidR="00BA6268" w:rsidRDefault="00BA6268" w:rsidP="00BA6268">
      <w:pPr>
        <w:rPr>
          <w:ins w:id="652" w:author="超 杨" w:date="2019-10-24T10:44:00Z"/>
        </w:rPr>
      </w:pPr>
    </w:p>
    <w:p w14:paraId="221795AC" w14:textId="77777777" w:rsidR="00BA6268" w:rsidRDefault="00BA6268" w:rsidP="00BA6268">
      <w:pPr>
        <w:rPr>
          <w:ins w:id="653" w:author="超 杨" w:date="2019-10-24T10:44:00Z"/>
        </w:rPr>
      </w:pPr>
    </w:p>
    <w:p w14:paraId="7DD5A00D" w14:textId="77777777" w:rsidR="00BA6268" w:rsidRDefault="00BA6268" w:rsidP="00BA6268">
      <w:pPr>
        <w:rPr>
          <w:ins w:id="654" w:author="超 杨" w:date="2019-10-24T10:44:00Z"/>
        </w:rPr>
      </w:pPr>
    </w:p>
    <w:p w14:paraId="076A1840" w14:textId="77777777" w:rsidR="00BA6268" w:rsidRDefault="00BA6268" w:rsidP="00BA6268">
      <w:pPr>
        <w:rPr>
          <w:ins w:id="655" w:author="超 杨" w:date="2019-10-24T10:44:00Z"/>
        </w:rPr>
      </w:pPr>
    </w:p>
    <w:p w14:paraId="0C30F6BE" w14:textId="77777777" w:rsidR="00BA6268" w:rsidRDefault="00BA6268" w:rsidP="00BA6268">
      <w:pPr>
        <w:rPr>
          <w:ins w:id="656" w:author="超 杨" w:date="2019-10-24T10:44:00Z"/>
        </w:rPr>
      </w:pPr>
    </w:p>
    <w:p w14:paraId="4D767FEF" w14:textId="77777777" w:rsidR="00BA6268" w:rsidRDefault="00BA6268" w:rsidP="00BA6268">
      <w:pPr>
        <w:rPr>
          <w:ins w:id="657" w:author="超 杨" w:date="2019-10-24T10:44:00Z"/>
        </w:rPr>
      </w:pPr>
    </w:p>
    <w:p w14:paraId="5616D468" w14:textId="77777777" w:rsidR="00BA6268" w:rsidRDefault="00BA6268" w:rsidP="00BA6268">
      <w:pPr>
        <w:rPr>
          <w:ins w:id="658" w:author="超 杨" w:date="2019-10-24T10:44:00Z"/>
        </w:rPr>
      </w:pPr>
      <w:ins w:id="65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60" w:author="超 杨" w:date="2019-10-24T10:44:00Z"/>
        </w:rPr>
      </w:pPr>
    </w:p>
    <w:p w14:paraId="4C29C38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63" w:author="超 杨" w:date="2019-10-24T10:44:00Z"/>
        </w:rPr>
      </w:pPr>
    </w:p>
    <w:p w14:paraId="647D53B2" w14:textId="77777777" w:rsidR="00BA6268" w:rsidRDefault="00BA6268" w:rsidP="00BA6268">
      <w:pPr>
        <w:rPr>
          <w:ins w:id="664" w:author="超 杨" w:date="2019-10-24T10:44:00Z"/>
        </w:rPr>
      </w:pPr>
    </w:p>
    <w:p w14:paraId="3700B90B" w14:textId="77777777" w:rsidR="00BA6268" w:rsidRDefault="00BA6268" w:rsidP="00BA6268">
      <w:pPr>
        <w:rPr>
          <w:ins w:id="665" w:author="超 杨" w:date="2019-10-24T10:44:00Z"/>
        </w:rPr>
      </w:pPr>
    </w:p>
    <w:p w14:paraId="31C7AB9F" w14:textId="77777777" w:rsidR="00BA6268" w:rsidRDefault="00BA6268" w:rsidP="00BA6268">
      <w:pPr>
        <w:rPr>
          <w:ins w:id="666" w:author="超 杨" w:date="2019-10-24T10:44:00Z"/>
        </w:rPr>
      </w:pPr>
      <w:ins w:id="66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68" w:author="超 杨" w:date="2019-10-24T10:44:00Z"/>
        </w:rPr>
      </w:pPr>
      <w:proofErr w:type="gramStart"/>
      <w:ins w:id="66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70" w:author="超 杨" w:date="2019-10-24T10:44:00Z"/>
        </w:rPr>
      </w:pPr>
      <w:ins w:id="67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72" w:author="超 杨" w:date="2019-10-24T10:44:00Z"/>
        </w:rPr>
      </w:pPr>
    </w:p>
    <w:p w14:paraId="0499911A" w14:textId="77777777" w:rsidR="00BA6268" w:rsidRDefault="00BA6268" w:rsidP="00BA6268">
      <w:pPr>
        <w:rPr>
          <w:ins w:id="673" w:author="超 杨" w:date="2019-10-24T10:44:00Z"/>
        </w:rPr>
      </w:pPr>
    </w:p>
    <w:p w14:paraId="12604181" w14:textId="77777777" w:rsidR="00BA6268" w:rsidRDefault="00BA6268" w:rsidP="00BA6268">
      <w:pPr>
        <w:rPr>
          <w:ins w:id="674" w:author="超 杨" w:date="2019-10-24T10:44:00Z"/>
        </w:rPr>
      </w:pPr>
    </w:p>
    <w:p w14:paraId="11BDA80A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77" w:author="超 杨" w:date="2019-10-24T10:44:00Z"/>
        </w:rPr>
      </w:pPr>
      <w:proofErr w:type="gramStart"/>
      <w:ins w:id="67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79" w:author="超 杨" w:date="2019-10-24T10:44:00Z"/>
        </w:rPr>
      </w:pPr>
    </w:p>
    <w:p w14:paraId="297DB59A" w14:textId="77777777" w:rsidR="00BA6268" w:rsidRDefault="00BA6268" w:rsidP="00BA6268">
      <w:pPr>
        <w:rPr>
          <w:ins w:id="680" w:author="超 杨" w:date="2019-10-24T10:44:00Z"/>
        </w:rPr>
      </w:pPr>
      <w:proofErr w:type="gramStart"/>
      <w:ins w:id="68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82" w:author="超 杨" w:date="2019-10-24T10:44:00Z"/>
        </w:rPr>
      </w:pPr>
      <w:proofErr w:type="spellStart"/>
      <w:proofErr w:type="gramStart"/>
      <w:ins w:id="68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84" w:author="超 杨" w:date="2019-10-24T10:44:00Z"/>
        </w:rPr>
      </w:pPr>
    </w:p>
    <w:p w14:paraId="06CCE34E" w14:textId="77777777" w:rsidR="00BA6268" w:rsidRDefault="00BA6268" w:rsidP="00BA6268">
      <w:pPr>
        <w:rPr>
          <w:ins w:id="685" w:author="超 杨" w:date="2019-10-24T10:44:00Z"/>
        </w:rPr>
      </w:pPr>
      <w:ins w:id="6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87" w:author="超 杨" w:date="2019-10-24T10:44:00Z"/>
        </w:rPr>
      </w:pPr>
    </w:p>
    <w:p w14:paraId="0B2078DD" w14:textId="77777777" w:rsidR="00BA6268" w:rsidRDefault="00BA6268" w:rsidP="00BA6268">
      <w:pPr>
        <w:rPr>
          <w:ins w:id="688" w:author="超 杨" w:date="2019-10-24T10:44:00Z"/>
        </w:rPr>
      </w:pPr>
    </w:p>
    <w:p w14:paraId="77C97958" w14:textId="77777777" w:rsidR="00BA6268" w:rsidRDefault="00BA6268" w:rsidP="00BA6268">
      <w:pPr>
        <w:rPr>
          <w:ins w:id="689" w:author="超 杨" w:date="2019-10-24T10:44:00Z"/>
        </w:rPr>
      </w:pPr>
    </w:p>
    <w:p w14:paraId="0741149E" w14:textId="77777777" w:rsidR="00BA6268" w:rsidRDefault="00BA6268" w:rsidP="00BA6268">
      <w:pPr>
        <w:rPr>
          <w:ins w:id="690" w:author="超 杨" w:date="2019-10-24T10:44:00Z"/>
        </w:rPr>
      </w:pPr>
    </w:p>
    <w:p w14:paraId="66C09763" w14:textId="77777777" w:rsidR="00BA6268" w:rsidRDefault="00BA6268" w:rsidP="00BA6268">
      <w:pPr>
        <w:rPr>
          <w:ins w:id="691" w:author="超 杨" w:date="2019-10-24T10:44:00Z"/>
        </w:rPr>
      </w:pPr>
      <w:proofErr w:type="gramStart"/>
      <w:ins w:id="69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93" w:author="超 杨" w:date="2019-10-24T10:44:00Z"/>
        </w:rPr>
      </w:pPr>
      <w:proofErr w:type="gramStart"/>
      <w:ins w:id="69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95" w:author="超 杨" w:date="2019-10-24T10:44:00Z"/>
        </w:rPr>
      </w:pPr>
      <w:ins w:id="6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97" w:author="超 杨" w:date="2019-10-24T10:44:00Z"/>
        </w:rPr>
      </w:pPr>
      <w:ins w:id="6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99" w:author="超 杨" w:date="2019-10-24T10:44:00Z"/>
        </w:rPr>
      </w:pPr>
    </w:p>
    <w:p w14:paraId="7F220D4B" w14:textId="77777777" w:rsidR="00BA6268" w:rsidRDefault="00BA6268" w:rsidP="00BA6268">
      <w:pPr>
        <w:rPr>
          <w:ins w:id="700" w:author="超 杨" w:date="2019-10-24T10:44:00Z"/>
        </w:rPr>
      </w:pPr>
    </w:p>
    <w:p w14:paraId="5864E630" w14:textId="259B7C8F" w:rsidR="00BA6268" w:rsidRDefault="00BA6268" w:rsidP="00BA6268">
      <w:pPr>
        <w:rPr>
          <w:ins w:id="701" w:author="超 杨" w:date="2019-10-24T10:44:00Z"/>
        </w:rPr>
      </w:pPr>
      <w:proofErr w:type="gramStart"/>
      <w:ins w:id="70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703" w:author="超 杨" w:date="2019-10-24T10:44:00Z"/>
        </w:rPr>
      </w:pPr>
      <w:ins w:id="7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705" w:author="超 杨" w:date="2019-10-24T10:44:00Z"/>
        </w:rPr>
      </w:pPr>
      <w:ins w:id="70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707" w:author="超 杨" w:date="2019-10-24T10:44:00Z"/>
        </w:rPr>
      </w:pPr>
      <w:ins w:id="70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709" w:author="超 杨" w:date="2019-10-24T10:44:00Z"/>
        </w:rPr>
      </w:pPr>
    </w:p>
    <w:p w14:paraId="3B906962" w14:textId="77777777" w:rsidR="00BA6268" w:rsidRDefault="00BA6268" w:rsidP="00BA6268">
      <w:pPr>
        <w:rPr>
          <w:ins w:id="710" w:author="超 杨" w:date="2019-10-24T10:44:00Z"/>
        </w:rPr>
      </w:pPr>
    </w:p>
    <w:p w14:paraId="2E2797AA" w14:textId="59063345" w:rsidR="00BA6268" w:rsidRDefault="00BA6268" w:rsidP="00BA6268">
      <w:pPr>
        <w:rPr>
          <w:ins w:id="711" w:author="超 杨" w:date="2019-10-24T10:44:00Z"/>
        </w:rPr>
      </w:pPr>
      <w:proofErr w:type="gramStart"/>
      <w:ins w:id="71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713" w:author="超 杨" w:date="2019-10-24T10:44:00Z"/>
        </w:rPr>
      </w:pPr>
      <w:ins w:id="7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715" w:author="超 杨" w:date="2019-10-24T10:44:00Z"/>
        </w:rPr>
      </w:pPr>
      <w:proofErr w:type="gramStart"/>
      <w:ins w:id="71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717" w:author="超 杨" w:date="2019-10-24T10:44:00Z"/>
        </w:rPr>
      </w:pPr>
    </w:p>
    <w:p w14:paraId="05896FC8" w14:textId="77777777" w:rsidR="00BA6268" w:rsidRDefault="00BA6268" w:rsidP="00BA6268">
      <w:pPr>
        <w:rPr>
          <w:ins w:id="718" w:author="超 杨" w:date="2019-10-24T10:44:00Z"/>
        </w:rPr>
      </w:pPr>
    </w:p>
    <w:p w14:paraId="0491FC10" w14:textId="77777777" w:rsidR="00BA6268" w:rsidRDefault="00BA6268" w:rsidP="00BA6268">
      <w:pPr>
        <w:rPr>
          <w:ins w:id="719" w:author="超 杨" w:date="2019-10-24T10:44:00Z"/>
        </w:rPr>
      </w:pPr>
    </w:p>
    <w:p w14:paraId="6F7FB253" w14:textId="77777777" w:rsidR="00BA6268" w:rsidRDefault="00BA6268" w:rsidP="00BA6268">
      <w:pPr>
        <w:rPr>
          <w:ins w:id="720" w:author="超 杨" w:date="2019-10-24T10:44:00Z"/>
        </w:rPr>
      </w:pPr>
    </w:p>
    <w:p w14:paraId="10E9030E" w14:textId="77777777" w:rsidR="00BA6268" w:rsidRDefault="00BA6268" w:rsidP="00BA6268">
      <w:pPr>
        <w:rPr>
          <w:ins w:id="721" w:author="超 杨" w:date="2019-10-24T10:44:00Z"/>
        </w:rPr>
      </w:pPr>
      <w:ins w:id="7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723" w:author="超 杨" w:date="2019-10-24T10:44:00Z"/>
        </w:rPr>
      </w:pPr>
    </w:p>
    <w:p w14:paraId="2EA9C954" w14:textId="77777777" w:rsidR="00BA6268" w:rsidRDefault="00BA6268" w:rsidP="00BA6268">
      <w:pPr>
        <w:rPr>
          <w:ins w:id="724" w:author="超 杨" w:date="2019-10-24T10:44:00Z"/>
        </w:rPr>
      </w:pPr>
    </w:p>
    <w:p w14:paraId="429D6851" w14:textId="77777777" w:rsidR="00BA6268" w:rsidRDefault="00BA6268" w:rsidP="00BA6268">
      <w:pPr>
        <w:rPr>
          <w:ins w:id="725" w:author="超 杨" w:date="2019-10-24T10:44:00Z"/>
        </w:rPr>
      </w:pPr>
      <w:ins w:id="72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727" w:author="超 杨" w:date="2019-10-24T10:44:00Z"/>
        </w:rPr>
      </w:pPr>
    </w:p>
    <w:p w14:paraId="4522E759" w14:textId="77777777" w:rsidR="00BA6268" w:rsidRDefault="00BA6268" w:rsidP="00BA6268">
      <w:pPr>
        <w:rPr>
          <w:ins w:id="728" w:author="超 杨" w:date="2019-10-24T10:44:00Z"/>
        </w:rPr>
      </w:pPr>
      <w:proofErr w:type="gramStart"/>
      <w:ins w:id="72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730" w:author="超 杨" w:date="2019-10-24T10:44:00Z"/>
        </w:rPr>
      </w:pPr>
      <w:proofErr w:type="gramStart"/>
      <w:ins w:id="73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732" w:author="超 杨" w:date="2019-10-24T10:44:00Z"/>
        </w:rPr>
      </w:pPr>
    </w:p>
    <w:p w14:paraId="54A8F487" w14:textId="77777777" w:rsidR="00BA6268" w:rsidRDefault="00BA6268" w:rsidP="00BA6268">
      <w:pPr>
        <w:rPr>
          <w:ins w:id="733" w:author="超 杨" w:date="2019-10-24T10:44:00Z"/>
        </w:rPr>
      </w:pPr>
    </w:p>
    <w:p w14:paraId="70B9D341" w14:textId="77777777" w:rsidR="00BA6268" w:rsidRDefault="00BA6268" w:rsidP="00BA6268">
      <w:pPr>
        <w:rPr>
          <w:ins w:id="734" w:author="超 杨" w:date="2019-10-24T10:44:00Z"/>
        </w:rPr>
      </w:pPr>
      <w:proofErr w:type="gramStart"/>
      <w:ins w:id="73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736" w:author="超 杨" w:date="2019-10-24T10:44:00Z"/>
        </w:rPr>
      </w:pPr>
      <w:proofErr w:type="gramStart"/>
      <w:ins w:id="73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7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52CBEFB" w:rsidR="00F6426C" w:rsidRDefault="00F6426C">
      <w:pPr>
        <w:pStyle w:val="1"/>
        <w:rPr>
          <w:ins w:id="741" w:author="超 杨" w:date="2019-10-24T18:30:00Z"/>
        </w:rPr>
      </w:pPr>
      <w:r w:rsidRPr="00F6426C">
        <w:rPr>
          <w:rFonts w:hint="eastAsia"/>
        </w:rPr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2D17A8DB" w:rsidR="007D18DA" w:rsidRDefault="007D18DA">
      <w:pPr>
        <w:pStyle w:val="21"/>
        <w:rPr>
          <w:ins w:id="742" w:author="超 杨" w:date="2019-10-30T09:12:00Z"/>
        </w:rPr>
      </w:pPr>
      <w:ins w:id="743" w:author="超 杨" w:date="2019-10-24T18:30:00Z">
        <w:r w:rsidRPr="00F6426C">
          <w:t>8.</w:t>
        </w:r>
      </w:ins>
      <w:ins w:id="744" w:author="超 杨" w:date="2019-10-25T20:46:00Z">
        <w:r w:rsidR="001B134B">
          <w:t>1</w:t>
        </w:r>
      </w:ins>
      <w:ins w:id="745" w:author="超 杨" w:date="2019-10-24T18:30:00Z">
        <w:r w:rsidRPr="00F6426C">
          <w:t xml:space="preserve">  </w:t>
        </w:r>
      </w:ins>
      <w:ins w:id="746" w:author="超 杨" w:date="2019-10-25T20:48:00Z">
        <w:r w:rsidR="003527A9">
          <w:rPr>
            <w:rFonts w:hint="eastAsia"/>
          </w:rPr>
          <w:t>加入</w:t>
        </w:r>
      </w:ins>
      <w:ins w:id="747" w:author="超 杨" w:date="2019-10-24T18:30:00Z">
        <w:r w:rsidRPr="003527A9">
          <w:rPr>
            <w:rFonts w:hint="eastAsia"/>
            <w:rPrChange w:id="74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rPr>
          <w:ins w:id="749" w:author="超 杨" w:date="2019-10-30T09:12:00Z"/>
        </w:rPr>
        <w:pPrChange w:id="750" w:author="超 杨" w:date="2019-10-30T09:12:00Z">
          <w:pPr>
            <w:pStyle w:val="21"/>
          </w:pPr>
        </w:pPrChange>
      </w:pPr>
      <w:ins w:id="75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rPr>
          <w:ins w:id="752" w:author="超 杨" w:date="2019-10-24T18:30:00Z"/>
          <w:rPrChange w:id="753" w:author="超 杨" w:date="2019-10-30T09:12:00Z">
            <w:rPr>
              <w:ins w:id="75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55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56" w:author="超 杨" w:date="2019-10-25T20:47:00Z"/>
        </w:rPr>
        <w:pPrChange w:id="757" w:author="超 杨" w:date="2019-10-25T20:48:00Z">
          <w:pPr>
            <w:pStyle w:val="1"/>
          </w:pPr>
        </w:pPrChange>
      </w:pPr>
      <w:ins w:id="75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59" w:author="超 杨" w:date="2019-10-25T20:48:00Z">
        <w:r>
          <w:rPr>
            <w:rFonts w:hint="eastAsia"/>
          </w:rPr>
          <w:t>加入</w:t>
        </w:r>
      </w:ins>
      <w:ins w:id="76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61" w:author="超 杨" w:date="2019-10-25T10:56:00Z"/>
        </w:rPr>
        <w:pPrChange w:id="762" w:author="超 杨" w:date="2019-10-24T18:30:00Z">
          <w:pPr>
            <w:pStyle w:val="1"/>
          </w:pPr>
        </w:pPrChange>
      </w:pPr>
      <w:ins w:id="76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64" w:author="超 杨" w:date="2019-10-25T10:57:00Z"/>
        </w:rPr>
        <w:pPrChange w:id="765" w:author="超 杨" w:date="2019-10-24T18:30:00Z">
          <w:pPr>
            <w:pStyle w:val="1"/>
          </w:pPr>
        </w:pPrChange>
      </w:pPr>
      <w:ins w:id="766" w:author="超 杨" w:date="2019-10-25T10:58:00Z">
        <w:r>
          <w:t>////</w:t>
        </w:r>
      </w:ins>
      <w:ins w:id="76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6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69" w:author="超 杨" w:date="2019-10-25T11:04:00Z"/>
        </w:rPr>
        <w:pPrChange w:id="77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71" w:author="超 杨" w:date="2019-10-25T11:04:00Z"/>
        </w:rPr>
        <w:pPrChange w:id="772" w:author="超 杨" w:date="2019-10-24T18:30:00Z">
          <w:pPr>
            <w:pStyle w:val="1"/>
          </w:pPr>
        </w:pPrChange>
      </w:pPr>
      <w:proofErr w:type="spellStart"/>
      <w:proofErr w:type="gramStart"/>
      <w:ins w:id="773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74" w:author="超 杨" w:date="2019-10-25T11:04:00Z"/>
        </w:rPr>
        <w:pPrChange w:id="775" w:author="超 杨" w:date="2019-10-24T18:30:00Z">
          <w:pPr>
            <w:pStyle w:val="1"/>
          </w:pPr>
        </w:pPrChange>
      </w:pPr>
      <w:proofErr w:type="spellStart"/>
      <w:proofErr w:type="gramStart"/>
      <w:ins w:id="776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77" w:author="超 杨" w:date="2019-10-25T12:08:00Z"/>
        </w:rPr>
        <w:pPrChange w:id="778" w:author="超 杨" w:date="2019-10-24T18:30:00Z">
          <w:pPr>
            <w:pStyle w:val="1"/>
          </w:pPr>
        </w:pPrChange>
      </w:pPr>
      <w:proofErr w:type="spellStart"/>
      <w:proofErr w:type="gramStart"/>
      <w:ins w:id="779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80" w:author="超 杨" w:date="2019-10-25T12:08:00Z"/>
        </w:rPr>
        <w:pPrChange w:id="78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82" w:author="超 杨" w:date="2019-10-25T12:08:00Z"/>
        </w:rPr>
        <w:pPrChange w:id="783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4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85" w:author="超 杨" w:date="2019-10-25T12:08:00Z"/>
        </w:rPr>
        <w:pPrChange w:id="786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7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88" w:author="超 杨" w:date="2019-10-25T11:04:00Z"/>
        </w:rPr>
        <w:pPrChange w:id="78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90" w:author="超 杨" w:date="2019-10-25T12:01:00Z"/>
        </w:rPr>
        <w:pPrChange w:id="79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92" w:author="超 杨" w:date="2019-10-25T12:01:00Z"/>
        </w:rPr>
        <w:pPrChange w:id="79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94" w:author="超 杨" w:date="2019-10-25T11:04:00Z"/>
        </w:rPr>
        <w:pPrChange w:id="79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96" w:author="超 杨" w:date="2019-10-25T12:00:00Z"/>
        </w:rPr>
        <w:pPrChange w:id="797" w:author="超 杨" w:date="2019-10-25T12:00:00Z">
          <w:pPr>
            <w:pStyle w:val="1"/>
          </w:pPr>
        </w:pPrChange>
      </w:pPr>
      <w:proofErr w:type="spellStart"/>
      <w:ins w:id="798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99" w:author="超 杨" w:date="2019-10-25T12:09:00Z"/>
        </w:rPr>
        <w:pPrChange w:id="800" w:author="超 杨" w:date="2019-10-25T12:00:00Z">
          <w:pPr>
            <w:pStyle w:val="1"/>
          </w:pPr>
        </w:pPrChange>
      </w:pPr>
      <w:proofErr w:type="spellStart"/>
      <w:ins w:id="801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802" w:author="超 杨" w:date="2019-10-25T12:09:00Z"/>
        </w:rPr>
        <w:pPrChange w:id="80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804" w:author="超 杨" w:date="2019-10-25T12:09:00Z"/>
        </w:rPr>
        <w:pPrChange w:id="80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806" w:author="超 杨" w:date="2019-10-25T12:09:00Z"/>
        </w:rPr>
        <w:pPrChange w:id="80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808" w:author="超 杨" w:date="2019-10-24T18:30:00Z"/>
        </w:rPr>
        <w:pPrChange w:id="809" w:author="超 杨" w:date="2019-10-25T12:00:00Z">
          <w:pPr>
            <w:pStyle w:val="1"/>
          </w:pPr>
        </w:pPrChange>
      </w:pPr>
      <w:proofErr w:type="spellStart"/>
      <w:ins w:id="810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811" w:author="超 杨" w:date="2019-10-25T18:12:00Z"/>
        </w:rPr>
        <w:pPrChange w:id="812" w:author="超 杨" w:date="2019-10-24T18:30:00Z">
          <w:pPr>
            <w:pStyle w:val="1"/>
          </w:pPr>
        </w:pPrChange>
      </w:pPr>
      <w:ins w:id="81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814" w:author="超 杨" w:date="2019-10-25T18:12:00Z"/>
        </w:rPr>
        <w:pPrChange w:id="81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816" w:author="超 杨" w:date="2019-10-25T18:12:00Z"/>
        </w:rPr>
        <w:pPrChange w:id="81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818" w:author="超 杨" w:date="2019-10-25T18:13:00Z"/>
        </w:rPr>
        <w:pPrChange w:id="819" w:author="超 杨" w:date="2019-10-24T18:30:00Z">
          <w:pPr>
            <w:pStyle w:val="1"/>
          </w:pPr>
        </w:pPrChange>
      </w:pPr>
      <w:ins w:id="82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821" w:author="超 杨" w:date="2019-10-25T18:16:00Z"/>
        </w:rPr>
        <w:pPrChange w:id="822" w:author="超 杨" w:date="2019-10-24T18:30:00Z">
          <w:pPr>
            <w:pStyle w:val="1"/>
          </w:pPr>
        </w:pPrChange>
      </w:pPr>
      <w:proofErr w:type="spellStart"/>
      <w:ins w:id="82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82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825" w:author="超 杨" w:date="2019-10-25T18:16:00Z"/>
        </w:rPr>
        <w:pPrChange w:id="826" w:author="超 杨" w:date="2019-10-25T18:16:00Z">
          <w:pPr>
            <w:pStyle w:val="1"/>
          </w:pPr>
        </w:pPrChange>
      </w:pPr>
      <w:ins w:id="82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828" w:author="超 杨" w:date="2019-10-25T18:16:00Z"/>
        </w:rPr>
        <w:pPrChange w:id="829" w:author="超 杨" w:date="2019-10-25T18:16:00Z">
          <w:pPr>
            <w:pStyle w:val="1"/>
          </w:pPr>
        </w:pPrChange>
      </w:pPr>
      <w:ins w:id="830" w:author="超 杨" w:date="2019-10-25T18:16:00Z">
        <w:r>
          <w:t>1.</w:t>
        </w:r>
        <w:r w:rsidR="005B020B">
          <w:t>bodyFunc</w:t>
        </w:r>
      </w:ins>
      <w:ins w:id="83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832" w:author="超 杨" w:date="2019-10-25T18:17:00Z"/>
        </w:rPr>
        <w:pPrChange w:id="833" w:author="超 杨" w:date="2019-10-25T18:16:00Z">
          <w:pPr>
            <w:pStyle w:val="1"/>
          </w:pPr>
        </w:pPrChange>
      </w:pPr>
      <w:ins w:id="834" w:author="超 杨" w:date="2019-10-25T18:17:00Z">
        <w:r>
          <w:rPr>
            <w:rFonts w:hint="eastAsia"/>
          </w:rPr>
          <w:t>如</w:t>
        </w:r>
      </w:ins>
      <w:ins w:id="835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836" w:author="超 杨" w:date="2019-10-25T18:13:00Z"/>
        </w:rPr>
        <w:pPrChange w:id="837" w:author="超 杨" w:date="2019-10-25T18:16:00Z">
          <w:pPr>
            <w:pStyle w:val="1"/>
          </w:pPr>
        </w:pPrChange>
      </w:pPr>
      <w:ins w:id="83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839" w:author="超 杨" w:date="2019-10-24T18:30:00Z"/>
        </w:rPr>
        <w:pPrChange w:id="840" w:author="超 杨" w:date="2019-10-24T18:30:00Z">
          <w:pPr>
            <w:pStyle w:val="1"/>
          </w:pPr>
        </w:pPrChange>
      </w:pPr>
      <w:ins w:id="84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842" w:author="超 杨" w:date="2019-10-25T12:27:00Z"/>
        </w:rPr>
        <w:pPrChange w:id="84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44" w:author="超 杨" w:date="2019-10-25T12:27:00Z"/>
        </w:rPr>
        <w:pPrChange w:id="845" w:author="超 杨" w:date="2019-10-24T18:30:00Z">
          <w:pPr>
            <w:pStyle w:val="1"/>
          </w:pPr>
        </w:pPrChange>
      </w:pPr>
      <w:ins w:id="84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47" w:author="超 杨" w:date="2019-10-25T12:36:00Z"/>
        </w:rPr>
        <w:pPrChange w:id="848" w:author="超 杨" w:date="2019-10-25T12:49:00Z">
          <w:pPr>
            <w:pStyle w:val="1"/>
          </w:pPr>
        </w:pPrChange>
      </w:pPr>
      <w:ins w:id="84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50" w:author="超 杨" w:date="2019-10-25T12:37:00Z"/>
        </w:rPr>
        <w:pPrChange w:id="851" w:author="超 杨" w:date="2019-10-24T18:30:00Z">
          <w:pPr>
            <w:pStyle w:val="1"/>
          </w:pPr>
        </w:pPrChange>
      </w:pPr>
      <w:ins w:id="85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53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54" w:author="超 杨" w:date="2019-10-25T12:27:00Z"/>
        </w:rPr>
        <w:pPrChange w:id="855" w:author="超 杨" w:date="2019-10-24T18:30:00Z">
          <w:pPr>
            <w:pStyle w:val="1"/>
          </w:pPr>
        </w:pPrChange>
      </w:pPr>
      <w:proofErr w:type="gramStart"/>
      <w:ins w:id="856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57" w:author="超 杨" w:date="2019-10-25T12:27:00Z"/>
        </w:rPr>
        <w:pPrChange w:id="858" w:author="超 杨" w:date="2019-10-24T18:30:00Z">
          <w:pPr>
            <w:pStyle w:val="1"/>
          </w:pPr>
        </w:pPrChange>
      </w:pPr>
      <w:ins w:id="859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60" w:author="超 杨" w:date="2019-10-25T20:09:00Z"/>
        </w:rPr>
        <w:pPrChange w:id="86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62" w:author="超 杨" w:date="2019-10-25T20:09:00Z"/>
        </w:rPr>
        <w:pPrChange w:id="863" w:author="超 杨" w:date="2019-10-24T18:30:00Z">
          <w:pPr>
            <w:pStyle w:val="1"/>
          </w:pPr>
        </w:pPrChange>
      </w:pPr>
      <w:ins w:id="86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65" w:author="超 杨" w:date="2019-10-25T20:10:00Z"/>
        </w:rPr>
        <w:pPrChange w:id="866" w:author="超 杨" w:date="2019-10-24T18:30:00Z">
          <w:pPr>
            <w:pStyle w:val="1"/>
          </w:pPr>
        </w:pPrChange>
      </w:pPr>
      <w:ins w:id="867" w:author="超 杨" w:date="2019-10-25T20:09:00Z">
        <w:r>
          <w:rPr>
            <w:rFonts w:hint="eastAsia"/>
          </w:rPr>
          <w:t>重构：使用</w:t>
        </w:r>
      </w:ins>
      <w:ins w:id="86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69" w:author="超 杨" w:date="2019-10-25T20:09:00Z"/>
        </w:rPr>
        <w:pPrChange w:id="870" w:author="超 杨" w:date="2019-10-25T20:10:00Z">
          <w:pPr>
            <w:pStyle w:val="1"/>
          </w:pPr>
        </w:pPrChange>
      </w:pPr>
      <w:ins w:id="871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72" w:author="超 杨" w:date="2019-10-25T20:09:00Z"/>
        </w:rPr>
        <w:pPrChange w:id="873" w:author="超 杨" w:date="2019-10-24T18:30:00Z">
          <w:pPr>
            <w:pStyle w:val="1"/>
          </w:pPr>
        </w:pPrChange>
      </w:pPr>
      <w:ins w:id="87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75" w:author="超 杨" w:date="2019-10-24T18:30:00Z"/>
        </w:rPr>
        <w:pPrChange w:id="87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77" w:author="超 杨" w:date="2019-10-25T20:48:00Z"/>
        </w:rPr>
      </w:pPr>
      <w:ins w:id="87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879" w:author="超 杨" w:date="2019-10-25T20:49:00Z">
        <w:r>
          <w:rPr>
            <w:rFonts w:hint="eastAsia"/>
          </w:rPr>
          <w:t>加入</w:t>
        </w:r>
      </w:ins>
      <w:ins w:id="88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81" w:author="超 杨" w:date="2019-10-25T22:13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84" w:author="超 杨" w:date="2019-10-25T22:13:00Z"/>
        </w:rPr>
        <w:pPrChange w:id="885" w:author="超 杨" w:date="2019-10-24T18:30:00Z">
          <w:pPr>
            <w:pStyle w:val="1"/>
          </w:pPr>
        </w:pPrChange>
      </w:pPr>
      <w:proofErr w:type="spellStart"/>
      <w:ins w:id="886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87" w:author="超 杨" w:date="2019-10-25T22:13:00Z"/>
        </w:rPr>
      </w:pPr>
      <w:ins w:id="888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89" w:author="超 杨" w:date="2019-10-25T22:13:00Z"/>
        </w:rPr>
      </w:pPr>
      <w:ins w:id="890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91" w:author="超 杨" w:date="2019-10-25T22:13:00Z"/>
        </w:rPr>
      </w:pPr>
      <w:ins w:id="89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93" w:author="超 杨" w:date="2019-10-25T22:13:00Z"/>
        </w:rPr>
      </w:pPr>
      <w:ins w:id="89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95" w:author="超 杨" w:date="2019-10-25T22:13:00Z"/>
        </w:rPr>
      </w:pPr>
    </w:p>
    <w:p w14:paraId="6B9728C3" w14:textId="77777777" w:rsidR="0090643C" w:rsidRDefault="0090643C" w:rsidP="0090643C">
      <w:pPr>
        <w:rPr>
          <w:ins w:id="896" w:author="超 杨" w:date="2019-10-25T22:13:00Z"/>
        </w:rPr>
      </w:pPr>
      <w:ins w:id="897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98" w:author="超 杨" w:date="2019-10-25T22:13:00Z"/>
        </w:rPr>
      </w:pPr>
      <w:ins w:id="899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900" w:author="超 杨" w:date="2019-10-25T22:13:00Z"/>
        </w:rPr>
      </w:pPr>
      <w:ins w:id="901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902" w:author="超 杨" w:date="2019-10-25T22:13:00Z"/>
        </w:rPr>
      </w:pPr>
      <w:ins w:id="90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904" w:author="超 杨" w:date="2019-10-25T22:13:00Z"/>
        </w:rPr>
      </w:pPr>
      <w:ins w:id="90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906" w:author="超 杨" w:date="2019-10-25T22:13:00Z"/>
        </w:rPr>
      </w:pPr>
      <w:ins w:id="90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908" w:author="超 杨" w:date="2019-10-25T22:13:00Z"/>
        </w:rPr>
      </w:pPr>
      <w:ins w:id="90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910" w:author="超 杨" w:date="2019-10-25T22:13:00Z"/>
        </w:rPr>
      </w:pPr>
    </w:p>
    <w:p w14:paraId="3EF7A8E9" w14:textId="77777777" w:rsidR="0090643C" w:rsidRDefault="0090643C" w:rsidP="0090643C">
      <w:pPr>
        <w:rPr>
          <w:ins w:id="911" w:author="超 杨" w:date="2019-10-25T22:13:00Z"/>
        </w:rPr>
      </w:pPr>
      <w:ins w:id="912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913" w:author="超 杨" w:date="2019-10-25T22:14:00Z"/>
        </w:rPr>
        <w:pPrChange w:id="914" w:author="超 杨" w:date="2019-10-24T18:30:00Z">
          <w:pPr>
            <w:pStyle w:val="1"/>
          </w:pPr>
        </w:pPrChange>
      </w:pPr>
      <w:ins w:id="91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916" w:author="超 杨" w:date="2019-10-25T22:14:00Z"/>
        </w:rPr>
        <w:pPrChange w:id="91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918" w:author="超 杨" w:date="2019-10-25T22:15:00Z"/>
        </w:rPr>
        <w:pPrChange w:id="919" w:author="超 杨" w:date="2019-10-24T18:30:00Z">
          <w:pPr>
            <w:pStyle w:val="1"/>
          </w:pPr>
        </w:pPrChange>
      </w:pPr>
      <w:ins w:id="92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921" w:author="超 杨" w:date="2019-10-25T22:15:00Z"/>
        </w:rPr>
        <w:pPrChange w:id="92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923" w:author="超 杨" w:date="2019-10-25T22:15:00Z"/>
        </w:rPr>
        <w:pPrChange w:id="924" w:author="超 杨" w:date="2019-10-24T18:30:00Z">
          <w:pPr>
            <w:pStyle w:val="1"/>
          </w:pPr>
        </w:pPrChange>
      </w:pPr>
      <w:ins w:id="92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926" w:author="超 杨" w:date="2019-10-25T22:16:00Z"/>
        </w:rPr>
        <w:pPrChange w:id="927" w:author="超 杨" w:date="2019-10-24T18:30:00Z">
          <w:pPr>
            <w:pStyle w:val="1"/>
          </w:pPr>
        </w:pPrChange>
      </w:pPr>
      <w:ins w:id="92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92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930" w:author="超 杨" w:date="2019-10-25T22:14:00Z"/>
        </w:rPr>
        <w:pPrChange w:id="931" w:author="超 杨" w:date="2019-10-24T18:30:00Z">
          <w:pPr>
            <w:pStyle w:val="1"/>
          </w:pPr>
        </w:pPrChange>
      </w:pPr>
      <w:ins w:id="93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933" w:author="超 杨" w:date="2019-10-25T22:13:00Z"/>
        </w:rPr>
        <w:pPrChange w:id="93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935" w:author="超 杨" w:date="2019-10-25T20:53:00Z"/>
        </w:rPr>
        <w:pPrChange w:id="936" w:author="超 杨" w:date="2019-10-24T18:30:00Z">
          <w:pPr>
            <w:pStyle w:val="1"/>
          </w:pPr>
        </w:pPrChange>
      </w:pPr>
      <w:ins w:id="93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938" w:author="超 杨" w:date="2019-10-25T20:53:00Z"/>
        </w:rPr>
        <w:pPrChange w:id="939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940" w:author="超 杨" w:date="2019-10-24T18:30:00Z"/>
        </w:rPr>
        <w:pPrChange w:id="941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942" w:author="超 杨" w:date="2019-10-25T21:21:00Z"/>
          <w:rPrChange w:id="943" w:author="超 杨" w:date="2019-10-24T18:30:00Z">
            <w:rPr>
              <w:del w:id="944" w:author="超 杨" w:date="2019-10-25T21:21:00Z"/>
            </w:rPr>
          </w:rPrChange>
        </w:rPr>
        <w:pPrChange w:id="945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946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947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948" w:author="超 杨" w:date="2019-10-30T11:24:00Z"/>
        </w:rPr>
      </w:pPr>
      <w:moveToRangeStart w:id="949" w:author="超 杨" w:date="2019-10-25T07:03:00Z" w:name="move433606324"/>
      <w:moveTo w:id="950" w:author="超 杨" w:date="2019-10-25T07:03:00Z">
        <w:r w:rsidRPr="00F6426C">
          <w:t xml:space="preserve">8.3  </w:t>
        </w:r>
      </w:moveTo>
      <w:ins w:id="951" w:author="超 杨" w:date="2019-10-25T20:49:00Z">
        <w:r w:rsidR="001B1003">
          <w:rPr>
            <w:rFonts w:hint="eastAsia"/>
          </w:rPr>
          <w:t>引擎</w:t>
        </w:r>
      </w:ins>
      <w:moveTo w:id="952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953" w:author="超 杨" w:date="2019-10-30T11:24:00Z"/>
        </w:rPr>
        <w:pPrChange w:id="954" w:author="超 杨" w:date="2019-10-30T11:24:00Z">
          <w:pPr>
            <w:pStyle w:val="21"/>
          </w:pPr>
        </w:pPrChange>
      </w:pPr>
      <w:ins w:id="955" w:author="超 杨" w:date="2019-10-30T11:24:00Z">
        <w:r>
          <w:rPr>
            <w:rFonts w:hint="eastAsia"/>
          </w:rPr>
          <w:t>（不改动编辑器</w:t>
        </w:r>
      </w:ins>
      <w:ins w:id="956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57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958" w:author="超 杨" w:date="2019-10-30T11:24:00Z"/>
        </w:rPr>
        <w:pPrChange w:id="959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>
      <w:pPr>
        <w:rPr>
          <w:ins w:id="960" w:author="超 杨" w:date="2019-10-29T17:26:00Z"/>
          <w:rPrChange w:id="961" w:author="超 杨" w:date="2019-10-30T11:24:00Z">
            <w:rPr>
              <w:ins w:id="962" w:author="超 杨" w:date="2019-10-29T17:26:00Z"/>
            </w:rPr>
          </w:rPrChange>
        </w:rPr>
        <w:pPrChange w:id="963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964" w:author="超 杨" w:date="2019-10-29T17:29:00Z"/>
        </w:rPr>
        <w:pPrChange w:id="965" w:author="超 杨" w:date="2019-10-29T17:26:00Z">
          <w:pPr>
            <w:pStyle w:val="21"/>
          </w:pPr>
        </w:pPrChange>
      </w:pPr>
      <w:ins w:id="966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967" w:author="超 杨" w:date="2019-10-30T08:32:00Z"/>
        </w:rPr>
        <w:pPrChange w:id="968" w:author="超 杨" w:date="2019-10-29T17:26:00Z">
          <w:pPr>
            <w:pStyle w:val="21"/>
          </w:pPr>
        </w:pPrChange>
      </w:pPr>
      <w:ins w:id="969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970" w:author="超 杨" w:date="2019-10-30T08:33:00Z"/>
        </w:rPr>
        <w:pPrChange w:id="971" w:author="超 杨" w:date="2019-10-29T17:26:00Z">
          <w:pPr>
            <w:pStyle w:val="21"/>
          </w:pPr>
        </w:pPrChange>
      </w:pPr>
      <w:ins w:id="972" w:author="超 杨" w:date="2019-10-30T08:32:00Z">
        <w:r>
          <w:t>0</w:t>
        </w:r>
        <w:r>
          <w:rPr>
            <w:rFonts w:hint="eastAsia"/>
          </w:rPr>
          <w:t>、用户</w:t>
        </w:r>
      </w:ins>
      <w:ins w:id="973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974" w:author="超 杨" w:date="2019-10-30T08:33:00Z"/>
        </w:rPr>
        <w:pPrChange w:id="975" w:author="超 杨" w:date="2019-10-29T17:26:00Z">
          <w:pPr>
            <w:pStyle w:val="21"/>
          </w:pPr>
        </w:pPrChange>
      </w:pPr>
      <w:ins w:id="976" w:author="超 杨" w:date="2019-10-30T08:33:00Z">
        <w:r>
          <w:rPr>
            <w:rFonts w:hint="eastAsia"/>
          </w:rPr>
          <w:t>用户不应该</w:t>
        </w:r>
      </w:ins>
      <w:ins w:id="977" w:author="超 杨" w:date="2019-10-30T08:35:00Z">
        <w:r>
          <w:rPr>
            <w:rFonts w:hint="eastAsia"/>
          </w:rPr>
          <w:t>知道</w:t>
        </w:r>
      </w:ins>
      <w:ins w:id="978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979" w:author="超 杨" w:date="2019-10-29T17:29:00Z"/>
        </w:rPr>
        <w:pPrChange w:id="980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981" w:author="超 杨" w:date="2019-10-29T17:30:00Z"/>
        </w:rPr>
        <w:pPrChange w:id="982" w:author="超 杨" w:date="2019-10-29T17:26:00Z">
          <w:pPr>
            <w:pStyle w:val="21"/>
          </w:pPr>
        </w:pPrChange>
      </w:pPr>
      <w:ins w:id="983" w:author="超 杨" w:date="2019-10-29T17:30:00Z">
        <w:r>
          <w:rPr>
            <w:rFonts w:hint="eastAsia"/>
          </w:rPr>
          <w:t>1、对</w:t>
        </w:r>
      </w:ins>
      <w:ins w:id="984" w:author="超 杨" w:date="2019-10-29T17:51:00Z">
        <w:r w:rsidR="00322457">
          <w:t>GLSL</w:t>
        </w:r>
      </w:ins>
      <w:ins w:id="985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986" w:author="超 杨" w:date="2019-10-29T17:30:00Z"/>
        </w:rPr>
        <w:pPrChange w:id="987" w:author="超 杨" w:date="2019-10-29T17:26:00Z">
          <w:pPr>
            <w:pStyle w:val="21"/>
          </w:pPr>
        </w:pPrChange>
      </w:pPr>
      <w:ins w:id="988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989" w:author="超 杨" w:date="2019-10-29T17:31:00Z"/>
        </w:rPr>
        <w:pPrChange w:id="990" w:author="超 杨" w:date="2019-10-29T17:31:00Z">
          <w:pPr>
            <w:pStyle w:val="21"/>
          </w:pPr>
        </w:pPrChange>
      </w:pPr>
      <w:ins w:id="991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92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993" w:author="超 杨" w:date="2019-10-29T17:47:00Z"/>
        </w:rPr>
        <w:pPrChange w:id="994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995" w:author="超 杨" w:date="2019-10-29T17:48:00Z"/>
        </w:rPr>
        <w:pPrChange w:id="996" w:author="超 杨" w:date="2019-10-29T17:31:00Z">
          <w:pPr>
            <w:pStyle w:val="21"/>
          </w:pPr>
        </w:pPrChange>
      </w:pPr>
      <w:ins w:id="997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98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999" w:author="超 杨" w:date="2019-10-29T17:48:00Z"/>
        </w:rPr>
        <w:pPrChange w:id="1000" w:author="超 杨" w:date="2019-10-29T17:48:00Z">
          <w:pPr>
            <w:pStyle w:val="21"/>
          </w:pPr>
        </w:pPrChange>
      </w:pPr>
      <w:ins w:id="1001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002" w:author="超 杨" w:date="2019-10-29T17:31:00Z"/>
        </w:rPr>
        <w:pPrChange w:id="1003" w:author="超 杨" w:date="2019-10-29T17:31:00Z">
          <w:pPr>
            <w:pStyle w:val="21"/>
          </w:pPr>
        </w:pPrChange>
      </w:pPr>
      <w:ins w:id="1004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005" w:author="超 杨" w:date="2019-10-29T17:31:00Z"/>
        </w:rPr>
        <w:pPrChange w:id="1006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007" w:author="超 杨" w:date="2019-10-29T17:30:00Z"/>
        </w:rPr>
        <w:pPrChange w:id="1008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009" w:author="超 杨" w:date="2019-10-29T17:31:00Z"/>
        </w:rPr>
        <w:pPrChange w:id="1010" w:author="超 杨" w:date="2019-10-29T17:26:00Z">
          <w:pPr>
            <w:pStyle w:val="21"/>
          </w:pPr>
        </w:pPrChange>
      </w:pPr>
      <w:ins w:id="1011" w:author="超 杨" w:date="2019-10-29T17:30:00Z">
        <w:r>
          <w:rPr>
            <w:rFonts w:hint="eastAsia"/>
          </w:rPr>
          <w:t>2、</w:t>
        </w:r>
      </w:ins>
      <w:ins w:id="1012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013" w:author="超 杨" w:date="2019-10-29T17:35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016" w:author="超 杨" w:date="2019-10-29T17:44:00Z"/>
        </w:rPr>
        <w:pPrChange w:id="1017" w:author="超 杨" w:date="2019-10-29T17:26:00Z">
          <w:pPr>
            <w:pStyle w:val="21"/>
          </w:pPr>
        </w:pPrChange>
      </w:pPr>
      <w:ins w:id="1018" w:author="超 杨" w:date="2019-10-29T17:43:00Z">
        <w:r>
          <w:t>a.</w:t>
        </w:r>
      </w:ins>
      <w:ins w:id="1019" w:author="超 杨" w:date="2019-10-29T17:35:00Z">
        <w:r w:rsidR="00B12AF9">
          <w:t>Render.re</w:t>
        </w:r>
      </w:ins>
      <w:ins w:id="1020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021" w:author="超 杨" w:date="2019-10-29T17:51:00Z">
        <w:r w:rsidR="00322457">
          <w:t>GLSL</w:t>
        </w:r>
      </w:ins>
      <w:ins w:id="1022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023" w:author="超 杨" w:date="2019-10-29T17:37:00Z">
        <w:r>
          <w:rPr>
            <w:rFonts w:hint="eastAsia"/>
          </w:rPr>
          <w:t>在获得</w:t>
        </w:r>
      </w:ins>
      <w:ins w:id="1024" w:author="超 杨" w:date="2019-10-29T17:38:00Z">
        <w:r>
          <w:rPr>
            <w:rFonts w:hint="eastAsia"/>
          </w:rPr>
          <w:t>它</w:t>
        </w:r>
      </w:ins>
      <w:ins w:id="1025" w:author="超 杨" w:date="2019-10-29T17:39:00Z">
        <w:r>
          <w:rPr>
            <w:rFonts w:hint="eastAsia"/>
          </w:rPr>
          <w:t>的</w:t>
        </w:r>
      </w:ins>
      <w:ins w:id="1026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027" w:author="超 杨" w:date="2019-10-29T17:50:00Z"/>
        </w:rPr>
        <w:pPrChange w:id="1028" w:author="超 杨" w:date="2019-10-29T17:26:00Z">
          <w:pPr>
            <w:pStyle w:val="21"/>
          </w:pPr>
        </w:pPrChange>
      </w:pPr>
      <w:ins w:id="1029" w:author="超 杨" w:date="2019-10-29T17:44:00Z">
        <w:r>
          <w:t>b.</w:t>
        </w:r>
      </w:ins>
      <w:ins w:id="1030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031" w:author="超 杨" w:date="2019-10-29T17:50:00Z"/>
        </w:rPr>
        <w:pPrChange w:id="1032" w:author="超 杨" w:date="2019-10-29T17:26:00Z">
          <w:pPr>
            <w:pStyle w:val="21"/>
          </w:pPr>
        </w:pPrChange>
      </w:pPr>
      <w:ins w:id="1033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034" w:author="超 杨" w:date="2019-10-29T17:51:00Z"/>
        </w:rPr>
        <w:pPrChange w:id="1035" w:author="超 杨" w:date="2019-10-29T17:50:00Z">
          <w:pPr>
            <w:pStyle w:val="21"/>
          </w:pPr>
        </w:pPrChange>
      </w:pPr>
      <w:ins w:id="1036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037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038" w:author="超 杨" w:date="2019-10-29T17:31:00Z"/>
        </w:rPr>
        <w:pPrChange w:id="1039" w:author="超 杨" w:date="2019-10-29T17:50:00Z">
          <w:pPr>
            <w:pStyle w:val="21"/>
          </w:pPr>
        </w:pPrChange>
      </w:pPr>
      <w:ins w:id="1040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041" w:author="超 杨" w:date="2019-10-29T17:51:00Z"/>
        </w:rPr>
        <w:pPrChange w:id="1042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043" w:author="超 杨" w:date="2019-10-29T17:52:00Z"/>
        </w:rPr>
        <w:pPrChange w:id="1044" w:author="超 杨" w:date="2019-10-29T17:26:00Z">
          <w:pPr>
            <w:pStyle w:val="21"/>
          </w:pPr>
        </w:pPrChange>
      </w:pPr>
      <w:ins w:id="1045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46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047" w:author="超 杨" w:date="2019-10-29T17:52:00Z"/>
        </w:rPr>
        <w:pPrChange w:id="1048" w:author="超 杨" w:date="2019-10-29T17:26:00Z">
          <w:pPr>
            <w:pStyle w:val="21"/>
          </w:pPr>
        </w:pPrChange>
      </w:pPr>
      <w:ins w:id="1049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050" w:author="超 杨" w:date="2019-10-29T17:31:00Z"/>
        </w:rPr>
        <w:pPrChange w:id="1051" w:author="超 杨" w:date="2019-10-29T17:26:00Z">
          <w:pPr>
            <w:pStyle w:val="21"/>
          </w:pPr>
        </w:pPrChange>
      </w:pPr>
      <w:ins w:id="1052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053" w:author="超 杨" w:date="2019-10-29T17:54:00Z"/>
        </w:rPr>
        <w:pPrChange w:id="1054" w:author="超 杨" w:date="2019-10-29T17:26:00Z">
          <w:pPr>
            <w:pStyle w:val="21"/>
          </w:pPr>
        </w:pPrChange>
      </w:pPr>
      <w:ins w:id="1055" w:author="超 杨" w:date="2019-10-29T17:53:00Z">
        <w:r>
          <w:rPr>
            <w:rFonts w:hint="eastAsia"/>
          </w:rPr>
          <w:t>2）</w:t>
        </w:r>
      </w:ins>
      <w:ins w:id="1056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057" w:author="超 杨" w:date="2019-10-29T17:54:00Z"/>
        </w:rPr>
        <w:pPrChange w:id="1058" w:author="超 杨" w:date="2019-10-29T17:26:00Z">
          <w:pPr>
            <w:pStyle w:val="21"/>
          </w:pPr>
        </w:pPrChange>
      </w:pPr>
      <w:ins w:id="1059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060" w:author="超 杨" w:date="2019-10-29T17:56:00Z"/>
        </w:rPr>
        <w:pPrChange w:id="1061" w:author="超 杨" w:date="2019-10-29T17:26:00Z">
          <w:pPr>
            <w:pStyle w:val="21"/>
          </w:pPr>
        </w:pPrChange>
      </w:pPr>
      <w:ins w:id="1062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063" w:author="超 杨" w:date="2019-10-29T17:56:00Z"/>
        </w:rPr>
        <w:pPrChange w:id="1064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065" w:author="超 杨" w:date="2019-10-29T17:56:00Z"/>
        </w:rPr>
        <w:pPrChange w:id="1066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067" w:author="超 杨" w:date="2019-10-29T17:56:00Z"/>
        </w:rPr>
        <w:pPrChange w:id="1068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069" w:author="超 杨" w:date="2019-10-29T17:56:00Z"/>
        </w:rPr>
        <w:pPrChange w:id="1070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071" w:author="超 杨" w:date="2019-10-30T07:52:00Z"/>
        </w:rPr>
        <w:pPrChange w:id="1072" w:author="超 杨" w:date="2019-10-29T17:26:00Z">
          <w:pPr>
            <w:pStyle w:val="21"/>
          </w:pPr>
        </w:pPrChange>
      </w:pPr>
      <w:ins w:id="1073" w:author="超 杨" w:date="2019-10-30T09:11:00Z">
        <w:r>
          <w:rPr>
            <w:rFonts w:hint="eastAsia"/>
          </w:rPr>
          <w:t>初步</w:t>
        </w:r>
      </w:ins>
      <w:ins w:id="1074" w:author="超 杨" w:date="2019-10-30T11:03:00Z">
        <w:r w:rsidR="00AA789A">
          <w:rPr>
            <w:rFonts w:hint="eastAsia"/>
          </w:rPr>
          <w:t>设计</w:t>
        </w:r>
      </w:ins>
      <w:ins w:id="1075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76" w:author="超 杨" w:date="2019-10-30T08:34:00Z"/>
        </w:rPr>
      </w:pPr>
      <w:ins w:id="1077" w:author="超 杨" w:date="2019-10-30T10:48:00Z">
        <w:r>
          <w:t>1</w:t>
        </w:r>
      </w:ins>
      <w:ins w:id="1078" w:author="超 杨" w:date="2019-10-30T08:02:00Z">
        <w:r w:rsidR="0029624E">
          <w:rPr>
            <w:rFonts w:hint="eastAsia"/>
          </w:rPr>
          <w:t>解决问题</w:t>
        </w:r>
      </w:ins>
      <w:ins w:id="1079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80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081" w:author="超 杨" w:date="2019-10-30T08:40:00Z"/>
        </w:rPr>
        <w:pPrChange w:id="1082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083" w:author="超 杨" w:date="2019-10-30T08:39:00Z"/>
        </w:rPr>
        <w:pPrChange w:id="1084" w:author="超 杨" w:date="2019-10-29T17:26:00Z">
          <w:pPr>
            <w:pStyle w:val="21"/>
          </w:pPr>
        </w:pPrChange>
      </w:pPr>
      <w:ins w:id="1085" w:author="超 杨" w:date="2019-10-30T10:48:00Z">
        <w:r>
          <w:t>2</w:t>
        </w:r>
      </w:ins>
      <w:ins w:id="1086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087" w:author="超 杨" w:date="2019-10-30T08:40:00Z"/>
        </w:rPr>
        <w:pPrChange w:id="1088" w:author="超 杨" w:date="2019-10-29T17:26:00Z">
          <w:pPr>
            <w:pStyle w:val="21"/>
          </w:pPr>
        </w:pPrChange>
      </w:pPr>
      <w:ins w:id="1089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90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091" w:author="超 杨" w:date="2019-10-30T08:40:00Z"/>
        </w:rPr>
        <w:pPrChange w:id="1092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093" w:author="超 杨" w:date="2019-10-29T17:56:00Z"/>
        </w:rPr>
        <w:pPrChange w:id="1094" w:author="超 杨" w:date="2019-10-29T17:26:00Z">
          <w:pPr>
            <w:pStyle w:val="21"/>
          </w:pPr>
        </w:pPrChange>
      </w:pPr>
      <w:ins w:id="1095" w:author="超 杨" w:date="2019-10-30T10:48:00Z">
        <w:r>
          <w:t>3</w:t>
        </w:r>
      </w:ins>
      <w:ins w:id="1096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097" w:author="超 杨" w:date="2019-10-30T08:41:00Z"/>
        </w:rPr>
        <w:pPrChange w:id="1098" w:author="超 杨" w:date="2019-10-29T17:26:00Z">
          <w:pPr>
            <w:pStyle w:val="21"/>
          </w:pPr>
        </w:pPrChange>
      </w:pPr>
      <w:ins w:id="1099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100" w:author="超 杨" w:date="2019-10-30T08:41:00Z"/>
        </w:rPr>
        <w:pPrChange w:id="1101" w:author="超 杨" w:date="2019-10-29T17:26:00Z">
          <w:pPr>
            <w:pStyle w:val="21"/>
          </w:pPr>
        </w:pPrChange>
      </w:pPr>
      <w:ins w:id="1102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103" w:author="超 杨" w:date="2019-10-30T08:36:00Z"/>
        </w:rPr>
        <w:pPrChange w:id="1104" w:author="超 杨" w:date="2019-10-29T17:26:00Z">
          <w:pPr>
            <w:pStyle w:val="21"/>
          </w:pPr>
        </w:pPrChange>
      </w:pPr>
      <w:ins w:id="1105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106" w:author="超 杨" w:date="2019-10-30T08:41:00Z"/>
        </w:rPr>
        <w:pPrChange w:id="1107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108" w:author="超 杨" w:date="2019-10-30T08:42:00Z"/>
        </w:rPr>
        <w:pPrChange w:id="1109" w:author="超 杨" w:date="2019-10-29T17:26:00Z">
          <w:pPr>
            <w:pStyle w:val="21"/>
          </w:pPr>
        </w:pPrChange>
      </w:pPr>
      <w:ins w:id="1110" w:author="超 杨" w:date="2019-10-30T08:41:00Z">
        <w:r>
          <w:rPr>
            <w:rFonts w:hint="eastAsia"/>
          </w:rPr>
          <w:t>（具体</w:t>
        </w:r>
      </w:ins>
      <w:ins w:id="1111" w:author="超 杨" w:date="2019-10-30T08:42:00Z">
        <w:r>
          <w:rPr>
            <w:rFonts w:hint="eastAsia"/>
          </w:rPr>
          <w:t>说明下这两种思路的实现方案</w:t>
        </w:r>
      </w:ins>
      <w:ins w:id="1112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113" w:author="超 杨" w:date="2019-10-30T08:42:00Z"/>
        </w:rPr>
        <w:pPrChange w:id="1114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115" w:author="超 杨" w:date="2019-10-30T08:42:00Z"/>
        </w:rPr>
        <w:pPrChange w:id="1116" w:author="超 杨" w:date="2019-10-29T17:26:00Z">
          <w:pPr>
            <w:pStyle w:val="21"/>
          </w:pPr>
        </w:pPrChange>
      </w:pPr>
      <w:ins w:id="1117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118" w:author="超 杨" w:date="2019-10-30T08:43:00Z"/>
        </w:rPr>
        <w:pPrChange w:id="1119" w:author="超 杨" w:date="2019-10-29T17:26:00Z">
          <w:pPr>
            <w:pStyle w:val="21"/>
          </w:pPr>
        </w:pPrChange>
      </w:pPr>
      <w:ins w:id="1120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121" w:author="超 杨" w:date="2019-10-30T08:43:00Z"/>
        </w:rPr>
        <w:pPrChange w:id="1122" w:author="超 杨" w:date="2019-10-29T17:26:00Z">
          <w:pPr>
            <w:pStyle w:val="21"/>
          </w:pPr>
        </w:pPrChange>
      </w:pPr>
      <w:ins w:id="1123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124" w:author="超 杨" w:date="2019-10-30T08:44:00Z"/>
        </w:rPr>
        <w:pPrChange w:id="1125" w:author="超 杨" w:date="2019-10-29T17:26:00Z">
          <w:pPr>
            <w:pStyle w:val="21"/>
          </w:pPr>
        </w:pPrChange>
      </w:pPr>
      <w:ins w:id="1126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127" w:author="超 杨" w:date="2019-10-30T08:44:00Z"/>
        </w:rPr>
        <w:pPrChange w:id="1128" w:author="超 杨" w:date="2019-10-29T17:26:00Z">
          <w:pPr>
            <w:pStyle w:val="21"/>
          </w:pPr>
        </w:pPrChange>
      </w:pPr>
      <w:ins w:id="1129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130" w:author="超 杨" w:date="2019-10-30T08:41:00Z"/>
        </w:rPr>
        <w:pPrChange w:id="1131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132" w:author="超 杨" w:date="2019-10-30T09:11:00Z"/>
        </w:rPr>
        <w:pPrChange w:id="1133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134" w:author="超 杨" w:date="2019-10-30T09:11:00Z"/>
        </w:rPr>
        <w:pPrChange w:id="1135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136" w:author="超 杨" w:date="2019-10-30T10:56:00Z"/>
        </w:rPr>
        <w:pPrChange w:id="1137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138" w:author="超 杨" w:date="2019-10-30T10:56:00Z"/>
        </w:rPr>
        <w:pPrChange w:id="1139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140" w:author="超 杨" w:date="2019-10-30T10:56:00Z"/>
        </w:rPr>
        <w:pPrChange w:id="1141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142" w:author="超 杨" w:date="2019-10-30T09:11:00Z"/>
        </w:rPr>
        <w:pPrChange w:id="1143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144" w:author="超 杨" w:date="2019-10-30T09:11:00Z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147" w:author="超 杨" w:date="2019-10-30T09:11:00Z"/>
        </w:rPr>
        <w:pPrChange w:id="1148" w:author="超 杨" w:date="2019-10-29T17:26:00Z">
          <w:pPr>
            <w:pStyle w:val="21"/>
          </w:pPr>
        </w:pPrChange>
      </w:pPr>
      <w:ins w:id="1149" w:author="超 杨" w:date="2019-10-30T09:11:00Z">
        <w:r>
          <w:rPr>
            <w:rFonts w:hint="eastAsia"/>
          </w:rPr>
          <w:t>进一步</w:t>
        </w:r>
      </w:ins>
      <w:ins w:id="1150" w:author="超 杨" w:date="2019-10-30T11:03:00Z">
        <w:r w:rsidR="00AA789A">
          <w:rPr>
            <w:rFonts w:hint="eastAsia"/>
          </w:rPr>
          <w:t>设计</w:t>
        </w:r>
      </w:ins>
      <w:ins w:id="1151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152" w:author="超 杨" w:date="2019-10-30T10:49:00Z"/>
        </w:rPr>
        <w:pPrChange w:id="1153" w:author="超 杨" w:date="2019-10-29T17:26:00Z">
          <w:pPr>
            <w:pStyle w:val="21"/>
          </w:pPr>
        </w:pPrChange>
      </w:pPr>
      <w:ins w:id="1154" w:author="超 杨" w:date="2019-10-30T10:48:00Z">
        <w:r>
          <w:rPr>
            <w:rFonts w:hint="eastAsia"/>
          </w:rPr>
          <w:t>对于</w:t>
        </w:r>
      </w:ins>
      <w:ins w:id="1155" w:author="超 杨" w:date="2019-10-30T11:04:00Z">
        <w:r w:rsidR="00AA789A">
          <w:rPr>
            <w:rFonts w:hint="eastAsia"/>
          </w:rPr>
          <w:t>设计</w:t>
        </w:r>
      </w:ins>
      <w:ins w:id="1156" w:author="超 杨" w:date="2019-10-30T10:48:00Z">
        <w:r>
          <w:rPr>
            <w:rFonts w:hint="eastAsia"/>
          </w:rPr>
          <w:t>1:</w:t>
        </w:r>
      </w:ins>
      <w:ins w:id="1157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158" w:author="超 杨" w:date="2019-10-30T10:49:00Z"/>
        </w:rPr>
        <w:pPrChange w:id="1159" w:author="超 杨" w:date="2019-10-29T17:26:00Z">
          <w:pPr>
            <w:pStyle w:val="21"/>
          </w:pPr>
        </w:pPrChange>
      </w:pPr>
      <w:ins w:id="1160" w:author="超 杨" w:date="2019-10-30T10:49:00Z">
        <w:r>
          <w:rPr>
            <w:rFonts w:hint="eastAsia"/>
          </w:rPr>
          <w:t>有两种</w:t>
        </w:r>
      </w:ins>
      <w:ins w:id="1161" w:author="超 杨" w:date="2019-10-30T10:51:00Z">
        <w:r>
          <w:rPr>
            <w:rFonts w:hint="eastAsia"/>
          </w:rPr>
          <w:t>方案</w:t>
        </w:r>
      </w:ins>
      <w:ins w:id="1162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163" w:author="超 杨" w:date="2019-10-30T10:49:00Z"/>
        </w:rPr>
        <w:pPrChange w:id="1164" w:author="超 杨" w:date="2019-10-29T17:26:00Z">
          <w:pPr>
            <w:pStyle w:val="21"/>
          </w:pPr>
        </w:pPrChange>
      </w:pPr>
      <w:ins w:id="1165" w:author="超 杨" w:date="2019-10-30T10:49:00Z">
        <w:r>
          <w:rPr>
            <w:rFonts w:hint="eastAsia"/>
          </w:rPr>
          <w:t>1）</w:t>
        </w:r>
      </w:ins>
      <w:ins w:id="1166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167" w:author="超 杨" w:date="2019-10-30T10:50:00Z"/>
        </w:rPr>
        <w:pPrChange w:id="1168" w:author="超 杨" w:date="2019-10-29T17:26:00Z">
          <w:pPr>
            <w:pStyle w:val="21"/>
          </w:pPr>
        </w:pPrChange>
      </w:pPr>
      <w:ins w:id="1169" w:author="超 杨" w:date="2019-10-30T10:49:00Z">
        <w:r>
          <w:rPr>
            <w:rFonts w:hint="eastAsia"/>
          </w:rPr>
          <w:t>2）</w:t>
        </w:r>
      </w:ins>
      <w:ins w:id="1170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171" w:author="超 杨" w:date="2019-10-30T10:50:00Z"/>
        </w:rPr>
        <w:pPrChange w:id="1172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173" w:author="超 杨" w:date="2019-10-30T10:48:00Z"/>
        </w:rPr>
        <w:pPrChange w:id="1174" w:author="超 杨" w:date="2019-10-30T10:50:00Z">
          <w:pPr>
            <w:pStyle w:val="21"/>
          </w:pPr>
        </w:pPrChange>
      </w:pPr>
      <w:ins w:id="1175" w:author="超 杨" w:date="2019-10-30T10:50:00Z">
        <w:r>
          <w:rPr>
            <w:rFonts w:hint="eastAsia"/>
          </w:rPr>
          <w:t>考虑到引擎的非功能</w:t>
        </w:r>
      </w:ins>
      <w:ins w:id="1176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177" w:author="超 杨" w:date="2019-10-30T10:51:00Z"/>
        </w:rPr>
        <w:pPrChange w:id="1178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179" w:author="超 杨" w:date="2019-10-30T10:51:00Z"/>
        </w:rPr>
        <w:pPrChange w:id="1180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181" w:author="超 杨" w:date="2019-10-30T10:52:00Z"/>
        </w:rPr>
        <w:pPrChange w:id="1182" w:author="超 杨" w:date="2019-10-29T17:26:00Z">
          <w:pPr>
            <w:pStyle w:val="21"/>
          </w:pPr>
        </w:pPrChange>
      </w:pPr>
      <w:ins w:id="1183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84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185" w:author="超 杨" w:date="2019-10-30T10:52:00Z"/>
        </w:rPr>
        <w:pPrChange w:id="1186" w:author="超 杨" w:date="2019-10-29T17:26:00Z">
          <w:pPr>
            <w:pStyle w:val="21"/>
          </w:pPr>
        </w:pPrChange>
      </w:pPr>
      <w:ins w:id="1187" w:author="超 杨" w:date="2019-10-30T10:52:00Z">
        <w:r>
          <w:rPr>
            <w:rFonts w:hint="eastAsia"/>
          </w:rPr>
          <w:t>1）</w:t>
        </w:r>
      </w:ins>
      <w:ins w:id="1188" w:author="超 杨" w:date="2019-10-30T10:53:00Z">
        <w:r>
          <w:rPr>
            <w:rFonts w:hint="eastAsia"/>
          </w:rPr>
          <w:t>直接用</w:t>
        </w:r>
      </w:ins>
      <w:ins w:id="1189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190" w:author="超 杨" w:date="2019-10-30T10:53:00Z"/>
        </w:rPr>
        <w:pPrChange w:id="1191" w:author="超 杨" w:date="2019-10-29T17:26:00Z">
          <w:pPr>
            <w:pStyle w:val="21"/>
          </w:pPr>
        </w:pPrChange>
      </w:pPr>
      <w:ins w:id="1192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193" w:author="超 杨" w:date="2019-10-30T10:52:00Z"/>
        </w:rPr>
        <w:pPrChange w:id="1194" w:author="超 杨" w:date="2019-10-29T17:26:00Z">
          <w:pPr>
            <w:pStyle w:val="21"/>
          </w:pPr>
        </w:pPrChange>
      </w:pPr>
      <w:ins w:id="1195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196" w:author="超 杨" w:date="2019-10-30T10:52:00Z"/>
        </w:rPr>
        <w:pPrChange w:id="1197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198" w:author="超 杨" w:date="2019-10-30T10:53:00Z"/>
        </w:rPr>
        <w:pPrChange w:id="1199" w:author="超 杨" w:date="2019-10-29T17:26:00Z">
          <w:pPr>
            <w:pStyle w:val="21"/>
          </w:pPr>
        </w:pPrChange>
      </w:pPr>
      <w:ins w:id="1200" w:author="超 杨" w:date="2019-10-30T10:52:00Z">
        <w:r>
          <w:rPr>
            <w:rFonts w:hint="eastAsia"/>
          </w:rPr>
          <w:t>我们在引擎和编辑器的异步操作中</w:t>
        </w:r>
      </w:ins>
      <w:ins w:id="1201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202" w:author="超 杨" w:date="2019-10-30T10:53:00Z"/>
        </w:rPr>
        <w:pPrChange w:id="1203" w:author="超 杨" w:date="2019-10-29T17:26:00Z">
          <w:pPr>
            <w:pStyle w:val="21"/>
          </w:pPr>
        </w:pPrChange>
      </w:pPr>
      <w:ins w:id="1204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205" w:author="超 杨" w:date="2019-10-30T10:53:00Z"/>
        </w:rPr>
        <w:pPrChange w:id="1206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207" w:author="超 杨" w:date="2019-10-30T10:59:00Z"/>
        </w:rPr>
        <w:pPrChange w:id="1208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209" w:author="超 杨" w:date="2019-10-30T10:59:00Z"/>
        </w:rPr>
        <w:pPrChange w:id="1210" w:author="超 杨" w:date="2019-10-30T10:59:00Z">
          <w:pPr>
            <w:pStyle w:val="21"/>
          </w:pPr>
        </w:pPrChange>
      </w:pPr>
      <w:ins w:id="1211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212" w:author="超 杨" w:date="2019-10-30T10:59:00Z"/>
        </w:rPr>
        <w:pPrChange w:id="1213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214" w:author="超 杨" w:date="2019-10-30T10:53:00Z"/>
        </w:rPr>
        <w:pPrChange w:id="1215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216" w:author="超 杨" w:date="2019-10-30T11:02:00Z"/>
        </w:rPr>
        <w:pPrChange w:id="1217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218" w:author="超 杨" w:date="2019-10-30T10:54:00Z"/>
        </w:rPr>
        <w:pPrChange w:id="1219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220" w:author="超 杨" w:date="2019-10-30T10:54:00Z"/>
        </w:rPr>
        <w:pPrChange w:id="1221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222" w:author="超 杨" w:date="2019-10-30T10:54:00Z"/>
        </w:rPr>
        <w:pPrChange w:id="1223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224" w:author="超 杨" w:date="2019-10-30T10:54:00Z"/>
        </w:rPr>
        <w:pPrChange w:id="1225" w:author="超 杨" w:date="2019-10-30T10:54:00Z">
          <w:pPr>
            <w:spacing w:before="120" w:after="120"/>
          </w:pPr>
        </w:pPrChange>
      </w:pPr>
      <w:ins w:id="1226" w:author="超 杨" w:date="2019-10-30T10:54:00Z">
        <w:r>
          <w:rPr>
            <w:rFonts w:hint="eastAsia"/>
          </w:rPr>
          <w:t>对于</w:t>
        </w:r>
      </w:ins>
      <w:ins w:id="1227" w:author="超 杨" w:date="2019-10-30T11:04:00Z">
        <w:r w:rsidR="00AA789A">
          <w:rPr>
            <w:rFonts w:hint="eastAsia"/>
          </w:rPr>
          <w:t>设计</w:t>
        </w:r>
      </w:ins>
      <w:ins w:id="1228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229" w:author="超 杨" w:date="2019-10-30T10:57:00Z"/>
        </w:rPr>
        <w:pPrChange w:id="1230" w:author="超 杨" w:date="2019-10-29T17:26:00Z">
          <w:pPr>
            <w:pStyle w:val="21"/>
          </w:pPr>
        </w:pPrChange>
      </w:pPr>
      <w:ins w:id="1231" w:author="超 杨" w:date="2019-10-30T10:55:00Z">
        <w:r>
          <w:rPr>
            <w:rFonts w:hint="eastAsia"/>
          </w:rPr>
          <w:t>我们可以把</w:t>
        </w:r>
      </w:ins>
      <w:proofErr w:type="spellStart"/>
      <w:ins w:id="1232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233" w:author="超 杨" w:date="2019-10-30T10:58:00Z"/>
        </w:rPr>
        <w:pPrChange w:id="1234" w:author="超 杨" w:date="2019-10-29T17:26:00Z">
          <w:pPr>
            <w:pStyle w:val="21"/>
          </w:pPr>
        </w:pPrChange>
      </w:pPr>
      <w:ins w:id="1235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236" w:author="超 杨" w:date="2019-10-30T10:57:00Z"/>
        </w:rPr>
        <w:pPrChange w:id="1237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238" w:author="超 杨" w:date="2019-10-30T10:58:00Z"/>
        </w:rPr>
        <w:pPrChange w:id="1239" w:author="超 杨" w:date="2019-10-29T17:26:00Z">
          <w:pPr>
            <w:pStyle w:val="21"/>
          </w:pPr>
        </w:pPrChange>
      </w:pPr>
      <w:ins w:id="1240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241" w:author="超 杨" w:date="2019-10-30T10:57:00Z"/>
        </w:rPr>
        <w:pPrChange w:id="1242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243" w:author="超 杨" w:date="2019-10-30T10:58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246" w:author="超 杨" w:date="2019-10-30T10:54:00Z"/>
        </w:rPr>
        <w:pPrChange w:id="1247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248" w:author="超 杨" w:date="2019-10-30T11:05:00Z"/>
        </w:rPr>
        <w:pPrChange w:id="1249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250" w:author="超 杨" w:date="2019-10-30T11:07:00Z"/>
        </w:rPr>
        <w:pPrChange w:id="1251" w:author="超 杨" w:date="2019-10-29T17:26:00Z">
          <w:pPr>
            <w:pStyle w:val="21"/>
          </w:pPr>
        </w:pPrChange>
      </w:pPr>
      <w:proofErr w:type="spellStart"/>
      <w:ins w:id="1252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53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54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55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56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257" w:author="超 杨" w:date="2019-10-30T10:54:00Z"/>
        </w:rPr>
        <w:pPrChange w:id="1258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259" w:author="超 杨" w:date="2019-10-30T10:51:00Z"/>
        </w:rPr>
        <w:pPrChange w:id="1260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261" w:author="超 杨" w:date="2019-10-30T11:01:00Z"/>
        </w:rPr>
        <w:pPrChange w:id="1262" w:author="超 杨" w:date="2019-10-30T11:07:00Z">
          <w:pPr>
            <w:spacing w:before="120" w:after="120"/>
          </w:pPr>
        </w:pPrChange>
      </w:pPr>
      <w:ins w:id="1263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264" w:author="超 杨" w:date="2019-10-30T10:55:00Z"/>
        </w:rPr>
        <w:pPrChange w:id="1265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266" w:author="超 杨" w:date="2019-10-30T09:11:00Z"/>
        </w:rPr>
        <w:pPrChange w:id="1267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268" w:author="超 杨" w:date="2019-10-30T10:56:00Z"/>
        </w:rPr>
        <w:pPrChange w:id="1269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270" w:author="超 杨" w:date="2019-10-30T11:07:00Z"/>
        </w:rPr>
        <w:pPrChange w:id="1271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272" w:author="超 杨" w:date="2019-10-30T11:07:00Z"/>
        </w:rPr>
        <w:pPrChange w:id="1273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274" w:author="超 杨" w:date="2019-10-30T11:07:00Z"/>
        </w:rPr>
        <w:pPrChange w:id="1275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276" w:author="超 杨" w:date="2019-10-30T11:07:00Z"/>
        </w:rPr>
        <w:pPrChange w:id="1277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278" w:author="超 杨" w:date="2019-10-30T11:08:00Z"/>
        </w:rPr>
        <w:pPrChange w:id="1279" w:author="超 杨" w:date="2019-10-30T11:10:00Z">
          <w:pPr>
            <w:spacing w:before="120" w:after="120"/>
          </w:pPr>
        </w:pPrChange>
      </w:pPr>
      <w:ins w:id="1280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81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282" w:author="超 杨" w:date="2019-10-30T11:07:00Z"/>
        </w:rPr>
      </w:pPr>
    </w:p>
    <w:p w14:paraId="7DADCFBE" w14:textId="77777777" w:rsidR="000A1417" w:rsidRDefault="000A1417">
      <w:pPr>
        <w:rPr>
          <w:ins w:id="1283" w:author="超 杨" w:date="2019-10-30T11:09:00Z"/>
        </w:rPr>
        <w:pPrChange w:id="1284" w:author="超 杨" w:date="2019-10-30T11:10:00Z">
          <w:pPr>
            <w:pStyle w:val="21"/>
          </w:pPr>
        </w:pPrChange>
      </w:pPr>
      <w:ins w:id="1285" w:author="超 杨" w:date="2019-10-30T11:08:00Z">
        <w:r>
          <w:rPr>
            <w:rFonts w:hint="eastAsia"/>
          </w:rPr>
          <w:t>应该</w:t>
        </w:r>
      </w:ins>
      <w:ins w:id="1286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287" w:author="超 杨" w:date="2019-10-30T11:09:00Z"/>
        </w:rPr>
        <w:pPrChange w:id="1288" w:author="超 杨" w:date="2019-10-30T11:10:00Z">
          <w:pPr>
            <w:pStyle w:val="21"/>
          </w:pPr>
        </w:pPrChange>
      </w:pPr>
      <w:ins w:id="1289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90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291" w:author="超 杨" w:date="2019-10-30T10:56:00Z"/>
        </w:rPr>
        <w:pPrChange w:id="1292" w:author="超 杨" w:date="2019-10-30T11:10:00Z">
          <w:pPr>
            <w:pStyle w:val="21"/>
          </w:pPr>
        </w:pPrChange>
      </w:pPr>
      <w:ins w:id="1293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94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95" w:author="超 杨" w:date="2019-10-30T11:09:00Z">
        <w:r>
          <w:rPr>
            <w:rFonts w:hint="eastAsia"/>
          </w:rPr>
          <w:t>时，</w:t>
        </w:r>
      </w:ins>
      <w:ins w:id="1296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97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298" w:author="超 杨" w:date="2019-10-30T11:01:00Z"/>
        </w:rPr>
        <w:pPrChange w:id="1299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300" w:author="超 杨" w:date="2019-10-30T11:10:00Z"/>
        </w:rPr>
      </w:pPr>
      <w:ins w:id="1301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302" w:author="超 杨" w:date="2019-10-30T11:01:00Z"/>
        </w:rPr>
        <w:pPrChange w:id="1303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304" w:author="超 杨" w:date="2019-10-30T11:01:00Z"/>
        </w:rPr>
        <w:pPrChange w:id="1305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306" w:author="超 杨" w:date="2019-10-30T11:01:00Z"/>
        </w:rPr>
        <w:pPrChange w:id="1307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308" w:author="超 杨" w:date="2019-10-30T11:02:00Z"/>
        </w:rPr>
        <w:pPrChange w:id="1309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310" w:author="超 杨" w:date="2019-10-30T11:02:00Z"/>
        </w:rPr>
        <w:pPrChange w:id="1311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312" w:author="超 杨" w:date="2019-10-30T11:11:00Z"/>
        </w:rPr>
        <w:pPrChange w:id="1313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314" w:author="超 杨" w:date="2019-10-30T11:12:00Z"/>
        </w:rPr>
        <w:pPrChange w:id="1315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316" w:author="超 杨" w:date="2019-10-30T11:11:00Z"/>
        </w:rPr>
        <w:pPrChange w:id="1317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318" w:author="超 杨" w:date="2019-10-30T11:11:00Z"/>
        </w:rPr>
        <w:pPrChange w:id="1319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320" w:author="超 杨" w:date="2019-10-30T11:11:00Z"/>
        </w:rPr>
      </w:pPr>
      <w:ins w:id="1321" w:author="超 杨" w:date="2019-10-30T11:11:00Z">
        <w:r>
          <w:rPr>
            <w:rFonts w:hint="eastAsia"/>
          </w:rPr>
          <w:t>（给出整体</w:t>
        </w:r>
      </w:ins>
      <w:ins w:id="1322" w:author="超 杨" w:date="2019-10-30T11:12:00Z">
        <w:r>
          <w:rPr>
            <w:rFonts w:hint="eastAsia"/>
          </w:rPr>
          <w:t>的</w:t>
        </w:r>
      </w:ins>
      <w:ins w:id="1323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324" w:author="超 杨" w:date="2019-10-30T11:12:00Z"/>
        </w:rPr>
        <w:pPrChange w:id="1325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326" w:author="超 杨" w:date="2019-10-30T11:12:00Z"/>
        </w:rPr>
        <w:pPrChange w:id="1327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328" w:author="超 杨" w:date="2019-10-30T11:11:00Z"/>
        </w:rPr>
        <w:pPrChange w:id="1329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330" w:author="超 杨" w:date="2019-10-30T11:11:00Z"/>
        </w:rPr>
        <w:pPrChange w:id="1331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332" w:author="超 杨" w:date="2019-10-30T11:11:00Z"/>
        </w:rPr>
        <w:pPrChange w:id="1333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334" w:author="超 杨" w:date="2019-10-30T09:11:00Z"/>
        </w:rPr>
        <w:pPrChange w:id="1335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336" w:author="超 杨" w:date="2019-10-30T08:41:00Z"/>
        </w:rPr>
        <w:pPrChange w:id="1337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338" w:author="超 杨" w:date="2019-10-30T08:36:00Z"/>
        </w:rPr>
        <w:pPrChange w:id="1339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340" w:author="超 杨" w:date="2019-10-30T08:36:00Z"/>
        </w:rPr>
        <w:pPrChange w:id="1341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342" w:author="超 杨" w:date="2019-10-30T11:13:00Z"/>
        </w:rPr>
        <w:pPrChange w:id="1343" w:author="超 杨" w:date="2019-10-29T17:26:00Z">
          <w:pPr>
            <w:pStyle w:val="21"/>
          </w:pPr>
        </w:pPrChange>
      </w:pPr>
      <w:ins w:id="1344" w:author="超 杨" w:date="2019-10-30T11:03:00Z">
        <w:r>
          <w:rPr>
            <w:rFonts w:hint="eastAsia"/>
          </w:rPr>
          <w:t>实现方案</w:t>
        </w:r>
      </w:ins>
      <w:ins w:id="1345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346" w:author="超 杨" w:date="2019-10-30T16:30:00Z"/>
        </w:rPr>
        <w:pPrChange w:id="1347" w:author="超 杨" w:date="2019-10-30T16:30:00Z">
          <w:pPr>
            <w:pStyle w:val="21"/>
          </w:pPr>
        </w:pPrChange>
      </w:pPr>
      <w:ins w:id="1348" w:author="超 杨" w:date="2019-10-30T11:13:00Z">
        <w:r>
          <w:rPr>
            <w:rFonts w:hint="eastAsia"/>
          </w:rPr>
          <w:t>（</w:t>
        </w:r>
      </w:ins>
      <w:ins w:id="1349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350" w:author="超 杨" w:date="2019-10-30T11:13:00Z"/>
        </w:rPr>
        <w:pPrChange w:id="1351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352" w:author="超 杨" w:date="2019-10-30T16:30:00Z"/>
        </w:rPr>
        <w:pPrChange w:id="1353" w:author="超 杨" w:date="2019-10-30T16:30:00Z">
          <w:pPr>
            <w:pStyle w:val="21"/>
          </w:pPr>
        </w:pPrChange>
      </w:pPr>
      <w:proofErr w:type="spellStart"/>
      <w:ins w:id="1354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355" w:author="超 杨" w:date="2019-10-30T11:14:00Z"/>
        </w:rPr>
      </w:pPr>
      <w:proofErr w:type="spellStart"/>
      <w:ins w:id="1356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357" w:author="超 杨" w:date="2019-10-30T11:14:00Z"/>
        </w:rPr>
      </w:pPr>
      <w:ins w:id="1358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359" w:author="超 杨" w:date="2019-10-30T11:14:00Z"/>
        </w:rPr>
        <w:pPrChange w:id="1360" w:author="超 杨" w:date="2019-10-29T17:26:00Z">
          <w:pPr>
            <w:pStyle w:val="21"/>
          </w:pPr>
        </w:pPrChange>
      </w:pPr>
      <w:ins w:id="1361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362" w:author="超 杨" w:date="2019-10-30T16:30:00Z"/>
        </w:rPr>
        <w:pPrChange w:id="1363" w:author="超 杨" w:date="2019-10-29T17:26:00Z">
          <w:pPr>
            <w:pStyle w:val="21"/>
          </w:pPr>
        </w:pPrChange>
      </w:pPr>
      <w:ins w:id="1364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365" w:author="超 杨" w:date="2019-10-30T16:30:00Z"/>
        </w:rPr>
        <w:pPrChange w:id="1366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367" w:author="超 杨" w:date="2019-10-30T16:30:00Z"/>
        </w:rPr>
        <w:pPrChange w:id="1368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369" w:author="超 杨" w:date="2019-10-30T17:18:00Z"/>
        </w:rPr>
        <w:pPrChange w:id="1370" w:author="超 杨" w:date="2019-10-29T17:26:00Z">
          <w:pPr>
            <w:pStyle w:val="21"/>
          </w:pPr>
        </w:pPrChange>
      </w:pPr>
      <w:proofErr w:type="gramStart"/>
      <w:ins w:id="1371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372" w:author="超 杨" w:date="2019-10-30T17:18:00Z"/>
        </w:rPr>
        <w:pPrChange w:id="1373" w:author="超 杨" w:date="2019-10-29T17:26:00Z">
          <w:pPr>
            <w:pStyle w:val="21"/>
          </w:pPr>
        </w:pPrChange>
      </w:pPr>
      <w:ins w:id="1374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375" w:author="超 杨" w:date="2019-10-30T17:18:00Z"/>
        </w:rPr>
        <w:pPrChange w:id="1376" w:author="超 杨" w:date="2019-10-29T17:26:00Z">
          <w:pPr>
            <w:pStyle w:val="21"/>
          </w:pPr>
        </w:pPrChange>
      </w:pPr>
      <w:ins w:id="1377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378" w:author="超 杨" w:date="2019-10-30T17:18:00Z"/>
        </w:rPr>
        <w:pPrChange w:id="1379" w:author="超 杨" w:date="2019-10-29T17:26:00Z">
          <w:pPr>
            <w:pStyle w:val="21"/>
          </w:pPr>
        </w:pPrChange>
      </w:pPr>
      <w:ins w:id="1380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381" w:author="超 杨" w:date="2019-10-30T17:19:00Z"/>
        </w:rPr>
        <w:pPrChange w:id="1382" w:author="超 杨" w:date="2019-10-29T17:26:00Z">
          <w:pPr>
            <w:pStyle w:val="21"/>
          </w:pPr>
        </w:pPrChange>
      </w:pPr>
      <w:ins w:id="1383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384" w:author="超 杨" w:date="2019-10-30T17:19:00Z"/>
        </w:rPr>
        <w:pPrChange w:id="1385" w:author="超 杨" w:date="2019-10-29T17:26:00Z">
          <w:pPr>
            <w:pStyle w:val="21"/>
          </w:pPr>
        </w:pPrChange>
      </w:pPr>
      <w:ins w:id="1386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387" w:author="超 杨" w:date="2019-10-30T16:30:00Z"/>
        </w:rPr>
        <w:pPrChange w:id="1388" w:author="超 杨" w:date="2019-10-29T17:26:00Z">
          <w:pPr>
            <w:pStyle w:val="21"/>
          </w:pPr>
        </w:pPrChange>
      </w:pPr>
      <w:ins w:id="1389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390" w:author="超 杨" w:date="2019-10-30T11:13:00Z"/>
        </w:rPr>
        <w:pPrChange w:id="1391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392" w:author="超 杨" w:date="2019-10-31T11:13:00Z"/>
        </w:rPr>
        <w:pPrChange w:id="1393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394" w:author="超 杨" w:date="2019-10-31T11:13:00Z"/>
        </w:rPr>
        <w:pPrChange w:id="1395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396" w:author="超 杨" w:date="2019-10-31T11:13:00Z"/>
        </w:rPr>
        <w:pPrChange w:id="1397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398" w:author="超 杨" w:date="2019-10-31T11:13:00Z"/>
        </w:rPr>
        <w:pPrChange w:id="1399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400" w:author="超 杨" w:date="2019-10-31T11:13:00Z"/>
        </w:rPr>
        <w:pPrChange w:id="1401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402" w:author="超 杨" w:date="2019-10-31T11:13:00Z"/>
        </w:rPr>
        <w:pPrChange w:id="1403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404" w:author="超 杨" w:date="2019-10-31T11:13:00Z"/>
        </w:rPr>
        <w:pPrChange w:id="1405" w:author="超 杨" w:date="2019-10-29T17:26:00Z">
          <w:pPr>
            <w:pStyle w:val="21"/>
          </w:pPr>
        </w:pPrChange>
      </w:pPr>
      <w:ins w:id="1406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407" w:author="超 杨" w:date="2019-10-30T08:36:00Z"/>
        </w:rPr>
        <w:pPrChange w:id="1408" w:author="超 杨" w:date="2019-10-29T17:26:00Z">
          <w:pPr>
            <w:pStyle w:val="21"/>
          </w:pPr>
        </w:pPrChange>
      </w:pPr>
      <w:ins w:id="1409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410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411" w:author="超 杨" w:date="2019-11-14T08:25:00Z"/>
        </w:rPr>
        <w:pPrChange w:id="1412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413" w:author="超 杨" w:date="2019-11-14T08:25:00Z"/>
        </w:rPr>
        <w:pPrChange w:id="1414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415" w:author="超 杨" w:date="2019-11-14T08:25:00Z"/>
        </w:rPr>
        <w:pPrChange w:id="1416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417" w:author="超 杨" w:date="2019-11-14T08:25:00Z"/>
        </w:rPr>
        <w:pPrChange w:id="1418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419" w:author="超 杨" w:date="2019-11-14T08:25:00Z"/>
        </w:rPr>
        <w:pPrChange w:id="1420" w:author="超 杨" w:date="2019-10-29T17:26:00Z">
          <w:pPr>
            <w:pStyle w:val="21"/>
          </w:pPr>
        </w:pPrChange>
      </w:pPr>
      <w:ins w:id="1421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422" w:author="超 杨" w:date="2019-11-14T08:25:00Z"/>
        </w:rPr>
        <w:pPrChange w:id="1423" w:author="超 杨" w:date="2019-10-29T17:26:00Z">
          <w:pPr>
            <w:pStyle w:val="21"/>
          </w:pPr>
        </w:pPrChange>
      </w:pPr>
      <w:ins w:id="1424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425" w:author="超 杨" w:date="2019-11-14T08:25:00Z"/>
        </w:rPr>
        <w:pPrChange w:id="1426" w:author="超 杨" w:date="2019-10-29T17:26:00Z">
          <w:pPr>
            <w:pStyle w:val="21"/>
          </w:pPr>
        </w:pPrChange>
      </w:pPr>
      <w:ins w:id="1427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428" w:author="超 杨" w:date="2019-10-29T19:06:00Z"/>
        </w:rPr>
        <w:pPrChange w:id="1429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430" w:author="超 杨" w:date="2019-10-29T17:26:00Z"/>
        </w:rPr>
        <w:pPrChange w:id="1431" w:author="超 杨" w:date="2019-10-29T17:26:00Z">
          <w:pPr>
            <w:pStyle w:val="21"/>
          </w:pPr>
        </w:pPrChange>
      </w:pPr>
      <w:ins w:id="143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>
      <w:pPr>
        <w:rPr>
          <w:rPrChange w:id="1433" w:author="超 杨" w:date="2019-10-29T17:26:00Z">
            <w:rPr/>
          </w:rPrChange>
        </w:rPr>
        <w:pPrChange w:id="143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43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43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43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49"/>
    <w:p w14:paraId="0C044597" w14:textId="77777777" w:rsidR="00F6426C" w:rsidRDefault="00F6426C" w:rsidP="00F6426C">
      <w:pPr>
        <w:rPr>
          <w:ins w:id="1440" w:author="超 杨" w:date="2019-11-16T10:04:00Z"/>
        </w:rPr>
      </w:pPr>
    </w:p>
    <w:p w14:paraId="542BA5FB" w14:textId="77777777" w:rsidR="00270B9F" w:rsidRDefault="00270B9F" w:rsidP="00270B9F">
      <w:pPr>
        <w:pStyle w:val="21"/>
        <w:rPr>
          <w:ins w:id="1441" w:author="超 杨" w:date="2019-11-16T10:04:00Z"/>
        </w:rPr>
      </w:pPr>
      <w:ins w:id="1442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  <w:r>
          <w:rPr>
            <w:rFonts w:hint="eastAsia"/>
          </w:rPr>
          <w:t>（兼容</w:t>
        </w:r>
        <w:r>
          <w:t>webgl1</w:t>
        </w:r>
        <w:r>
          <w:rPr>
            <w:rFonts w:hint="eastAsia"/>
          </w:rPr>
          <w:t>）</w:t>
        </w:r>
      </w:ins>
    </w:p>
    <w:p w14:paraId="7F7CC745" w14:textId="77777777" w:rsidR="00900629" w:rsidRDefault="00900629" w:rsidP="00270B9F">
      <w:pPr>
        <w:rPr>
          <w:ins w:id="1443" w:author="超 杨" w:date="2019-11-16T17:26:00Z"/>
          <w:rFonts w:hint="eastAsia"/>
        </w:rPr>
      </w:pPr>
      <w:ins w:id="1444" w:author="超 杨" w:date="2019-11-16T17:26:00Z">
        <w:r>
          <w:rPr>
            <w:rFonts w:hint="eastAsia"/>
          </w:rPr>
          <w:t>（</w:t>
        </w:r>
      </w:ins>
    </w:p>
    <w:p w14:paraId="298B81CD" w14:textId="70F5A4E3" w:rsidR="00270B9F" w:rsidRDefault="00270B9F" w:rsidP="00270B9F">
      <w:pPr>
        <w:rPr>
          <w:ins w:id="1445" w:author="超 杨" w:date="2019-11-16T10:04:00Z"/>
        </w:rPr>
      </w:pPr>
      <w:proofErr w:type="spellStart"/>
      <w:proofErr w:type="gramStart"/>
      <w:ins w:id="1446" w:author="超 杨" w:date="2019-11-16T10:04:00Z">
        <w:r>
          <w:t>ubo</w:t>
        </w:r>
        <w:proofErr w:type="spellEnd"/>
        <w:proofErr w:type="gramEnd"/>
        <w:r>
          <w:t>:</w:t>
        </w:r>
      </w:ins>
    </w:p>
    <w:p w14:paraId="67FF535C" w14:textId="77777777" w:rsidR="00270B9F" w:rsidRDefault="00270B9F" w:rsidP="00270B9F">
      <w:pPr>
        <w:rPr>
          <w:ins w:id="1447" w:author="超 杨" w:date="2019-11-16T10:04:00Z"/>
        </w:rPr>
      </w:pPr>
      <w:ins w:id="1448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449" w:author="超 杨" w:date="2019-11-16T10:04:00Z"/>
          <w:rFonts w:eastAsia="Times New Roman"/>
        </w:rPr>
      </w:pPr>
      <w:ins w:id="1450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451" w:author="超 杨" w:date="2019-11-16T10:04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452" w:author="超 杨" w:date="2019-11-16T10:04:00Z"/>
        </w:rPr>
      </w:pPr>
    </w:p>
    <w:p w14:paraId="1DE00C88" w14:textId="77777777" w:rsidR="00270B9F" w:rsidRDefault="00270B9F" w:rsidP="00270B9F">
      <w:pPr>
        <w:rPr>
          <w:ins w:id="1453" w:author="超 杨" w:date="2019-11-16T10:04:00Z"/>
        </w:rPr>
      </w:pPr>
    </w:p>
    <w:p w14:paraId="374D9261" w14:textId="77777777" w:rsidR="00270B9F" w:rsidRDefault="00270B9F" w:rsidP="00270B9F">
      <w:pPr>
        <w:rPr>
          <w:ins w:id="1454" w:author="超 杨" w:date="2019-11-16T10:04:00Z"/>
        </w:rPr>
      </w:pPr>
      <w:ins w:id="1455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456" w:author="超 杨" w:date="2019-11-16T10:04:00Z"/>
        </w:rPr>
      </w:pPr>
      <w:ins w:id="1457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458" w:author="超 杨" w:date="2019-11-16T10:04:00Z"/>
        </w:rPr>
      </w:pPr>
      <w:ins w:id="1459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460" w:author="超 杨" w:date="2019-11-16T10:04:00Z"/>
        </w:rPr>
      </w:pPr>
      <w:ins w:id="1461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77777777" w:rsidR="00270B9F" w:rsidRDefault="00270B9F" w:rsidP="00270B9F">
      <w:pPr>
        <w:pStyle w:val="21"/>
        <w:rPr>
          <w:ins w:id="1462" w:author="超 杨" w:date="2019-11-16T10:04:00Z"/>
        </w:rPr>
      </w:pPr>
    </w:p>
    <w:p w14:paraId="471912A3" w14:textId="5C59A07C" w:rsidR="00900629" w:rsidRDefault="00900629" w:rsidP="00900629">
      <w:pPr>
        <w:rPr>
          <w:ins w:id="1463" w:author="超 杨" w:date="2019-11-16T17:26:00Z"/>
        </w:rPr>
      </w:pPr>
      <w:proofErr w:type="gramStart"/>
      <w:ins w:id="1464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465" w:author="超 杨" w:date="2019-11-16T17:26:00Z"/>
        </w:rPr>
      </w:pPr>
      <w:proofErr w:type="gramStart"/>
      <w:ins w:id="1466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467" w:author="超 杨" w:date="2019-11-16T17:26:00Z"/>
        </w:rPr>
      </w:pPr>
    </w:p>
    <w:p w14:paraId="118FC956" w14:textId="77777777" w:rsidR="00270B9F" w:rsidRDefault="00270B9F" w:rsidP="00F6426C">
      <w:pPr>
        <w:rPr>
          <w:ins w:id="1468" w:author="超 杨" w:date="2019-11-16T17:26:00Z"/>
          <w:rFonts w:hint="eastAsia"/>
        </w:rPr>
      </w:pPr>
    </w:p>
    <w:p w14:paraId="1AC39E5D" w14:textId="5D9F200A" w:rsidR="00900629" w:rsidRDefault="00900629" w:rsidP="00F6426C">
      <w:pPr>
        <w:rPr>
          <w:ins w:id="1469" w:author="超 杨" w:date="2019-11-14T08:45:00Z"/>
        </w:rPr>
      </w:pPr>
      <w:ins w:id="1470" w:author="超 杨" w:date="2019-11-16T17:26:00Z">
        <w:r>
          <w:rPr>
            <w:rFonts w:hint="eastAsia"/>
          </w:rPr>
          <w:t>）</w:t>
        </w:r>
      </w:ins>
      <w:bookmarkStart w:id="1471" w:name="_GoBack"/>
      <w:bookmarkEnd w:id="1471"/>
    </w:p>
    <w:p w14:paraId="0AA3986E" w14:textId="77777777" w:rsidR="007C3FAC" w:rsidRDefault="007C3FAC" w:rsidP="00F6426C">
      <w:pPr>
        <w:rPr>
          <w:ins w:id="1472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>
      <w:pPr>
        <w:pStyle w:val="21"/>
        <w:rPr>
          <w:ins w:id="1473" w:author="超 杨" w:date="2019-11-12T12:39:00Z"/>
        </w:rPr>
        <w:pPrChange w:id="1474" w:author="超 杨" w:date="2019-11-12T12:39:00Z">
          <w:pPr>
            <w:pStyle w:val="1"/>
          </w:pPr>
        </w:pPrChange>
      </w:pPr>
      <w:ins w:id="1475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476" w:author="超 杨" w:date="2019-11-12T12:39:00Z"/>
        </w:rPr>
      </w:pPr>
      <w:ins w:id="1477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478" w:author="超 杨" w:date="2019-11-12T12:39:00Z"/>
        </w:rPr>
      </w:pPr>
      <w:ins w:id="1479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480" w:author="超 杨" w:date="2019-11-12T12:39:00Z"/>
        </w:rPr>
      </w:pPr>
      <w:proofErr w:type="spellStart"/>
      <w:proofErr w:type="gramStart"/>
      <w:ins w:id="1481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482" w:author="超 杨" w:date="2019-11-12T12:39:00Z"/>
        </w:rPr>
      </w:pPr>
      <w:ins w:id="1483" w:author="超 杨" w:date="2019-11-13T14:29:00Z">
        <w:r>
          <w:t>////</w:t>
        </w:r>
      </w:ins>
      <w:ins w:id="1484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485" w:author="超 杨" w:date="2019-11-12T12:39:00Z"/>
        </w:rPr>
      </w:pPr>
      <w:proofErr w:type="gramStart"/>
      <w:ins w:id="1486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487" w:author="超 杨" w:date="2019-11-12T12:39:00Z"/>
        </w:rPr>
      </w:pPr>
    </w:p>
    <w:p w14:paraId="51226BEE" w14:textId="77777777" w:rsidR="00C523A8" w:rsidRDefault="00C523A8" w:rsidP="00C523A8">
      <w:pPr>
        <w:rPr>
          <w:ins w:id="1488" w:author="超 杨" w:date="2019-11-12T12:39:00Z"/>
        </w:rPr>
      </w:pPr>
      <w:proofErr w:type="spellStart"/>
      <w:proofErr w:type="gramStart"/>
      <w:ins w:id="1489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490" w:author="超 杨" w:date="2019-11-12T12:39:00Z"/>
        </w:rPr>
      </w:pPr>
      <w:proofErr w:type="gramStart"/>
      <w:ins w:id="1491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492" w:author="超 杨" w:date="2019-11-12T12:39:00Z"/>
        </w:rPr>
      </w:pPr>
      <w:ins w:id="1493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494" w:author="超 杨" w:date="2019-11-12T12:39:00Z"/>
        </w:rPr>
        <w:pPrChange w:id="1495" w:author="超 杨" w:date="2019-11-12T12:39:00Z">
          <w:pPr>
            <w:pStyle w:val="21"/>
          </w:pPr>
        </w:pPrChange>
      </w:pPr>
      <w:ins w:id="1496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497" w:author="超 杨" w:date="2019-11-12T12:39:00Z"/>
        </w:rPr>
        <w:pPrChange w:id="1498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499" w:author="超 杨" w:date="2019-11-12T12:39:00Z"/>
        </w:rPr>
        <w:pPrChange w:id="1500" w:author="超 杨" w:date="2019-11-12T12:39:00Z">
          <w:pPr>
            <w:pStyle w:val="21"/>
          </w:pPr>
        </w:pPrChange>
      </w:pPr>
      <w:ins w:id="1501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502" w:author="超 杨" w:date="2019-11-12T12:39:00Z"/>
        </w:rPr>
        <w:pPrChange w:id="1503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504" w:author="超 杨" w:date="2019-11-12T12:39:00Z"/>
          <w:noProof/>
        </w:rPr>
      </w:pPr>
      <w:ins w:id="1505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506" w:author="超 杨" w:date="2019-11-12T12:39:00Z"/>
        </w:rPr>
        <w:pPrChange w:id="1507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508" w:author="超 杨" w:date="2019-11-12T12:39:00Z"/>
          <w:noProof/>
        </w:rPr>
      </w:pPr>
      <w:ins w:id="150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510" w:author="超 杨" w:date="2019-11-12T12:39:00Z"/>
        </w:rPr>
        <w:pPrChange w:id="1511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512" w:author="超 杨" w:date="2019-11-12T12:39:00Z"/>
        </w:rPr>
        <w:pPrChange w:id="1513" w:author="超 杨" w:date="2019-11-12T12:39:00Z">
          <w:pPr>
            <w:pStyle w:val="21"/>
          </w:pPr>
        </w:pPrChange>
      </w:pPr>
      <w:ins w:id="1514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515" w:author="超 杨" w:date="2019-11-12T12:39:00Z"/>
        </w:rPr>
        <w:pPrChange w:id="1516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517" w:author="超 杨" w:date="2019-11-12T12:39:00Z"/>
          <w:noProof/>
        </w:rPr>
      </w:pPr>
      <w:ins w:id="1518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519" w:author="超 杨" w:date="2019-11-12T12:39:00Z"/>
        </w:rPr>
        <w:pPrChange w:id="1520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521" w:author="超 杨" w:date="2019-11-12T12:39:00Z"/>
          <w:noProof/>
        </w:rPr>
      </w:pPr>
      <w:ins w:id="1522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523" w:author="超 杨" w:date="2019-11-12T12:39:00Z"/>
        </w:rPr>
        <w:pPrChange w:id="1524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525" w:author="超 杨" w:date="2019-11-12T12:39:00Z"/>
          <w:noProof/>
        </w:rPr>
      </w:pPr>
      <w:ins w:id="1526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527" w:author="超 杨" w:date="2019-11-12T12:39:00Z"/>
        </w:rPr>
        <w:pPrChange w:id="1528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529" w:author="超 杨" w:date="2019-11-12T12:39:00Z"/>
        </w:rPr>
        <w:pPrChange w:id="1530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31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532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533" w:author="超 杨" w:date="2019-10-31T11:48:00Z"/>
        </w:rPr>
      </w:pPr>
      <w:r w:rsidRPr="00F6426C">
        <w:t xml:space="preserve">8.1  </w:t>
      </w:r>
      <w:ins w:id="153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535" w:author="超 杨" w:date="2019-10-31T11:48:00Z"/>
        </w:rPr>
        <w:pPrChange w:id="1536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537" w:author="超 杨" w:date="2019-10-31T11:48:00Z"/>
        </w:rPr>
        <w:pPrChange w:id="1538" w:author="超 杨" w:date="2019-10-31T11:48:00Z">
          <w:pPr>
            <w:pStyle w:val="21"/>
          </w:pPr>
        </w:pPrChange>
      </w:pPr>
      <w:ins w:id="153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540" w:author="超 杨" w:date="2019-10-31T11:48:00Z"/>
        </w:rPr>
        <w:pPrChange w:id="1541" w:author="超 杨" w:date="2019-10-31T11:48:00Z">
          <w:pPr>
            <w:pStyle w:val="21"/>
          </w:pPr>
        </w:pPrChange>
      </w:pPr>
      <w:ins w:id="154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543" w:author="超 杨" w:date="2019-10-31T11:48:00Z"/>
        </w:rPr>
        <w:pPrChange w:id="1544" w:author="超 杨" w:date="2019-10-31T11:48:00Z">
          <w:pPr>
            <w:pStyle w:val="21"/>
          </w:pPr>
        </w:pPrChange>
      </w:pPr>
      <w:ins w:id="1545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546" w:author="超 杨" w:date="2019-10-31T11:48:00Z"/>
        </w:rPr>
        <w:pPrChange w:id="1547" w:author="超 杨" w:date="2019-10-31T11:48:00Z">
          <w:pPr>
            <w:pStyle w:val="21"/>
          </w:pPr>
        </w:pPrChange>
      </w:pPr>
      <w:ins w:id="154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>
      <w:pPr>
        <w:rPr>
          <w:rPrChange w:id="1549" w:author="超 杨" w:date="2019-10-31T11:48:00Z">
            <w:rPr/>
          </w:rPrChange>
        </w:rPr>
        <w:pPrChange w:id="1550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551" w:author="超 杨" w:date="2019-10-30T11:25:00Z"/>
        </w:rPr>
      </w:pPr>
      <w:r w:rsidRPr="00F6426C">
        <w:t xml:space="preserve">8.2  </w:t>
      </w:r>
      <w:ins w:id="155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553" w:author="超 杨" w:date="2019-10-30T11:25:00Z"/>
        </w:rPr>
      </w:pPr>
      <w:ins w:id="155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>
      <w:pPr>
        <w:rPr>
          <w:rPrChange w:id="1555" w:author="超 杨" w:date="2019-10-30T11:25:00Z">
            <w:rPr/>
          </w:rPrChange>
        </w:rPr>
        <w:pPrChange w:id="1556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557" w:author="超 杨" w:date="2019-10-24T07:49:00Z"/>
        </w:rPr>
      </w:pPr>
    </w:p>
    <w:p w14:paraId="21DC8D97" w14:textId="77777777" w:rsidR="00CD26BF" w:rsidRDefault="00CD26BF" w:rsidP="00F6426C">
      <w:pPr>
        <w:rPr>
          <w:ins w:id="1558" w:author="超 杨" w:date="2019-10-24T07:49:00Z"/>
        </w:rPr>
      </w:pPr>
    </w:p>
    <w:p w14:paraId="2530A17D" w14:textId="77777777" w:rsidR="00CD26BF" w:rsidRDefault="00CD26BF" w:rsidP="00F6426C">
      <w:pPr>
        <w:rPr>
          <w:ins w:id="1559" w:author="超 杨" w:date="2019-10-24T07:49:00Z"/>
        </w:rPr>
      </w:pPr>
    </w:p>
    <w:p w14:paraId="55B004C3" w14:textId="6EC9ACCD" w:rsidR="00CD26BF" w:rsidRDefault="00CD26BF" w:rsidP="00F6426C">
      <w:pPr>
        <w:rPr>
          <w:ins w:id="1560" w:author="超 杨" w:date="2019-10-24T07:49:00Z"/>
        </w:rPr>
      </w:pPr>
      <w:ins w:id="1561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562" w:author="超 杨" w:date="2019-10-24T07:49:00Z"/>
        </w:rPr>
      </w:pPr>
      <w:ins w:id="1563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564" w:author="超 杨" w:date="2019-10-24T07:52:00Z"/>
        </w:rPr>
      </w:pPr>
      <w:ins w:id="1565" w:author="超 杨" w:date="2019-10-24T07:49:00Z">
        <w:r>
          <w:rPr>
            <w:rFonts w:hint="eastAsia"/>
          </w:rPr>
          <w:t>性能重要</w:t>
        </w:r>
      </w:ins>
      <w:ins w:id="1566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567" w:author="超 杨" w:date="2019-10-24T07:50:00Z"/>
        </w:rPr>
      </w:pPr>
      <w:ins w:id="1568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569" w:author="超 杨" w:date="2019-10-24T07:51:00Z"/>
        </w:rPr>
      </w:pPr>
      <w:ins w:id="1570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571" w:author="超 杨" w:date="2019-10-24T07:52:00Z"/>
        </w:rPr>
      </w:pPr>
      <w:ins w:id="1572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573" w:author="超 杨" w:date="2019-10-24T07:50:00Z"/>
        </w:rPr>
      </w:pPr>
      <w:proofErr w:type="gramStart"/>
      <w:ins w:id="1574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575" w:author="超 杨" w:date="2019-10-24T07:50:00Z"/>
        </w:rPr>
      </w:pPr>
      <w:ins w:id="1576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577" w:author="超 杨" w:date="2019-10-24T07:52:00Z"/>
        </w:rPr>
      </w:pPr>
      <w:ins w:id="1578" w:author="超 杨" w:date="2019-10-24T07:50:00Z">
        <w:r>
          <w:tab/>
          <w:t xml:space="preserve">   </w:t>
        </w:r>
      </w:ins>
      <w:ins w:id="1579" w:author="超 杨" w:date="2019-10-24T07:53:00Z">
        <w:r w:rsidR="00121191">
          <w:t>////</w:t>
        </w:r>
      </w:ins>
      <w:ins w:id="1580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581" w:author="超 杨" w:date="2019-10-24T07:52:00Z"/>
        </w:rPr>
      </w:pPr>
    </w:p>
    <w:p w14:paraId="4906C175" w14:textId="77777777" w:rsidR="00CD26BF" w:rsidRDefault="00CD26BF" w:rsidP="00F6426C">
      <w:pPr>
        <w:rPr>
          <w:ins w:id="1582" w:author="超 杨" w:date="2019-10-24T07:52:00Z"/>
        </w:rPr>
      </w:pPr>
    </w:p>
    <w:p w14:paraId="233873F5" w14:textId="31FC799D" w:rsidR="00CD26BF" w:rsidRDefault="00CD26BF" w:rsidP="00F6426C">
      <w:pPr>
        <w:rPr>
          <w:ins w:id="1583" w:author="超 杨" w:date="2019-10-24T07:52:00Z"/>
        </w:rPr>
      </w:pPr>
      <w:ins w:id="1584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585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586" w:author="超 杨" w:date="2019-10-24T07:55:00Z"/>
        </w:rPr>
      </w:pPr>
      <w:ins w:id="1587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88" w:author="超 杨" w:date="2019-10-24T07:55:00Z"/>
        </w:rPr>
      </w:pPr>
      <w:ins w:id="1589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90" w:author="超 杨" w:date="2019-10-24T07:55:00Z"/>
        </w:rPr>
      </w:pPr>
      <w:ins w:id="1591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92" w:author="超 杨" w:date="2019-10-24T07:55:00Z"/>
        </w:rPr>
      </w:pPr>
      <w:proofErr w:type="gramStart"/>
      <w:ins w:id="1593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94" w:author="超 杨" w:date="2019-10-24T07:55:00Z"/>
        </w:rPr>
      </w:pPr>
      <w:ins w:id="1595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96" w:author="超 杨" w:date="2019-10-24T07:49:00Z"/>
        </w:rPr>
      </w:pPr>
    </w:p>
    <w:p w14:paraId="49F7325A" w14:textId="2B538688" w:rsidR="00CD26BF" w:rsidRDefault="00CD26BF" w:rsidP="00F6426C">
      <w:pPr>
        <w:rPr>
          <w:ins w:id="1597" w:author="超 杨" w:date="2019-10-24T07:49:00Z"/>
        </w:rPr>
      </w:pPr>
      <w:ins w:id="1598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99" w:author="超 杨" w:date="2019-10-25T07:03:00Z" w:name="move433606324"/>
      <w:moveFrom w:id="1600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60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602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603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4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5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99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606" w:author="超 杨" w:date="2019-10-30T11:25:00Z"/>
        </w:rPr>
      </w:pPr>
      <w:r w:rsidRPr="00F6426C">
        <w:t xml:space="preserve">8.4  </w:t>
      </w:r>
      <w:ins w:id="160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608" w:author="超 杨" w:date="2019-10-30T11:25:00Z"/>
        </w:rPr>
      </w:pPr>
      <w:ins w:id="160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>
      <w:pPr>
        <w:rPr>
          <w:rPrChange w:id="1610" w:author="超 杨" w:date="2019-10-30T11:25:00Z">
            <w:rPr/>
          </w:rPrChange>
        </w:rPr>
        <w:pPrChange w:id="1611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612" w:author="超 杨" w:date="2019-10-30T11:25:00Z"/>
        </w:rPr>
      </w:pPr>
      <w:r w:rsidRPr="00F6426C">
        <w:t xml:space="preserve">8.5  </w:t>
      </w:r>
      <w:ins w:id="161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614" w:author="超 杨" w:date="2019-10-30T11:25:00Z"/>
        </w:rPr>
      </w:pPr>
      <w:ins w:id="161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>
      <w:pPr>
        <w:rPr>
          <w:rPrChange w:id="1616" w:author="超 杨" w:date="2019-10-30T11:25:00Z">
            <w:rPr/>
          </w:rPrChange>
        </w:rPr>
        <w:pPrChange w:id="1617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618" w:author="超 杨" w:date="2019-10-30T11:25:00Z"/>
        </w:rPr>
      </w:pPr>
      <w:r w:rsidRPr="00F6426C">
        <w:t xml:space="preserve">8.6  </w:t>
      </w:r>
      <w:ins w:id="161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620" w:author="超 杨" w:date="2019-10-30T11:25:00Z"/>
        </w:rPr>
      </w:pPr>
      <w:ins w:id="162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622" w:author="超 杨" w:date="2019-10-30T11:25:00Z"/>
        </w:rPr>
        <w:pPrChange w:id="1623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>
      <w:pPr>
        <w:rPr>
          <w:ins w:id="1624" w:author="超 杨" w:date="2019-10-25T21:21:00Z"/>
          <w:rPrChange w:id="1625" w:author="超 杨" w:date="2019-10-30T11:25:00Z">
            <w:rPr>
              <w:ins w:id="1626" w:author="超 杨" w:date="2019-10-25T21:21:00Z"/>
            </w:rPr>
          </w:rPrChange>
        </w:rPr>
        <w:pPrChange w:id="1627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628" w:author="超 杨" w:date="2019-10-25T21:21:00Z"/>
        </w:rPr>
        <w:pPrChange w:id="1629" w:author="超 杨" w:date="2019-10-25T21:21:00Z">
          <w:pPr>
            <w:pStyle w:val="21"/>
          </w:pPr>
        </w:pPrChange>
      </w:pPr>
      <w:ins w:id="1630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631" w:author="超 杨" w:date="2019-10-25T21:21:00Z"/>
        </w:rPr>
        <w:pPrChange w:id="1632" w:author="超 杨" w:date="2019-10-25T21:21:00Z">
          <w:pPr>
            <w:pStyle w:val="21"/>
          </w:pPr>
        </w:pPrChange>
      </w:pPr>
      <w:ins w:id="1633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634" w:author="超 杨" w:date="2019-10-25T21:21:00Z"/>
        </w:rPr>
      </w:pPr>
      <w:ins w:id="1635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636" w:author="超 杨" w:date="2019-10-25T21:21:00Z"/>
        </w:rPr>
      </w:pPr>
      <w:ins w:id="1637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638" w:author="超 杨" w:date="2019-10-25T21:21:00Z"/>
        </w:rPr>
      </w:pPr>
      <w:ins w:id="1639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640" w:author="超 杨" w:date="2019-10-25T21:21:00Z"/>
        </w:rPr>
      </w:pPr>
      <w:ins w:id="1641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642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643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644" w:author="超 杨" w:date="2019-10-25T21:21:00Z"/>
        </w:rPr>
      </w:pPr>
      <w:ins w:id="1645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646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647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648" w:author="超 杨" w:date="2019-10-25T21:21:00Z"/>
        </w:rPr>
      </w:pPr>
      <w:ins w:id="1649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650" w:author="超 杨" w:date="2019-10-25T21:21:00Z"/>
        </w:rPr>
      </w:pPr>
      <w:ins w:id="1651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652" w:author="超 杨" w:date="2019-10-25T21:21:00Z"/>
        </w:rPr>
      </w:pPr>
      <w:ins w:id="1653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654" w:author="超 杨" w:date="2019-10-29T18:03:00Z"/>
        </w:rPr>
        <w:pPrChange w:id="1655" w:author="超 杨" w:date="2019-10-29T18:03:00Z">
          <w:pPr>
            <w:spacing w:before="240" w:after="120"/>
          </w:pPr>
        </w:pPrChange>
      </w:pPr>
      <w:ins w:id="1656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657" w:author="超 杨" w:date="2019-10-25T21:21:00Z"/>
        </w:rPr>
      </w:pPr>
      <w:ins w:id="1658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659" w:author="超 杨" w:date="2019-10-25T21:21:00Z"/>
        </w:rPr>
        <w:pPrChange w:id="1660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661" w:author="超 杨" w:date="2019-10-25T21:21:00Z"/>
        </w:rPr>
        <w:pPrChange w:id="1662" w:author="超 杨" w:date="2019-10-25T21:21:00Z">
          <w:pPr>
            <w:pStyle w:val="21"/>
          </w:pPr>
        </w:pPrChange>
      </w:pPr>
      <w:ins w:id="1663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664" w:author="超 杨" w:date="2019-10-25T21:21:00Z"/>
        </w:rPr>
        <w:pPrChange w:id="1665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666" w:author="超 杨" w:date="2019-10-25T21:21:00Z"/>
        </w:rPr>
        <w:pPrChange w:id="1667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668" w:author="超 杨" w:date="2019-10-25T21:21:00Z"/>
        </w:rPr>
        <w:pPrChange w:id="1669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670" w:author="超 杨" w:date="2019-10-25T21:21:00Z"/>
        </w:rPr>
        <w:pPrChange w:id="1671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672" w:author="超 杨" w:date="2019-10-25T21:21:00Z"/>
        </w:rPr>
        <w:pPrChange w:id="1673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674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675" w:author="超 杨" w:date="2019-10-24T18:29:00Z">
          <w:pPr>
            <w:pStyle w:val="21"/>
          </w:pPr>
        </w:pPrChange>
      </w:pPr>
      <w:del w:id="1676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677" w:author="超 杨" w:date="2019-10-30T11:25:00Z"/>
        </w:rPr>
      </w:pPr>
      <w:r w:rsidRPr="00F6426C">
        <w:t xml:space="preserve">8.8  </w:t>
      </w:r>
      <w:ins w:id="167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679" w:author="超 杨" w:date="2019-10-30T11:25:00Z"/>
        </w:rPr>
      </w:pPr>
      <w:ins w:id="168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>
      <w:pPr>
        <w:rPr>
          <w:rPrChange w:id="1681" w:author="超 杨" w:date="2019-10-30T11:25:00Z">
            <w:rPr/>
          </w:rPrChange>
        </w:rPr>
        <w:pPrChange w:id="1682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683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684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685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EDA9441" w:rsidR="00F6426C" w:rsidRPr="00F6426C" w:rsidRDefault="002A3F8A">
      <w:pPr>
        <w:pStyle w:val="21"/>
        <w:pPrChange w:id="1686" w:author="超 杨" w:date="2019-10-25T20:50:00Z">
          <w:pPr>
            <w:pStyle w:val="1"/>
          </w:pPr>
        </w:pPrChange>
      </w:pPr>
      <w:ins w:id="1687" w:author="超 杨" w:date="2019-11-16T06:39:00Z">
        <w:r>
          <w:t>////</w:t>
        </w:r>
      </w:ins>
      <w:del w:id="1688" w:author="超 杨" w:date="2019-10-25T20:50:00Z">
        <w:r w:rsidR="00F6426C" w:rsidRPr="00F6426C" w:rsidDel="00DB47AB">
          <w:rPr>
            <w:rFonts w:hint="eastAsia"/>
          </w:rPr>
          <w:delText>第</w:delText>
        </w:r>
        <w:r w:rsidR="00F6426C" w:rsidRPr="00F6426C" w:rsidDel="00DB47AB">
          <w:delText>9</w:delText>
        </w:r>
        <w:r w:rsidR="00F6426C" w:rsidRPr="00F6426C" w:rsidDel="00DB47AB">
          <w:rPr>
            <w:rFonts w:hint="eastAsia"/>
          </w:rPr>
          <w:delText>章</w:delText>
        </w:r>
      </w:del>
      <w:ins w:id="1689" w:author="超 杨" w:date="2019-10-25T20:50:00Z">
        <w:r w:rsidR="00DB47AB">
          <w:t>8.9</w:t>
        </w:r>
      </w:ins>
      <w:r w:rsidR="00F6426C" w:rsidRPr="00F6426C">
        <w:t xml:space="preserve">  </w:t>
      </w:r>
      <w:r w:rsidR="00F6426C"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90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91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92" w:author="超 杨" w:date="2019-10-25T20:51:00Z">
          <w:pPr>
            <w:pStyle w:val="21"/>
          </w:pPr>
        </w:pPrChange>
      </w:pPr>
      <w:del w:id="1693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9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95" w:author="超 杨" w:date="2019-10-25T20:51:00Z">
          <w:pPr>
            <w:pStyle w:val="21"/>
          </w:pPr>
        </w:pPrChange>
      </w:pPr>
      <w:del w:id="1696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9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98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99" w:author="超 杨" w:date="2019-10-25T20:51:00Z">
          <w:pPr>
            <w:pStyle w:val="21"/>
          </w:pPr>
        </w:pPrChange>
      </w:pPr>
      <w:del w:id="1700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701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70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703" w:author="超 杨" w:date="2019-10-25T20:51:00Z">
          <w:pPr>
            <w:pStyle w:val="21"/>
          </w:pPr>
        </w:pPrChange>
      </w:pPr>
      <w:del w:id="1704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05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3285469" w14:textId="5BC556E9" w:rsidR="00EB278A" w:rsidRDefault="00EB278A" w:rsidP="00EB278A">
      <w:pPr>
        <w:pStyle w:val="1"/>
        <w:rPr>
          <w:ins w:id="1706" w:author="超 杨" w:date="2019-11-16T06:45:00Z"/>
        </w:rPr>
      </w:pPr>
      <w:ins w:id="1707" w:author="超 杨" w:date="2019-11-16T06:45:00Z">
        <w:r w:rsidRPr="00F6426C">
          <w:rPr>
            <w:rFonts w:hint="eastAsia"/>
          </w:rPr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加入测试</w:t>
        </w:r>
      </w:ins>
    </w:p>
    <w:p w14:paraId="45BC8C9A" w14:textId="77777777" w:rsidR="00562B8E" w:rsidRDefault="00562B8E">
      <w:pPr>
        <w:rPr>
          <w:ins w:id="1708" w:author="超 杨" w:date="2019-11-16T06:45:00Z"/>
          <w:shd w:val="clear" w:color="auto" w:fill="auto"/>
        </w:rPr>
        <w:pPrChange w:id="1709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10" w:author="超 杨" w:date="2019-11-16T06:45:00Z">
        <w:r>
          <w:rPr>
            <w:rFonts w:hint="eastAsia"/>
            <w:shd w:val="clear" w:color="auto" w:fill="auto"/>
          </w:rPr>
          <w:t>（</w:t>
        </w:r>
      </w:ins>
    </w:p>
    <w:p w14:paraId="361966B1" w14:textId="222D4BCA" w:rsidR="00562B8E" w:rsidRDefault="00562B8E">
      <w:pPr>
        <w:rPr>
          <w:ins w:id="1711" w:author="超 杨" w:date="2019-11-16T06:45:00Z"/>
          <w:shd w:val="clear" w:color="auto" w:fill="auto"/>
        </w:rPr>
        <w:pPrChange w:id="1712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13" w:author="超 杨" w:date="2019-11-16T06:45:00Z">
        <w:r>
          <w:rPr>
            <w:shd w:val="clear" w:color="auto" w:fill="auto"/>
          </w:rPr>
          <w:t>unit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07855C29" w14:textId="77777777" w:rsidR="00562B8E" w:rsidRDefault="00562B8E">
      <w:pPr>
        <w:rPr>
          <w:ins w:id="1714" w:author="超 杨" w:date="2019-11-16T06:45:00Z"/>
          <w:shd w:val="clear" w:color="auto" w:fill="auto"/>
        </w:rPr>
        <w:pPrChange w:id="1715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3EC15561" w14:textId="7349CD87" w:rsidR="00562B8E" w:rsidRDefault="00562B8E">
      <w:pPr>
        <w:rPr>
          <w:ins w:id="1716" w:author="超 杨" w:date="2019-11-16T06:45:00Z"/>
          <w:shd w:val="clear" w:color="auto" w:fill="auto"/>
        </w:rPr>
        <w:pPrChange w:id="1717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18" w:author="超 杨" w:date="2019-11-16T06:45:00Z">
        <w:r>
          <w:rPr>
            <w:shd w:val="clear" w:color="auto" w:fill="auto"/>
          </w:rPr>
          <w:t>integration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19F551A4" w14:textId="77777777" w:rsidR="00562B8E" w:rsidRDefault="00562B8E">
      <w:pPr>
        <w:rPr>
          <w:ins w:id="1719" w:author="超 杨" w:date="2019-11-16T06:45:00Z"/>
          <w:shd w:val="clear" w:color="auto" w:fill="auto"/>
        </w:rPr>
        <w:pPrChange w:id="1720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715EA2C9" w14:textId="5697E4D7" w:rsidR="00562B8E" w:rsidRDefault="00562B8E">
      <w:pPr>
        <w:rPr>
          <w:ins w:id="1721" w:author="超 杨" w:date="2019-11-16T06:45:00Z"/>
          <w:shd w:val="clear" w:color="auto" w:fill="auto"/>
        </w:rPr>
        <w:pPrChange w:id="1722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23" w:author="超 杨" w:date="2019-11-16T06:45:00Z">
        <w:r>
          <w:rPr>
            <w:shd w:val="clear" w:color="auto" w:fill="auto"/>
          </w:rPr>
          <w:t>e2e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6E86382D" w14:textId="6D6AD279" w:rsidR="00EB278A" w:rsidRDefault="00562B8E">
      <w:pPr>
        <w:rPr>
          <w:ins w:id="1724" w:author="超 杨" w:date="2019-11-16T06:45:00Z"/>
          <w:shd w:val="clear" w:color="auto" w:fill="auto"/>
        </w:rPr>
        <w:pPrChange w:id="1725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26" w:author="超 杨" w:date="2019-11-16T06:45:00Z">
        <w:r>
          <w:rPr>
            <w:rFonts w:hint="eastAsia"/>
            <w:shd w:val="clear" w:color="auto" w:fill="auto"/>
          </w:rPr>
          <w:t>）</w:t>
        </w:r>
      </w:ins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27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4D4D96D1" w:rsidR="00F6426C" w:rsidRDefault="00FD7AB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28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967B4F3" w14:textId="6BF8B91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729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0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731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2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733" w:author="超 杨" w:date="2019-11-16T06:39:00Z"/>
        </w:rPr>
      </w:pPr>
      <w:ins w:id="1734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735" w:author="超 杨" w:date="2019-11-16T06:40:00Z">
        <w:r>
          <w:rPr>
            <w:rFonts w:hint="eastAsia"/>
          </w:rPr>
          <w:t>克隆</w:t>
        </w:r>
      </w:ins>
      <w:ins w:id="1736" w:author="超 杨" w:date="2019-11-16T06:42:00Z">
        <w:r w:rsidR="00BC7A94">
          <w:rPr>
            <w:rFonts w:hint="eastAsia"/>
          </w:rPr>
          <w:t>和删除</w:t>
        </w:r>
      </w:ins>
      <w:ins w:id="1737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738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739" w:author="超 杨" w:date="2019-11-16T06:39:00Z"/>
        </w:rPr>
      </w:pPr>
      <w:ins w:id="1740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741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742" w:author="超 杨" w:date="2019-11-16T07:18:00Z"/>
        </w:rPr>
      </w:pPr>
      <w:ins w:id="1743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1744" w:author="超 杨" w:date="2019-11-16T07:18:00Z"/>
        </w:rPr>
        <w:pPrChange w:id="1745" w:author="超 杨" w:date="2019-11-16T07:18:00Z">
          <w:pPr>
            <w:pStyle w:val="21"/>
          </w:pPr>
        </w:pPrChange>
      </w:pPr>
      <w:ins w:id="1746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1747" w:author="超 杨" w:date="2019-11-16T07:19:00Z"/>
        </w:rPr>
        <w:pPrChange w:id="1748" w:author="超 杨" w:date="2019-11-16T07:18:00Z">
          <w:pPr>
            <w:pStyle w:val="21"/>
          </w:pPr>
        </w:pPrChange>
      </w:pPr>
      <w:ins w:id="1749" w:author="超 杨" w:date="2019-11-16T07:18:00Z">
        <w:r>
          <w:rPr>
            <w:rFonts w:hint="eastAsia"/>
          </w:rPr>
          <w:t>大概介绍</w:t>
        </w:r>
      </w:ins>
      <w:ins w:id="1750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1751" w:author="超 杨" w:date="2019-11-16T07:19:00Z"/>
        </w:rPr>
        <w:pPrChange w:id="1752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1753" w:author="超 杨" w:date="2019-11-16T07:18:00Z"/>
        </w:rPr>
        <w:pPrChange w:id="1754" w:author="超 杨" w:date="2019-11-16T07:18:00Z">
          <w:pPr>
            <w:pStyle w:val="21"/>
          </w:pPr>
        </w:pPrChange>
      </w:pPr>
      <w:ins w:id="1755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1756" w:author="超 杨" w:date="2019-11-16T07:18:00Z"/>
          <w:rPrChange w:id="1757" w:author="超 杨" w:date="2019-11-16T07:18:00Z">
            <w:rPr>
              <w:ins w:id="1758" w:author="超 杨" w:date="2019-11-16T07:18:00Z"/>
            </w:rPr>
          </w:rPrChange>
        </w:rPr>
        <w:pPrChange w:id="1759" w:author="超 杨" w:date="2019-11-16T07:18:00Z">
          <w:pPr>
            <w:pStyle w:val="21"/>
          </w:pPr>
        </w:pPrChange>
      </w:pPr>
      <w:ins w:id="1760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1761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1762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1763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1764" w:author="超 杨" w:date="2019-11-16T06:40:00Z"/>
        </w:rPr>
      </w:pPr>
      <w:ins w:id="1765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1766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1767" w:author="超 杨" w:date="2019-11-16T06:40:00Z"/>
        </w:rPr>
      </w:pPr>
      <w:ins w:id="1768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1769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1770" w:author="超 杨" w:date="2019-11-16T06:40:00Z"/>
        </w:rPr>
      </w:pPr>
      <w:ins w:id="1771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1772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1773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1774" w:author="超 杨" w:date="2019-11-16T13:31:00Z"/>
        </w:rPr>
      </w:pPr>
      <w:ins w:id="1775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1776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1777" w:author="超 杨" w:date="2019-11-16T13:31:00Z"/>
        </w:rPr>
      </w:pPr>
      <w:ins w:id="1778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1779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1780" w:author="超 杨" w:date="2019-11-16T13:31:00Z"/>
        </w:rPr>
      </w:pPr>
      <w:ins w:id="1781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1782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1783" w:author="超 杨" w:date="2019-11-16T13:31:00Z"/>
        </w:rPr>
      </w:pPr>
      <w:ins w:id="1784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1785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1786" w:author="超 杨" w:date="2019-11-16T13:31:00Z"/>
          <w:noProof/>
        </w:rPr>
      </w:pPr>
      <w:ins w:id="1787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1788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1789" w:author="超 杨" w:date="2019-11-16T13:31:00Z"/>
          <w:noProof/>
        </w:rPr>
      </w:pPr>
      <w:ins w:id="1790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1791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1792" w:author="超 杨" w:date="2019-11-16T13:31:00Z"/>
          <w:noProof/>
        </w:rPr>
      </w:pPr>
      <w:ins w:id="1793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1794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1795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1796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1797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1798" w:author="超 杨" w:date="2019-11-16T06:41:00Z"/>
        </w:rPr>
      </w:pPr>
      <w:ins w:id="1799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1800" w:author="超 杨" w:date="2019-11-16T06:41:00Z"/>
        </w:rPr>
      </w:pPr>
      <w:ins w:id="1801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1802" w:author="超 杨" w:date="2019-11-16T06:41:00Z"/>
        </w:rPr>
      </w:pPr>
      <w:ins w:id="1803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1804" w:author="超 杨" w:date="2019-11-16T06:41:00Z"/>
        </w:rPr>
      </w:pPr>
      <w:ins w:id="1805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1806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1807" w:author="超 杨" w:date="2019-11-16T06:41:00Z"/>
        </w:rPr>
      </w:pPr>
      <w:ins w:id="1808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1809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1810" w:author="超 杨" w:date="2019-11-16T06:41:00Z"/>
        </w:rPr>
      </w:pPr>
      <w:ins w:id="1811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1812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1813" w:author="超 杨" w:date="2019-11-16T06:41:00Z"/>
          <w:noProof/>
        </w:rPr>
      </w:pPr>
      <w:ins w:id="1814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1815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1816" w:author="超 杨" w:date="2019-11-16T06:41:00Z"/>
          <w:noProof/>
        </w:rPr>
      </w:pPr>
      <w:ins w:id="1817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1818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1819" w:author="超 杨" w:date="2019-11-16T06:41:00Z"/>
        </w:rPr>
      </w:pPr>
    </w:p>
    <w:p w14:paraId="1B730B5F" w14:textId="77777777" w:rsidR="00E6591D" w:rsidRDefault="00E6591D" w:rsidP="00E6591D">
      <w:pPr>
        <w:pStyle w:val="1"/>
        <w:rPr>
          <w:ins w:id="1820" w:author="超 杨" w:date="2019-11-16T07:05:00Z"/>
        </w:rPr>
      </w:pPr>
    </w:p>
    <w:p w14:paraId="6E615714" w14:textId="27B15F66" w:rsidR="00ED4EE3" w:rsidRDefault="003A774D" w:rsidP="00ED4EE3">
      <w:pPr>
        <w:pStyle w:val="1"/>
        <w:rPr>
          <w:ins w:id="1821" w:author="超 杨" w:date="2019-11-16T07:05:00Z"/>
        </w:rPr>
      </w:pPr>
      <w:ins w:id="1822" w:author="超 杨" w:date="2019-11-16T08:13:00Z">
        <w:r>
          <w:t>////</w:t>
        </w:r>
      </w:ins>
      <w:ins w:id="1823" w:author="超 杨" w:date="2019-11-16T07:05:00Z">
        <w:r w:rsidR="00ED4EE3" w:rsidRPr="00F6426C">
          <w:rPr>
            <w:rFonts w:hint="eastAsia"/>
          </w:rPr>
          <w:t>第</w:t>
        </w:r>
        <w:r w:rsidR="00ED4EE3" w:rsidRPr="00F6426C">
          <w:t>17</w:t>
        </w:r>
        <w:r w:rsidR="00ED4EE3" w:rsidRPr="00F6426C">
          <w:rPr>
            <w:rFonts w:hint="eastAsia"/>
          </w:rPr>
          <w:t>章</w:t>
        </w:r>
        <w:r w:rsidR="00ED4EE3" w:rsidRPr="00F6426C">
          <w:t xml:space="preserve">  </w:t>
        </w:r>
        <w:r w:rsidR="00ED4EE3">
          <w:rPr>
            <w:rFonts w:hint="eastAsia"/>
          </w:rPr>
          <w:t>加入</w:t>
        </w:r>
        <w:r w:rsidR="00ED4EE3">
          <w:rPr>
            <w:rFonts w:hint="eastAsia"/>
          </w:rPr>
          <w:t>instance</w:t>
        </w:r>
      </w:ins>
    </w:p>
    <w:p w14:paraId="7C96BA99" w14:textId="77777777" w:rsidR="00ED4EE3" w:rsidRDefault="00ED4EE3" w:rsidP="00ED4EE3">
      <w:pPr>
        <w:rPr>
          <w:ins w:id="1824" w:author="超 杨" w:date="2019-11-16T07:15:00Z"/>
        </w:rPr>
      </w:pPr>
    </w:p>
    <w:p w14:paraId="07EDBC6A" w14:textId="77777777" w:rsidR="00BF5065" w:rsidRDefault="00BF5065" w:rsidP="00ED4EE3">
      <w:pPr>
        <w:rPr>
          <w:ins w:id="1825" w:author="超 杨" w:date="2019-11-16T07:15:00Z"/>
        </w:rPr>
      </w:pPr>
    </w:p>
    <w:p w14:paraId="4661E475" w14:textId="77777777" w:rsidR="00BF5065" w:rsidRPr="00817B08" w:rsidRDefault="00BF5065" w:rsidP="00ED4EE3">
      <w:pPr>
        <w:rPr>
          <w:ins w:id="1826" w:author="超 杨" w:date="2019-11-16T07:05:00Z"/>
        </w:rPr>
      </w:pPr>
    </w:p>
    <w:p w14:paraId="3C1B1E75" w14:textId="11033F6D" w:rsidR="00956624" w:rsidRDefault="00956624" w:rsidP="00956624">
      <w:pPr>
        <w:pStyle w:val="1"/>
        <w:rPr>
          <w:ins w:id="1827" w:author="超 杨" w:date="2019-11-16T07:15:00Z"/>
        </w:rPr>
      </w:pPr>
      <w:ins w:id="1828" w:author="超 杨" w:date="2019-11-16T07:15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1C1D37DB" w14:textId="77777777" w:rsidR="00ED4EE3" w:rsidRDefault="00ED4EE3" w:rsidP="00E6591D">
      <w:pPr>
        <w:pStyle w:val="1"/>
        <w:rPr>
          <w:ins w:id="1829" w:author="超 杨" w:date="2019-11-16T07:05:00Z"/>
        </w:rPr>
      </w:pPr>
    </w:p>
    <w:p w14:paraId="12E1FED3" w14:textId="77777777" w:rsidR="0080006A" w:rsidRDefault="0080006A" w:rsidP="0080006A">
      <w:pPr>
        <w:pStyle w:val="1"/>
        <w:rPr>
          <w:ins w:id="1830" w:author="超 杨" w:date="2019-11-16T15:52:00Z"/>
        </w:rPr>
      </w:pPr>
    </w:p>
    <w:p w14:paraId="02F9A40C" w14:textId="77777777" w:rsidR="0080006A" w:rsidRDefault="0080006A" w:rsidP="0080006A">
      <w:pPr>
        <w:pStyle w:val="1"/>
        <w:rPr>
          <w:ins w:id="1831" w:author="超 杨" w:date="2019-11-16T15:52:00Z"/>
        </w:rPr>
      </w:pPr>
      <w:ins w:id="1832" w:author="超 杨" w:date="2019-11-16T15:5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支持更多纹理</w:t>
        </w:r>
      </w:ins>
    </w:p>
    <w:p w14:paraId="3E170719" w14:textId="77777777" w:rsidR="0080006A" w:rsidRDefault="0080006A" w:rsidP="0080006A">
      <w:pPr>
        <w:pStyle w:val="21"/>
        <w:rPr>
          <w:ins w:id="1833" w:author="超 杨" w:date="2019-11-16T15:52:00Z"/>
        </w:rPr>
      </w:pPr>
      <w:ins w:id="1834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lightmap</w:t>
        </w:r>
      </w:ins>
    </w:p>
    <w:p w14:paraId="14782068" w14:textId="77777777" w:rsidR="0080006A" w:rsidRDefault="0080006A" w:rsidP="0080006A">
      <w:pPr>
        <w:pStyle w:val="21"/>
        <w:rPr>
          <w:ins w:id="1835" w:author="超 杨" w:date="2019-11-16T15:52:00Z"/>
        </w:rPr>
      </w:pPr>
      <w:ins w:id="1836" w:author="超 杨" w:date="2019-11-16T15:52:00Z">
        <w:r>
          <w:t xml:space="preserve">17.2 </w:t>
        </w:r>
        <w:r>
          <w:rPr>
            <w:rFonts w:hint="eastAsia"/>
          </w:rPr>
          <w:t>支持压缩纹理</w:t>
        </w:r>
      </w:ins>
    </w:p>
    <w:p w14:paraId="5F7FE37C" w14:textId="77777777" w:rsidR="0080006A" w:rsidRDefault="0080006A" w:rsidP="0080006A">
      <w:pPr>
        <w:pStyle w:val="1"/>
        <w:rPr>
          <w:ins w:id="1837" w:author="超 杨" w:date="2019-11-16T15:52:00Z"/>
        </w:rPr>
      </w:pPr>
    </w:p>
    <w:p w14:paraId="1C995C1C" w14:textId="4736D576" w:rsidR="006D00CE" w:rsidRDefault="006D00CE" w:rsidP="006D00CE">
      <w:pPr>
        <w:pStyle w:val="1"/>
        <w:rPr>
          <w:ins w:id="1838" w:author="超 杨" w:date="2019-11-16T16:36:00Z"/>
        </w:rPr>
      </w:pPr>
      <w:ins w:id="1839" w:author="超 杨" w:date="2019-11-16T16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Skybox</w:t>
        </w:r>
      </w:ins>
    </w:p>
    <w:p w14:paraId="4847049B" w14:textId="77777777" w:rsidR="0080006A" w:rsidRDefault="0080006A" w:rsidP="0080006A">
      <w:pPr>
        <w:pStyle w:val="1"/>
        <w:rPr>
          <w:ins w:id="1840" w:author="超 杨" w:date="2019-11-16T15:52:00Z"/>
        </w:rPr>
      </w:pPr>
    </w:p>
    <w:p w14:paraId="6788921C" w14:textId="1DA7FD1D" w:rsidR="0080006A" w:rsidRDefault="006D00CE" w:rsidP="0080006A">
      <w:pPr>
        <w:pStyle w:val="1"/>
        <w:rPr>
          <w:ins w:id="1841" w:author="超 杨" w:date="2019-11-16T15:52:00Z"/>
        </w:rPr>
      </w:pPr>
      <w:ins w:id="1842" w:author="超 杨" w:date="2019-11-16T16:36:00Z">
        <w:r>
          <w:t>////</w:t>
        </w:r>
      </w:ins>
      <w:ins w:id="1843" w:author="超 杨" w:date="2019-11-16T15:52:00Z">
        <w:r w:rsidR="0080006A" w:rsidRPr="00F6426C">
          <w:rPr>
            <w:rFonts w:hint="eastAsia"/>
          </w:rPr>
          <w:t>第</w:t>
        </w:r>
        <w:r w:rsidR="0080006A" w:rsidRPr="00F6426C">
          <w:t>17</w:t>
        </w:r>
        <w:r w:rsidR="0080006A" w:rsidRPr="00F6426C">
          <w:rPr>
            <w:rFonts w:hint="eastAsia"/>
          </w:rPr>
          <w:t>章</w:t>
        </w:r>
        <w:r w:rsidR="0080006A" w:rsidRPr="00F6426C">
          <w:t xml:space="preserve">  </w:t>
        </w:r>
        <w:r w:rsidR="0080006A">
          <w:rPr>
            <w:rFonts w:hint="eastAsia"/>
          </w:rPr>
          <w:t>支持</w:t>
        </w:r>
        <w:r w:rsidR="0080006A">
          <w:t>Cubemap</w:t>
        </w:r>
      </w:ins>
    </w:p>
    <w:p w14:paraId="7D5A3A46" w14:textId="77777777" w:rsidR="0080006A" w:rsidRDefault="0080006A" w:rsidP="0080006A">
      <w:pPr>
        <w:pStyle w:val="21"/>
        <w:rPr>
          <w:ins w:id="1844" w:author="超 杨" w:date="2019-11-16T15:52:00Z"/>
        </w:rPr>
      </w:pPr>
      <w:ins w:id="1845" w:author="超 杨" w:date="2019-11-16T15:52:00Z">
        <w:r>
          <w:t xml:space="preserve">17.1 </w:t>
        </w:r>
        <w:r>
          <w:rPr>
            <w:rFonts w:hint="eastAsia"/>
          </w:rPr>
          <w:t>加入</w:t>
        </w:r>
        <w:r>
          <w:t>skybox</w:t>
        </w:r>
      </w:ins>
    </w:p>
    <w:p w14:paraId="097A842C" w14:textId="77777777" w:rsidR="0080006A" w:rsidRDefault="0080006A" w:rsidP="0080006A">
      <w:pPr>
        <w:pStyle w:val="21"/>
        <w:rPr>
          <w:ins w:id="1846" w:author="超 杨" w:date="2019-11-16T15:52:00Z"/>
        </w:rPr>
      </w:pPr>
      <w:ins w:id="1847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reflection map</w:t>
        </w:r>
      </w:ins>
    </w:p>
    <w:p w14:paraId="3C2D3F76" w14:textId="77777777" w:rsidR="0080006A" w:rsidRDefault="0080006A" w:rsidP="0080006A">
      <w:pPr>
        <w:pStyle w:val="21"/>
        <w:rPr>
          <w:ins w:id="1848" w:author="超 杨" w:date="2019-11-16T15:52:00Z"/>
        </w:rPr>
      </w:pPr>
      <w:ins w:id="1849" w:author="超 杨" w:date="2019-11-16T15:52:00Z">
        <w:r>
          <w:t xml:space="preserve">17.2 </w:t>
        </w:r>
        <w:r>
          <w:rPr>
            <w:rFonts w:hint="eastAsia"/>
          </w:rPr>
          <w:t>支持</w:t>
        </w:r>
        <w:r>
          <w:t>refraction map</w:t>
        </w:r>
      </w:ins>
    </w:p>
    <w:p w14:paraId="27F49E15" w14:textId="77777777" w:rsidR="00ED4EE3" w:rsidRDefault="00ED4EE3" w:rsidP="00E6591D">
      <w:pPr>
        <w:pStyle w:val="1"/>
        <w:rPr>
          <w:ins w:id="1850" w:author="超 杨" w:date="2019-11-16T16:20:00Z"/>
        </w:rPr>
      </w:pPr>
    </w:p>
    <w:p w14:paraId="0BF6024F" w14:textId="38C401AB" w:rsidR="009E42E6" w:rsidRDefault="009E42E6" w:rsidP="009E42E6">
      <w:pPr>
        <w:pStyle w:val="1"/>
        <w:rPr>
          <w:ins w:id="1851" w:author="超 杨" w:date="2019-11-16T16:20:00Z"/>
        </w:rPr>
      </w:pPr>
      <w:ins w:id="1852" w:author="超 杨" w:date="2019-11-16T16:2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渲染透明物体</w:t>
        </w:r>
      </w:ins>
    </w:p>
    <w:p w14:paraId="72A05551" w14:textId="77777777" w:rsidR="009E42E6" w:rsidRDefault="009E42E6" w:rsidP="00E6591D">
      <w:pPr>
        <w:pStyle w:val="1"/>
        <w:rPr>
          <w:ins w:id="1853" w:author="超 杨" w:date="2019-11-16T06:41:00Z"/>
        </w:rPr>
      </w:pPr>
    </w:p>
    <w:p w14:paraId="278809D0" w14:textId="77777777" w:rsidR="00E6591D" w:rsidRDefault="00E6591D" w:rsidP="00E6591D">
      <w:pPr>
        <w:pStyle w:val="1"/>
        <w:rPr>
          <w:ins w:id="1854" w:author="超 杨" w:date="2019-11-16T06:41:00Z"/>
        </w:rPr>
      </w:pPr>
    </w:p>
    <w:p w14:paraId="6598E8B8" w14:textId="77777777" w:rsidR="00E6591D" w:rsidRDefault="00E6591D" w:rsidP="00E6591D">
      <w:pPr>
        <w:pStyle w:val="1"/>
        <w:rPr>
          <w:ins w:id="1855" w:author="超 杨" w:date="2019-11-16T06:41:00Z"/>
        </w:rPr>
      </w:pPr>
      <w:ins w:id="1856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5A44867" w14:textId="77777777" w:rsidR="00050BB4" w:rsidRDefault="00050BB4" w:rsidP="00050BB4">
      <w:pPr>
        <w:pStyle w:val="1"/>
        <w:rPr>
          <w:ins w:id="1857" w:author="超 杨" w:date="2019-11-16T06:47:00Z"/>
        </w:rPr>
      </w:pPr>
    </w:p>
    <w:p w14:paraId="66D7B576" w14:textId="77777777" w:rsidR="00D173AA" w:rsidRDefault="00D173AA" w:rsidP="00F6426C">
      <w:pPr>
        <w:pStyle w:val="1"/>
        <w:rPr>
          <w:ins w:id="1858" w:author="超 杨" w:date="2019-11-16T06:48:00Z"/>
        </w:rPr>
      </w:pPr>
    </w:p>
    <w:p w14:paraId="769DEA5B" w14:textId="683CFC7E" w:rsidR="00AB592F" w:rsidRDefault="00AB592F" w:rsidP="00AB592F">
      <w:pPr>
        <w:pStyle w:val="1"/>
        <w:rPr>
          <w:ins w:id="1859" w:author="超 杨" w:date="2019-11-16T06:49:00Z"/>
        </w:rPr>
      </w:pPr>
      <w:ins w:id="1860" w:author="超 杨" w:date="2019-11-16T06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</w:p>
    <w:p w14:paraId="518598C9" w14:textId="77777777" w:rsidR="00AB592F" w:rsidRPr="00817B08" w:rsidRDefault="00AB592F" w:rsidP="00AB592F">
      <w:pPr>
        <w:rPr>
          <w:ins w:id="1861" w:author="超 杨" w:date="2019-11-16T06:49:00Z"/>
        </w:rPr>
      </w:pPr>
    </w:p>
    <w:p w14:paraId="3CE88739" w14:textId="13072F18" w:rsidR="005651A7" w:rsidRDefault="005651A7" w:rsidP="005651A7">
      <w:pPr>
        <w:pStyle w:val="1"/>
        <w:rPr>
          <w:ins w:id="1862" w:author="超 杨" w:date="2019-11-16T07:07:00Z"/>
        </w:rPr>
      </w:pPr>
      <w:ins w:id="1863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t>imgui</w:t>
        </w:r>
      </w:ins>
    </w:p>
    <w:p w14:paraId="19CAC57E" w14:textId="77777777" w:rsidR="005651A7" w:rsidRDefault="005651A7" w:rsidP="005651A7">
      <w:pPr>
        <w:pStyle w:val="1"/>
        <w:rPr>
          <w:ins w:id="1864" w:author="超 杨" w:date="2019-11-16T07:07:00Z"/>
        </w:rPr>
      </w:pPr>
    </w:p>
    <w:p w14:paraId="3F9863C8" w14:textId="77777777" w:rsidR="005651A7" w:rsidRDefault="005651A7" w:rsidP="005651A7">
      <w:pPr>
        <w:rPr>
          <w:ins w:id="1865" w:author="超 杨" w:date="2019-11-16T07:07:00Z"/>
        </w:rPr>
      </w:pPr>
      <w:ins w:id="1866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1867" w:author="超 杨" w:date="2019-11-16T07:10:00Z"/>
        </w:rPr>
      </w:pPr>
      <w:ins w:id="1868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1869" w:author="超 杨" w:date="2019-11-16T07:10:00Z"/>
        </w:rPr>
      </w:pPr>
    </w:p>
    <w:p w14:paraId="16909006" w14:textId="67FAD431" w:rsidR="00D225BD" w:rsidRDefault="00D225BD" w:rsidP="005651A7">
      <w:pPr>
        <w:rPr>
          <w:ins w:id="1870" w:author="超 杨" w:date="2019-11-16T07:07:00Z"/>
        </w:rPr>
      </w:pPr>
      <w:ins w:id="1871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1872" w:author="超 杨" w:date="2019-11-16T07:07:00Z"/>
        </w:rPr>
      </w:pPr>
      <w:ins w:id="1873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1874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1875" w:author="超 杨" w:date="2019-11-16T15:52:00Z"/>
        </w:rPr>
      </w:pPr>
    </w:p>
    <w:p w14:paraId="7054D6CB" w14:textId="77777777" w:rsidR="00003664" w:rsidRDefault="00003664" w:rsidP="00003664">
      <w:pPr>
        <w:pStyle w:val="1"/>
        <w:rPr>
          <w:ins w:id="1876" w:author="超 杨" w:date="2019-11-16T16:42:00Z"/>
        </w:rPr>
      </w:pPr>
    </w:p>
    <w:p w14:paraId="01C125E8" w14:textId="77777777" w:rsidR="00003664" w:rsidRDefault="00003664" w:rsidP="00003664">
      <w:pPr>
        <w:pStyle w:val="1"/>
        <w:rPr>
          <w:ins w:id="1877" w:author="超 杨" w:date="2019-11-16T16:42:00Z"/>
        </w:rPr>
      </w:pPr>
      <w:ins w:id="1878" w:author="超 杨" w:date="2019-11-16T16:42:00Z">
        <w:r>
          <w:rPr>
            <w:rFonts w:hint="eastAsia"/>
          </w:rPr>
          <w:t>（完成应用</w:t>
        </w:r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>2</w:t>
        </w:r>
      </w:ins>
    </w:p>
    <w:p w14:paraId="69D7E801" w14:textId="77777777" w:rsidR="00003664" w:rsidRDefault="00003664" w:rsidP="00003664">
      <w:pPr>
        <w:pStyle w:val="1"/>
        <w:rPr>
          <w:ins w:id="1879" w:author="超 杨" w:date="2019-11-16T16:42:00Z"/>
        </w:rPr>
      </w:pPr>
    </w:p>
    <w:p w14:paraId="1AEC6D72" w14:textId="77777777" w:rsidR="00003664" w:rsidRDefault="00003664" w:rsidP="00003664">
      <w:pPr>
        <w:pStyle w:val="1"/>
        <w:rPr>
          <w:ins w:id="1880" w:author="超 杨" w:date="2019-11-16T16:42:00Z"/>
        </w:rPr>
      </w:pPr>
      <w:ins w:id="1881" w:author="超 杨" w:date="2019-11-16T16:42:00Z">
        <w:r>
          <w:rPr>
            <w:rFonts w:hint="eastAsia"/>
          </w:rPr>
          <w:t>重写程序？</w:t>
        </w:r>
      </w:ins>
    </w:p>
    <w:p w14:paraId="7B2F7B4A" w14:textId="77777777" w:rsidR="00003664" w:rsidRDefault="00003664" w:rsidP="00003664">
      <w:pPr>
        <w:pStyle w:val="1"/>
        <w:rPr>
          <w:ins w:id="1882" w:author="超 杨" w:date="2019-11-16T16:42:00Z"/>
          <w:rFonts w:hint="eastAsia"/>
        </w:rPr>
      </w:pPr>
      <w:ins w:id="1883" w:author="超 杨" w:date="2019-11-16T16:42:00Z">
        <w:r>
          <w:rPr>
            <w:rFonts w:hint="eastAsia"/>
          </w:rPr>
          <w:t>）</w:t>
        </w:r>
      </w:ins>
    </w:p>
    <w:p w14:paraId="613BCC15" w14:textId="77777777" w:rsidR="00E52F8D" w:rsidRDefault="00E52F8D" w:rsidP="005651A7">
      <w:pPr>
        <w:pStyle w:val="1"/>
        <w:rPr>
          <w:ins w:id="1884" w:author="超 杨" w:date="2019-11-16T15:52:00Z"/>
        </w:rPr>
      </w:pPr>
    </w:p>
    <w:p w14:paraId="4E113DA2" w14:textId="77777777" w:rsidR="00E52F8D" w:rsidRDefault="00E52F8D" w:rsidP="005651A7">
      <w:pPr>
        <w:pStyle w:val="1"/>
        <w:rPr>
          <w:ins w:id="1885" w:author="超 杨" w:date="2019-11-16T15:52:00Z"/>
        </w:rPr>
      </w:pPr>
    </w:p>
    <w:p w14:paraId="0676614C" w14:textId="77777777" w:rsidR="00E52F8D" w:rsidRDefault="00E52F8D" w:rsidP="005651A7">
      <w:pPr>
        <w:pStyle w:val="1"/>
        <w:rPr>
          <w:ins w:id="1886" w:author="超 杨" w:date="2019-11-16T15:52:00Z"/>
        </w:rPr>
      </w:pPr>
    </w:p>
    <w:p w14:paraId="067F543D" w14:textId="77777777" w:rsidR="00E52F8D" w:rsidRDefault="00E52F8D" w:rsidP="005651A7">
      <w:pPr>
        <w:pStyle w:val="1"/>
        <w:rPr>
          <w:ins w:id="1887" w:author="超 杨" w:date="2019-11-16T15:52:00Z"/>
        </w:rPr>
      </w:pPr>
    </w:p>
    <w:p w14:paraId="27849F10" w14:textId="17E02E78" w:rsidR="005651A7" w:rsidRDefault="005651A7" w:rsidP="005651A7">
      <w:pPr>
        <w:pStyle w:val="1"/>
        <w:rPr>
          <w:ins w:id="1888" w:author="超 杨" w:date="2019-11-16T07:07:00Z"/>
        </w:rPr>
      </w:pPr>
      <w:ins w:id="1889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="00675817">
          <w:rPr>
            <w:rFonts w:hint="eastAsia"/>
          </w:rPr>
          <w:t>支持</w:t>
        </w:r>
        <w:r w:rsidR="00675817">
          <w:t>picking</w:t>
        </w:r>
      </w:ins>
    </w:p>
    <w:p w14:paraId="55BA1D36" w14:textId="77777777" w:rsidR="005651A7" w:rsidRPr="00817B08" w:rsidRDefault="005651A7" w:rsidP="005651A7">
      <w:pPr>
        <w:rPr>
          <w:ins w:id="1890" w:author="超 杨" w:date="2019-11-16T07:07:00Z"/>
        </w:rPr>
      </w:pPr>
    </w:p>
    <w:p w14:paraId="5DCF6167" w14:textId="77777777" w:rsidR="00E52F8D" w:rsidRDefault="00E52F8D" w:rsidP="00F6426C">
      <w:pPr>
        <w:pStyle w:val="1"/>
        <w:rPr>
          <w:ins w:id="1891" w:author="超 杨" w:date="2019-11-16T15:53:00Z"/>
        </w:rPr>
      </w:pPr>
    </w:p>
    <w:p w14:paraId="77D8A3ED" w14:textId="77777777" w:rsidR="00E52F8D" w:rsidRDefault="00E52F8D" w:rsidP="00F6426C">
      <w:pPr>
        <w:pStyle w:val="1"/>
        <w:rPr>
          <w:ins w:id="1892" w:author="超 杨" w:date="2019-11-16T15:53:00Z"/>
        </w:rPr>
      </w:pPr>
    </w:p>
    <w:p w14:paraId="4D15B06F" w14:textId="77777777" w:rsidR="00E52F8D" w:rsidRDefault="00E52F8D" w:rsidP="00F6426C">
      <w:pPr>
        <w:pStyle w:val="1"/>
        <w:rPr>
          <w:ins w:id="1893" w:author="超 杨" w:date="2019-11-16T13:30:00Z"/>
        </w:rPr>
      </w:pPr>
    </w:p>
    <w:p w14:paraId="2BD7D075" w14:textId="6294C0BB" w:rsidR="008C54C9" w:rsidRDefault="008C54C9" w:rsidP="008C54C9">
      <w:pPr>
        <w:pStyle w:val="1"/>
        <w:rPr>
          <w:ins w:id="1894" w:author="超 杨" w:date="2019-11-16T13:30:00Z"/>
        </w:rPr>
      </w:pPr>
      <w:ins w:id="1895" w:author="超 杨" w:date="2019-11-16T13:3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显示轮廓</w:t>
        </w:r>
      </w:ins>
    </w:p>
    <w:p w14:paraId="1164E5FC" w14:textId="77777777" w:rsidR="008C54C9" w:rsidRPr="00817B08" w:rsidRDefault="008C54C9" w:rsidP="008C54C9">
      <w:pPr>
        <w:rPr>
          <w:ins w:id="1896" w:author="超 杨" w:date="2019-11-16T13:30:00Z"/>
        </w:rPr>
      </w:pPr>
    </w:p>
    <w:p w14:paraId="0390D3B7" w14:textId="77777777" w:rsidR="008C54C9" w:rsidRDefault="008C54C9" w:rsidP="00F6426C">
      <w:pPr>
        <w:pStyle w:val="1"/>
        <w:rPr>
          <w:ins w:id="1897" w:author="超 杨" w:date="2019-11-16T13:30:00Z"/>
        </w:rPr>
      </w:pPr>
    </w:p>
    <w:p w14:paraId="6616C6CE" w14:textId="77777777" w:rsidR="008C54C9" w:rsidRDefault="008C54C9" w:rsidP="00F6426C">
      <w:pPr>
        <w:pStyle w:val="1"/>
        <w:rPr>
          <w:ins w:id="1898" w:author="超 杨" w:date="2019-11-16T13:30:00Z"/>
        </w:rPr>
      </w:pPr>
    </w:p>
    <w:p w14:paraId="12D5B6F0" w14:textId="77777777" w:rsidR="008C54C9" w:rsidRDefault="008C54C9" w:rsidP="00F6426C">
      <w:pPr>
        <w:pStyle w:val="1"/>
        <w:rPr>
          <w:ins w:id="1899" w:author="超 杨" w:date="2019-11-16T07:07:00Z"/>
        </w:rPr>
      </w:pPr>
    </w:p>
    <w:p w14:paraId="5D793050" w14:textId="3436541D" w:rsidR="00675817" w:rsidRDefault="00675817" w:rsidP="00675817">
      <w:pPr>
        <w:pStyle w:val="1"/>
        <w:rPr>
          <w:ins w:id="1900" w:author="超 杨" w:date="2019-11-16T07:08:00Z"/>
        </w:rPr>
      </w:pPr>
      <w:ins w:id="1901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支持碰撞</w:t>
        </w:r>
      </w:ins>
    </w:p>
    <w:p w14:paraId="669597BB" w14:textId="77777777" w:rsidR="00675817" w:rsidRPr="00817B08" w:rsidRDefault="00675817" w:rsidP="00675817">
      <w:pPr>
        <w:rPr>
          <w:ins w:id="1902" w:author="超 杨" w:date="2019-11-16T07:08:00Z"/>
        </w:rPr>
      </w:pPr>
    </w:p>
    <w:p w14:paraId="4CDDE119" w14:textId="77777777" w:rsidR="00DF7F27" w:rsidRDefault="00DF7F27">
      <w:pPr>
        <w:pStyle w:val="1"/>
        <w:jc w:val="both"/>
        <w:rPr>
          <w:ins w:id="1903" w:author="超 杨" w:date="2019-11-16T07:08:00Z"/>
        </w:rPr>
        <w:pPrChange w:id="1904" w:author="超 杨" w:date="2019-11-16T07:08:00Z">
          <w:pPr>
            <w:pStyle w:val="1"/>
          </w:pPr>
        </w:pPrChange>
      </w:pPr>
    </w:p>
    <w:p w14:paraId="77115BD6" w14:textId="624C373E" w:rsidR="00DF7F27" w:rsidRDefault="00DF7F27" w:rsidP="00DF7F27">
      <w:pPr>
        <w:pStyle w:val="1"/>
        <w:rPr>
          <w:ins w:id="1905" w:author="超 杨" w:date="2019-11-16T07:08:00Z"/>
        </w:rPr>
      </w:pPr>
      <w:ins w:id="1906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</w:ins>
      <w:ins w:id="1907" w:author="超 杨" w:date="2019-11-16T07:09:00Z">
        <w:r w:rsidR="00BD2BA8">
          <w:rPr>
            <w:rFonts w:hint="eastAsia"/>
          </w:rPr>
          <w:t>物理</w:t>
        </w:r>
      </w:ins>
    </w:p>
    <w:p w14:paraId="1C792849" w14:textId="77777777" w:rsidR="00DF7F27" w:rsidRPr="00817B08" w:rsidRDefault="00DF7F27" w:rsidP="00DF7F27">
      <w:pPr>
        <w:rPr>
          <w:ins w:id="1908" w:author="超 杨" w:date="2019-11-16T07:08:00Z"/>
        </w:rPr>
      </w:pPr>
    </w:p>
    <w:p w14:paraId="43634073" w14:textId="77777777" w:rsidR="00B17051" w:rsidRDefault="00B17051" w:rsidP="00F6426C">
      <w:pPr>
        <w:pStyle w:val="1"/>
        <w:rPr>
          <w:ins w:id="1909" w:author="超 杨" w:date="2019-11-16T07:08:00Z"/>
        </w:rPr>
      </w:pPr>
    </w:p>
    <w:p w14:paraId="2A8CE268" w14:textId="77777777" w:rsidR="00BD2BA8" w:rsidRDefault="00BD2BA8" w:rsidP="00BD2BA8">
      <w:pPr>
        <w:pStyle w:val="1"/>
        <w:jc w:val="both"/>
        <w:rPr>
          <w:ins w:id="1910" w:author="超 杨" w:date="2019-11-16T07:09:00Z"/>
        </w:rPr>
      </w:pPr>
    </w:p>
    <w:p w14:paraId="79D66E31" w14:textId="60399D5E" w:rsidR="00BD2BA8" w:rsidRDefault="00BD2BA8" w:rsidP="00BD2BA8">
      <w:pPr>
        <w:pStyle w:val="1"/>
        <w:rPr>
          <w:ins w:id="1911" w:author="超 杨" w:date="2019-11-16T07:09:00Z"/>
        </w:rPr>
      </w:pPr>
      <w:ins w:id="1912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 w:rsidR="00884B0F">
          <w:rPr>
            <w:rFonts w:hint="eastAsia"/>
          </w:rPr>
          <w:t>keyframe</w:t>
        </w:r>
        <w:r w:rsidR="00884B0F">
          <w:rPr>
            <w:rFonts w:hint="eastAsia"/>
          </w:rPr>
          <w:t>动画</w:t>
        </w:r>
      </w:ins>
    </w:p>
    <w:p w14:paraId="5B45B974" w14:textId="77777777" w:rsidR="00BD2BA8" w:rsidRPr="00817B08" w:rsidRDefault="00BD2BA8" w:rsidP="00BD2BA8">
      <w:pPr>
        <w:rPr>
          <w:ins w:id="1913" w:author="超 杨" w:date="2019-11-16T07:09:00Z"/>
        </w:rPr>
      </w:pPr>
    </w:p>
    <w:p w14:paraId="4FA76CA2" w14:textId="77777777" w:rsidR="00DF7F27" w:rsidRDefault="00DF7F27" w:rsidP="00F6426C">
      <w:pPr>
        <w:pStyle w:val="1"/>
        <w:rPr>
          <w:ins w:id="1914" w:author="超 杨" w:date="2019-11-16T16:22:00Z"/>
        </w:rPr>
      </w:pPr>
    </w:p>
    <w:p w14:paraId="1986020C" w14:textId="77777777" w:rsidR="00303B34" w:rsidRDefault="00303B34" w:rsidP="00F6426C">
      <w:pPr>
        <w:pStyle w:val="1"/>
        <w:rPr>
          <w:ins w:id="1915" w:author="超 杨" w:date="2019-11-16T16:22:00Z"/>
        </w:rPr>
      </w:pPr>
    </w:p>
    <w:p w14:paraId="4D5AA959" w14:textId="77777777" w:rsidR="00303B34" w:rsidRDefault="00303B34" w:rsidP="00303B34">
      <w:pPr>
        <w:pStyle w:val="1"/>
        <w:rPr>
          <w:ins w:id="1916" w:author="超 杨" w:date="2019-11-16T16:22:00Z"/>
        </w:rPr>
      </w:pPr>
    </w:p>
    <w:p w14:paraId="2A1F8CDB" w14:textId="485EEA59" w:rsidR="00303B34" w:rsidRDefault="00303B34" w:rsidP="00303B34">
      <w:pPr>
        <w:pStyle w:val="1"/>
        <w:rPr>
          <w:ins w:id="1917" w:author="超 杨" w:date="2019-11-16T16:22:00Z"/>
        </w:rPr>
      </w:pPr>
      <w:ins w:id="1918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支持流加载</w:t>
        </w:r>
      </w:ins>
      <w:ins w:id="1919" w:author="超 杨" w:date="2019-11-16T16:23:00Z">
        <w:r w:rsidR="00FD5A9F">
          <w:rPr>
            <w:rFonts w:hint="eastAsia"/>
          </w:rPr>
          <w:t>（可选？）</w:t>
        </w:r>
      </w:ins>
    </w:p>
    <w:p w14:paraId="176B7904" w14:textId="77777777" w:rsidR="00303B34" w:rsidRPr="00817B08" w:rsidRDefault="00303B34" w:rsidP="00303B34">
      <w:pPr>
        <w:rPr>
          <w:ins w:id="1920" w:author="超 杨" w:date="2019-11-16T16:22:00Z"/>
        </w:rPr>
      </w:pPr>
    </w:p>
    <w:p w14:paraId="110E3E8F" w14:textId="77777777" w:rsidR="00303B34" w:rsidRDefault="00303B34" w:rsidP="00303B34">
      <w:pPr>
        <w:pStyle w:val="1"/>
        <w:rPr>
          <w:ins w:id="1921" w:author="超 杨" w:date="2019-11-16T16:22:00Z"/>
        </w:rPr>
      </w:pPr>
    </w:p>
    <w:p w14:paraId="6A82BEF3" w14:textId="2BE18ABA" w:rsidR="00303B34" w:rsidRDefault="00303B34" w:rsidP="00303B34">
      <w:pPr>
        <w:pStyle w:val="1"/>
        <w:rPr>
          <w:ins w:id="1922" w:author="超 杨" w:date="2019-11-16T16:22:00Z"/>
          <w:rFonts w:hint="eastAsia"/>
        </w:rPr>
      </w:pPr>
      <w:ins w:id="1923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AssetBundle</w:t>
        </w:r>
        <w:r w:rsidR="00B2250C">
          <w:rPr>
            <w:rFonts w:hint="eastAsia"/>
          </w:rPr>
          <w:t>（可选？）</w:t>
        </w:r>
      </w:ins>
    </w:p>
    <w:p w14:paraId="34E469AA" w14:textId="77777777" w:rsidR="00303B34" w:rsidRDefault="00303B34" w:rsidP="00303B34">
      <w:pPr>
        <w:spacing w:before="240" w:after="120"/>
        <w:rPr>
          <w:ins w:id="1924" w:author="超 杨" w:date="2019-11-16T16:22:00Z"/>
        </w:rPr>
      </w:pPr>
    </w:p>
    <w:p w14:paraId="39B65C20" w14:textId="77777777" w:rsidR="00303B34" w:rsidRDefault="00303B34" w:rsidP="00303B34">
      <w:pPr>
        <w:spacing w:before="240" w:after="120"/>
        <w:rPr>
          <w:ins w:id="1925" w:author="超 杨" w:date="2019-11-16T16:22:00Z"/>
        </w:rPr>
      </w:pPr>
    </w:p>
    <w:p w14:paraId="23F90866" w14:textId="77777777" w:rsidR="00303B34" w:rsidRPr="00D11AE0" w:rsidRDefault="00303B34" w:rsidP="00303B34">
      <w:pPr>
        <w:spacing w:before="240" w:after="120"/>
        <w:rPr>
          <w:ins w:id="1926" w:author="超 杨" w:date="2019-11-16T16:22:00Z"/>
        </w:rPr>
      </w:pPr>
    </w:p>
    <w:p w14:paraId="45095183" w14:textId="77777777" w:rsidR="00303B34" w:rsidRDefault="00303B34" w:rsidP="00F6426C">
      <w:pPr>
        <w:pStyle w:val="1"/>
        <w:rPr>
          <w:ins w:id="1927" w:author="超 杨" w:date="2019-11-16T16:22:00Z"/>
        </w:rPr>
      </w:pPr>
    </w:p>
    <w:p w14:paraId="1188EF8D" w14:textId="77777777" w:rsidR="00303B34" w:rsidRDefault="00303B34" w:rsidP="00F6426C">
      <w:pPr>
        <w:pStyle w:val="1"/>
        <w:rPr>
          <w:ins w:id="1928" w:author="超 杨" w:date="2019-11-16T15:53:00Z"/>
        </w:rPr>
      </w:pPr>
    </w:p>
    <w:p w14:paraId="7E419892" w14:textId="77777777" w:rsidR="0002468F" w:rsidRDefault="0002468F" w:rsidP="00F6426C">
      <w:pPr>
        <w:pStyle w:val="1"/>
        <w:rPr>
          <w:ins w:id="1929" w:author="超 杨" w:date="2019-11-16T15:53:00Z"/>
        </w:rPr>
      </w:pPr>
    </w:p>
    <w:p w14:paraId="44909FA6" w14:textId="77777777" w:rsidR="004B078D" w:rsidRDefault="0002468F" w:rsidP="0002468F">
      <w:pPr>
        <w:pStyle w:val="1"/>
        <w:rPr>
          <w:ins w:id="1930" w:author="超 杨" w:date="2019-11-16T15:58:00Z"/>
        </w:rPr>
      </w:pPr>
      <w:ins w:id="1931" w:author="超 杨" w:date="2019-11-16T15:53:00Z">
        <w:r>
          <w:rPr>
            <w:rFonts w:hint="eastAsia"/>
          </w:rPr>
          <w:t>（完成应用</w:t>
        </w:r>
        <w:r>
          <w:t>3</w:t>
        </w:r>
      </w:ins>
    </w:p>
    <w:p w14:paraId="4BB4D8BC" w14:textId="77777777" w:rsidR="004B078D" w:rsidRDefault="004B078D" w:rsidP="0002468F">
      <w:pPr>
        <w:pStyle w:val="1"/>
        <w:rPr>
          <w:ins w:id="1932" w:author="超 杨" w:date="2019-11-16T15:58:00Z"/>
        </w:rPr>
      </w:pPr>
    </w:p>
    <w:p w14:paraId="2EF937DE" w14:textId="77777777" w:rsidR="004B078D" w:rsidRDefault="004B078D" w:rsidP="004B078D">
      <w:pPr>
        <w:pStyle w:val="1"/>
        <w:rPr>
          <w:ins w:id="1933" w:author="超 杨" w:date="2019-11-16T15:58:00Z"/>
        </w:rPr>
      </w:pPr>
      <w:ins w:id="1934" w:author="超 杨" w:date="2019-11-16T15:58:00Z">
        <w:r>
          <w:rPr>
            <w:rFonts w:hint="eastAsia"/>
          </w:rPr>
          <w:t>重写程序？</w:t>
        </w:r>
      </w:ins>
    </w:p>
    <w:p w14:paraId="73EB8FD1" w14:textId="77777777" w:rsidR="004B078D" w:rsidRDefault="004B078D" w:rsidP="0002468F">
      <w:pPr>
        <w:pStyle w:val="1"/>
        <w:rPr>
          <w:ins w:id="1935" w:author="超 杨" w:date="2019-11-16T15:58:00Z"/>
        </w:rPr>
      </w:pPr>
    </w:p>
    <w:p w14:paraId="46D9CF9C" w14:textId="7B49725A" w:rsidR="0002468F" w:rsidRDefault="0002468F" w:rsidP="0002468F">
      <w:pPr>
        <w:pStyle w:val="1"/>
        <w:rPr>
          <w:ins w:id="1936" w:author="超 杨" w:date="2019-11-16T15:53:00Z"/>
          <w:rFonts w:hint="eastAsia"/>
        </w:rPr>
      </w:pPr>
      <w:ins w:id="1937" w:author="超 杨" w:date="2019-11-16T15:53:00Z">
        <w:r>
          <w:rPr>
            <w:rFonts w:hint="eastAsia"/>
          </w:rPr>
          <w:t>）</w:t>
        </w:r>
      </w:ins>
    </w:p>
    <w:p w14:paraId="35870BE8" w14:textId="77777777" w:rsidR="0002468F" w:rsidRDefault="0002468F" w:rsidP="00F6426C">
      <w:pPr>
        <w:pStyle w:val="1"/>
        <w:rPr>
          <w:ins w:id="1938" w:author="超 杨" w:date="2019-11-16T15:53:00Z"/>
        </w:rPr>
      </w:pPr>
    </w:p>
    <w:p w14:paraId="18E0884B" w14:textId="77777777" w:rsidR="0002468F" w:rsidRDefault="0002468F" w:rsidP="00F6426C">
      <w:pPr>
        <w:pStyle w:val="1"/>
        <w:rPr>
          <w:ins w:id="1939" w:author="超 杨" w:date="2019-11-16T15:53:00Z"/>
        </w:rPr>
      </w:pPr>
    </w:p>
    <w:p w14:paraId="78D963E2" w14:textId="77777777" w:rsidR="0002468F" w:rsidRDefault="0002468F" w:rsidP="00F6426C">
      <w:pPr>
        <w:pStyle w:val="1"/>
        <w:rPr>
          <w:ins w:id="1940" w:author="超 杨" w:date="2019-11-16T07:08:00Z"/>
        </w:rPr>
      </w:pPr>
    </w:p>
    <w:p w14:paraId="267CF4F9" w14:textId="77777777" w:rsidR="00884B0F" w:rsidRDefault="00884B0F" w:rsidP="00884B0F">
      <w:pPr>
        <w:pStyle w:val="1"/>
        <w:jc w:val="both"/>
        <w:rPr>
          <w:ins w:id="1941" w:author="超 杨" w:date="2019-11-16T07:09:00Z"/>
        </w:rPr>
      </w:pPr>
    </w:p>
    <w:p w14:paraId="22CEBDBD" w14:textId="0C0845A3" w:rsidR="00884B0F" w:rsidRDefault="00884B0F" w:rsidP="00884B0F">
      <w:pPr>
        <w:pStyle w:val="1"/>
        <w:rPr>
          <w:ins w:id="1942" w:author="超 杨" w:date="2019-11-16T07:09:00Z"/>
        </w:rPr>
      </w:pPr>
      <w:ins w:id="1943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rPr>
            <w:rFonts w:hint="eastAsia"/>
          </w:rPr>
          <w:t>ske</w:t>
        </w:r>
        <w:r>
          <w:t>leton</w:t>
        </w:r>
        <w:r>
          <w:rPr>
            <w:rFonts w:hint="eastAsia"/>
          </w:rPr>
          <w:t>动画</w:t>
        </w:r>
      </w:ins>
    </w:p>
    <w:p w14:paraId="16D16233" w14:textId="77777777" w:rsidR="00884B0F" w:rsidRPr="00817B08" w:rsidRDefault="00884B0F" w:rsidP="00884B0F">
      <w:pPr>
        <w:rPr>
          <w:ins w:id="1944" w:author="超 杨" w:date="2019-11-16T07:09:00Z"/>
        </w:rPr>
      </w:pPr>
    </w:p>
    <w:p w14:paraId="4D844F0A" w14:textId="53FF1ED1" w:rsidR="000E37CF" w:rsidRDefault="000E37CF" w:rsidP="000E37CF">
      <w:pPr>
        <w:pStyle w:val="1"/>
        <w:rPr>
          <w:ins w:id="1945" w:author="超 杨" w:date="2019-11-16T07:12:00Z"/>
        </w:rPr>
      </w:pPr>
      <w:ins w:id="1946" w:author="超 杨" w:date="2019-11-16T07:1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加入声音</w:t>
        </w:r>
      </w:ins>
    </w:p>
    <w:p w14:paraId="64FF5259" w14:textId="77777777" w:rsidR="00DF7F27" w:rsidRDefault="00DF7F27" w:rsidP="00F6426C">
      <w:pPr>
        <w:pStyle w:val="1"/>
        <w:rPr>
          <w:ins w:id="1947" w:author="超 杨" w:date="2019-11-16T07:08:00Z"/>
        </w:rPr>
      </w:pPr>
    </w:p>
    <w:p w14:paraId="41B0D1B7" w14:textId="415F7519" w:rsidR="00B25EBA" w:rsidRDefault="00B25EBA" w:rsidP="00B25EBA">
      <w:pPr>
        <w:pStyle w:val="1"/>
        <w:rPr>
          <w:ins w:id="1948" w:author="超 杨" w:date="2019-11-16T15:54:00Z"/>
        </w:rPr>
      </w:pPr>
      <w:ins w:id="1949" w:author="超 杨" w:date="2019-11-16T07:1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加入粒子</w:t>
        </w:r>
      </w:ins>
    </w:p>
    <w:p w14:paraId="59F90FA3" w14:textId="77777777" w:rsidR="000E729C" w:rsidRDefault="000E729C" w:rsidP="00B25EBA">
      <w:pPr>
        <w:pStyle w:val="1"/>
        <w:rPr>
          <w:ins w:id="1950" w:author="超 杨" w:date="2019-11-16T07:12:00Z"/>
        </w:rPr>
      </w:pPr>
    </w:p>
    <w:p w14:paraId="44E09CDA" w14:textId="77777777" w:rsidR="000902A9" w:rsidRDefault="000E729C" w:rsidP="000E729C">
      <w:pPr>
        <w:pStyle w:val="1"/>
        <w:rPr>
          <w:ins w:id="1951" w:author="超 杨" w:date="2019-11-16T15:58:00Z"/>
        </w:rPr>
      </w:pPr>
      <w:ins w:id="1952" w:author="超 杨" w:date="2019-11-16T15:54:00Z">
        <w:r>
          <w:rPr>
            <w:rFonts w:hint="eastAsia"/>
          </w:rPr>
          <w:t>（完成应用</w:t>
        </w:r>
        <w:r>
          <w:t>4</w:t>
        </w:r>
      </w:ins>
    </w:p>
    <w:p w14:paraId="0A8B100A" w14:textId="77777777" w:rsidR="000902A9" w:rsidRDefault="000902A9" w:rsidP="000E729C">
      <w:pPr>
        <w:pStyle w:val="1"/>
        <w:rPr>
          <w:ins w:id="1953" w:author="超 杨" w:date="2019-11-16T15:58:00Z"/>
        </w:rPr>
      </w:pPr>
    </w:p>
    <w:p w14:paraId="6D3E15AB" w14:textId="77777777" w:rsidR="000902A9" w:rsidRDefault="000902A9" w:rsidP="000902A9">
      <w:pPr>
        <w:pStyle w:val="1"/>
        <w:rPr>
          <w:ins w:id="1954" w:author="超 杨" w:date="2019-11-16T15:58:00Z"/>
        </w:rPr>
      </w:pPr>
      <w:ins w:id="1955" w:author="超 杨" w:date="2019-11-16T15:58:00Z">
        <w:r>
          <w:rPr>
            <w:rFonts w:hint="eastAsia"/>
          </w:rPr>
          <w:t>重写程序？</w:t>
        </w:r>
      </w:ins>
    </w:p>
    <w:p w14:paraId="13F3061C" w14:textId="77777777" w:rsidR="000902A9" w:rsidRDefault="000902A9" w:rsidP="000E729C">
      <w:pPr>
        <w:pStyle w:val="1"/>
        <w:rPr>
          <w:ins w:id="1956" w:author="超 杨" w:date="2019-11-16T15:58:00Z"/>
        </w:rPr>
      </w:pPr>
    </w:p>
    <w:p w14:paraId="4421A663" w14:textId="77EE42F1" w:rsidR="000E729C" w:rsidRDefault="000E729C" w:rsidP="000E729C">
      <w:pPr>
        <w:pStyle w:val="1"/>
        <w:rPr>
          <w:ins w:id="1957" w:author="超 杨" w:date="2019-11-16T15:54:00Z"/>
          <w:rFonts w:hint="eastAsia"/>
        </w:rPr>
      </w:pPr>
      <w:ins w:id="1958" w:author="超 杨" w:date="2019-11-16T15:54:00Z">
        <w:r>
          <w:rPr>
            <w:rFonts w:hint="eastAsia"/>
          </w:rPr>
          <w:t>）</w:t>
        </w:r>
      </w:ins>
    </w:p>
    <w:p w14:paraId="6599CFB3" w14:textId="77777777" w:rsidR="006074C4" w:rsidRDefault="006074C4" w:rsidP="00F6426C">
      <w:pPr>
        <w:pStyle w:val="1"/>
        <w:rPr>
          <w:ins w:id="1959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1960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1961" w:author="超 杨" w:date="2019-11-16T07:15:00Z"/>
        </w:rPr>
      </w:pPr>
      <w:del w:id="196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1963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1964" w:author="超 杨" w:date="2019-11-16T07:15:00Z"/>
        </w:rPr>
      </w:pPr>
      <w:del w:id="1965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1966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1967" w:author="超 杨" w:date="2019-11-16T07:15:00Z"/>
        </w:rPr>
      </w:pPr>
      <w:del w:id="1968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1969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1970" w:author="超 杨" w:date="2019-11-16T07:15:00Z"/>
        </w:rPr>
      </w:pPr>
      <w:del w:id="1971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1972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1973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74" w:author="超 杨" w:date="2019-11-16T07:15:00Z"/>
          <w:shd w:val="clear" w:color="auto" w:fill="auto"/>
        </w:rPr>
      </w:pPr>
      <w:del w:id="197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1976" w:author="超 杨" w:date="2019-11-16T07:15:00Z"/>
        </w:rPr>
      </w:pPr>
      <w:del w:id="197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1978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1979" w:author="超 杨" w:date="2019-11-16T07:15:00Z"/>
        </w:rPr>
      </w:pPr>
      <w:del w:id="1980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1981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1982" w:author="超 杨" w:date="2019-11-16T07:15:00Z"/>
        </w:rPr>
      </w:pPr>
      <w:del w:id="1983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1984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1985" w:author="超 杨" w:date="2019-11-16T07:15:00Z"/>
        </w:rPr>
      </w:pPr>
      <w:del w:id="1986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1987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198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198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9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199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1992" w:author="超 杨" w:date="2019-11-16T07:15:00Z"/>
        </w:rPr>
      </w:pPr>
      <w:del w:id="199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1994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1995" w:author="超 杨" w:date="2019-11-16T07:15:00Z"/>
        </w:rPr>
      </w:pPr>
      <w:del w:id="1996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1997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1998" w:author="超 杨" w:date="2019-11-16T07:15:00Z"/>
        </w:rPr>
      </w:pPr>
      <w:del w:id="1999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000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001" w:author="超 杨" w:date="2019-11-16T07:15:00Z"/>
        </w:rPr>
      </w:pPr>
      <w:del w:id="2002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003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04" w:author="超 杨" w:date="2019-11-16T07:15:00Z"/>
          <w:shd w:val="clear" w:color="auto" w:fill="auto"/>
        </w:rPr>
      </w:pPr>
      <w:del w:id="200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006" w:author="超 杨" w:date="2019-11-16T07:15:00Z"/>
        </w:rPr>
      </w:pPr>
      <w:del w:id="200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008" w:author="超 杨" w:date="2019-11-16T07:15:00Z"/>
        </w:rPr>
      </w:pPr>
      <w:del w:id="2009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010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011" w:author="超 杨" w:date="2019-11-16T07:15:00Z"/>
        </w:rPr>
      </w:pPr>
      <w:del w:id="2012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013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014" w:author="超 杨" w:date="2019-11-16T07:15:00Z"/>
        </w:rPr>
      </w:pPr>
      <w:del w:id="2015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016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017" w:author="超 杨" w:date="2019-11-16T07:15:00Z"/>
        </w:rPr>
      </w:pPr>
      <w:del w:id="2018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019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20" w:author="超 杨" w:date="2019-11-16T07:15:00Z"/>
        </w:rPr>
      </w:pPr>
      <w:del w:id="2021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022" w:author="超 杨" w:date="2019-11-16T07:15:00Z"/>
        </w:rPr>
      </w:pPr>
      <w:del w:id="202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024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025" w:author="超 杨" w:date="2019-11-16T07:15:00Z"/>
        </w:rPr>
      </w:pPr>
      <w:del w:id="2026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027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028" w:author="超 杨" w:date="2019-11-16T07:15:00Z"/>
        </w:rPr>
      </w:pPr>
      <w:del w:id="2029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030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031" w:author="超 杨" w:date="2019-11-16T07:15:00Z"/>
        </w:rPr>
      </w:pPr>
      <w:del w:id="2032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033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034" w:author="超 杨" w:date="2019-11-16T07:15:00Z"/>
        </w:rPr>
      </w:pPr>
      <w:del w:id="2035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036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037" w:author="超 杨" w:date="2019-11-16T07:15:00Z"/>
          <w:noProof/>
        </w:rPr>
      </w:pPr>
      <w:del w:id="203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039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040" w:author="超 杨" w:date="2019-11-16T07:15:00Z"/>
          <w:noProof/>
        </w:rPr>
      </w:pPr>
      <w:del w:id="204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042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043" w:author="超 杨" w:date="2019-11-16T07:15:00Z"/>
          <w:noProof/>
        </w:rPr>
      </w:pPr>
      <w:del w:id="204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045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46" w:author="超 杨" w:date="2019-11-16T07:15:00Z"/>
        </w:rPr>
      </w:pPr>
      <w:del w:id="2047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048" w:author="超 杨" w:date="2019-11-12T12:39:00Z"/>
        </w:rPr>
      </w:pPr>
      <w:del w:id="2049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050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051" w:author="超 杨" w:date="2019-11-12T12:39:00Z"/>
        </w:rPr>
      </w:pPr>
      <w:del w:id="2052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053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054" w:author="超 杨" w:date="2019-11-12T12:39:00Z"/>
        </w:rPr>
      </w:pPr>
      <w:del w:id="2055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056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057" w:author="超 杨" w:date="2019-11-12T12:39:00Z"/>
          <w:noProof/>
        </w:rPr>
      </w:pPr>
      <w:del w:id="2058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059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060" w:author="超 杨" w:date="2019-11-12T12:39:00Z"/>
          <w:noProof/>
        </w:rPr>
      </w:pPr>
      <w:del w:id="2061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062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063" w:author="超 杨" w:date="2019-11-12T12:39:00Z"/>
        </w:rPr>
      </w:pPr>
      <w:del w:id="2064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065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066" w:author="超 杨" w:date="2019-11-12T12:39:00Z"/>
          <w:noProof/>
        </w:rPr>
      </w:pPr>
      <w:del w:id="206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068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069" w:author="超 杨" w:date="2019-11-12T12:39:00Z"/>
          <w:noProof/>
        </w:rPr>
      </w:pPr>
      <w:del w:id="207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071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072" w:author="超 杨" w:date="2019-11-12T12:39:00Z"/>
          <w:noProof/>
        </w:rPr>
      </w:pPr>
      <w:del w:id="207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074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75" w:author="超 杨" w:date="2019-11-12T12:39:00Z"/>
        </w:rPr>
      </w:pPr>
      <w:del w:id="2076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077" w:author="超 杨" w:date="2019-11-16T07:15:00Z"/>
        </w:rPr>
      </w:pPr>
      <w:del w:id="207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079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080" w:author="超 杨" w:date="2019-11-16T07:15:00Z"/>
        </w:rPr>
      </w:pPr>
      <w:del w:id="2081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082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083" w:author="超 杨" w:date="2019-11-16T07:15:00Z"/>
        </w:rPr>
      </w:pPr>
      <w:del w:id="2084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085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086" w:author="超 杨" w:date="2019-11-16T07:15:00Z"/>
          <w:noProof/>
        </w:rPr>
      </w:pPr>
      <w:del w:id="2087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088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089" w:author="超 杨" w:date="2019-11-16T07:15:00Z"/>
          <w:noProof/>
        </w:rPr>
      </w:pPr>
      <w:del w:id="2090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091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092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093" w:author="超 杨" w:date="2019-11-16T07:15:00Z"/>
        </w:rPr>
      </w:pPr>
      <w:del w:id="2094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095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096" w:author="超 杨" w:date="2019-11-16T07:15:00Z"/>
          <w:noProof/>
        </w:rPr>
      </w:pPr>
      <w:del w:id="2097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098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099" w:author="超 杨" w:date="2019-11-16T07:15:00Z"/>
          <w:noProof/>
        </w:rPr>
      </w:pPr>
      <w:del w:id="210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101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02" w:author="超 杨" w:date="2019-11-16T07:15:00Z"/>
        </w:rPr>
      </w:pPr>
      <w:del w:id="2103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104" w:author="超 杨" w:date="2019-11-16T07:15:00Z"/>
        </w:rPr>
        <w:pPrChange w:id="2105" w:author="超 杨" w:date="2019-10-18T10:18:00Z">
          <w:pPr>
            <w:pStyle w:val="1"/>
          </w:pPr>
        </w:pPrChange>
      </w:pPr>
      <w:del w:id="210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107" w:author="超 杨" w:date="2019-11-16T07:15:00Z"/>
        </w:rPr>
      </w:pPr>
      <w:del w:id="2108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109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110" w:author="超 杨" w:date="2019-11-16T07:15:00Z"/>
        </w:rPr>
      </w:pPr>
      <w:del w:id="2111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112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113" w:author="超 杨" w:date="2019-11-16T07:15:00Z"/>
          <w:noProof/>
        </w:rPr>
      </w:pPr>
      <w:del w:id="2114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115" w:author="超 杨" w:date="2019-11-16T07:15:00Z"/>
          <w:noProof/>
        </w:rPr>
      </w:pPr>
      <w:del w:id="2116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117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118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119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120" w:author="超 杨" w:date="2019-11-16T07:15:00Z"/>
        </w:rPr>
      </w:pPr>
      <w:del w:id="2121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122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123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124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125" w:author="超 杨" w:date="2019-11-16T07:15:00Z"/>
          <w:noProof/>
        </w:rPr>
      </w:pPr>
      <w:del w:id="2126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127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128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129" w:author="超 杨" w:date="2019-11-16T07:15:00Z"/>
          <w:noProof/>
        </w:rPr>
      </w:pPr>
      <w:del w:id="213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131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132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133" w:author="超 杨" w:date="2019-11-16T07:15:00Z"/>
        </w:rPr>
      </w:pPr>
      <w:del w:id="2134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135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136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137" w:author="超 杨" w:date="2019-11-16T07:15:00Z"/>
          <w:noProof/>
        </w:rPr>
      </w:pPr>
      <w:del w:id="2138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139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140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141" w:author="超 杨" w:date="2019-11-16T07:15:00Z"/>
          <w:noProof/>
        </w:rPr>
      </w:pPr>
      <w:del w:id="214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143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144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45" w:author="超 杨" w:date="2019-11-16T07:15:00Z"/>
        </w:rPr>
      </w:pPr>
      <w:del w:id="2146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147" w:author="超 杨" w:date="2019-11-16T07:15:00Z"/>
        </w:rPr>
      </w:pPr>
      <w:del w:id="214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4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5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5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15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155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56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157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158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59" w:author="超 杨" w:date="2019-11-16T07:15:00Z"/>
          <w:webHidden/>
          <w:shd w:val="clear" w:color="auto" w:fill="auto"/>
        </w:rPr>
      </w:pPr>
      <w:del w:id="2160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161" w:author="超 杨" w:date="2019-11-16T07:15:00Z"/>
        </w:rPr>
      </w:pPr>
      <w:del w:id="216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163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164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165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166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167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168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169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170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171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172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173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174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175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176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177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7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17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180" w:author="超 杨" w:date="2019-11-16T07:15:00Z"/>
        </w:rPr>
      </w:pPr>
      <w:del w:id="218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182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183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184" w:author="超 杨" w:date="2019-11-16T07:15:00Z"/>
        </w:rPr>
      </w:pPr>
      <w:del w:id="2185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186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187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188" w:author="超 杨" w:date="2019-11-16T07:15:00Z"/>
        </w:rPr>
      </w:pPr>
      <w:del w:id="2189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190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191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192" w:author="超 杨" w:date="2019-11-16T07:15:00Z"/>
        </w:rPr>
      </w:pPr>
      <w:del w:id="2193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194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195" w:author="超 杨" w:date="2019-11-16T07:15:00Z"/>
          <w:noProof/>
        </w:rPr>
      </w:pPr>
      <w:del w:id="2196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197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198" w:author="超 杨" w:date="2019-11-16T07:15:00Z"/>
          <w:noProof/>
        </w:rPr>
      </w:pPr>
      <w:del w:id="2199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200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201" w:author="超 杨" w:date="2019-11-16T07:15:00Z"/>
          <w:noProof/>
        </w:rPr>
      </w:pPr>
      <w:del w:id="2202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203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204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205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206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207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8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209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210" w:author="超 杨" w:date="2019-11-16T07:15:00Z"/>
        </w:rPr>
      </w:pPr>
      <w:del w:id="221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212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213" w:author="超 杨" w:date="2019-11-16T07:15:00Z"/>
        </w:rPr>
      </w:pPr>
      <w:del w:id="2214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215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216" w:author="超 杨" w:date="2019-11-16T07:15:00Z"/>
        </w:rPr>
      </w:pPr>
      <w:del w:id="2217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218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219" w:author="超 杨" w:date="2019-11-16T07:15:00Z"/>
          <w:noProof/>
        </w:rPr>
      </w:pPr>
      <w:del w:id="2220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221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222" w:author="超 杨" w:date="2019-11-16T07:15:00Z"/>
          <w:noProof/>
        </w:rPr>
      </w:pPr>
      <w:del w:id="2223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224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225" w:author="超 杨" w:date="2019-11-16T07:15:00Z"/>
          <w:noProof/>
        </w:rPr>
      </w:pPr>
      <w:del w:id="2226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227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228" w:author="超 杨" w:date="2019-11-16T07:15:00Z"/>
        </w:rPr>
      </w:pPr>
      <w:del w:id="2229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230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231" w:author="超 杨" w:date="2019-11-16T07:15:00Z"/>
          <w:noProof/>
        </w:rPr>
      </w:pPr>
      <w:del w:id="2232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233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234" w:author="超 杨" w:date="2019-11-16T07:15:00Z"/>
          <w:noProof/>
        </w:rPr>
      </w:pPr>
      <w:del w:id="2235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236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237" w:author="超 杨" w:date="2019-11-16T07:15:00Z"/>
          <w:noProof/>
        </w:rPr>
      </w:pPr>
      <w:del w:id="2238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239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240" w:author="超 杨" w:date="2019-11-16T07:15:00Z"/>
        </w:rPr>
      </w:pPr>
      <w:del w:id="2241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242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243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244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245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46" w:author="超 杨" w:date="2019-11-16T07:15:00Z"/>
          <w:shd w:val="clear" w:color="auto" w:fill="auto"/>
        </w:rPr>
      </w:pPr>
      <w:del w:id="224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248" w:author="超 杨" w:date="2019-11-16T07:15:00Z"/>
        </w:rPr>
      </w:pPr>
      <w:del w:id="22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5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5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25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5A35CA77" w14:textId="065B7244" w:rsidR="00F06C27" w:rsidRDefault="00F06C27" w:rsidP="00F06C27">
      <w:pPr>
        <w:pStyle w:val="1"/>
        <w:rPr>
          <w:ins w:id="2255" w:author="超 杨" w:date="2019-11-16T15:31:00Z"/>
        </w:rPr>
      </w:pPr>
      <w:ins w:id="2256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</w:t>
        </w:r>
        <w:r>
          <w:rPr>
            <w:rFonts w:hint="eastAsia"/>
          </w:rPr>
          <w:t>汽车展示</w:t>
        </w:r>
      </w:ins>
    </w:p>
    <w:p w14:paraId="5CA51437" w14:textId="77777777" w:rsidR="00F06C27" w:rsidRDefault="00F06C27" w:rsidP="00F06C27">
      <w:pPr>
        <w:rPr>
          <w:ins w:id="2257" w:author="超 杨" w:date="2019-11-16T15:31:00Z"/>
        </w:rPr>
      </w:pPr>
      <w:ins w:id="2258" w:author="超 杨" w:date="2019-11-16T15:31:00Z">
        <w:r>
          <w:rPr>
            <w:rFonts w:hint="eastAsia"/>
          </w:rPr>
          <w:t>（</w:t>
        </w:r>
      </w:ins>
    </w:p>
    <w:p w14:paraId="75A9888F" w14:textId="14F998AD" w:rsidR="00CC3DAD" w:rsidRDefault="00BB13ED" w:rsidP="00CC3DAD">
      <w:pPr>
        <w:rPr>
          <w:ins w:id="2259" w:author="超 杨" w:date="2019-11-16T15:51:00Z"/>
        </w:rPr>
      </w:pPr>
      <w:ins w:id="2260" w:author="超 杨" w:date="2019-11-16T15:41:00Z">
        <w:r>
          <w:t>pc</w:t>
        </w:r>
        <w:r>
          <w:rPr>
            <w:rFonts w:hint="eastAsia"/>
          </w:rPr>
          <w:t>端</w:t>
        </w:r>
      </w:ins>
      <w:ins w:id="2261" w:author="超 杨" w:date="2019-11-16T15:51:00Z">
        <w:r w:rsidR="00CC3DAD">
          <w:rPr>
            <w:rFonts w:hint="eastAsia"/>
          </w:rPr>
          <w:t>，重点展示渲染</w:t>
        </w:r>
        <w:r w:rsidR="00CC3DAD">
          <w:rPr>
            <w:rFonts w:hint="eastAsia"/>
          </w:rPr>
          <w:t>、交互</w:t>
        </w:r>
      </w:ins>
    </w:p>
    <w:p w14:paraId="49A4B820" w14:textId="44E75344" w:rsidR="00BB13ED" w:rsidRDefault="00BB13ED" w:rsidP="00F06C27">
      <w:pPr>
        <w:rPr>
          <w:ins w:id="2262" w:author="超 杨" w:date="2019-11-16T15:41:00Z"/>
        </w:rPr>
      </w:pPr>
    </w:p>
    <w:p w14:paraId="79722926" w14:textId="77777777" w:rsidR="00BB13ED" w:rsidRDefault="00BB13ED" w:rsidP="00F06C27">
      <w:pPr>
        <w:rPr>
          <w:ins w:id="2263" w:author="超 杨" w:date="2019-11-16T15:41:00Z"/>
        </w:rPr>
      </w:pPr>
    </w:p>
    <w:p w14:paraId="21FEDE59" w14:textId="22B6E957" w:rsidR="00BB13ED" w:rsidRDefault="002E15FC" w:rsidP="004F2D8B">
      <w:pPr>
        <w:rPr>
          <w:ins w:id="2264" w:author="超 杨" w:date="2019-11-16T15:49:00Z"/>
        </w:rPr>
        <w:pPrChange w:id="2265" w:author="超 杨" w:date="2019-11-16T15:41:00Z">
          <w:pPr/>
        </w:pPrChange>
      </w:pPr>
      <w:ins w:id="2266" w:author="超 杨" w:date="2019-11-16T15:41:00Z">
        <w:r>
          <w:rPr>
            <w:rFonts w:hint="eastAsia"/>
          </w:rPr>
          <w:t>精美展示</w:t>
        </w:r>
      </w:ins>
      <w:proofErr w:type="spellStart"/>
      <w:ins w:id="2267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 w:rsidP="004F2D8B">
      <w:pPr>
        <w:rPr>
          <w:ins w:id="2268" w:author="超 杨" w:date="2019-11-16T15:49:00Z"/>
        </w:rPr>
        <w:pPrChange w:id="2269" w:author="超 杨" w:date="2019-11-16T15:41:00Z">
          <w:pPr/>
        </w:pPrChange>
      </w:pPr>
    </w:p>
    <w:p w14:paraId="7914E60D" w14:textId="33A3E00B" w:rsidR="00C07BBD" w:rsidRDefault="00C07BBD" w:rsidP="004F2D8B">
      <w:pPr>
        <w:rPr>
          <w:ins w:id="2270" w:author="超 杨" w:date="2019-11-16T15:49:00Z"/>
          <w:rFonts w:hint="eastAsia"/>
        </w:rPr>
        <w:pPrChange w:id="2271" w:author="超 杨" w:date="2019-11-16T15:41:00Z">
          <w:pPr/>
        </w:pPrChange>
      </w:pPr>
      <w:ins w:id="2272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 w:rsidP="004F2D8B">
      <w:pPr>
        <w:rPr>
          <w:ins w:id="2273" w:author="超 杨" w:date="2019-11-16T15:31:00Z"/>
        </w:rPr>
        <w:pPrChange w:id="2274" w:author="超 杨" w:date="2019-11-16T15:41:00Z">
          <w:pPr/>
        </w:pPrChange>
      </w:pPr>
    </w:p>
    <w:p w14:paraId="1F049D6B" w14:textId="77777777" w:rsidR="00F06C27" w:rsidRDefault="00F06C27" w:rsidP="00F06C27">
      <w:pPr>
        <w:rPr>
          <w:ins w:id="2275" w:author="超 杨" w:date="2019-11-16T15:31:00Z"/>
        </w:rPr>
      </w:pPr>
      <w:ins w:id="2276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277" w:author="超 杨" w:date="2019-11-16T15:31:00Z"/>
        </w:rPr>
      </w:pPr>
    </w:p>
    <w:p w14:paraId="1E98D1E5" w14:textId="77777777" w:rsidR="00F06C27" w:rsidRDefault="00F06C27" w:rsidP="00F06C27">
      <w:pPr>
        <w:rPr>
          <w:ins w:id="2278" w:author="超 杨" w:date="2019-11-16T15:31:00Z"/>
        </w:rPr>
      </w:pPr>
    </w:p>
    <w:p w14:paraId="1E96482C" w14:textId="266AFD10" w:rsidR="00344BAE" w:rsidRDefault="00344BAE" w:rsidP="00344BAE">
      <w:pPr>
        <w:pStyle w:val="1"/>
        <w:rPr>
          <w:ins w:id="2279" w:author="超 杨" w:date="2019-11-16T15:50:00Z"/>
        </w:rPr>
      </w:pPr>
      <w:ins w:id="2280" w:author="超 杨" w:date="2019-11-16T15:50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</w:t>
        </w:r>
        <w:r>
          <w:rPr>
            <w:rFonts w:hint="eastAsia"/>
          </w:rPr>
          <w:t>室内场景</w:t>
        </w:r>
      </w:ins>
    </w:p>
    <w:p w14:paraId="3C38F939" w14:textId="77777777" w:rsidR="00344BAE" w:rsidRDefault="00344BAE" w:rsidP="00344BAE">
      <w:pPr>
        <w:rPr>
          <w:ins w:id="2281" w:author="超 杨" w:date="2019-11-16T15:50:00Z"/>
        </w:rPr>
      </w:pPr>
      <w:ins w:id="2282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283" w:author="超 杨" w:date="2019-11-16T15:50:00Z"/>
        </w:rPr>
      </w:pPr>
      <w:ins w:id="2284" w:author="超 杨" w:date="2019-11-16T15:50:00Z">
        <w:r>
          <w:t>pc</w:t>
        </w:r>
        <w:r>
          <w:rPr>
            <w:rFonts w:hint="eastAsia"/>
          </w:rPr>
          <w:t>端</w:t>
        </w:r>
        <w:r>
          <w:rPr>
            <w:rFonts w:hint="eastAsia"/>
          </w:rPr>
          <w:t>，重</w:t>
        </w:r>
      </w:ins>
      <w:ins w:id="2285" w:author="超 杨" w:date="2019-11-16T15:51:00Z">
        <w:r>
          <w:rPr>
            <w:rFonts w:hint="eastAsia"/>
          </w:rPr>
          <w:t>点展示</w:t>
        </w:r>
      </w:ins>
      <w:ins w:id="2286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 w:rsidP="00344BAE">
      <w:pPr>
        <w:ind w:firstLineChars="0" w:firstLine="0"/>
        <w:rPr>
          <w:ins w:id="2287" w:author="超 杨" w:date="2019-11-16T15:50:00Z"/>
        </w:rPr>
        <w:pPrChange w:id="2288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289" w:author="超 杨" w:date="2019-11-16T15:50:00Z"/>
        </w:rPr>
      </w:pPr>
      <w:ins w:id="2290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291" w:author="超 杨" w:date="2019-11-16T15:31:00Z"/>
        </w:rPr>
      </w:pPr>
    </w:p>
    <w:p w14:paraId="3D91D97E" w14:textId="77777777" w:rsidR="00F06C27" w:rsidRDefault="00F06C27" w:rsidP="00F06C27">
      <w:pPr>
        <w:rPr>
          <w:ins w:id="2292" w:author="超 杨" w:date="2019-11-16T15:31:00Z"/>
        </w:rPr>
      </w:pPr>
    </w:p>
    <w:p w14:paraId="1F5180A8" w14:textId="77777777" w:rsidR="00F06C27" w:rsidRDefault="00F06C27" w:rsidP="00F06C27">
      <w:pPr>
        <w:rPr>
          <w:ins w:id="2293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294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295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296" w:author="超 杨" w:date="2019-11-16T07:16:00Z"/>
        </w:rPr>
      </w:pPr>
      <w:ins w:id="2297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298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299" w:author="超 杨" w:date="2019-11-16T07:20:00Z"/>
        </w:rPr>
      </w:pPr>
      <w:ins w:id="2300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301" w:author="超 杨" w:date="2019-11-16T07:20:00Z"/>
        </w:rPr>
      </w:pPr>
      <w:ins w:id="2302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303" w:author="超 杨" w:date="2019-11-16T07:20:00Z"/>
        </w:rPr>
      </w:pPr>
      <w:ins w:id="2304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305" w:author="超 杨" w:date="2019-11-16T07:17:00Z"/>
        </w:rPr>
      </w:pPr>
    </w:p>
    <w:p w14:paraId="77A013CB" w14:textId="77777777" w:rsidR="007B231F" w:rsidRDefault="007B231F" w:rsidP="007B231F">
      <w:pPr>
        <w:rPr>
          <w:ins w:id="2306" w:author="超 杨" w:date="2019-11-16T07:17:00Z"/>
        </w:rPr>
      </w:pPr>
    </w:p>
    <w:p w14:paraId="53245233" w14:textId="77777777" w:rsidR="007B231F" w:rsidRDefault="007B231F" w:rsidP="007B231F">
      <w:pPr>
        <w:rPr>
          <w:ins w:id="2307" w:author="超 杨" w:date="2019-11-16T07:17:00Z"/>
        </w:rPr>
      </w:pPr>
    </w:p>
    <w:p w14:paraId="33724752" w14:textId="77777777" w:rsidR="007B231F" w:rsidRDefault="007B231F" w:rsidP="007B231F">
      <w:pPr>
        <w:rPr>
          <w:ins w:id="2308" w:author="超 杨" w:date="2019-11-16T07:17:00Z"/>
        </w:rPr>
      </w:pPr>
    </w:p>
    <w:p w14:paraId="4226D1A2" w14:textId="77777777" w:rsidR="007B231F" w:rsidRDefault="007B231F" w:rsidP="007B231F">
      <w:pPr>
        <w:rPr>
          <w:ins w:id="2309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310" w:author="超 杨" w:date="2019-11-16T07:16:00Z"/>
        </w:rPr>
      </w:pPr>
    </w:p>
    <w:p w14:paraId="0DB8205A" w14:textId="77777777" w:rsidR="00F733CA" w:rsidRDefault="00F733CA" w:rsidP="00F6426C">
      <w:pPr>
        <w:pStyle w:val="1"/>
        <w:rPr>
          <w:ins w:id="2311" w:author="超 杨" w:date="2019-11-16T15:38:00Z"/>
        </w:rPr>
      </w:pPr>
    </w:p>
    <w:p w14:paraId="35CDF81C" w14:textId="3EA39626" w:rsidR="00F6426C" w:rsidDel="007B231F" w:rsidRDefault="00F6426C" w:rsidP="00F6426C">
      <w:pPr>
        <w:pStyle w:val="1"/>
        <w:rPr>
          <w:del w:id="2312" w:author="超 杨" w:date="2019-11-16T07:16:00Z"/>
        </w:rPr>
      </w:pPr>
      <w:del w:id="2313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416EC2">
      <w:pPr>
        <w:rPr>
          <w:del w:id="2314" w:author="超 杨" w:date="2019-11-16T07:16:00Z"/>
        </w:rPr>
        <w:pPrChange w:id="2315" w:author="超 杨" w:date="2019-11-16T15:55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316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317" w:author="超 杨" w:date="2019-11-16T07:16:00Z"/>
        </w:rPr>
      </w:pPr>
      <w:del w:id="231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319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320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321" w:author="超 杨" w:date="2019-11-16T07:16:00Z"/>
        </w:rPr>
      </w:pPr>
      <w:del w:id="232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323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324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325" w:author="超 杨" w:date="2019-11-16T07:16:00Z"/>
        </w:rPr>
      </w:pPr>
      <w:del w:id="232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327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328" w:author="超 杨" w:date="2019-11-16T07:16:00Z"/>
        </w:rPr>
      </w:pPr>
      <w:del w:id="2329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330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331" w:author="超 杨" w:date="2019-11-16T07:16:00Z"/>
        </w:rPr>
      </w:pPr>
      <w:del w:id="233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333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334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335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6" w:author="超 杨" w:date="2019-11-16T07:16:00Z"/>
          <w:shd w:val="clear" w:color="auto" w:fill="auto"/>
        </w:rPr>
      </w:pPr>
      <w:del w:id="2337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4EAA05A2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del w:id="2338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  <w:ins w:id="2339" w:author="超 杨" w:date="2019-11-16T15:54:00Z">
        <w:r w:rsidR="00416EC2">
          <w:rPr>
            <w:rFonts w:hint="eastAsia"/>
          </w:rPr>
          <w:t>制作联机版手机小游戏</w:t>
        </w:r>
      </w:ins>
    </w:p>
    <w:p w14:paraId="132BE43A" w14:textId="1CEFE103" w:rsidR="008E014A" w:rsidRDefault="00C86CBD" w:rsidP="00817B08">
      <w:pPr>
        <w:rPr>
          <w:ins w:id="2340" w:author="超 杨" w:date="2019-10-19T16:28:00Z"/>
        </w:rPr>
      </w:pPr>
      <w:ins w:id="2341" w:author="超 杨" w:date="2019-11-16T07:20:00Z">
        <w:r>
          <w:t>////</w:t>
        </w:r>
      </w:ins>
      <w:ins w:id="2342" w:author="超 杨" w:date="2019-10-19T16:28:00Z">
        <w:r w:rsidR="008E014A">
          <w:rPr>
            <w:rFonts w:hint="eastAsia"/>
          </w:rPr>
          <w:t>（通过扩展（</w:t>
        </w:r>
        <w:r w:rsidR="008E014A">
          <w:t>job</w:t>
        </w:r>
        <w:r w:rsidR="008E014A">
          <w:rPr>
            <w:rFonts w:hint="eastAsia"/>
          </w:rPr>
          <w:t>、</w:t>
        </w:r>
        <w:proofErr w:type="spellStart"/>
        <w:r w:rsidR="008E014A">
          <w:t>shader</w:t>
        </w:r>
        <w:proofErr w:type="spellEnd"/>
        <w:r w:rsidR="008E014A">
          <w:rPr>
            <w:rFonts w:hint="eastAsia"/>
          </w:rPr>
          <w:t>）来实现）</w:t>
        </w:r>
      </w:ins>
    </w:p>
    <w:p w14:paraId="7CAC4DD7" w14:textId="3997F82C" w:rsidR="00817B08" w:rsidRDefault="00C86CBD" w:rsidP="00817B08">
      <w:pPr>
        <w:rPr>
          <w:ins w:id="2343" w:author="超 杨" w:date="2019-10-19T16:28:00Z"/>
        </w:rPr>
      </w:pPr>
      <w:ins w:id="2344" w:author="超 杨" w:date="2019-11-16T07:20:00Z">
        <w:r>
          <w:t>////</w:t>
        </w:r>
      </w:ins>
      <w:ins w:id="2345" w:author="超 杨" w:date="2019-10-18T10:41:00Z">
        <w:r w:rsidR="005F2331">
          <w:rPr>
            <w:rFonts w:hint="eastAsia"/>
          </w:rPr>
          <w:t>（或者实现最简单的</w:t>
        </w:r>
        <w:r w:rsidR="005F2331">
          <w:t>ray tracing</w:t>
        </w:r>
        <w:r w:rsidR="005F2331"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ins w:id="2346" w:author="超 杨" w:date="2019-11-16T07:20:00Z"/>
        </w:rPr>
      </w:pPr>
    </w:p>
    <w:p w14:paraId="51978DBF" w14:textId="77777777" w:rsidR="00C86CBD" w:rsidRDefault="00C86CBD" w:rsidP="00817B08">
      <w:pPr>
        <w:rPr>
          <w:ins w:id="2347" w:author="超 杨" w:date="2019-11-16T07:20:00Z"/>
        </w:rPr>
      </w:pPr>
    </w:p>
    <w:p w14:paraId="076B1D32" w14:textId="77777777" w:rsidR="00C86CBD" w:rsidRDefault="00C86CBD" w:rsidP="00817B08">
      <w:pPr>
        <w:rPr>
          <w:ins w:id="2348" w:author="超 杨" w:date="2019-11-16T07:20:00Z"/>
        </w:rPr>
      </w:pPr>
      <w:ins w:id="2349" w:author="超 杨" w:date="2019-11-16T07:20:00Z">
        <w:r>
          <w:rPr>
            <w:rFonts w:hint="eastAsia"/>
          </w:rPr>
          <w:t>（</w:t>
        </w:r>
      </w:ins>
    </w:p>
    <w:p w14:paraId="7D7FFD83" w14:textId="38AA2DB4" w:rsidR="00C86CBD" w:rsidRDefault="00376F6F" w:rsidP="00817B08">
      <w:pPr>
        <w:rPr>
          <w:ins w:id="2350" w:author="超 杨" w:date="2019-11-16T07:20:00Z"/>
        </w:rPr>
      </w:pPr>
      <w:ins w:id="2351" w:author="超 杨" w:date="2019-11-16T10:01:00Z">
        <w:r>
          <w:t>////</w:t>
        </w:r>
      </w:ins>
      <w:ins w:id="2352" w:author="超 杨" w:date="2019-11-16T07:20:00Z">
        <w:r w:rsidR="00C86CBD">
          <w:rPr>
            <w:rFonts w:hint="eastAsia"/>
          </w:rPr>
          <w:t>发布到微信小游戏</w:t>
        </w:r>
      </w:ins>
    </w:p>
    <w:p w14:paraId="3E25B8AC" w14:textId="334BC98D" w:rsidR="00C86CBD" w:rsidRDefault="00C86CBD" w:rsidP="00817B08">
      <w:pPr>
        <w:rPr>
          <w:ins w:id="2353" w:author="超 杨" w:date="2019-11-16T07:20:00Z"/>
        </w:rPr>
      </w:pPr>
      <w:ins w:id="2354" w:author="超 杨" w:date="2019-11-16T07:20:00Z">
        <w:r>
          <w:rPr>
            <w:rFonts w:hint="eastAsia"/>
          </w:rPr>
          <w:t>）</w:t>
        </w:r>
      </w:ins>
    </w:p>
    <w:p w14:paraId="482A619F" w14:textId="77777777" w:rsidR="00C86CBD" w:rsidRDefault="00C86CBD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Default="00F6426C" w:rsidP="00F6426C">
      <w:pPr>
        <w:topLinePunct w:val="0"/>
        <w:spacing w:line="240" w:lineRule="auto"/>
        <w:ind w:firstLineChars="0" w:firstLine="0"/>
        <w:rPr>
          <w:ins w:id="2355" w:author="超 杨" w:date="2019-11-16T07:18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098FC93" w14:textId="77777777" w:rsidR="00614453" w:rsidRPr="00F6426C" w:rsidRDefault="00614453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17051" w:rsidRDefault="00B17051" w:rsidP="008B5E11">
      <w:pPr>
        <w:ind w:firstLine="400"/>
      </w:pPr>
      <w:r>
        <w:separator/>
      </w:r>
    </w:p>
  </w:endnote>
  <w:endnote w:type="continuationSeparator" w:id="0">
    <w:p w14:paraId="7407A4B8" w14:textId="77777777" w:rsidR="00B17051" w:rsidRDefault="00B1705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17051" w:rsidRDefault="00B1705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17051" w:rsidRDefault="00B1705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17051" w:rsidRDefault="00B1705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17051" w:rsidRDefault="00B1705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17051" w:rsidRDefault="00B1705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17051" w:rsidRPr="008B5E11" w:rsidRDefault="00B1705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17051" w:rsidRPr="008B5E11" w:rsidRDefault="00B1705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17051" w:rsidRDefault="00B1705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2A9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E0883"/>
    <w:rsid w:val="002E149A"/>
    <w:rsid w:val="002E15FC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BAE"/>
    <w:rsid w:val="00344C4D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0363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2D8B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57F4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4C4"/>
    <w:rsid w:val="00607776"/>
    <w:rsid w:val="00607EC6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088A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2E6"/>
    <w:rsid w:val="009E46E3"/>
    <w:rsid w:val="009E6CDA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47F2"/>
    <w:rsid w:val="00A751BF"/>
    <w:rsid w:val="00A773C0"/>
    <w:rsid w:val="00A77761"/>
    <w:rsid w:val="00A77DD4"/>
    <w:rsid w:val="00A77DF8"/>
    <w:rsid w:val="00A82E89"/>
    <w:rsid w:val="00A8331E"/>
    <w:rsid w:val="00A83422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3ED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1E40"/>
    <w:rsid w:val="00C11E81"/>
    <w:rsid w:val="00C12A07"/>
    <w:rsid w:val="00C12DEC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80EAD"/>
    <w:rsid w:val="00C81B2F"/>
    <w:rsid w:val="00C821F9"/>
    <w:rsid w:val="00C830F9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3DAD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73D"/>
    <w:rsid w:val="00DA0896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91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8746C-CD98-AB4F-9FCD-113A5D36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51</Pages>
  <Words>2726</Words>
  <Characters>15540</Characters>
  <Application>Microsoft Macintosh Word</Application>
  <DocSecurity>0</DocSecurity>
  <Lines>129</Lines>
  <Paragraphs>36</Paragraphs>
  <ScaleCrop>false</ScaleCrop>
  <Company>gg</Company>
  <LinksUpToDate>false</LinksUpToDate>
  <CharactersWithSpaces>18230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222</cp:revision>
  <cp:lastPrinted>2010-05-24T05:44:00Z</cp:lastPrinted>
  <dcterms:created xsi:type="dcterms:W3CDTF">2019-11-15T22:37:00Z</dcterms:created>
  <dcterms:modified xsi:type="dcterms:W3CDTF">2019-11-16T09:26:00Z</dcterms:modified>
</cp:coreProperties>
</file>