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 w:hint="eastAsia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5E616B3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DB639B4" w14:textId="77777777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2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2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0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1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2" w:author="whw010" w:date="2019-10-16T14:10:00Z">
        <w:r w:rsidR="00453BEE">
          <w:t>、</w:t>
        </w:r>
      </w:ins>
      <w:r>
        <w:t>List</w:t>
      </w:r>
      <w:ins w:id="3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4" w:author="whw010" w:date="2019-10-16T14:10:00Z">
        <w:r>
          <w:rPr>
            <w:rFonts w:hint="eastAsia"/>
          </w:rPr>
          <w:t>（</w:t>
        </w:r>
      </w:ins>
      <w:ins w:id="5" w:author="whw010" w:date="2019-10-16T14:11:00Z">
        <w:r>
          <w:rPr>
            <w:rFonts w:hint="eastAsia"/>
          </w:rPr>
          <w:t>1</w:t>
        </w:r>
      </w:ins>
      <w:ins w:id="6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7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8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9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10" w:author="whw010" w:date="2019-10-16T14:11:00Z">
        <w:r>
          <w:t>“</w:t>
        </w:r>
      </w:ins>
      <w:r w:rsidR="00622C6A">
        <w:t>age</w:t>
      </w:r>
      <w:ins w:id="11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...me,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12" w:author="whw010" w:date="2019-10-16T14:11:00Z">
        <w:r w:rsidR="00453BEE">
          <w:t>复制</w:t>
        </w:r>
      </w:ins>
      <w:r>
        <w:t>而来</w:t>
      </w:r>
      <w:ins w:id="13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14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2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2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2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2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2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428"/>
      </w:pPr>
      <w:r>
        <w:lastRenderedPageBreak/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lastRenderedPageBreak/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 w:rsidP="00736806">
      <w:pPr>
        <w:rPr>
          <w:del w:id="15" w:author="超 杨" w:date="2019-10-17T09:13:00Z"/>
        </w:rPr>
        <w:pPrChange w:id="16" w:author="超 杨" w:date="2019-10-17T09:13:00Z">
          <w:pPr/>
        </w:pPrChange>
      </w:pPr>
      <w:ins w:id="17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 w:rsidP="00736806">
      <w:pPr>
        <w:rPr>
          <w:ins w:id="18" w:author="超 杨" w:date="2019-10-17T09:12:00Z"/>
        </w:rPr>
        <w:pPrChange w:id="19" w:author="超 杨" w:date="2019-10-17T09:13:00Z">
          <w:pPr/>
        </w:pPrChange>
      </w:pPr>
    </w:p>
    <w:p w14:paraId="7E18E282" w14:textId="64A7CFF3" w:rsidR="003A45CB" w:rsidRDefault="00736806" w:rsidP="00736806">
      <w:pPr>
        <w:pPrChange w:id="20" w:author="超 杨" w:date="2019-10-17T09:13:00Z">
          <w:pPr/>
        </w:pPrChange>
      </w:pPr>
      <w:ins w:id="21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22" w:author="超 杨" w:date="2019-10-17T09:11:00Z">
        <w:r>
          <w:rPr>
            <w:rFonts w:hint="eastAsia"/>
          </w:rPr>
          <w:t>在本书开头（序言</w:t>
        </w:r>
      </w:ins>
      <w:ins w:id="23" w:author="超 杨" w:date="2019-10-17T09:13:00Z">
        <w:r>
          <w:rPr>
            <w:rFonts w:hint="eastAsia"/>
          </w:rPr>
          <w:t>？</w:t>
        </w:r>
      </w:ins>
      <w:ins w:id="24" w:author="超 杨" w:date="2019-10-17T09:11:00Z">
        <w:r>
          <w:rPr>
            <w:rFonts w:hint="eastAsia"/>
          </w:rPr>
          <w:t>）</w:t>
        </w:r>
      </w:ins>
      <w:ins w:id="25" w:author="超 杨" w:date="2019-10-17T09:13:00Z">
        <w:r>
          <w:rPr>
            <w:rFonts w:hint="eastAsia"/>
          </w:rPr>
          <w:t>中给出</w:t>
        </w:r>
      </w:ins>
      <w:bookmarkStart w:id="26" w:name="_GoBack"/>
      <w:bookmarkEnd w:id="26"/>
    </w:p>
    <w:p w14:paraId="20F5C29F" w14:textId="1C494528" w:rsidR="00F6426C" w:rsidRDefault="00F6426C" w:rsidP="00736806">
      <w:pPr>
        <w:pPrChange w:id="27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2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992B39D" w14:textId="77777777" w:rsidR="00F6426C" w:rsidRPr="00F6426C" w:rsidRDefault="00F6426C" w:rsidP="00F6426C"/>
    <w:p w14:paraId="4EA5BC1E" w14:textId="0C018CF8" w:rsidR="00F6426C" w:rsidRDefault="00F6426C" w:rsidP="00F6426C">
      <w:pPr>
        <w:pStyle w:val="22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77777777" w:rsidR="006A401E" w:rsidRDefault="006A401E" w:rsidP="00F6426C"/>
    <w:p w14:paraId="47E2D8C5" w14:textId="77777777" w:rsidR="006A401E" w:rsidRPr="00F6426C" w:rsidRDefault="006A401E" w:rsidP="00F6426C"/>
    <w:p w14:paraId="472EB479" w14:textId="77777777" w:rsidR="00F6426C" w:rsidRDefault="00F6426C" w:rsidP="00F6426C">
      <w:pPr>
        <w:pStyle w:val="22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66EBFB5E" w14:textId="77777777" w:rsidR="00F6426C" w:rsidRPr="00F6426C" w:rsidRDefault="00F6426C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06172B21" w14:textId="77777777" w:rsidR="00F6426C" w:rsidRPr="00F6426C" w:rsidRDefault="00F6426C" w:rsidP="00F6426C"/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7777777" w:rsidR="00F6426C" w:rsidRPr="00F6426C" w:rsidRDefault="00F6426C" w:rsidP="00F6426C"/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77777777" w:rsidR="00F6426C" w:rsidRPr="00F6426C" w:rsidRDefault="00F6426C" w:rsidP="00F6426C"/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77777777" w:rsidR="00F6426C" w:rsidRPr="00F6426C" w:rsidRDefault="00F6426C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77777777" w:rsidR="00F6426C" w:rsidRPr="00F6426C" w:rsidRDefault="00F6426C" w:rsidP="00F6426C"/>
    <w:p w14:paraId="2E716625" w14:textId="77777777" w:rsidR="00F6426C" w:rsidRDefault="00F6426C" w:rsidP="00F6426C">
      <w:pPr>
        <w:pStyle w:val="22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1931C813" w14:textId="77777777" w:rsidR="00F6426C" w:rsidRPr="00F6426C" w:rsidRDefault="00F6426C" w:rsidP="00F6426C"/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77777777" w:rsidR="00F6426C" w:rsidRPr="00F6426C" w:rsidRDefault="00F6426C" w:rsidP="00F6426C"/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77777777" w:rsidR="00F6426C" w:rsidRPr="00F6426C" w:rsidRDefault="00F6426C" w:rsidP="00F6426C"/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77777777" w:rsidR="00F6426C" w:rsidRPr="00F6426C" w:rsidRDefault="00F6426C" w:rsidP="00F6426C"/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2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77777777" w:rsidR="00F6426C" w:rsidRPr="00F6426C" w:rsidRDefault="00F6426C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2F59949A" w14:textId="77777777" w:rsidR="00F6426C" w:rsidRPr="00F6426C" w:rsidRDefault="00F6426C" w:rsidP="00F6426C"/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Pr="00F6426C" w:rsidRDefault="00F6426C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7777777" w:rsidR="00F6426C" w:rsidRPr="00F6426C" w:rsidRDefault="00F6426C" w:rsidP="00F6426C"/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</w:p>
    <w:p w14:paraId="6C5B777F" w14:textId="77777777" w:rsidR="00F6426C" w:rsidRDefault="00F6426C" w:rsidP="00F6426C"/>
    <w:p w14:paraId="0C044597" w14:textId="77777777" w:rsidR="00F6426C" w:rsidRPr="00F6426C" w:rsidRDefault="00F6426C" w:rsidP="00F6426C"/>
    <w:p w14:paraId="065E8C7A" w14:textId="77777777" w:rsidR="00F6426C" w:rsidRDefault="00F6426C" w:rsidP="00F6426C">
      <w:pPr>
        <w:pStyle w:val="22"/>
      </w:pPr>
      <w:r w:rsidRPr="00F6426C">
        <w:t xml:space="preserve">8.1  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77777777" w:rsidR="00F6426C" w:rsidRPr="00F6426C" w:rsidRDefault="00F6426C" w:rsidP="00F6426C">
      <w:pPr>
        <w:pStyle w:val="22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Pr="00F6426C" w:rsidRDefault="00F6426C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77777777" w:rsidR="00F6426C" w:rsidRPr="00F6426C" w:rsidRDefault="00F6426C" w:rsidP="00F6426C">
      <w:pPr>
        <w:pStyle w:val="22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1C647162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6DF4E7C9" w14:textId="77777777" w:rsidR="00F6426C" w:rsidRPr="00F6426C" w:rsidRDefault="00F6426C" w:rsidP="00F6426C"/>
    <w:p w14:paraId="545E7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5A7C1D7E" w14:textId="77777777" w:rsidR="00F6426C" w:rsidRPr="00F6426C" w:rsidRDefault="00F6426C" w:rsidP="00F6426C"/>
    <w:p w14:paraId="46DBD6F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676CF83D" w14:textId="77777777" w:rsidR="00F6426C" w:rsidRPr="00F6426C" w:rsidRDefault="00F6426C" w:rsidP="00F6426C"/>
    <w:p w14:paraId="7AD32A2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668442BD" w14:textId="77777777" w:rsidR="00F6426C" w:rsidRPr="00F6426C" w:rsidRDefault="00F6426C" w:rsidP="00F6426C"/>
    <w:p w14:paraId="12052B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77777777" w:rsidR="00F6426C" w:rsidRPr="00F6426C" w:rsidRDefault="00F6426C" w:rsidP="00F6426C"/>
    <w:p w14:paraId="6B66A283" w14:textId="77777777" w:rsidR="00F6426C" w:rsidRPr="00F6426C" w:rsidRDefault="00F6426C" w:rsidP="00F6426C">
      <w:pPr>
        <w:pStyle w:val="22"/>
      </w:pPr>
      <w:r w:rsidRPr="00F6426C">
        <w:t xml:space="preserve">8.4  </w:t>
      </w:r>
      <w:r w:rsidRPr="00F6426C">
        <w:t>提炼</w:t>
      </w:r>
      <w:r w:rsidRPr="00F6426C">
        <w:rPr>
          <w:rFonts w:hint="eastAsia"/>
        </w:rPr>
        <w:t>渲染队列</w:t>
      </w: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77777777" w:rsidR="00F6426C" w:rsidRDefault="00F6426C" w:rsidP="00F6426C">
      <w:pPr>
        <w:pStyle w:val="22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77777777" w:rsidR="00F6426C" w:rsidRPr="00F6426C" w:rsidRDefault="00F6426C" w:rsidP="00F6426C">
      <w:pPr>
        <w:pStyle w:val="22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178602A9" w14:textId="77777777" w:rsidR="00F6426C" w:rsidRDefault="00F6426C" w:rsidP="00F6426C">
      <w:pPr>
        <w:pStyle w:val="22"/>
      </w:pPr>
      <w:r w:rsidRPr="00F6426C">
        <w:t xml:space="preserve">8.7  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</w:p>
    <w:p w14:paraId="6AC996EB" w14:textId="77777777" w:rsidR="00F6426C" w:rsidRPr="00F6426C" w:rsidRDefault="00F6426C" w:rsidP="00F6426C"/>
    <w:p w14:paraId="0B20D9AD" w14:textId="77777777" w:rsidR="00F6426C" w:rsidRDefault="00F6426C" w:rsidP="00F6426C">
      <w:pPr>
        <w:pStyle w:val="22"/>
      </w:pPr>
      <w:r w:rsidRPr="00F6426C">
        <w:t xml:space="preserve">8.8  </w:t>
      </w:r>
      <w:r w:rsidRPr="00F6426C">
        <w:rPr>
          <w:rFonts w:hint="eastAsia"/>
        </w:rPr>
        <w:t>使用函数式反应式编程实现主循环</w:t>
      </w:r>
    </w:p>
    <w:p w14:paraId="52AFAFCE" w14:textId="77777777" w:rsidR="00F6426C" w:rsidRPr="00F6426C" w:rsidRDefault="00F6426C" w:rsidP="00F6426C"/>
    <w:p w14:paraId="064B71E1" w14:textId="77777777" w:rsidR="00F6426C" w:rsidRDefault="00F6426C" w:rsidP="00F6426C">
      <w:pPr>
        <w:pStyle w:val="22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8.9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38F8442F" w14:textId="77777777" w:rsidR="00F6426C" w:rsidRPr="00F6426C" w:rsidRDefault="00F6426C" w:rsidP="00F6426C"/>
    <w:p w14:paraId="175C88C7" w14:textId="77777777" w:rsidR="00F6426C" w:rsidRDefault="00F6426C" w:rsidP="00F6426C">
      <w:pPr>
        <w:pStyle w:val="22"/>
      </w:pPr>
      <w:r w:rsidRPr="00F6426C">
        <w:t xml:space="preserve">8.10  </w:t>
      </w:r>
      <w:r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77777777" w:rsidR="00F6426C" w:rsidRDefault="00F6426C" w:rsidP="00F6426C">
      <w:pPr>
        <w:pStyle w:val="22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0B1CC97D" w14:textId="77777777" w:rsidR="00F6426C" w:rsidRDefault="00F6426C" w:rsidP="00F6426C">
      <w:pPr>
        <w:pStyle w:val="22"/>
      </w:pPr>
      <w:r w:rsidRPr="00F6426C">
        <w:t xml:space="preserve">9.2  </w:t>
      </w:r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6A6A8125" w14:textId="77777777" w:rsidR="00F6426C" w:rsidRDefault="00F6426C" w:rsidP="00F6426C">
      <w:pPr>
        <w:pStyle w:val="22"/>
      </w:pPr>
      <w:r w:rsidRPr="00F6426C">
        <w:t xml:space="preserve">9.3  </w:t>
      </w:r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2E96640" w14:textId="77777777" w:rsidR="00F6426C" w:rsidRDefault="00F6426C" w:rsidP="00F6426C">
      <w:pPr>
        <w:pStyle w:val="22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9.4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5C74643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F0457C1" w14:textId="77777777" w:rsidR="00F6426C" w:rsidRPr="00F6426C" w:rsidRDefault="00F6426C" w:rsidP="00F6426C">
      <w:pPr>
        <w:pStyle w:val="22"/>
      </w:pPr>
      <w:r w:rsidRPr="00F6426C">
        <w:t xml:space="preserve">9.5  </w:t>
      </w:r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2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2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2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2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2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2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2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2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2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2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2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2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2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2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2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2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2BA8CAC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69F72837" w14:textId="77777777" w:rsidR="00817B08" w:rsidRPr="00817B08" w:rsidRDefault="00817B08" w:rsidP="00817B08"/>
    <w:p w14:paraId="05773957" w14:textId="77777777" w:rsidR="00F6426C" w:rsidRDefault="00F6426C" w:rsidP="00817B08">
      <w:pPr>
        <w:pStyle w:val="22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49CEB865" w14:textId="77777777" w:rsidR="00817B08" w:rsidRPr="00817B08" w:rsidRDefault="00817B08" w:rsidP="00817B08"/>
    <w:p w14:paraId="49DF6F4F" w14:textId="77777777" w:rsidR="00F6426C" w:rsidRDefault="00F6426C" w:rsidP="00817B08">
      <w:pPr>
        <w:pStyle w:val="22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1A84E28B" w14:textId="77777777" w:rsidR="00817B08" w:rsidRPr="00817B08" w:rsidRDefault="00817B08" w:rsidP="00817B08"/>
    <w:p w14:paraId="1BBE061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76F3BEE4" w14:textId="77777777" w:rsidR="00817B08" w:rsidRPr="00817B08" w:rsidRDefault="00817B08" w:rsidP="00817B08"/>
    <w:p w14:paraId="63FC5268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7FEF2D35" w14:textId="77777777" w:rsidR="00817B08" w:rsidRPr="00817B08" w:rsidRDefault="00817B08" w:rsidP="00817B08"/>
    <w:p w14:paraId="61F24682" w14:textId="77777777" w:rsidR="00F6426C" w:rsidRDefault="00F6426C" w:rsidP="00817B08">
      <w:pPr>
        <w:pStyle w:val="22"/>
      </w:pPr>
      <w:r w:rsidRPr="00817B08">
        <w:t xml:space="preserve">16.3  </w:t>
      </w:r>
      <w:r w:rsidRPr="00817B08">
        <w:rPr>
          <w:rFonts w:hint="eastAsia"/>
        </w:rPr>
        <w:t>更新编辑器</w:t>
      </w:r>
    </w:p>
    <w:p w14:paraId="15A6382D" w14:textId="77777777" w:rsidR="00817B08" w:rsidRPr="00817B08" w:rsidRDefault="00817B08" w:rsidP="00817B08"/>
    <w:p w14:paraId="2687C431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24C5DBCF" w14:textId="77777777" w:rsidR="00817B08" w:rsidRPr="00817B08" w:rsidRDefault="00817B08" w:rsidP="00817B08"/>
    <w:p w14:paraId="417E52E8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558E5649" w14:textId="77777777" w:rsidR="00817B08" w:rsidRPr="00817B08" w:rsidRDefault="00817B08" w:rsidP="00817B08"/>
    <w:p w14:paraId="263F7695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Icon Gizmo</w:t>
      </w:r>
    </w:p>
    <w:p w14:paraId="5091104D" w14:textId="77777777" w:rsidR="00817B08" w:rsidRDefault="00817B08" w:rsidP="00817B08"/>
    <w:p w14:paraId="682B3562" w14:textId="5CABE184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BB505F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2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5BB7E095" w14:textId="77777777" w:rsidR="00F6426C" w:rsidRDefault="00F6426C" w:rsidP="00817B08">
      <w:pPr>
        <w:pStyle w:val="22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2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77777777" w:rsidR="00817B08" w:rsidRDefault="00817B08" w:rsidP="00817B08">
      <w:pPr>
        <w:rPr>
          <w:noProof/>
        </w:rPr>
      </w:pPr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2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2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4E28DEA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增强编辑器的</w:t>
      </w:r>
      <w:r w:rsidRPr="00F6426C">
        <w:t>Scene View</w:t>
      </w:r>
      <w:r w:rsidRPr="00F6426C">
        <w:rPr>
          <w:rFonts w:hint="eastAsia"/>
        </w:rPr>
        <w:t>的渲染</w:t>
      </w:r>
      <w:r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2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2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2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2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2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2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7CAC4DD7" w14:textId="77777777" w:rsidR="00817B08" w:rsidRDefault="00817B08" w:rsidP="00817B08"/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934C76" w:rsidRDefault="00934C76" w:rsidP="008B5E11">
      <w:pPr>
        <w:ind w:firstLine="400"/>
      </w:pPr>
      <w:r>
        <w:separator/>
      </w:r>
    </w:p>
  </w:endnote>
  <w:endnote w:type="continuationSeparator" w:id="0">
    <w:p w14:paraId="7407A4B8" w14:textId="77777777" w:rsidR="00934C76" w:rsidRDefault="00934C76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A24FBE" w:rsidRDefault="00A24FBE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A24FBE" w:rsidRDefault="00A24FBE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A24FBE" w:rsidRDefault="00A24FBE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934C76" w:rsidRDefault="00934C76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934C76" w:rsidRDefault="00934C76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A24FBE" w:rsidRPr="008B5E11" w:rsidRDefault="00A24FBE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A24FBE" w:rsidRPr="008B5E11" w:rsidRDefault="00A24FBE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A24FBE" w:rsidRDefault="00A24FBE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1F88CF4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4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8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8"/>
  </w:num>
  <w:num w:numId="3">
    <w:abstractNumId w:val="15"/>
  </w:num>
  <w:num w:numId="4">
    <w:abstractNumId w:val="4"/>
  </w:num>
  <w:num w:numId="5">
    <w:abstractNumId w:val="8"/>
  </w:num>
  <w:num w:numId="6">
    <w:abstractNumId w:val="9"/>
  </w:num>
  <w:num w:numId="7">
    <w:abstractNumId w:val="18"/>
    <w:lvlOverride w:ilvl="0">
      <w:startOverride w:val="44"/>
    </w:lvlOverride>
  </w:num>
  <w:num w:numId="8">
    <w:abstractNumId w:val="14"/>
  </w:num>
  <w:num w:numId="9">
    <w:abstractNumId w:val="7"/>
  </w:num>
  <w:num w:numId="10">
    <w:abstractNumId w:val="6"/>
  </w:num>
  <w:num w:numId="11">
    <w:abstractNumId w:val="16"/>
  </w:num>
  <w:num w:numId="12">
    <w:abstractNumId w:val="11"/>
  </w:num>
  <w:num w:numId="13">
    <w:abstractNumId w:val="10"/>
  </w:num>
  <w:num w:numId="14">
    <w:abstractNumId w:val="12"/>
  </w:num>
  <w:num w:numId="15">
    <w:abstractNumId w:val="1"/>
  </w:num>
  <w:num w:numId="16">
    <w:abstractNumId w:val="0"/>
  </w:num>
  <w:num w:numId="17">
    <w:abstractNumId w:val="13"/>
  </w:num>
  <w:num w:numId="18">
    <w:abstractNumId w:val="17"/>
  </w:num>
  <w:num w:numId="19">
    <w:abstractNumId w:val="3"/>
  </w:num>
  <w:num w:numId="20">
    <w:abstractNumId w:val="5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8E8"/>
    <w:rsid w:val="00051952"/>
    <w:rsid w:val="00051D1F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08E"/>
    <w:rsid w:val="000F2B3E"/>
    <w:rsid w:val="000F2C74"/>
    <w:rsid w:val="000F2E77"/>
    <w:rsid w:val="000F5E36"/>
    <w:rsid w:val="00100A14"/>
    <w:rsid w:val="00101219"/>
    <w:rsid w:val="00101D8D"/>
    <w:rsid w:val="00102E05"/>
    <w:rsid w:val="00105023"/>
    <w:rsid w:val="0010505E"/>
    <w:rsid w:val="00105126"/>
    <w:rsid w:val="00105B93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949"/>
    <w:rsid w:val="001214F3"/>
    <w:rsid w:val="00121C43"/>
    <w:rsid w:val="001227EA"/>
    <w:rsid w:val="00123753"/>
    <w:rsid w:val="00124C2B"/>
    <w:rsid w:val="00125D70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965"/>
    <w:rsid w:val="00171CA1"/>
    <w:rsid w:val="001725A5"/>
    <w:rsid w:val="001726B2"/>
    <w:rsid w:val="0017336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C1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379"/>
    <w:rsid w:val="001E562D"/>
    <w:rsid w:val="001E6503"/>
    <w:rsid w:val="001E7D96"/>
    <w:rsid w:val="001E7EB4"/>
    <w:rsid w:val="001F22CC"/>
    <w:rsid w:val="001F2EB9"/>
    <w:rsid w:val="001F39D9"/>
    <w:rsid w:val="001F3F0F"/>
    <w:rsid w:val="001F752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F29"/>
    <w:rsid w:val="00225DFA"/>
    <w:rsid w:val="00226B2B"/>
    <w:rsid w:val="00227D1F"/>
    <w:rsid w:val="00230AB3"/>
    <w:rsid w:val="00231DF2"/>
    <w:rsid w:val="0023213F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42DA"/>
    <w:rsid w:val="00294AF6"/>
    <w:rsid w:val="00294C64"/>
    <w:rsid w:val="0029512F"/>
    <w:rsid w:val="00295CF8"/>
    <w:rsid w:val="00296042"/>
    <w:rsid w:val="002A06AE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32B8"/>
    <w:rsid w:val="002B3F5C"/>
    <w:rsid w:val="002B5DAB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5247"/>
    <w:rsid w:val="002C5582"/>
    <w:rsid w:val="002C56E6"/>
    <w:rsid w:val="002C5C5C"/>
    <w:rsid w:val="002D0AAE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537C"/>
    <w:rsid w:val="00301ED8"/>
    <w:rsid w:val="00302029"/>
    <w:rsid w:val="00302663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31A3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12F3"/>
    <w:rsid w:val="00343A0C"/>
    <w:rsid w:val="00343BFE"/>
    <w:rsid w:val="00343FA2"/>
    <w:rsid w:val="00344C4D"/>
    <w:rsid w:val="003451B7"/>
    <w:rsid w:val="00346A56"/>
    <w:rsid w:val="003510D5"/>
    <w:rsid w:val="003524F9"/>
    <w:rsid w:val="0035387A"/>
    <w:rsid w:val="00354BDB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273"/>
    <w:rsid w:val="00405C4F"/>
    <w:rsid w:val="004071DE"/>
    <w:rsid w:val="00410E2A"/>
    <w:rsid w:val="00410F3B"/>
    <w:rsid w:val="0041131A"/>
    <w:rsid w:val="00413276"/>
    <w:rsid w:val="00413444"/>
    <w:rsid w:val="00413AE5"/>
    <w:rsid w:val="0041420D"/>
    <w:rsid w:val="004148EE"/>
    <w:rsid w:val="00415354"/>
    <w:rsid w:val="00415441"/>
    <w:rsid w:val="0041550E"/>
    <w:rsid w:val="00415E8B"/>
    <w:rsid w:val="00420892"/>
    <w:rsid w:val="004216D3"/>
    <w:rsid w:val="004220D2"/>
    <w:rsid w:val="004233F7"/>
    <w:rsid w:val="00424538"/>
    <w:rsid w:val="00425157"/>
    <w:rsid w:val="004306C9"/>
    <w:rsid w:val="00430BE8"/>
    <w:rsid w:val="00430C23"/>
    <w:rsid w:val="00430C7B"/>
    <w:rsid w:val="004324C4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6262"/>
    <w:rsid w:val="00446C06"/>
    <w:rsid w:val="00446C89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296B"/>
    <w:rsid w:val="004B3302"/>
    <w:rsid w:val="004B38F8"/>
    <w:rsid w:val="004B55F8"/>
    <w:rsid w:val="004B5641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5417"/>
    <w:rsid w:val="00535F0C"/>
    <w:rsid w:val="00536CFF"/>
    <w:rsid w:val="00537305"/>
    <w:rsid w:val="00537A9C"/>
    <w:rsid w:val="005406D5"/>
    <w:rsid w:val="005408EC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6113"/>
    <w:rsid w:val="005E6F16"/>
    <w:rsid w:val="005E798B"/>
    <w:rsid w:val="005E7B8D"/>
    <w:rsid w:val="005F1015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7276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163C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4A25"/>
    <w:rsid w:val="00704FD0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D64"/>
    <w:rsid w:val="007B3515"/>
    <w:rsid w:val="007B3B30"/>
    <w:rsid w:val="007B3FD4"/>
    <w:rsid w:val="007B5E97"/>
    <w:rsid w:val="007B66E3"/>
    <w:rsid w:val="007B77A9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957"/>
    <w:rsid w:val="007D1DD1"/>
    <w:rsid w:val="007D273C"/>
    <w:rsid w:val="007D2BB3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6E4C"/>
    <w:rsid w:val="007E725D"/>
    <w:rsid w:val="007F098E"/>
    <w:rsid w:val="007F1E8D"/>
    <w:rsid w:val="007F2296"/>
    <w:rsid w:val="007F26CF"/>
    <w:rsid w:val="007F2C50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8B8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359"/>
    <w:rsid w:val="0088655A"/>
    <w:rsid w:val="00890280"/>
    <w:rsid w:val="00890487"/>
    <w:rsid w:val="00890A3F"/>
    <w:rsid w:val="00892CBF"/>
    <w:rsid w:val="00894292"/>
    <w:rsid w:val="00894A81"/>
    <w:rsid w:val="008950CB"/>
    <w:rsid w:val="00897C6D"/>
    <w:rsid w:val="00897EF6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A5"/>
    <w:rsid w:val="00972DDB"/>
    <w:rsid w:val="00973A72"/>
    <w:rsid w:val="00974EC9"/>
    <w:rsid w:val="00975CAF"/>
    <w:rsid w:val="00975E15"/>
    <w:rsid w:val="009766B6"/>
    <w:rsid w:val="0097797B"/>
    <w:rsid w:val="00980AFC"/>
    <w:rsid w:val="00980D0A"/>
    <w:rsid w:val="00980EC8"/>
    <w:rsid w:val="009816E2"/>
    <w:rsid w:val="00981DF0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C54"/>
    <w:rsid w:val="00A27F9B"/>
    <w:rsid w:val="00A30C77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4850"/>
    <w:rsid w:val="00A65A1B"/>
    <w:rsid w:val="00A665CB"/>
    <w:rsid w:val="00A70A0C"/>
    <w:rsid w:val="00A71466"/>
    <w:rsid w:val="00A72391"/>
    <w:rsid w:val="00A751BF"/>
    <w:rsid w:val="00A77761"/>
    <w:rsid w:val="00A77DD4"/>
    <w:rsid w:val="00A77DF8"/>
    <w:rsid w:val="00A82E89"/>
    <w:rsid w:val="00A8331E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4AD4"/>
    <w:rsid w:val="00AA52D8"/>
    <w:rsid w:val="00AA5597"/>
    <w:rsid w:val="00AA579B"/>
    <w:rsid w:val="00AA725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60E7"/>
    <w:rsid w:val="00AB7D28"/>
    <w:rsid w:val="00AC2231"/>
    <w:rsid w:val="00AC3CFA"/>
    <w:rsid w:val="00AC5A7A"/>
    <w:rsid w:val="00AC6448"/>
    <w:rsid w:val="00AC6E3C"/>
    <w:rsid w:val="00AC6E5D"/>
    <w:rsid w:val="00AC73F6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3F2"/>
    <w:rsid w:val="00AE473C"/>
    <w:rsid w:val="00AE6264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DB3"/>
    <w:rsid w:val="00B35B36"/>
    <w:rsid w:val="00B36BBC"/>
    <w:rsid w:val="00B36D3D"/>
    <w:rsid w:val="00B408CA"/>
    <w:rsid w:val="00B40BEC"/>
    <w:rsid w:val="00B4245C"/>
    <w:rsid w:val="00B438FD"/>
    <w:rsid w:val="00B44CC7"/>
    <w:rsid w:val="00B4515A"/>
    <w:rsid w:val="00B45AA6"/>
    <w:rsid w:val="00B45EC9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678E7"/>
    <w:rsid w:val="00B716FA"/>
    <w:rsid w:val="00B71C14"/>
    <w:rsid w:val="00B72E58"/>
    <w:rsid w:val="00B7325F"/>
    <w:rsid w:val="00B73C07"/>
    <w:rsid w:val="00B75FCE"/>
    <w:rsid w:val="00B762CA"/>
    <w:rsid w:val="00B77721"/>
    <w:rsid w:val="00B77900"/>
    <w:rsid w:val="00B77D8F"/>
    <w:rsid w:val="00B80D1B"/>
    <w:rsid w:val="00B816F9"/>
    <w:rsid w:val="00B81B48"/>
    <w:rsid w:val="00B82C86"/>
    <w:rsid w:val="00B846F3"/>
    <w:rsid w:val="00B84A2B"/>
    <w:rsid w:val="00B84BFC"/>
    <w:rsid w:val="00B851E0"/>
    <w:rsid w:val="00B86712"/>
    <w:rsid w:val="00B86B8D"/>
    <w:rsid w:val="00B87BFE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C48"/>
    <w:rsid w:val="00BA7CAD"/>
    <w:rsid w:val="00BA7E42"/>
    <w:rsid w:val="00BA7EA3"/>
    <w:rsid w:val="00BB10A3"/>
    <w:rsid w:val="00BB1BC3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131D"/>
    <w:rsid w:val="00BC14D5"/>
    <w:rsid w:val="00BC1D6B"/>
    <w:rsid w:val="00BC265F"/>
    <w:rsid w:val="00BC31B7"/>
    <w:rsid w:val="00BC46F3"/>
    <w:rsid w:val="00BC4726"/>
    <w:rsid w:val="00BC4E3F"/>
    <w:rsid w:val="00BC542D"/>
    <w:rsid w:val="00BD34B8"/>
    <w:rsid w:val="00BD5BDB"/>
    <w:rsid w:val="00BD7028"/>
    <w:rsid w:val="00BD78E1"/>
    <w:rsid w:val="00BE0077"/>
    <w:rsid w:val="00BE0EDC"/>
    <w:rsid w:val="00BE1A34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40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592D"/>
    <w:rsid w:val="00C26D95"/>
    <w:rsid w:val="00C30002"/>
    <w:rsid w:val="00C303E6"/>
    <w:rsid w:val="00C31106"/>
    <w:rsid w:val="00C31292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21F9"/>
    <w:rsid w:val="00C830F9"/>
    <w:rsid w:val="00C84152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D09A3"/>
    <w:rsid w:val="00CD0C0A"/>
    <w:rsid w:val="00CD1135"/>
    <w:rsid w:val="00CD1ECF"/>
    <w:rsid w:val="00CD1F53"/>
    <w:rsid w:val="00CD2A5E"/>
    <w:rsid w:val="00CD3823"/>
    <w:rsid w:val="00CD3961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D1472"/>
    <w:rsid w:val="00DD18D2"/>
    <w:rsid w:val="00DD32AF"/>
    <w:rsid w:val="00DD5179"/>
    <w:rsid w:val="00DD68F0"/>
    <w:rsid w:val="00DE254C"/>
    <w:rsid w:val="00DE2731"/>
    <w:rsid w:val="00DE44FE"/>
    <w:rsid w:val="00DE5EBA"/>
    <w:rsid w:val="00DE6410"/>
    <w:rsid w:val="00DF0070"/>
    <w:rsid w:val="00DF0382"/>
    <w:rsid w:val="00DF273A"/>
    <w:rsid w:val="00DF290E"/>
    <w:rsid w:val="00DF50C7"/>
    <w:rsid w:val="00DF5466"/>
    <w:rsid w:val="00DF780E"/>
    <w:rsid w:val="00DF7FCA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10B41"/>
    <w:rsid w:val="00E10F02"/>
    <w:rsid w:val="00E11173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BC7"/>
    <w:rsid w:val="00E43F0E"/>
    <w:rsid w:val="00E43FBC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6C22"/>
    <w:rsid w:val="00E66E53"/>
    <w:rsid w:val="00E66FBB"/>
    <w:rsid w:val="00E674F9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EDC"/>
    <w:rsid w:val="00ED642E"/>
    <w:rsid w:val="00EE061C"/>
    <w:rsid w:val="00EE1DFB"/>
    <w:rsid w:val="00EE4B07"/>
    <w:rsid w:val="00EE52B7"/>
    <w:rsid w:val="00EE6823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92EB9"/>
    <w:rsid w:val="00F94023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429E"/>
    <w:rsid w:val="00FE539B"/>
    <w:rsid w:val="00FE6498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5"/>
    <w:semiHidden/>
    <w:pPr>
      <w:ind w:leftChars="452" w:left="942" w:firstLineChars="0" w:firstLine="0"/>
    </w:pPr>
  </w:style>
  <w:style w:type="paragraph" w:styleId="32">
    <w:name w:val="Body Text Indent 3"/>
    <w:basedOn w:val="a4"/>
    <w:link w:val="33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6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字符"/>
    <w:aliases w:val="ctrl+2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5">
    <w:name w:val="正文文本缩进 2字符"/>
    <w:link w:val="24"/>
    <w:semiHidden/>
    <w:rsid w:val="002A307E"/>
    <w:rPr>
      <w:rFonts w:ascii="宋体" w:hAnsi="宋体" w:cs="方正书宋简体"/>
    </w:rPr>
  </w:style>
  <w:style w:type="character" w:customStyle="1" w:styleId="33">
    <w:name w:val="正文文本缩进 3字符"/>
    <w:link w:val="32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2"/>
    <w:uiPriority w:val="99"/>
    <w:semiHidden/>
    <w:unhideWhenUsed/>
    <w:rsid w:val="002E73AD"/>
    <w:rPr>
      <w:sz w:val="24"/>
      <w:szCs w:val="24"/>
    </w:rPr>
  </w:style>
  <w:style w:type="character" w:customStyle="1" w:styleId="12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3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7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4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4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8">
    <w:name w:val="无列表2"/>
    <w:next w:val="a7"/>
    <w:uiPriority w:val="99"/>
    <w:semiHidden/>
    <w:unhideWhenUsed/>
    <w:rsid w:val="003D7D6D"/>
  </w:style>
  <w:style w:type="table" w:customStyle="1" w:styleId="15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5">
    <w:name w:val="无列表3"/>
    <w:next w:val="a7"/>
    <w:uiPriority w:val="99"/>
    <w:semiHidden/>
    <w:unhideWhenUsed/>
    <w:rsid w:val="00F6426C"/>
  </w:style>
  <w:style w:type="paragraph" w:customStyle="1" w:styleId="16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7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9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8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a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b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9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c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a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b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d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6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3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5"/>
    <w:semiHidden/>
    <w:pPr>
      <w:ind w:leftChars="452" w:left="942" w:firstLineChars="0" w:firstLine="0"/>
    </w:pPr>
  </w:style>
  <w:style w:type="paragraph" w:styleId="32">
    <w:name w:val="Body Text Indent 3"/>
    <w:basedOn w:val="a4"/>
    <w:link w:val="33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6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字符"/>
    <w:aliases w:val="ctrl+2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5">
    <w:name w:val="正文文本缩进 2字符"/>
    <w:link w:val="24"/>
    <w:semiHidden/>
    <w:rsid w:val="002A307E"/>
    <w:rPr>
      <w:rFonts w:ascii="宋体" w:hAnsi="宋体" w:cs="方正书宋简体"/>
    </w:rPr>
  </w:style>
  <w:style w:type="character" w:customStyle="1" w:styleId="33">
    <w:name w:val="正文文本缩进 3字符"/>
    <w:link w:val="32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2"/>
    <w:uiPriority w:val="99"/>
    <w:semiHidden/>
    <w:unhideWhenUsed/>
    <w:rsid w:val="002E73AD"/>
    <w:rPr>
      <w:sz w:val="24"/>
      <w:szCs w:val="24"/>
    </w:rPr>
  </w:style>
  <w:style w:type="character" w:customStyle="1" w:styleId="12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3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7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4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4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8">
    <w:name w:val="无列表2"/>
    <w:next w:val="a7"/>
    <w:uiPriority w:val="99"/>
    <w:semiHidden/>
    <w:unhideWhenUsed/>
    <w:rsid w:val="003D7D6D"/>
  </w:style>
  <w:style w:type="table" w:customStyle="1" w:styleId="15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5">
    <w:name w:val="无列表3"/>
    <w:next w:val="a7"/>
    <w:uiPriority w:val="99"/>
    <w:semiHidden/>
    <w:unhideWhenUsed/>
    <w:rsid w:val="00F6426C"/>
  </w:style>
  <w:style w:type="paragraph" w:customStyle="1" w:styleId="16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7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9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8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a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b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9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c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a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b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d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6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3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988A6-D4BC-B740-A2F0-8256BCEF0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40</Pages>
  <Words>1006</Words>
  <Characters>5735</Characters>
  <Application>Microsoft Macintosh Word</Application>
  <DocSecurity>0</DocSecurity>
  <Lines>47</Lines>
  <Paragraphs>13</Paragraphs>
  <ScaleCrop>false</ScaleCrop>
  <Company>gg</Company>
  <LinksUpToDate>false</LinksUpToDate>
  <CharactersWithSpaces>6728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3</cp:revision>
  <cp:lastPrinted>2010-05-24T05:44:00Z</cp:lastPrinted>
  <dcterms:created xsi:type="dcterms:W3CDTF">2019-10-16T06:22:00Z</dcterms:created>
  <dcterms:modified xsi:type="dcterms:W3CDTF">2019-10-17T01:13:00Z</dcterms:modified>
</cp:coreProperties>
</file>