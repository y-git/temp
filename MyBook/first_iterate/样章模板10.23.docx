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0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由于Bucklescript编译器在编译时的优化，柯西化等操作和Immutable数据被编译成了优化过的js代码，大幅减小了时间开销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由于Reason支持Mutable和for,while迭代操作，所以可以在性能热点使用它们，提高性能。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1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r>
        <w:t>let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2" w:author="whw010" w:date="2019-10-16T14:10:00Z">
        <w:r w:rsidR="00453BEE">
          <w:t>、</w:t>
        </w:r>
      </w:ins>
      <w:r>
        <w:t>List</w:t>
      </w:r>
      <w:ins w:id="3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Record为例，它类似于Javascript中的Object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" w:author="whw010" w:date="2019-10-16T14:10:00Z">
        <w:r>
          <w:rPr>
            <w:rFonts w:hint="eastAsia"/>
          </w:rPr>
          <w:t>（</w:t>
        </w:r>
      </w:ins>
      <w:ins w:id="5" w:author="whw010" w:date="2019-10-16T14:11:00Z">
        <w:r>
          <w:rPr>
            <w:rFonts w:hint="eastAsia"/>
          </w:rPr>
          <w:t>1</w:t>
        </w:r>
      </w:ins>
      <w:ins w:id="6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7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r>
        <w:t>type person = {</w:t>
      </w:r>
    </w:p>
    <w:p w14:paraId="2E5C4AA7" w14:textId="77777777" w:rsidR="00622C6A" w:rsidRDefault="00622C6A" w:rsidP="00622C6A">
      <w:pPr>
        <w:pStyle w:val="affc"/>
      </w:pPr>
      <w:r>
        <w:t xml:space="preserve">  age: int,</w:t>
      </w:r>
    </w:p>
    <w:p w14:paraId="25A8AA88" w14:textId="77777777" w:rsidR="00622C6A" w:rsidRDefault="00622C6A" w:rsidP="00622C6A">
      <w:pPr>
        <w:pStyle w:val="affc"/>
      </w:pPr>
      <w:r>
        <w:t xml:space="preserve">  name: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8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r>
        <w:t>let me = {</w:t>
      </w:r>
    </w:p>
    <w:p w14:paraId="5FF7DD4B" w14:textId="77777777" w:rsidR="00622C6A" w:rsidRDefault="00622C6A" w:rsidP="00622C6A">
      <w:pPr>
        <w:pStyle w:val="affc"/>
      </w:pPr>
      <w:r>
        <w:t xml:space="preserve">  age: 5,</w:t>
      </w:r>
    </w:p>
    <w:p w14:paraId="42F17584" w14:textId="77777777" w:rsidR="00622C6A" w:rsidRDefault="00622C6A" w:rsidP="00622C6A">
      <w:pPr>
        <w:pStyle w:val="affc"/>
      </w:pPr>
      <w:r>
        <w:t xml:space="preserve">  name: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9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10" w:author="whw010" w:date="2019-10-16T14:11:00Z">
        <w:r>
          <w:t>“</w:t>
        </w:r>
      </w:ins>
      <w:r w:rsidR="00622C6A">
        <w:t>age</w:t>
      </w:r>
      <w:ins w:id="11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r>
        <w:t>let newMe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age: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r>
        <w:t>Js.log(newMe === me); /* false */</w:t>
      </w:r>
    </w:p>
    <w:p w14:paraId="53525145" w14:textId="68A31EC7" w:rsidR="00622C6A" w:rsidRDefault="00622C6A" w:rsidP="00622C6A">
      <w:pPr>
        <w:ind w:firstLineChars="0"/>
      </w:pPr>
      <w:r>
        <w:t>newMe是从me</w:t>
      </w:r>
      <w:ins w:id="12" w:author="whw010" w:date="2019-10-16T14:11:00Z">
        <w:r w:rsidR="00453BEE">
          <w:t>复制</w:t>
        </w:r>
      </w:ins>
      <w:r>
        <w:t>而来</w:t>
      </w:r>
      <w:ins w:id="13" w:author="whw010" w:date="2019-10-16T14:12:00Z">
        <w:r w:rsidR="00453BEE">
          <w:t>的。</w:t>
        </w:r>
      </w:ins>
      <w:r>
        <w:t>任何对newMe的修改，都不会影响me。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14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Immutable的（如使用tuple,record结构）。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15" w:author="超 杨" w:date="2019-10-22T17:04:00Z"/>
          <w:rFonts w:hint="eastAsia"/>
        </w:rPr>
      </w:pPr>
      <w:ins w:id="16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17" w:author="超 杨" w:date="2019-10-22T17:05:00Z"/>
        </w:rPr>
      </w:pPr>
      <w:ins w:id="18" w:author="超 杨" w:date="2019-10-22T17:00:00Z">
        <w:r>
          <w:rPr>
            <w:rFonts w:hint="eastAsia"/>
          </w:rPr>
          <w:t>修改</w:t>
        </w:r>
      </w:ins>
      <w:ins w:id="19" w:author="超 杨" w:date="2019-10-22T17:04:00Z">
        <w:r>
          <w:rPr>
            <w:rFonts w:hint="eastAsia"/>
          </w:rPr>
          <w:t>？</w:t>
        </w:r>
      </w:ins>
      <w:ins w:id="20" w:author="超 杨" w:date="2019-10-22T17:00:00Z">
        <w:r>
          <w:rPr>
            <w:rFonts w:hint="eastAsia"/>
          </w:rPr>
          <w:t>：</w:t>
        </w:r>
      </w:ins>
      <w:ins w:id="21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22" w:author="超 杨" w:date="2019-10-22T17:05:00Z"/>
        </w:rPr>
      </w:pPr>
      <w:ins w:id="23" w:author="超 杨" w:date="2019-10-22T17:05:00Z">
        <w:r>
          <w:t>////</w:t>
        </w:r>
      </w:ins>
      <w:ins w:id="24" w:author="超 杨" w:date="2019-10-22T17:03:00Z">
        <w:r>
          <w:rPr>
            <w:rFonts w:hint="eastAsia"/>
          </w:rPr>
          <w:t>给出本书</w:t>
        </w:r>
      </w:ins>
      <w:ins w:id="25" w:author="超 杨" w:date="2019-10-22T17:05:00Z">
        <w:r>
          <w:rPr>
            <w:rFonts w:hint="eastAsia"/>
          </w:rPr>
          <w:t>涉及</w:t>
        </w:r>
      </w:ins>
      <w:ins w:id="26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 w:rsidP="004B1AE6">
      <w:pPr>
        <w:rPr>
          <w:ins w:id="27" w:author="超 杨" w:date="2019-10-23T09:49:00Z"/>
        </w:rPr>
        <w:pPrChange w:id="28" w:author="超 杨" w:date="2019-10-23T09:51:00Z">
          <w:pPr/>
        </w:pPrChange>
      </w:pPr>
      <w:ins w:id="29" w:author="超 杨" w:date="2019-10-22T17:06:00Z">
        <w:r>
          <w:rPr>
            <w:rFonts w:hint="eastAsia"/>
          </w:rPr>
          <w:t>根据目前的知识，</w:t>
        </w:r>
      </w:ins>
      <w:ins w:id="30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31" w:author="超 杨" w:date="2019-10-23T09:50:00Z"/>
          <w:rFonts w:hint="eastAsia"/>
        </w:rPr>
      </w:pPr>
      <w:ins w:id="32" w:author="超 杨" w:date="2019-10-23T09:50:00Z">
        <w:r>
          <w:rPr>
            <w:rFonts w:hint="eastAsia"/>
          </w:rPr>
          <w:t>编辑器</w:t>
        </w:r>
      </w:ins>
      <w:ins w:id="33" w:author="超 杨" w:date="2019-10-23T09:49:00Z">
        <w:r>
          <w:rPr>
            <w:rFonts w:hint="eastAsia"/>
          </w:rPr>
          <w:t>核心</w:t>
        </w:r>
      </w:ins>
      <w:ins w:id="34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35" w:author="超 杨" w:date="2019-10-23T09:50:00Z"/>
          <w:rFonts w:hint="eastAsia"/>
        </w:rPr>
      </w:pPr>
    </w:p>
    <w:p w14:paraId="0E3702E4" w14:textId="4DE03306" w:rsidR="0079422A" w:rsidRDefault="0079422A" w:rsidP="009A26BF">
      <w:pPr>
        <w:rPr>
          <w:ins w:id="36" w:author="超 杨" w:date="2019-10-23T09:51:00Z"/>
        </w:rPr>
      </w:pPr>
      <w:ins w:id="37" w:author="超 杨" w:date="2019-10-23T09:50:00Z">
        <w:r>
          <w:rPr>
            <w:rFonts w:hint="eastAsia"/>
          </w:rPr>
          <w:t>根据编辑器</w:t>
        </w:r>
      </w:ins>
      <w:ins w:id="38" w:author="超 杨" w:date="2019-10-23T09:51:00Z">
        <w:r>
          <w:rPr>
            <w:rFonts w:hint="eastAsia"/>
          </w:rPr>
          <w:t>的</w:t>
        </w:r>
        <w:r>
          <w:rPr>
            <w:rFonts w:hint="eastAsia"/>
          </w:rPr>
          <w:t>核心功能需求</w:t>
        </w:r>
        <w:r>
          <w:rPr>
            <w:rFonts w:hint="eastAsia"/>
          </w:rPr>
          <w:t>，分析出引擎的核心功能需求！</w:t>
        </w:r>
      </w:ins>
    </w:p>
    <w:p w14:paraId="60AE0E9F" w14:textId="5166D0BE" w:rsidR="00A266D3" w:rsidRDefault="00A266D3" w:rsidP="00A266D3">
      <w:pPr>
        <w:rPr>
          <w:ins w:id="39" w:author="超 杨" w:date="2019-10-23T09:49:00Z"/>
          <w:rFonts w:hint="eastAsia"/>
        </w:rPr>
        <w:pPrChange w:id="40" w:author="超 杨" w:date="2019-10-23T09:51:00Z">
          <w:pPr/>
        </w:pPrChange>
      </w:pPr>
      <w:ins w:id="41" w:author="超 杨" w:date="2019-10-23T09:51:00Z">
        <w:r>
          <w:rPr>
            <w:rFonts w:hint="eastAsia"/>
          </w:rPr>
          <w:t>（</w:t>
        </w:r>
        <w:r>
          <w:rPr>
            <w:rFonts w:hint="eastAsia"/>
          </w:rPr>
          <w:t>如引擎：光照和非光照。（不是识别出所有的功能）</w:t>
        </w:r>
        <w:r>
          <w:rPr>
            <w:rFonts w:hint="eastAsia"/>
          </w:rPr>
          <w:t>）</w:t>
        </w:r>
      </w:ins>
    </w:p>
    <w:p w14:paraId="7519EC47" w14:textId="4D80B8D3" w:rsidR="003552C7" w:rsidRDefault="003552C7" w:rsidP="009A26BF">
      <w:pPr>
        <w:rPr>
          <w:ins w:id="42" w:author="超 杨" w:date="2019-10-22T17:05:00Z"/>
          <w:rFonts w:hint="eastAsia"/>
        </w:rPr>
      </w:pPr>
      <w:ins w:id="43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4" w:author="超 杨" w:date="2019-10-22T17:04:00Z"/>
          <w:rFonts w:hint="eastAsia"/>
        </w:rPr>
      </w:pPr>
      <w:ins w:id="45" w:author="超 杨" w:date="2019-10-22T17:03:00Z">
        <w:r>
          <w:rPr>
            <w:rFonts w:hint="eastAsia"/>
          </w:rPr>
          <w:t>）提前；然后此处</w:t>
        </w:r>
      </w:ins>
      <w:ins w:id="46" w:author="超 杨" w:date="2019-10-22T17:00:00Z">
        <w:r>
          <w:rPr>
            <w:rFonts w:hint="eastAsia"/>
          </w:rPr>
          <w:t>结合</w:t>
        </w:r>
      </w:ins>
      <w:ins w:id="47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8" w:author="超 杨" w:date="2019-10-22T17:04:00Z"/>
          <w:rFonts w:hint="eastAsia"/>
        </w:rPr>
      </w:pPr>
    </w:p>
    <w:p w14:paraId="2E56344F" w14:textId="6D80CE78" w:rsidR="003552C7" w:rsidRDefault="003552C7" w:rsidP="009A26BF">
      <w:pPr>
        <w:rPr>
          <w:ins w:id="49" w:author="超 杨" w:date="2019-10-22T17:04:00Z"/>
        </w:rPr>
      </w:pPr>
      <w:ins w:id="50" w:author="超 杨" w:date="2019-10-22T17:05:00Z">
        <w:r>
          <w:t>////</w:t>
        </w:r>
      </w:ins>
      <w:ins w:id="51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52" w:author="超 杨" w:date="2019-10-22T17:00:00Z"/>
          <w:rFonts w:hint="eastAsia"/>
        </w:rPr>
      </w:pPr>
      <w:ins w:id="53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54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lastRenderedPageBreak/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lastRenderedPageBreak/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r>
        <w:t>vbo</w:t>
      </w:r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vbo</w:t>
      </w:r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55" w:author="超 杨" w:date="2019-10-17T09:13:00Z"/>
        </w:rPr>
      </w:pPr>
      <w:ins w:id="56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r w:rsidR="004365F5">
        <w:t>Github</w:t>
      </w:r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7" w:author="超 杨" w:date="2019-10-17T09:12:00Z"/>
        </w:rPr>
      </w:pPr>
    </w:p>
    <w:p w14:paraId="7E18E282" w14:textId="64A7CFF3" w:rsidR="003A45CB" w:rsidRDefault="00736806">
      <w:ins w:id="58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9" w:author="超 杨" w:date="2019-10-17T09:11:00Z">
        <w:r>
          <w:rPr>
            <w:rFonts w:hint="eastAsia"/>
          </w:rPr>
          <w:t>在本书开头（序言</w:t>
        </w:r>
      </w:ins>
      <w:ins w:id="60" w:author="超 杨" w:date="2019-10-17T09:13:00Z">
        <w:r>
          <w:rPr>
            <w:rFonts w:hint="eastAsia"/>
          </w:rPr>
          <w:t>？</w:t>
        </w:r>
      </w:ins>
      <w:ins w:id="61" w:author="超 杨" w:date="2019-10-17T09:11:00Z">
        <w:r>
          <w:rPr>
            <w:rFonts w:hint="eastAsia"/>
          </w:rPr>
          <w:t>）</w:t>
        </w:r>
      </w:ins>
      <w:ins w:id="62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63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64" w:author="超 杨" w:date="2019-10-18T09:59:00Z"/>
        </w:rPr>
      </w:pPr>
      <w:ins w:id="65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66" w:author="超 杨" w:date="2019-10-18T09:59:00Z"/>
        </w:rPr>
      </w:pPr>
      <w:ins w:id="67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68" w:author="超 杨" w:date="2019-10-18T09:59:00Z"/>
        </w:rPr>
      </w:pPr>
      <w:ins w:id="69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70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71" w:author="超 杨" w:date="2019-10-18T09:59:00Z"/>
        </w:rPr>
      </w:pPr>
      <w:ins w:id="72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73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74" w:author="超 杨" w:date="2019-10-23T10:23:00Z"/>
          <w:rFonts w:hint="eastAsia"/>
        </w:rPr>
      </w:pPr>
      <w:ins w:id="75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 w:rsidP="006E7CC0">
      <w:pPr>
        <w:rPr>
          <w:ins w:id="76" w:author="超 杨" w:date="2019-10-23T12:09:00Z"/>
        </w:rPr>
        <w:pPrChange w:id="77" w:author="超 杨" w:date="2019-10-23T10:24:00Z">
          <w:pPr/>
        </w:pPrChange>
      </w:pPr>
      <w:ins w:id="78" w:author="超 杨" w:date="2019-10-23T12:09:00Z">
        <w:r>
          <w:t>wrap type:</w:t>
        </w:r>
      </w:ins>
    </w:p>
    <w:p w14:paraId="4BBE88CE" w14:textId="77777777" w:rsidR="00DE11CD" w:rsidRDefault="00DE11CD" w:rsidP="006E7CC0">
      <w:pPr>
        <w:rPr>
          <w:ins w:id="79" w:author="超 杨" w:date="2019-10-23T12:09:00Z"/>
          <w:rFonts w:hint="eastAsia"/>
        </w:rPr>
        <w:pPrChange w:id="80" w:author="超 杨" w:date="2019-10-23T10:24:00Z">
          <w:pPr/>
        </w:pPrChange>
      </w:pPr>
    </w:p>
    <w:p w14:paraId="0F62D40B" w14:textId="4F6B3982" w:rsidR="006E7CC0" w:rsidRDefault="006E7CC0" w:rsidP="006E7CC0">
      <w:pPr>
        <w:rPr>
          <w:ins w:id="81" w:author="超 杨" w:date="2019-10-23T12:09:00Z"/>
        </w:rPr>
        <w:pPrChange w:id="82" w:author="超 杨" w:date="2019-10-23T10:24:00Z">
          <w:pPr/>
        </w:pPrChange>
      </w:pPr>
      <w:ins w:id="83" w:author="超 杨" w:date="2019-10-23T10:24:00Z">
        <w:r>
          <w:t xml:space="preserve">note: </w:t>
        </w:r>
      </w:ins>
      <w:ins w:id="84" w:author="超 杨" w:date="2019-10-23T10:23:00Z">
        <w:r>
          <w:t>named wrap type file: XxxWT instead of Xxx</w:t>
        </w:r>
        <w:r>
          <w:t xml:space="preserve"> is to avoid to conflict with </w:t>
        </w:r>
        <w:r>
          <w:t>model files</w:t>
        </w:r>
      </w:ins>
    </w:p>
    <w:p w14:paraId="1308B6A2" w14:textId="77777777" w:rsidR="00DE11CD" w:rsidRDefault="00DE11CD" w:rsidP="006E7CC0">
      <w:pPr>
        <w:rPr>
          <w:ins w:id="85" w:author="超 杨" w:date="2019-10-23T12:09:00Z"/>
        </w:rPr>
        <w:pPrChange w:id="86" w:author="超 杨" w:date="2019-10-23T10:24:00Z">
          <w:pPr/>
        </w:pPrChange>
      </w:pPr>
    </w:p>
    <w:p w14:paraId="50532909" w14:textId="24962C3A" w:rsidR="00DE11CD" w:rsidRDefault="00DE11CD" w:rsidP="006E7CC0">
      <w:pPr>
        <w:rPr>
          <w:ins w:id="87" w:author="超 杨" w:date="2019-10-23T10:23:00Z"/>
          <w:rFonts w:hint="eastAsia"/>
        </w:rPr>
        <w:pPrChange w:id="88" w:author="超 杨" w:date="2019-10-23T10:24:00Z">
          <w:pPr/>
        </w:pPrChange>
      </w:pPr>
      <w:ins w:id="89" w:author="超 杨" w:date="2019-10-23T12:09:00Z">
        <w:r>
          <w:t>js api</w:t>
        </w:r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90" w:author="超 杨" w:date="2019-10-23T16:20:00Z"/>
        </w:rPr>
      </w:pPr>
      <w:ins w:id="91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92" w:author="超 杨" w:date="2019-10-23T16:20:00Z"/>
        </w:rPr>
      </w:pPr>
    </w:p>
    <w:p w14:paraId="5626EF87" w14:textId="77777777" w:rsidR="007B6034" w:rsidRDefault="007B6034" w:rsidP="00F6426C">
      <w:pPr>
        <w:rPr>
          <w:ins w:id="93" w:author="超 杨" w:date="2019-10-23T16:20:00Z"/>
          <w:rFonts w:hint="eastAsia"/>
        </w:rPr>
      </w:pPr>
      <w:ins w:id="94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95" w:author="超 杨" w:date="2019-10-23T16:20:00Z"/>
        </w:rPr>
      </w:pPr>
      <w:ins w:id="96" w:author="超 杨" w:date="2019-10-23T16:20:00Z">
        <w:r>
          <w:t>explain why use Result against "throw exception":</w:t>
        </w:r>
      </w:ins>
    </w:p>
    <w:p w14:paraId="396138A3" w14:textId="77777777" w:rsidR="007B6034" w:rsidRDefault="007B6034" w:rsidP="007B6034">
      <w:pPr>
        <w:rPr>
          <w:ins w:id="97" w:author="超 杨" w:date="2019-10-23T16:20:00Z"/>
        </w:rPr>
      </w:pPr>
    </w:p>
    <w:p w14:paraId="61C69264" w14:textId="77777777" w:rsidR="007B6034" w:rsidRDefault="007B6034" w:rsidP="007B6034">
      <w:pPr>
        <w:rPr>
          <w:ins w:id="98" w:author="超 杨" w:date="2019-10-23T16:20:00Z"/>
        </w:rPr>
      </w:pPr>
      <w:ins w:id="99" w:author="超 杨" w:date="2019-10-23T16:20:00Z">
        <w:r>
          <w:t>the advantage of use result:</w:t>
        </w:r>
      </w:ins>
    </w:p>
    <w:p w14:paraId="19EAE39E" w14:textId="77777777" w:rsidR="007B6034" w:rsidRDefault="007B6034" w:rsidP="007B6034">
      <w:pPr>
        <w:rPr>
          <w:ins w:id="100" w:author="超 杨" w:date="2019-10-23T16:20:00Z"/>
        </w:rPr>
      </w:pPr>
      <w:ins w:id="101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102" w:author="超 杨" w:date="2019-10-23T16:20:00Z"/>
        </w:rPr>
      </w:pPr>
    </w:p>
    <w:p w14:paraId="7E7A549A" w14:textId="77777777" w:rsidR="007B6034" w:rsidRDefault="007B6034" w:rsidP="007B6034">
      <w:pPr>
        <w:rPr>
          <w:ins w:id="103" w:author="超 杨" w:date="2019-10-23T16:20:00Z"/>
        </w:rPr>
      </w:pPr>
      <w:ins w:id="104" w:author="超 杨" w:date="2019-10-23T16:20:00Z">
        <w:r>
          <w:t xml:space="preserve">e.g. </w:t>
        </w:r>
      </w:ins>
    </w:p>
    <w:p w14:paraId="1D0D51EE" w14:textId="714B88CC" w:rsidR="007B6034" w:rsidRDefault="007B6034" w:rsidP="007B6034">
      <w:pPr>
        <w:rPr>
          <w:ins w:id="105" w:author="超 杨" w:date="2019-10-23T16:20:00Z"/>
        </w:rPr>
        <w:pPrChange w:id="106" w:author="超 杨" w:date="2019-10-23T16:20:00Z">
          <w:pPr/>
        </w:pPrChange>
      </w:pPr>
      <w:ins w:id="107" w:author="超 杨" w:date="2019-10-23T16:20:00Z">
        <w:r>
          <w:t>for setTransformTranslation api, if throw exception, the editor not know it throw from th</w:t>
        </w:r>
        <w:r>
          <w:t>e type and compile and the func</w:t>
        </w:r>
        <w:r>
          <w:rPr>
            <w:rFonts w:hint="eastAsia"/>
          </w:rPr>
          <w:t xml:space="preserve"> </w:t>
        </w:r>
        <w:r>
          <w:t>name! so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08" w:author="超 杨" w:date="2019-10-23T16:20:00Z"/>
          <w:rFonts w:hint="eastAsia"/>
        </w:rPr>
      </w:pPr>
    </w:p>
    <w:p w14:paraId="6C483F2C" w14:textId="2EC001CF" w:rsidR="007B6034" w:rsidRDefault="007B6034" w:rsidP="00F6426C">
      <w:pPr>
        <w:rPr>
          <w:ins w:id="109" w:author="超 杨" w:date="2019-10-23T17:36:00Z"/>
        </w:rPr>
      </w:pPr>
      <w:ins w:id="110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111" w:author="超 杨" w:date="2019-10-23T17:36:00Z"/>
        </w:rPr>
      </w:pPr>
    </w:p>
    <w:p w14:paraId="4A799868" w14:textId="35D8A1ED" w:rsidR="00AF332C" w:rsidRDefault="00AF332C" w:rsidP="00F6426C">
      <w:pPr>
        <w:rPr>
          <w:ins w:id="112" w:author="超 杨" w:date="2019-10-23T17:36:00Z"/>
          <w:rFonts w:hint="eastAsia"/>
        </w:rPr>
      </w:pPr>
      <w:ins w:id="113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114" w:author="超 杨" w:date="2019-10-23T17:36:00Z"/>
        </w:rPr>
      </w:pPr>
      <w:ins w:id="115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116" w:author="超 杨" w:date="2019-10-23T17:36:00Z"/>
        </w:rPr>
      </w:pPr>
      <w:ins w:id="117" w:author="超 杨" w:date="2019-10-23T17:36:00Z">
        <w:r>
          <w:t>For Js API:</w:t>
        </w:r>
      </w:ins>
    </w:p>
    <w:p w14:paraId="40F9F291" w14:textId="469A08EF" w:rsidR="00AF332C" w:rsidRDefault="00AF332C" w:rsidP="00F6426C">
      <w:pPr>
        <w:rPr>
          <w:ins w:id="118" w:author="超 杨" w:date="2019-10-23T17:58:00Z"/>
        </w:rPr>
      </w:pPr>
      <w:ins w:id="119" w:author="超 杨" w:date="2019-10-23T17:36:00Z">
        <w:r>
          <w:t>Should handle Result</w:t>
        </w:r>
      </w:ins>
      <w:ins w:id="120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121" w:author="超 杨" w:date="2019-10-23T17:58:00Z"/>
        </w:rPr>
      </w:pPr>
    </w:p>
    <w:p w14:paraId="39622598" w14:textId="77777777" w:rsidR="00FC5890" w:rsidRDefault="00FC5890" w:rsidP="00F6426C">
      <w:pPr>
        <w:rPr>
          <w:ins w:id="122" w:author="超 杨" w:date="2019-10-23T17:58:00Z"/>
        </w:rPr>
      </w:pPr>
    </w:p>
    <w:p w14:paraId="2530096F" w14:textId="3561EDF9" w:rsidR="00FB00E6" w:rsidRDefault="00FC5890" w:rsidP="00FB00E6">
      <w:pPr>
        <w:rPr>
          <w:ins w:id="123" w:author="超 杨" w:date="2019-10-23T18:35:00Z"/>
        </w:rPr>
        <w:pPrChange w:id="124" w:author="超 杨" w:date="2019-10-23T18:35:00Z">
          <w:pPr/>
        </w:pPrChange>
      </w:pPr>
      <w:ins w:id="125" w:author="超 杨" w:date="2019-10-23T17:58:00Z">
        <w:r>
          <w:rPr>
            <w:rFonts w:hint="eastAsia"/>
          </w:rPr>
          <w:t>对于</w:t>
        </w:r>
      </w:ins>
      <w:ins w:id="126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r>
          <w:t>init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ins w:id="127" w:author="超 杨" w:date="2019-10-23T18:00:00Z">
        <w:r>
          <w:t>Result.tryCatch</w:t>
        </w:r>
        <w:r>
          <w:rPr>
            <w:rFonts w:hint="eastAsia"/>
          </w:rPr>
          <w:t>，转换为</w:t>
        </w:r>
        <w:r>
          <w:t>Result</w:t>
        </w:r>
      </w:ins>
      <w:bookmarkStart w:id="128" w:name="_GoBack"/>
      <w:bookmarkEnd w:id="128"/>
    </w:p>
    <w:p w14:paraId="52C8DA43" w14:textId="7E6A1C05" w:rsidR="00AF332C" w:rsidRDefault="00AF332C" w:rsidP="00F6426C">
      <w:pPr>
        <w:rPr>
          <w:ins w:id="129" w:author="超 杨" w:date="2019-10-23T10:23:00Z"/>
          <w:rFonts w:hint="eastAsia"/>
        </w:rPr>
      </w:pPr>
      <w:ins w:id="130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Pr="00F6426C" w:rsidRDefault="006E7CC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06172B21" w14:textId="77777777" w:rsidR="00F6426C" w:rsidRPr="00F6426C" w:rsidRDefault="00F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7777777" w:rsidR="00F6426C" w:rsidRPr="00F6426C" w:rsidRDefault="00F6426C" w:rsidP="00F6426C"/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77777777" w:rsidR="00F6426C" w:rsidRPr="00F6426C" w:rsidRDefault="00F6426C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77777777" w:rsidR="00F6426C" w:rsidRPr="00F6426C" w:rsidRDefault="00F6426C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77777777" w:rsidR="00F6426C" w:rsidRPr="00F6426C" w:rsidRDefault="00F6426C" w:rsidP="00F6426C"/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1931C813" w14:textId="77777777" w:rsidR="00F6426C" w:rsidRPr="00F6426C" w:rsidRDefault="00F6426C" w:rsidP="00F6426C"/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77777777" w:rsidR="00F6426C" w:rsidRPr="00F6426C" w:rsidRDefault="00F6426C" w:rsidP="00F6426C"/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77777777" w:rsidR="00F6426C" w:rsidRPr="00F6426C" w:rsidRDefault="00F6426C" w:rsidP="00F6426C"/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77777777" w:rsidR="00F6426C" w:rsidRPr="00F6426C" w:rsidRDefault="00F6426C" w:rsidP="00F6426C"/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77777777" w:rsidR="00F6426C" w:rsidRPr="00F6426C" w:rsidRDefault="00F6426C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2F59949A" w14:textId="77777777" w:rsidR="00F6426C" w:rsidRPr="00F6426C" w:rsidRDefault="00F6426C" w:rsidP="00F6426C"/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Pr="00F6426C" w:rsidRDefault="00F6426C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7777777" w:rsidR="00F6426C" w:rsidRPr="00F6426C" w:rsidRDefault="00F6426C" w:rsidP="00F6426C"/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C5B777F" w14:textId="77777777" w:rsidR="00F6426C" w:rsidRDefault="00F6426C" w:rsidP="00F6426C"/>
    <w:p w14:paraId="0C044597" w14:textId="77777777" w:rsidR="00F6426C" w:rsidRPr="00F6426C" w:rsidRDefault="00F6426C" w:rsidP="00F6426C"/>
    <w:p w14:paraId="065E8C7A" w14:textId="77777777" w:rsidR="00F6426C" w:rsidRDefault="00F6426C" w:rsidP="00F6426C">
      <w:pPr>
        <w:pStyle w:val="21"/>
      </w:pPr>
      <w:r w:rsidRPr="00F6426C">
        <w:t xml:space="preserve">8.1  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77777777" w:rsidR="00F6426C" w:rsidRPr="00F6426C" w:rsidRDefault="00F6426C" w:rsidP="00F6426C">
      <w:pPr>
        <w:pStyle w:val="2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Pr="00F6426C" w:rsidRDefault="00F6426C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77777777" w:rsidR="00F6426C" w:rsidRPr="00F6426C" w:rsidRDefault="00F6426C" w:rsidP="00F6426C">
      <w:pPr>
        <w:pStyle w:val="2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1C647162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6DF4E7C9" w14:textId="77777777" w:rsidR="00F6426C" w:rsidRPr="00F6426C" w:rsidRDefault="00F6426C" w:rsidP="00F6426C"/>
    <w:p w14:paraId="545E7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5A7C1D7E" w14:textId="77777777" w:rsidR="00F6426C" w:rsidRPr="00F6426C" w:rsidRDefault="00F6426C" w:rsidP="00F6426C"/>
    <w:p w14:paraId="46DBD6F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676CF83D" w14:textId="77777777" w:rsidR="00F6426C" w:rsidRPr="00F6426C" w:rsidRDefault="00F6426C" w:rsidP="00F6426C"/>
    <w:p w14:paraId="7AD32A2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668442BD" w14:textId="77777777" w:rsidR="00F6426C" w:rsidRPr="00F6426C" w:rsidRDefault="00F6426C" w:rsidP="00F6426C"/>
    <w:p w14:paraId="12052B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77777777" w:rsidR="00F6426C" w:rsidRPr="00F6426C" w:rsidRDefault="00F6426C" w:rsidP="00F6426C">
      <w:pPr>
        <w:pStyle w:val="21"/>
      </w:pPr>
      <w:r w:rsidRPr="00F6426C">
        <w:t xml:space="preserve">8.4  </w:t>
      </w:r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77777777" w:rsidR="00F6426C" w:rsidRDefault="00F6426C" w:rsidP="00F6426C">
      <w:pPr>
        <w:pStyle w:val="2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77777777" w:rsidR="00F6426C" w:rsidRPr="00F6426C" w:rsidRDefault="00F6426C" w:rsidP="00F6426C">
      <w:pPr>
        <w:pStyle w:val="2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178602A9" w14:textId="77777777" w:rsidR="00F6426C" w:rsidRDefault="00F6426C" w:rsidP="00F6426C">
      <w:pPr>
        <w:pStyle w:val="21"/>
      </w:pPr>
      <w:r w:rsidRPr="00F6426C">
        <w:t xml:space="preserve">8.7  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</w:p>
    <w:p w14:paraId="6AC996EB" w14:textId="77777777" w:rsidR="00F6426C" w:rsidRPr="00F6426C" w:rsidRDefault="00F6426C" w:rsidP="00F6426C"/>
    <w:p w14:paraId="0B20D9AD" w14:textId="77777777" w:rsidR="00F6426C" w:rsidRDefault="00F6426C" w:rsidP="00F6426C">
      <w:pPr>
        <w:pStyle w:val="21"/>
      </w:pPr>
      <w:r w:rsidRPr="00F6426C">
        <w:t xml:space="preserve">8.8  </w:t>
      </w:r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8.9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38F8442F" w14:textId="77777777" w:rsidR="00F6426C" w:rsidRPr="00F6426C" w:rsidRDefault="00F6426C" w:rsidP="00F6426C"/>
    <w:p w14:paraId="175C88C7" w14:textId="77777777" w:rsidR="00F6426C" w:rsidRDefault="00F6426C" w:rsidP="00F6426C">
      <w:pPr>
        <w:pStyle w:val="21"/>
      </w:pPr>
      <w:r w:rsidRPr="00F6426C">
        <w:t xml:space="preserve">8.10  </w:t>
      </w:r>
      <w:r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77777777" w:rsidR="00F6426C" w:rsidRDefault="00F6426C" w:rsidP="00F6426C">
      <w:pPr>
        <w:pStyle w:val="21"/>
      </w:pPr>
      <w:r w:rsidRPr="00F6426C">
        <w:t xml:space="preserve">9.2  </w:t>
      </w:r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77777777" w:rsidR="00F6426C" w:rsidRDefault="00F6426C" w:rsidP="00F6426C">
      <w:pPr>
        <w:pStyle w:val="21"/>
      </w:pPr>
      <w:r w:rsidRPr="00F6426C">
        <w:t xml:space="preserve">9.3  </w:t>
      </w:r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2E96640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9.4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5C74643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77777777" w:rsidR="00F6426C" w:rsidRPr="00F6426C" w:rsidRDefault="00F6426C" w:rsidP="00F6426C">
      <w:pPr>
        <w:pStyle w:val="21"/>
      </w:pPr>
      <w:r w:rsidRPr="00F6426C">
        <w:t xml:space="preserve">9.5  </w:t>
      </w:r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1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1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1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Default="00F6426C" w:rsidP="00F6426C">
      <w:pPr>
        <w:pStyle w:val="1"/>
        <w:rPr>
          <w:ins w:id="131" w:author="超 杨" w:date="2019-10-18T10:18:00Z"/>
        </w:rPr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132" w:author="超 杨" w:date="2019-10-18T10:18:00Z"/>
        </w:rPr>
        <w:pPrChange w:id="133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134" w:author="超 杨" w:date="2019-10-18T10:22:00Z"/>
        </w:rPr>
        <w:pPrChange w:id="135" w:author="超 杨" w:date="2019-10-18T10:18:00Z">
          <w:pPr>
            <w:pStyle w:val="1"/>
          </w:pPr>
        </w:pPrChange>
      </w:pPr>
      <w:ins w:id="136" w:author="超 杨" w:date="2019-10-18T10:18:00Z">
        <w:r>
          <w:rPr>
            <w:rFonts w:hint="eastAsia"/>
          </w:rPr>
          <w:t>（</w:t>
        </w:r>
        <w:r>
          <w:t>note: Dto type, domain type, serialization, deserialization</w:t>
        </w:r>
      </w:ins>
    </w:p>
    <w:p w14:paraId="3EE26B9A" w14:textId="77777777" w:rsidR="00F15CE6" w:rsidRDefault="00F15CE6">
      <w:pPr>
        <w:rPr>
          <w:ins w:id="137" w:author="超 杨" w:date="2019-10-18T10:22:00Z"/>
        </w:rPr>
        <w:pPrChange w:id="138" w:author="超 杨" w:date="2019-10-18T10:26:00Z">
          <w:pPr>
            <w:pStyle w:val="1"/>
          </w:pPr>
        </w:pPrChange>
      </w:pPr>
    </w:p>
    <w:p w14:paraId="0F46C91E" w14:textId="64D23CF7" w:rsidR="00F15CE6" w:rsidRDefault="00F15CE6" w:rsidP="00E442B6">
      <w:pPr>
        <w:rPr>
          <w:ins w:id="139" w:author="超 杨" w:date="2019-10-18T10:22:00Z"/>
        </w:rPr>
        <w:pPrChange w:id="140" w:author="超 杨" w:date="2019-10-18T10:28:00Z">
          <w:pPr>
            <w:pStyle w:val="1"/>
          </w:pPr>
        </w:pPrChange>
      </w:pPr>
      <w:ins w:id="141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142" w:author="超 杨" w:date="2019-10-18T10:28:00Z">
        <w:r w:rsidR="00E442B6">
          <w:rPr>
            <w:rFonts w:hint="eastAsia"/>
          </w:rPr>
          <w:t>《</w:t>
        </w:r>
      </w:ins>
      <w:ins w:id="143" w:author="超 杨" w:date="2019-10-18T10:22:00Z">
        <w:r w:rsidR="00E442B6">
          <w:t>Domain Modeling</w:t>
        </w:r>
      </w:ins>
      <w:ins w:id="144" w:author="超 杨" w:date="2019-10-18T10:28:00Z">
        <w:r w:rsidR="00E442B6">
          <w:rPr>
            <w:rFonts w:hint="eastAsia"/>
          </w:rPr>
          <w:t>》－》</w:t>
        </w:r>
      </w:ins>
      <w:ins w:id="145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146" w:author="超 杨" w:date="2019-10-18T10:18:00Z"/>
        </w:rPr>
        <w:pPrChange w:id="147" w:author="超 杨" w:date="2019-10-18T10:26:00Z">
          <w:pPr>
            <w:pStyle w:val="1"/>
          </w:pPr>
        </w:pPrChange>
      </w:pPr>
      <w:ins w:id="148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149" w:author="超 杨" w:date="2019-10-18T10:18:00Z"/>
        </w:rPr>
        <w:pPrChange w:id="150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151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77777777" w:rsidR="00817B08" w:rsidRDefault="00817B08" w:rsidP="00817B08">
      <w:pPr>
        <w:rPr>
          <w:noProof/>
        </w:rPr>
      </w:pPr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152" w:author="超 杨" w:date="2019-10-19T16:28:00Z"/>
          <w:rFonts w:hint="eastAsia"/>
        </w:rPr>
      </w:pPr>
      <w:ins w:id="153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r>
          <w:t>shader</w:t>
        </w:r>
        <w:r>
          <w:rPr>
            <w:rFonts w:hint="eastAsia"/>
          </w:rPr>
          <w:t>）来实现）</w:t>
        </w:r>
      </w:ins>
    </w:p>
    <w:p w14:paraId="7CAC4DD7" w14:textId="6079D68B" w:rsidR="00817B08" w:rsidRDefault="005F2331" w:rsidP="00817B08">
      <w:pPr>
        <w:rPr>
          <w:ins w:id="154" w:author="超 杨" w:date="2019-10-19T16:28:00Z"/>
        </w:rPr>
      </w:pPr>
      <w:ins w:id="155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>
      <w:pPr>
        <w:rPr>
          <w:rFonts w:hint="eastAsia"/>
        </w:rPr>
      </w:pPr>
    </w:p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934C76" w:rsidRDefault="00934C76" w:rsidP="008B5E11">
      <w:pPr>
        <w:ind w:firstLine="400"/>
      </w:pPr>
      <w:r>
        <w:separator/>
      </w:r>
    </w:p>
  </w:endnote>
  <w:endnote w:type="continuationSeparator" w:id="0">
    <w:p w14:paraId="7407A4B8" w14:textId="77777777" w:rsidR="00934C76" w:rsidRDefault="00934C76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A24FBE" w:rsidRDefault="00A24FBE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A24FBE" w:rsidRDefault="00A24FBE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A24FBE" w:rsidRDefault="00A24FBE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934C76" w:rsidRDefault="00934C76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934C76" w:rsidRDefault="00934C76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A24FBE" w:rsidRPr="008B5E11" w:rsidRDefault="00A24FBE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A24FBE" w:rsidRPr="008B5E11" w:rsidRDefault="00A24FBE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A24FBE" w:rsidRDefault="00A24FBE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4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8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4"/>
  </w:num>
  <w:num w:numId="5">
    <w:abstractNumId w:val="8"/>
  </w:num>
  <w:num w:numId="6">
    <w:abstractNumId w:val="9"/>
  </w:num>
  <w:num w:numId="7">
    <w:abstractNumId w:val="18"/>
    <w:lvlOverride w:ilvl="0">
      <w:startOverride w:val="44"/>
    </w:lvlOverride>
  </w:num>
  <w:num w:numId="8">
    <w:abstractNumId w:val="14"/>
  </w:num>
  <w:num w:numId="9">
    <w:abstractNumId w:val="7"/>
  </w:num>
  <w:num w:numId="10">
    <w:abstractNumId w:val="6"/>
  </w:num>
  <w:num w:numId="11">
    <w:abstractNumId w:val="16"/>
  </w:num>
  <w:num w:numId="12">
    <w:abstractNumId w:val="11"/>
  </w:num>
  <w:num w:numId="13">
    <w:abstractNumId w:val="10"/>
  </w:num>
  <w:num w:numId="14">
    <w:abstractNumId w:val="12"/>
  </w:num>
  <w:num w:numId="15">
    <w:abstractNumId w:val="1"/>
  </w:num>
  <w:num w:numId="16">
    <w:abstractNumId w:val="0"/>
  </w:num>
  <w:num w:numId="17">
    <w:abstractNumId w:val="13"/>
  </w:num>
  <w:num w:numId="18">
    <w:abstractNumId w:val="17"/>
  </w:num>
  <w:num w:numId="19">
    <w:abstractNumId w:val="3"/>
  </w:num>
  <w:num w:numId="20">
    <w:abstractNumId w:val="5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5E36"/>
    <w:rsid w:val="00100A14"/>
    <w:rsid w:val="00101219"/>
    <w:rsid w:val="00101D8D"/>
    <w:rsid w:val="00102E05"/>
    <w:rsid w:val="00102E66"/>
    <w:rsid w:val="00105023"/>
    <w:rsid w:val="0010505E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4F3"/>
    <w:rsid w:val="00121C43"/>
    <w:rsid w:val="001227EA"/>
    <w:rsid w:val="00123753"/>
    <w:rsid w:val="00124C2B"/>
    <w:rsid w:val="00125D70"/>
    <w:rsid w:val="001267AB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C1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5247"/>
    <w:rsid w:val="002C5582"/>
    <w:rsid w:val="002C56E6"/>
    <w:rsid w:val="002C5C5C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537C"/>
    <w:rsid w:val="00301ED8"/>
    <w:rsid w:val="00302029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262"/>
    <w:rsid w:val="00446C06"/>
    <w:rsid w:val="00446C89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1AE6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163C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3515"/>
    <w:rsid w:val="007B3B30"/>
    <w:rsid w:val="007B3FD4"/>
    <w:rsid w:val="007B5E97"/>
    <w:rsid w:val="007B6034"/>
    <w:rsid w:val="007B66E3"/>
    <w:rsid w:val="007B77A9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957"/>
    <w:rsid w:val="007D1DD1"/>
    <w:rsid w:val="007D273C"/>
    <w:rsid w:val="007D2BB3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3A72"/>
    <w:rsid w:val="00974EC9"/>
    <w:rsid w:val="00975CAF"/>
    <w:rsid w:val="00975E15"/>
    <w:rsid w:val="009766B6"/>
    <w:rsid w:val="0097797B"/>
    <w:rsid w:val="00980AFC"/>
    <w:rsid w:val="00980D0A"/>
    <w:rsid w:val="00980EC8"/>
    <w:rsid w:val="009816E2"/>
    <w:rsid w:val="00981DF0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F9B"/>
    <w:rsid w:val="00A30C77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4850"/>
    <w:rsid w:val="00A65A1B"/>
    <w:rsid w:val="00A665CB"/>
    <w:rsid w:val="00A70A0C"/>
    <w:rsid w:val="00A71466"/>
    <w:rsid w:val="00A72391"/>
    <w:rsid w:val="00A751BF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7D28"/>
    <w:rsid w:val="00AC2231"/>
    <w:rsid w:val="00AC3CFA"/>
    <w:rsid w:val="00AC5A7A"/>
    <w:rsid w:val="00AC6448"/>
    <w:rsid w:val="00AC6E3C"/>
    <w:rsid w:val="00AC6E5D"/>
    <w:rsid w:val="00AC73F6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408CA"/>
    <w:rsid w:val="00B40BEC"/>
    <w:rsid w:val="00B4245C"/>
    <w:rsid w:val="00B438FD"/>
    <w:rsid w:val="00B44CC7"/>
    <w:rsid w:val="00B4515A"/>
    <w:rsid w:val="00B45AA6"/>
    <w:rsid w:val="00B45EC9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16FA"/>
    <w:rsid w:val="00B71C14"/>
    <w:rsid w:val="00B72E58"/>
    <w:rsid w:val="00B7325F"/>
    <w:rsid w:val="00B73C07"/>
    <w:rsid w:val="00B75FCE"/>
    <w:rsid w:val="00B762CA"/>
    <w:rsid w:val="00B77721"/>
    <w:rsid w:val="00B77900"/>
    <w:rsid w:val="00B77D8F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03E6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A5E"/>
    <w:rsid w:val="00CD3823"/>
    <w:rsid w:val="00CD3961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5EBA"/>
    <w:rsid w:val="00DE6410"/>
    <w:rsid w:val="00DF0070"/>
    <w:rsid w:val="00DF0382"/>
    <w:rsid w:val="00DF273A"/>
    <w:rsid w:val="00DF290E"/>
    <w:rsid w:val="00DF50C7"/>
    <w:rsid w:val="00DF5466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B41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429E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F9D62-6130-F94B-AEDF-5320B263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42</Pages>
  <Words>1179</Words>
  <Characters>6726</Characters>
  <Application>Microsoft Macintosh Word</Application>
  <DocSecurity>0</DocSecurity>
  <Lines>56</Lines>
  <Paragraphs>15</Paragraphs>
  <ScaleCrop>false</ScaleCrop>
  <Company>gg</Company>
  <LinksUpToDate>false</LinksUpToDate>
  <CharactersWithSpaces>7890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16</cp:revision>
  <cp:lastPrinted>2010-05-24T05:44:00Z</cp:lastPrinted>
  <dcterms:created xsi:type="dcterms:W3CDTF">2019-10-23T01:38:00Z</dcterms:created>
  <dcterms:modified xsi:type="dcterms:W3CDTF">2019-10-23T10:35:00Z</dcterms:modified>
</cp:coreProperties>
</file>