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0215" w14:textId="77777777" w:rsidR="00BB1BC3" w:rsidRDefault="00BB1BC3" w:rsidP="00BB1BC3">
      <w:pPr>
        <w:ind w:firstLine="635"/>
        <w:rPr>
          <w:rFonts w:eastAsia="Arial Unicode MS" w:cs="宋体" w:hint="eastAsia"/>
          <w:noProof/>
          <w:color w:val="000000"/>
          <w:sz w:val="32"/>
          <w:szCs w:val="32"/>
          <w:shd w:val="clear" w:color="auto" w:fill="auto"/>
        </w:rPr>
      </w:pP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5E616B3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DB639B4" w14:textId="77777777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1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1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1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1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1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1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1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1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f1"/>
        <w:ind w:firstLine="428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0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428"/>
        <w:rPr>
          <w:rStyle w:val="affffff3"/>
        </w:rPr>
      </w:pPr>
      <w:r w:rsidRPr="005530F7">
        <w:rPr>
          <w:rStyle w:val="affffff3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1"/>
        <w:ind w:firstLine="428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1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a = 1;</w:t>
      </w:r>
    </w:p>
    <w:p w14:paraId="3182163E" w14:textId="77777777" w:rsidR="00622C6A" w:rsidRDefault="00622C6A" w:rsidP="00622C6A">
      <w:pPr>
        <w:pStyle w:val="affc"/>
      </w:pPr>
    </w:p>
    <w:p w14:paraId="669C21C3" w14:textId="77777777" w:rsidR="00622C6A" w:rsidRDefault="00622C6A" w:rsidP="00622C6A">
      <w:pPr>
        <w:pStyle w:val="affc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2" w:author="whw010" w:date="2019-10-16T14:10:00Z">
        <w:r w:rsidR="00453BEE">
          <w:t>、</w:t>
        </w:r>
      </w:ins>
      <w:r>
        <w:t>List</w:t>
      </w:r>
      <w:ins w:id="3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4" w:author="whw010" w:date="2019-10-16T14:10:00Z">
        <w:r>
          <w:rPr>
            <w:rFonts w:hint="eastAsia"/>
          </w:rPr>
          <w:t>（</w:t>
        </w:r>
      </w:ins>
      <w:ins w:id="5" w:author="whw010" w:date="2019-10-16T14:11:00Z">
        <w:r>
          <w:rPr>
            <w:rFonts w:hint="eastAsia"/>
          </w:rPr>
          <w:t>1</w:t>
        </w:r>
      </w:ins>
      <w:ins w:id="6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7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c"/>
      </w:pPr>
      <w:proofErr w:type="gramStart"/>
      <w:r>
        <w:t>type</w:t>
      </w:r>
      <w:proofErr w:type="gramEnd"/>
      <w:r>
        <w:t xml:space="preserve"> person = {</w:t>
      </w:r>
    </w:p>
    <w:p w14:paraId="2E5C4AA7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25A8AA88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string</w:t>
      </w:r>
    </w:p>
    <w:p w14:paraId="52A2F048" w14:textId="77777777" w:rsidR="00622C6A" w:rsidRDefault="00622C6A" w:rsidP="00622C6A">
      <w:pPr>
        <w:pStyle w:val="affc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8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me = {</w:t>
      </w:r>
    </w:p>
    <w:p w14:paraId="5FF7DD4B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age</w:t>
      </w:r>
      <w:proofErr w:type="gramEnd"/>
      <w:r>
        <w:t>: 5,</w:t>
      </w:r>
    </w:p>
    <w:p w14:paraId="42F17584" w14:textId="77777777" w:rsidR="00622C6A" w:rsidRDefault="00622C6A" w:rsidP="00622C6A">
      <w:pPr>
        <w:pStyle w:val="affc"/>
      </w:pPr>
      <w:r>
        <w:t xml:space="preserve">  </w:t>
      </w:r>
      <w:proofErr w:type="gramStart"/>
      <w:r>
        <w:t>name</w:t>
      </w:r>
      <w:proofErr w:type="gramEnd"/>
      <w:r>
        <w:t>: "Big Reason"</w:t>
      </w:r>
    </w:p>
    <w:p w14:paraId="443618AD" w14:textId="77777777" w:rsidR="00622C6A" w:rsidRDefault="00622C6A" w:rsidP="00622C6A">
      <w:pPr>
        <w:pStyle w:val="affc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9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10" w:author="whw010" w:date="2019-10-16T14:11:00Z">
        <w:r>
          <w:t>“</w:t>
        </w:r>
      </w:ins>
      <w:r w:rsidR="00622C6A">
        <w:t>age</w:t>
      </w:r>
      <w:ins w:id="11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c"/>
      </w:pPr>
      <w:proofErr w:type="gramStart"/>
      <w:r>
        <w:t>let</w:t>
      </w:r>
      <w:proofErr w:type="gramEnd"/>
      <w:r>
        <w:t xml:space="preserve">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c"/>
      </w:pPr>
      <w:r>
        <w:t xml:space="preserve">    ...me,</w:t>
      </w:r>
    </w:p>
    <w:p w14:paraId="4813F692" w14:textId="77777777" w:rsidR="00622C6A" w:rsidRDefault="00622C6A" w:rsidP="00622C6A">
      <w:pPr>
        <w:pStyle w:val="affc"/>
      </w:pPr>
      <w:r>
        <w:t xml:space="preserve">    </w:t>
      </w:r>
      <w:proofErr w:type="gramStart"/>
      <w:r>
        <w:t>age</w:t>
      </w:r>
      <w:proofErr w:type="gramEnd"/>
      <w:r>
        <w:t>: 10</w:t>
      </w:r>
    </w:p>
    <w:p w14:paraId="40E70938" w14:textId="77777777" w:rsidR="00622C6A" w:rsidRDefault="00622C6A" w:rsidP="00622C6A">
      <w:pPr>
        <w:pStyle w:val="affc"/>
      </w:pPr>
      <w:r>
        <w:t>};</w:t>
      </w:r>
    </w:p>
    <w:p w14:paraId="7A597C70" w14:textId="77777777" w:rsidR="00622C6A" w:rsidRDefault="00622C6A" w:rsidP="00622C6A">
      <w:pPr>
        <w:pStyle w:val="affc"/>
      </w:pPr>
    </w:p>
    <w:p w14:paraId="5607BF62" w14:textId="77777777" w:rsidR="00622C6A" w:rsidRDefault="00622C6A" w:rsidP="00622C6A">
      <w:pPr>
        <w:pStyle w:val="affc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12" w:author="whw010" w:date="2019-10-16T14:11:00Z">
        <w:r w:rsidR="00453BEE">
          <w:t>复制</w:t>
        </w:r>
      </w:ins>
      <w:r>
        <w:t>而来</w:t>
      </w:r>
      <w:ins w:id="13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14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1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1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1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7964C7E5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5</w:t>
      </w:r>
      <w:r w:rsidRPr="00F6426C">
        <w:rPr>
          <w:rFonts w:hint="eastAsia"/>
        </w:rPr>
        <w:t>章</w:t>
      </w:r>
      <w:r w:rsidRPr="00F6426C">
        <w:t xml:space="preserve">  Reason-React</w:t>
      </w:r>
      <w:r w:rsidRPr="00F6426C">
        <w:rPr>
          <w:rFonts w:hint="eastAsia"/>
        </w:rPr>
        <w:t>和</w:t>
      </w:r>
      <w:r w:rsidRPr="00F6426C">
        <w:t>Redux</w:t>
      </w:r>
      <w:r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1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1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1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81324F1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搭建引擎和编辑器的雏形。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1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15" w:author="超 杨" w:date="2019-10-22T17:04:00Z"/>
          <w:rFonts w:hint="eastAsia"/>
        </w:rPr>
      </w:pPr>
      <w:ins w:id="16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17" w:author="超 杨" w:date="2019-10-22T17:05:00Z"/>
        </w:rPr>
      </w:pPr>
      <w:ins w:id="18" w:author="超 杨" w:date="2019-10-22T17:00:00Z">
        <w:r>
          <w:rPr>
            <w:rFonts w:hint="eastAsia"/>
          </w:rPr>
          <w:t>修改</w:t>
        </w:r>
      </w:ins>
      <w:ins w:id="19" w:author="超 杨" w:date="2019-10-22T17:04:00Z">
        <w:r>
          <w:rPr>
            <w:rFonts w:hint="eastAsia"/>
          </w:rPr>
          <w:t>？</w:t>
        </w:r>
      </w:ins>
      <w:ins w:id="20" w:author="超 杨" w:date="2019-10-22T17:00:00Z">
        <w:r>
          <w:rPr>
            <w:rFonts w:hint="eastAsia"/>
          </w:rPr>
          <w:t>：</w:t>
        </w:r>
      </w:ins>
      <w:ins w:id="21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22" w:author="超 杨" w:date="2019-10-22T17:05:00Z"/>
        </w:rPr>
      </w:pPr>
      <w:ins w:id="23" w:author="超 杨" w:date="2019-10-22T17:05:00Z">
        <w:r>
          <w:t>////</w:t>
        </w:r>
      </w:ins>
      <w:ins w:id="24" w:author="超 杨" w:date="2019-10-22T17:03:00Z">
        <w:r>
          <w:rPr>
            <w:rFonts w:hint="eastAsia"/>
          </w:rPr>
          <w:t>给出本书</w:t>
        </w:r>
      </w:ins>
      <w:ins w:id="25" w:author="超 杨" w:date="2019-10-22T17:05:00Z">
        <w:r>
          <w:rPr>
            <w:rFonts w:hint="eastAsia"/>
          </w:rPr>
          <w:t>涉及</w:t>
        </w:r>
      </w:ins>
      <w:ins w:id="26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 w:rsidP="004B1AE6">
      <w:pPr>
        <w:rPr>
          <w:ins w:id="27" w:author="超 杨" w:date="2019-10-23T09:49:00Z"/>
        </w:rPr>
        <w:pPrChange w:id="28" w:author="超 杨" w:date="2019-10-23T09:51:00Z">
          <w:pPr/>
        </w:pPrChange>
      </w:pPr>
      <w:ins w:id="29" w:author="超 杨" w:date="2019-10-22T17:06:00Z">
        <w:r>
          <w:rPr>
            <w:rFonts w:hint="eastAsia"/>
          </w:rPr>
          <w:t>根据目前的知识，</w:t>
        </w:r>
      </w:ins>
      <w:ins w:id="30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31" w:author="超 杨" w:date="2019-10-23T09:50:00Z"/>
          <w:rFonts w:hint="eastAsia"/>
        </w:rPr>
      </w:pPr>
      <w:ins w:id="32" w:author="超 杨" w:date="2019-10-23T09:50:00Z">
        <w:r>
          <w:rPr>
            <w:rFonts w:hint="eastAsia"/>
          </w:rPr>
          <w:t>编辑器</w:t>
        </w:r>
      </w:ins>
      <w:ins w:id="33" w:author="超 杨" w:date="2019-10-23T09:49:00Z">
        <w:r>
          <w:rPr>
            <w:rFonts w:hint="eastAsia"/>
          </w:rPr>
          <w:t>核心</w:t>
        </w:r>
      </w:ins>
      <w:ins w:id="34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35" w:author="超 杨" w:date="2019-10-23T09:50:00Z"/>
          <w:rFonts w:hint="eastAsia"/>
        </w:rPr>
      </w:pPr>
    </w:p>
    <w:p w14:paraId="0E3702E4" w14:textId="4DE03306" w:rsidR="0079422A" w:rsidRDefault="0079422A" w:rsidP="009A26BF">
      <w:pPr>
        <w:rPr>
          <w:ins w:id="36" w:author="超 杨" w:date="2019-10-23T09:51:00Z"/>
        </w:rPr>
      </w:pPr>
      <w:ins w:id="37" w:author="超 杨" w:date="2019-10-23T09:50:00Z">
        <w:r>
          <w:rPr>
            <w:rFonts w:hint="eastAsia"/>
          </w:rPr>
          <w:t>根据编辑器</w:t>
        </w:r>
      </w:ins>
      <w:ins w:id="38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 w:rsidP="00A266D3">
      <w:pPr>
        <w:rPr>
          <w:ins w:id="39" w:author="超 杨" w:date="2019-10-23T09:49:00Z"/>
          <w:rFonts w:hint="eastAsia"/>
        </w:rPr>
        <w:pPrChange w:id="40" w:author="超 杨" w:date="2019-10-23T09:51:00Z">
          <w:pPr/>
        </w:pPrChange>
      </w:pPr>
      <w:ins w:id="41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42" w:author="超 杨" w:date="2019-10-22T17:05:00Z"/>
          <w:rFonts w:hint="eastAsia"/>
        </w:rPr>
      </w:pPr>
      <w:ins w:id="43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44" w:author="超 杨" w:date="2019-10-22T17:04:00Z"/>
          <w:rFonts w:hint="eastAsia"/>
        </w:rPr>
      </w:pPr>
      <w:ins w:id="45" w:author="超 杨" w:date="2019-10-22T17:03:00Z">
        <w:r>
          <w:rPr>
            <w:rFonts w:hint="eastAsia"/>
          </w:rPr>
          <w:t>）提前；然后此处</w:t>
        </w:r>
      </w:ins>
      <w:ins w:id="46" w:author="超 杨" w:date="2019-10-22T17:00:00Z">
        <w:r>
          <w:rPr>
            <w:rFonts w:hint="eastAsia"/>
          </w:rPr>
          <w:t>结合</w:t>
        </w:r>
      </w:ins>
      <w:ins w:id="47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48" w:author="超 杨" w:date="2019-10-22T17:04:00Z"/>
          <w:rFonts w:hint="eastAsia"/>
        </w:rPr>
      </w:pPr>
    </w:p>
    <w:p w14:paraId="2E56344F" w14:textId="6D80CE78" w:rsidR="003552C7" w:rsidRDefault="003552C7" w:rsidP="009A26BF">
      <w:pPr>
        <w:rPr>
          <w:ins w:id="49" w:author="超 杨" w:date="2019-10-22T17:04:00Z"/>
        </w:rPr>
      </w:pPr>
      <w:ins w:id="50" w:author="超 杨" w:date="2019-10-22T17:05:00Z">
        <w:r>
          <w:t>////</w:t>
        </w:r>
      </w:ins>
      <w:ins w:id="51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52" w:author="超 杨" w:date="2019-10-22T17:00:00Z"/>
          <w:rFonts w:hint="eastAsia"/>
        </w:rPr>
      </w:pPr>
      <w:ins w:id="53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54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1"/>
        <w:ind w:firstLine="428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1"/>
        <w:ind w:firstLine="428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1"/>
        <w:ind w:firstLine="428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1"/>
        <w:ind w:firstLine="428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1"/>
        <w:ind w:firstLine="428"/>
      </w:pPr>
      <w:r>
        <w:lastRenderedPageBreak/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proofErr w:type="spellStart"/>
      <w:r w:rsidR="00F01EB7">
        <w:t>Shader</w:t>
      </w:r>
      <w:proofErr w:type="spellEnd"/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proofErr w:type="spellStart"/>
      <w:r>
        <w:t>Shader</w:t>
      </w:r>
      <w:proofErr w:type="spellEnd"/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proofErr w:type="spellStart"/>
      <w:r w:rsidR="001F752F">
        <w:t>Shader</w:t>
      </w:r>
      <w:proofErr w:type="spellEnd"/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proofErr w:type="spellStart"/>
      <w:r w:rsidR="00F01EB7">
        <w:t>WebGL</w:t>
      </w:r>
      <w:proofErr w:type="spellEnd"/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proofErr w:type="spellStart"/>
      <w:r w:rsidR="00403F75">
        <w:t>Shader</w:t>
      </w:r>
      <w:proofErr w:type="spellEnd"/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proofErr w:type="spellStart"/>
      <w:r w:rsidR="00403F75">
        <w:t>WebGL</w:t>
      </w:r>
      <w:proofErr w:type="spellEnd"/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1"/>
        <w:ind w:firstLine="428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1"/>
        <w:ind w:firstLine="428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lastRenderedPageBreak/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proofErr w:type="spellStart"/>
      <w:r>
        <w:t>WebGL</w:t>
      </w:r>
      <w:proofErr w:type="spellEnd"/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1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1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1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55" w:author="超 杨" w:date="2019-10-17T09:13:00Z"/>
        </w:rPr>
      </w:pPr>
      <w:ins w:id="56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57" w:author="超 杨" w:date="2019-10-17T09:12:00Z"/>
        </w:rPr>
      </w:pPr>
    </w:p>
    <w:p w14:paraId="7E18E282" w14:textId="64A7CFF3" w:rsidR="003A45CB" w:rsidRDefault="00736806">
      <w:ins w:id="58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59" w:author="超 杨" w:date="2019-10-17T09:11:00Z">
        <w:r>
          <w:rPr>
            <w:rFonts w:hint="eastAsia"/>
          </w:rPr>
          <w:t>在本书开头（序言</w:t>
        </w:r>
      </w:ins>
      <w:ins w:id="60" w:author="超 杨" w:date="2019-10-17T09:13:00Z">
        <w:r>
          <w:rPr>
            <w:rFonts w:hint="eastAsia"/>
          </w:rPr>
          <w:t>？</w:t>
        </w:r>
      </w:ins>
      <w:ins w:id="61" w:author="超 杨" w:date="2019-10-17T09:11:00Z">
        <w:r>
          <w:rPr>
            <w:rFonts w:hint="eastAsia"/>
          </w:rPr>
          <w:t>）</w:t>
        </w:r>
      </w:ins>
      <w:ins w:id="62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63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从程序中提炼引擎和编辑器</w:t>
      </w:r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1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026C92DC" w:rsidR="00540B94" w:rsidRDefault="00540B94" w:rsidP="00540B94">
      <w:pPr>
        <w:rPr>
          <w:ins w:id="64" w:author="超 杨" w:date="2019-10-18T09:59:00Z"/>
        </w:rPr>
      </w:pPr>
      <w:ins w:id="65" w:author="超 杨" w:date="2019-10-18T09:59:00Z">
        <w:r>
          <w:rPr>
            <w:rFonts w:hint="eastAsia"/>
          </w:rPr>
          <w:t>（性能：高）</w:t>
        </w:r>
      </w:ins>
    </w:p>
    <w:p w14:paraId="7992B39D" w14:textId="751EC604" w:rsidR="00F6426C" w:rsidRDefault="00540B94" w:rsidP="00F6426C">
      <w:pPr>
        <w:rPr>
          <w:ins w:id="66" w:author="超 杨" w:date="2019-10-18T09:59:00Z"/>
        </w:rPr>
      </w:pPr>
      <w:ins w:id="67" w:author="超 杨" w:date="2019-10-18T09:59:00Z">
        <w:r>
          <w:rPr>
            <w:rFonts w:hint="eastAsia"/>
          </w:rPr>
          <w:t>（可扩展性：高）</w:t>
        </w:r>
      </w:ins>
    </w:p>
    <w:p w14:paraId="7BCA6B54" w14:textId="65459A50" w:rsidR="00540B94" w:rsidRDefault="00540B94" w:rsidP="00F6426C">
      <w:pPr>
        <w:rPr>
          <w:ins w:id="68" w:author="超 杨" w:date="2019-10-18T09:59:00Z"/>
        </w:rPr>
      </w:pPr>
      <w:ins w:id="69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0C018CF8" w:rsidR="00F6426C" w:rsidRDefault="00F6426C" w:rsidP="00F6426C">
      <w:pPr>
        <w:pStyle w:val="21"/>
      </w:pPr>
      <w:r w:rsidRPr="00F6426C">
        <w:t xml:space="preserve">7.2  </w:t>
      </w:r>
      <w:r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70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71" w:author="超 杨" w:date="2019-10-18T09:59:00Z"/>
        </w:rPr>
      </w:pPr>
      <w:ins w:id="72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73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1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74" w:author="超 杨" w:date="2019-10-23T10:23:00Z"/>
          <w:rFonts w:hint="eastAsia"/>
        </w:rPr>
      </w:pPr>
      <w:ins w:id="75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 w:rsidP="006E7CC0">
      <w:pPr>
        <w:rPr>
          <w:ins w:id="76" w:author="超 杨" w:date="2019-10-23T12:09:00Z"/>
        </w:rPr>
        <w:pPrChange w:id="77" w:author="超 杨" w:date="2019-10-23T10:24:00Z">
          <w:pPr/>
        </w:pPrChange>
      </w:pPr>
      <w:proofErr w:type="gramStart"/>
      <w:ins w:id="78" w:author="超 杨" w:date="2019-10-23T12:09:00Z">
        <w:r>
          <w:t>wrap</w:t>
        </w:r>
        <w:proofErr w:type="gramEnd"/>
        <w:r>
          <w:t xml:space="preserve"> type:</w:t>
        </w:r>
      </w:ins>
    </w:p>
    <w:p w14:paraId="4BBE88CE" w14:textId="77777777" w:rsidR="00DE11CD" w:rsidRDefault="00DE11CD" w:rsidP="006E7CC0">
      <w:pPr>
        <w:rPr>
          <w:ins w:id="79" w:author="超 杨" w:date="2019-10-23T12:09:00Z"/>
          <w:rFonts w:hint="eastAsia"/>
        </w:rPr>
        <w:pPrChange w:id="80" w:author="超 杨" w:date="2019-10-23T10:24:00Z">
          <w:pPr/>
        </w:pPrChange>
      </w:pPr>
    </w:p>
    <w:p w14:paraId="0F62D40B" w14:textId="4F6B3982" w:rsidR="006E7CC0" w:rsidRDefault="006E7CC0" w:rsidP="006E7CC0">
      <w:pPr>
        <w:rPr>
          <w:ins w:id="81" w:author="超 杨" w:date="2019-10-23T12:09:00Z"/>
        </w:rPr>
        <w:pPrChange w:id="82" w:author="超 杨" w:date="2019-10-23T10:24:00Z">
          <w:pPr/>
        </w:pPrChange>
      </w:pPr>
      <w:proofErr w:type="gramStart"/>
      <w:ins w:id="83" w:author="超 杨" w:date="2019-10-23T10:24:00Z">
        <w:r>
          <w:t>note</w:t>
        </w:r>
        <w:proofErr w:type="gramEnd"/>
        <w:r>
          <w:t xml:space="preserve">: </w:t>
        </w:r>
      </w:ins>
      <w:ins w:id="84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 w:rsidP="006E7CC0">
      <w:pPr>
        <w:rPr>
          <w:ins w:id="85" w:author="超 杨" w:date="2019-10-23T12:09:00Z"/>
        </w:rPr>
        <w:pPrChange w:id="86" w:author="超 杨" w:date="2019-10-23T10:24:00Z">
          <w:pPr/>
        </w:pPrChange>
      </w:pPr>
    </w:p>
    <w:p w14:paraId="50532909" w14:textId="24962C3A" w:rsidR="00DE11CD" w:rsidRDefault="00DE11CD" w:rsidP="006E7CC0">
      <w:pPr>
        <w:rPr>
          <w:ins w:id="87" w:author="超 杨" w:date="2019-10-23T10:23:00Z"/>
          <w:rFonts w:hint="eastAsia"/>
        </w:rPr>
        <w:pPrChange w:id="88" w:author="超 杨" w:date="2019-10-23T10:24:00Z">
          <w:pPr/>
        </w:pPrChange>
      </w:pPr>
      <w:proofErr w:type="spellStart"/>
      <w:ins w:id="89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90" w:author="超 杨" w:date="2019-10-23T16:20:00Z"/>
        </w:rPr>
      </w:pPr>
      <w:ins w:id="91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92" w:author="超 杨" w:date="2019-10-23T16:20:00Z"/>
        </w:rPr>
      </w:pPr>
    </w:p>
    <w:p w14:paraId="5626EF87" w14:textId="77777777" w:rsidR="007B6034" w:rsidRDefault="007B6034" w:rsidP="00F6426C">
      <w:pPr>
        <w:rPr>
          <w:ins w:id="93" w:author="超 杨" w:date="2019-10-23T16:20:00Z"/>
          <w:rFonts w:hint="eastAsia"/>
        </w:rPr>
      </w:pPr>
      <w:ins w:id="94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95" w:author="超 杨" w:date="2019-10-23T16:20:00Z"/>
        </w:rPr>
      </w:pPr>
      <w:proofErr w:type="gramStart"/>
      <w:ins w:id="96" w:author="超 杨" w:date="2019-10-23T16:20:00Z">
        <w:r>
          <w:t>explain</w:t>
        </w:r>
        <w:proofErr w:type="gramEnd"/>
        <w:r>
          <w:t xml:space="preserve"> why use Result against "throw exception":</w:t>
        </w:r>
      </w:ins>
    </w:p>
    <w:p w14:paraId="396138A3" w14:textId="77777777" w:rsidR="007B6034" w:rsidRDefault="007B6034" w:rsidP="007B6034">
      <w:pPr>
        <w:rPr>
          <w:ins w:id="97" w:author="超 杨" w:date="2019-10-23T16:20:00Z"/>
        </w:rPr>
      </w:pPr>
    </w:p>
    <w:p w14:paraId="61C69264" w14:textId="77777777" w:rsidR="007B6034" w:rsidRDefault="007B6034" w:rsidP="007B6034">
      <w:pPr>
        <w:rPr>
          <w:ins w:id="98" w:author="超 杨" w:date="2019-10-23T16:20:00Z"/>
        </w:rPr>
      </w:pPr>
      <w:proofErr w:type="gramStart"/>
      <w:ins w:id="99" w:author="超 杨" w:date="2019-10-23T16:20:00Z">
        <w:r>
          <w:t>the</w:t>
        </w:r>
        <w:proofErr w:type="gramEnd"/>
        <w:r>
          <w:t xml:space="preserve"> advantage of use result:</w:t>
        </w:r>
      </w:ins>
    </w:p>
    <w:p w14:paraId="19EAE39E" w14:textId="77777777" w:rsidR="007B6034" w:rsidRDefault="007B6034" w:rsidP="007B6034">
      <w:pPr>
        <w:rPr>
          <w:ins w:id="100" w:author="超 杨" w:date="2019-10-23T16:20:00Z"/>
        </w:rPr>
      </w:pPr>
      <w:ins w:id="101" w:author="超 杨" w:date="2019-10-23T16:20:00Z">
        <w:r>
          <w:t>1.explictly show "it may has error" in type</w:t>
        </w:r>
      </w:ins>
    </w:p>
    <w:p w14:paraId="632ADD58" w14:textId="77777777" w:rsidR="007B6034" w:rsidRDefault="007B6034" w:rsidP="007B6034">
      <w:pPr>
        <w:rPr>
          <w:ins w:id="102" w:author="超 杨" w:date="2019-10-23T16:20:00Z"/>
        </w:rPr>
      </w:pPr>
    </w:p>
    <w:p w14:paraId="7E7A549A" w14:textId="77777777" w:rsidR="007B6034" w:rsidRDefault="007B6034" w:rsidP="007B6034">
      <w:pPr>
        <w:rPr>
          <w:ins w:id="103" w:author="超 杨" w:date="2019-10-23T16:20:00Z"/>
        </w:rPr>
      </w:pPr>
      <w:proofErr w:type="gramStart"/>
      <w:ins w:id="104" w:author="超 杨" w:date="2019-10-23T16:20:00Z">
        <w:r>
          <w:t>e</w:t>
        </w:r>
        <w:proofErr w:type="gramEnd"/>
        <w:r>
          <w:t xml:space="preserve">.g. </w:t>
        </w:r>
      </w:ins>
    </w:p>
    <w:p w14:paraId="1D0D51EE" w14:textId="714B88CC" w:rsidR="007B6034" w:rsidRDefault="007B6034" w:rsidP="007B6034">
      <w:pPr>
        <w:rPr>
          <w:ins w:id="105" w:author="超 杨" w:date="2019-10-23T16:20:00Z"/>
        </w:rPr>
        <w:pPrChange w:id="106" w:author="超 杨" w:date="2019-10-23T16:20:00Z">
          <w:pPr/>
        </w:pPrChange>
      </w:pPr>
      <w:proofErr w:type="gramStart"/>
      <w:ins w:id="107" w:author="超 杨" w:date="2019-10-23T16:20:00Z">
        <w:r>
          <w:t>for</w:t>
        </w:r>
        <w:proofErr w:type="gramEnd"/>
        <w:r>
          <w:t xml:space="preserve">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</w:t>
        </w:r>
        <w:proofErr w:type="gramStart"/>
        <w:r>
          <w:t>so</w:t>
        </w:r>
        <w:proofErr w:type="gramEnd"/>
        <w:r>
          <w:t xml:space="preserve"> editor not handle it(how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108" w:author="超 杨" w:date="2019-10-23T16:20:00Z"/>
          <w:rFonts w:hint="eastAsia"/>
        </w:rPr>
      </w:pPr>
    </w:p>
    <w:p w14:paraId="6C483F2C" w14:textId="2EC001CF" w:rsidR="007B6034" w:rsidRDefault="007B6034" w:rsidP="00F6426C">
      <w:pPr>
        <w:rPr>
          <w:ins w:id="109" w:author="超 杨" w:date="2019-10-23T17:36:00Z"/>
        </w:rPr>
      </w:pPr>
      <w:ins w:id="110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111" w:author="超 杨" w:date="2019-10-23T17:36:00Z"/>
        </w:rPr>
      </w:pPr>
    </w:p>
    <w:p w14:paraId="4A799868" w14:textId="35D8A1ED" w:rsidR="00AF332C" w:rsidRDefault="00AF332C" w:rsidP="00F6426C">
      <w:pPr>
        <w:rPr>
          <w:ins w:id="112" w:author="超 杨" w:date="2019-10-23T17:36:00Z"/>
          <w:rFonts w:hint="eastAsia"/>
        </w:rPr>
      </w:pPr>
      <w:ins w:id="113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114" w:author="超 杨" w:date="2019-10-23T17:36:00Z"/>
        </w:rPr>
      </w:pPr>
      <w:ins w:id="115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116" w:author="超 杨" w:date="2019-10-23T17:36:00Z"/>
        </w:rPr>
      </w:pPr>
      <w:ins w:id="117" w:author="超 杨" w:date="2019-10-23T17:36:00Z">
        <w:r>
          <w:t xml:space="preserve">For </w:t>
        </w:r>
        <w:proofErr w:type="spellStart"/>
        <w:r>
          <w:t>Js</w:t>
        </w:r>
        <w:proofErr w:type="spellEnd"/>
        <w:r>
          <w:t xml:space="preserve"> API:</w:t>
        </w:r>
      </w:ins>
    </w:p>
    <w:p w14:paraId="40F9F291" w14:textId="469A08EF" w:rsidR="00AF332C" w:rsidRDefault="00AF332C" w:rsidP="00F6426C">
      <w:pPr>
        <w:rPr>
          <w:ins w:id="118" w:author="超 杨" w:date="2019-10-23T17:58:00Z"/>
        </w:rPr>
      </w:pPr>
      <w:ins w:id="119" w:author="超 杨" w:date="2019-10-23T17:36:00Z">
        <w:r>
          <w:t>Should handle Result</w:t>
        </w:r>
      </w:ins>
      <w:ins w:id="120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121" w:author="超 杨" w:date="2019-10-23T17:58:00Z"/>
        </w:rPr>
      </w:pPr>
    </w:p>
    <w:p w14:paraId="39622598" w14:textId="77777777" w:rsidR="00FC5890" w:rsidRDefault="00FC5890" w:rsidP="00F6426C">
      <w:pPr>
        <w:rPr>
          <w:ins w:id="122" w:author="超 杨" w:date="2019-10-23T17:58:00Z"/>
        </w:rPr>
      </w:pPr>
    </w:p>
    <w:p w14:paraId="2530096F" w14:textId="3561EDF9" w:rsidR="00FB00E6" w:rsidRDefault="00FC5890" w:rsidP="00FB00E6">
      <w:pPr>
        <w:rPr>
          <w:ins w:id="123" w:author="超 杨" w:date="2019-10-23T18:35:00Z"/>
        </w:rPr>
        <w:pPrChange w:id="124" w:author="超 杨" w:date="2019-10-23T18:35:00Z">
          <w:pPr/>
        </w:pPrChange>
      </w:pPr>
      <w:ins w:id="125" w:author="超 杨" w:date="2019-10-23T17:58:00Z">
        <w:r>
          <w:rPr>
            <w:rFonts w:hint="eastAsia"/>
          </w:rPr>
          <w:t>对于</w:t>
        </w:r>
      </w:ins>
      <w:ins w:id="126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127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128" w:author="超 杨" w:date="2019-10-23T10:23:00Z"/>
          <w:rFonts w:hint="eastAsia"/>
        </w:rPr>
      </w:pPr>
      <w:ins w:id="129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130" w:author="超 杨" w:date="2019-10-24T07:57:00Z"/>
        </w:rPr>
      </w:pPr>
    </w:p>
    <w:p w14:paraId="4D931148" w14:textId="77777777" w:rsidR="009804D0" w:rsidRDefault="009804D0" w:rsidP="00F6426C">
      <w:pPr>
        <w:rPr>
          <w:ins w:id="131" w:author="超 杨" w:date="2019-10-24T07:57:00Z"/>
        </w:rPr>
      </w:pPr>
    </w:p>
    <w:p w14:paraId="1E0AC3E3" w14:textId="77777777" w:rsidR="009804D0" w:rsidRDefault="009804D0" w:rsidP="00F6426C">
      <w:pPr>
        <w:rPr>
          <w:ins w:id="132" w:author="超 杨" w:date="2019-10-24T07:57:00Z"/>
        </w:rPr>
      </w:pPr>
    </w:p>
    <w:p w14:paraId="6D47D852" w14:textId="6D91B648" w:rsidR="009804D0" w:rsidRDefault="009804D0" w:rsidP="00F6426C">
      <w:pPr>
        <w:rPr>
          <w:ins w:id="133" w:author="超 杨" w:date="2019-10-24T07:57:00Z"/>
        </w:rPr>
      </w:pPr>
      <w:ins w:id="134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135" w:author="超 杨" w:date="2019-10-24T07:57:00Z"/>
        </w:rPr>
      </w:pPr>
      <w:ins w:id="136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137" w:author="超 杨" w:date="2019-10-24T07:57:00Z"/>
          <w:rFonts w:hint="eastAsia"/>
        </w:rPr>
      </w:pPr>
    </w:p>
    <w:p w14:paraId="0A0AECB5" w14:textId="7A37E739" w:rsidR="009804D0" w:rsidRDefault="009804D0" w:rsidP="00F6426C">
      <w:pPr>
        <w:rPr>
          <w:ins w:id="138" w:author="超 杨" w:date="2019-10-24T07:57:00Z"/>
          <w:rFonts w:hint="eastAsia"/>
        </w:rPr>
      </w:pPr>
      <w:ins w:id="139" w:author="超 杨" w:date="2019-10-24T07:57:00Z">
        <w:r>
          <w:rPr>
            <w:rFonts w:hint="eastAsia"/>
          </w:rPr>
          <w:t>对于</w:t>
        </w:r>
      </w:ins>
      <w:ins w:id="140" w:author="超 杨" w:date="2019-10-24T07:59:00Z">
        <w:r>
          <w:rPr>
            <w:rFonts w:hint="eastAsia"/>
          </w:rPr>
          <w:t>以下情况，使用List</w:t>
        </w:r>
      </w:ins>
      <w:ins w:id="141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 w:rsidP="009804D0">
      <w:pPr>
        <w:rPr>
          <w:ins w:id="142" w:author="超 杨" w:date="2019-10-24T07:57:00Z"/>
        </w:rPr>
        <w:pPrChange w:id="143" w:author="超 杨" w:date="2019-10-24T07:58:00Z">
          <w:pPr/>
        </w:pPrChange>
      </w:pPr>
      <w:ins w:id="144" w:author="超 杨" w:date="2019-10-24T07:57:00Z">
        <w:r>
          <w:rPr>
            <w:rFonts w:hint="eastAsia"/>
          </w:rPr>
          <w:t>元素少</w:t>
        </w:r>
      </w:ins>
      <w:ins w:id="145" w:author="超 杨" w:date="2019-10-24T07:58:00Z">
        <w:r>
          <w:rPr>
            <w:rFonts w:hint="eastAsia"/>
          </w:rPr>
          <w:t>（《1000</w:t>
        </w:r>
        <w:r>
          <w:rPr>
            <w:rFonts w:hint="eastAsia"/>
          </w:rPr>
          <w:t>》</w:t>
        </w:r>
      </w:ins>
    </w:p>
    <w:p w14:paraId="36944519" w14:textId="13440F71" w:rsidR="009804D0" w:rsidRDefault="009804D0" w:rsidP="00F6426C">
      <w:pPr>
        <w:rPr>
          <w:ins w:id="146" w:author="超 杨" w:date="2019-10-24T07:58:00Z"/>
          <w:rFonts w:hint="eastAsia"/>
        </w:rPr>
      </w:pPr>
      <w:ins w:id="147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148" w:author="超 杨" w:date="2019-10-24T07:59:00Z"/>
        </w:rPr>
      </w:pPr>
    </w:p>
    <w:p w14:paraId="4DAE674C" w14:textId="50BF87D6" w:rsidR="009804D0" w:rsidRDefault="009804D0" w:rsidP="009804D0">
      <w:pPr>
        <w:rPr>
          <w:ins w:id="149" w:author="超 杨" w:date="2019-10-24T07:57:00Z"/>
          <w:rFonts w:hint="eastAsia"/>
        </w:rPr>
        <w:pPrChange w:id="150" w:author="超 杨" w:date="2019-10-24T08:04:00Z">
          <w:pPr/>
        </w:pPrChange>
      </w:pPr>
      <w:ins w:id="151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152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153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154" w:author="超 杨" w:date="2019-10-24T07:57:00Z"/>
          <w:rFonts w:hint="eastAsia"/>
        </w:rPr>
      </w:pPr>
      <w:ins w:id="155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156" w:author="超 杨" w:date="2019-10-24T10:40:00Z"/>
          <w:rFonts w:hint="eastAsia"/>
        </w:rPr>
      </w:pPr>
      <w:ins w:id="157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158" w:author="超 杨" w:date="2019-10-24T10:40:00Z"/>
        </w:rPr>
      </w:pPr>
      <w:proofErr w:type="gramStart"/>
      <w:ins w:id="159" w:author="超 杨" w:date="2019-10-24T10:40:00Z">
        <w:r>
          <w:t>engine</w:t>
        </w:r>
        <w:proofErr w:type="gramEnd"/>
        <w:r>
          <w:t>:</w:t>
        </w:r>
      </w:ins>
    </w:p>
    <w:p w14:paraId="4AA6ACC5" w14:textId="77777777" w:rsidR="001225E2" w:rsidRDefault="001225E2" w:rsidP="001225E2">
      <w:pPr>
        <w:rPr>
          <w:ins w:id="160" w:author="超 杨" w:date="2019-10-24T10:40:00Z"/>
        </w:rPr>
      </w:pPr>
      <w:ins w:id="161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162" w:author="超 杨" w:date="2019-10-24T10:40:00Z"/>
        </w:rPr>
      </w:pPr>
      <w:ins w:id="163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164" w:author="超 杨" w:date="2019-10-24T10:40:00Z"/>
        </w:rPr>
      </w:pPr>
      <w:ins w:id="165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166" w:author="超 杨" w:date="2019-10-24T10:40:00Z"/>
        </w:rPr>
      </w:pPr>
    </w:p>
    <w:p w14:paraId="06172B21" w14:textId="4CB93702" w:rsidR="00F6426C" w:rsidRPr="00F6426C" w:rsidRDefault="001225E2" w:rsidP="00F6426C">
      <w:pPr>
        <w:rPr>
          <w:rFonts w:hint="eastAsia"/>
        </w:rPr>
      </w:pPr>
      <w:ins w:id="167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168" w:author="超 杨" w:date="2019-10-24T10:40:00Z"/>
          <w:rFonts w:hint="eastAsia"/>
        </w:rPr>
      </w:pPr>
      <w:ins w:id="169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170" w:author="超 杨" w:date="2019-10-24T10:41:00Z"/>
        </w:rPr>
      </w:pPr>
      <w:proofErr w:type="gramStart"/>
      <w:ins w:id="171" w:author="超 杨" w:date="2019-10-24T10:41:00Z">
        <w:r>
          <w:t>use</w:t>
        </w:r>
        <w:proofErr w:type="gramEnd"/>
        <w:r>
          <w:t xml:space="preserve"> state to store data</w:t>
        </w:r>
      </w:ins>
    </w:p>
    <w:p w14:paraId="0036E1BF" w14:textId="77777777" w:rsidR="001225E2" w:rsidRDefault="001225E2" w:rsidP="001225E2">
      <w:pPr>
        <w:rPr>
          <w:ins w:id="172" w:author="超 杨" w:date="2019-10-24T10:41:00Z"/>
          <w:rFonts w:hint="eastAsia"/>
        </w:rPr>
      </w:pPr>
      <w:proofErr w:type="gramStart"/>
      <w:ins w:id="173" w:author="超 杨" w:date="2019-10-24T10:41:00Z">
        <w:r>
          <w:t>provide</w:t>
        </w:r>
        <w:proofErr w:type="gramEnd"/>
        <w:r>
          <w:t xml:space="preserve">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174" w:author="超 杨" w:date="2019-10-24T10:40:00Z"/>
          <w:rFonts w:hint="eastAsia"/>
        </w:rPr>
      </w:pPr>
    </w:p>
    <w:p w14:paraId="62617EEF" w14:textId="514F8352" w:rsidR="001225E2" w:rsidRPr="00F6426C" w:rsidRDefault="001225E2" w:rsidP="00F6426C">
      <w:pPr>
        <w:rPr>
          <w:rFonts w:hint="eastAsia"/>
        </w:rPr>
      </w:pPr>
      <w:ins w:id="175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176" w:author="超 杨" w:date="2019-10-24T10:41:00Z"/>
          <w:rFonts w:hint="eastAsia"/>
        </w:rPr>
      </w:pPr>
      <w:ins w:id="177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178" w:author="超 杨" w:date="2019-10-24T10:41:00Z"/>
        </w:rPr>
      </w:pPr>
      <w:ins w:id="179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180" w:author="超 杨" w:date="2019-10-24T10:41:00Z"/>
        </w:rPr>
      </w:pPr>
      <w:ins w:id="181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182" w:author="超 杨" w:date="2019-10-24T10:41:00Z"/>
        </w:rPr>
      </w:pPr>
      <w:ins w:id="183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184" w:author="超 杨" w:date="2019-10-24T10:41:00Z"/>
          <w:rFonts w:hint="eastAsia"/>
        </w:rPr>
      </w:pPr>
      <w:ins w:id="185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pPr>
        <w:rPr>
          <w:rFonts w:hint="eastAsia"/>
        </w:rPr>
      </w:pPr>
      <w:ins w:id="186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187" w:author="超 杨" w:date="2019-10-24T10:41:00Z"/>
          <w:rFonts w:hint="eastAsia"/>
        </w:rPr>
      </w:pPr>
      <w:ins w:id="188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189" w:author="超 杨" w:date="2019-10-24T10:41:00Z"/>
        </w:rPr>
      </w:pPr>
      <w:ins w:id="190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191" w:author="超 杨" w:date="2019-10-24T10:41:00Z"/>
        </w:rPr>
      </w:pPr>
    </w:p>
    <w:p w14:paraId="12E5F980" w14:textId="77777777" w:rsidR="001225E2" w:rsidRDefault="001225E2" w:rsidP="001225E2">
      <w:pPr>
        <w:rPr>
          <w:ins w:id="192" w:author="超 杨" w:date="2019-10-24T10:41:00Z"/>
        </w:rPr>
      </w:pPr>
    </w:p>
    <w:p w14:paraId="1BA1522F" w14:textId="77777777" w:rsidR="001225E2" w:rsidRDefault="001225E2" w:rsidP="001225E2">
      <w:pPr>
        <w:rPr>
          <w:ins w:id="193" w:author="超 杨" w:date="2019-10-24T10:41:00Z"/>
        </w:rPr>
      </w:pPr>
    </w:p>
    <w:p w14:paraId="16DA8EC6" w14:textId="77777777" w:rsidR="001225E2" w:rsidRDefault="001225E2" w:rsidP="001225E2">
      <w:pPr>
        <w:rPr>
          <w:ins w:id="194" w:author="超 杨" w:date="2019-10-24T10:41:00Z"/>
        </w:rPr>
      </w:pPr>
      <w:ins w:id="195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196" w:author="超 杨" w:date="2019-10-24T10:41:00Z"/>
        </w:rPr>
      </w:pPr>
      <w:proofErr w:type="gramStart"/>
      <w:ins w:id="197" w:author="超 杨" w:date="2019-10-24T10:41:00Z">
        <w:r>
          <w:t>state</w:t>
        </w:r>
        <w:proofErr w:type="gramEnd"/>
      </w:ins>
    </w:p>
    <w:p w14:paraId="01413183" w14:textId="77777777" w:rsidR="001225E2" w:rsidRDefault="001225E2" w:rsidP="001225E2">
      <w:pPr>
        <w:rPr>
          <w:ins w:id="198" w:author="超 杨" w:date="2019-10-24T10:41:00Z"/>
        </w:rPr>
      </w:pPr>
    </w:p>
    <w:p w14:paraId="3D150F2F" w14:textId="77777777" w:rsidR="001225E2" w:rsidRDefault="001225E2" w:rsidP="001225E2">
      <w:pPr>
        <w:rPr>
          <w:ins w:id="199" w:author="超 杨" w:date="2019-10-24T10:41:00Z"/>
        </w:rPr>
      </w:pPr>
    </w:p>
    <w:p w14:paraId="6BF45870" w14:textId="77777777" w:rsidR="001225E2" w:rsidRDefault="001225E2" w:rsidP="001225E2">
      <w:pPr>
        <w:rPr>
          <w:ins w:id="200" w:author="超 杨" w:date="2019-10-24T10:41:00Z"/>
        </w:rPr>
      </w:pPr>
      <w:ins w:id="201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202" w:author="超 杨" w:date="2019-10-24T10:41:00Z"/>
        </w:rPr>
      </w:pPr>
      <w:proofErr w:type="gramStart"/>
      <w:ins w:id="203" w:author="超 杨" w:date="2019-10-24T10:41:00Z">
        <w:r>
          <w:t>canvas</w:t>
        </w:r>
        <w:proofErr w:type="gramEnd"/>
      </w:ins>
    </w:p>
    <w:p w14:paraId="2CD00733" w14:textId="77777777" w:rsidR="001225E2" w:rsidRDefault="001225E2" w:rsidP="001225E2">
      <w:pPr>
        <w:rPr>
          <w:ins w:id="204" w:author="超 杨" w:date="2019-10-24T10:41:00Z"/>
        </w:rPr>
      </w:pPr>
    </w:p>
    <w:p w14:paraId="43B0FD9A" w14:textId="77777777" w:rsidR="001225E2" w:rsidRDefault="001225E2" w:rsidP="001225E2">
      <w:pPr>
        <w:rPr>
          <w:ins w:id="205" w:author="超 杨" w:date="2019-10-24T10:41:00Z"/>
        </w:rPr>
      </w:pPr>
    </w:p>
    <w:p w14:paraId="77FDE11F" w14:textId="77777777" w:rsidR="001225E2" w:rsidRDefault="001225E2" w:rsidP="001225E2">
      <w:pPr>
        <w:rPr>
          <w:ins w:id="206" w:author="超 杨" w:date="2019-10-24T10:41:00Z"/>
        </w:rPr>
      </w:pPr>
      <w:ins w:id="207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208" w:author="超 杨" w:date="2019-10-24T10:41:00Z"/>
        </w:rPr>
      </w:pPr>
      <w:proofErr w:type="spellStart"/>
      <w:proofErr w:type="gramStart"/>
      <w:ins w:id="209" w:author="超 杨" w:date="2019-10-24T10:41:00Z">
        <w:r>
          <w:t>init</w:t>
        </w:r>
        <w:proofErr w:type="spellEnd"/>
        <w:proofErr w:type="gramEnd"/>
      </w:ins>
    </w:p>
    <w:p w14:paraId="12A0AA9B" w14:textId="77777777" w:rsidR="001225E2" w:rsidRDefault="001225E2" w:rsidP="001225E2">
      <w:pPr>
        <w:rPr>
          <w:ins w:id="210" w:author="超 杨" w:date="2019-10-24T10:41:00Z"/>
        </w:rPr>
      </w:pPr>
      <w:ins w:id="211" w:author="超 杨" w:date="2019-10-24T10:41:00Z">
        <w:r>
          <w:t xml:space="preserve">    (分析：为什么传入canvas id, context </w:t>
        </w:r>
        <w:proofErr w:type="spellStart"/>
        <w:r>
          <w:t>param</w:t>
        </w:r>
        <w:proofErr w:type="spellEnd"/>
        <w:r>
          <w:t xml:space="preserve"> 参数，而不是设置到state上!)</w:t>
        </w:r>
      </w:ins>
    </w:p>
    <w:p w14:paraId="38BDB182" w14:textId="77777777" w:rsidR="001225E2" w:rsidRDefault="001225E2" w:rsidP="001225E2">
      <w:pPr>
        <w:rPr>
          <w:ins w:id="212" w:author="超 杨" w:date="2019-10-24T10:41:00Z"/>
        </w:rPr>
      </w:pPr>
    </w:p>
    <w:p w14:paraId="604FA0B7" w14:textId="77777777" w:rsidR="001225E2" w:rsidRDefault="001225E2" w:rsidP="001225E2">
      <w:pPr>
        <w:rPr>
          <w:ins w:id="213" w:author="超 杨" w:date="2019-10-24T10:41:00Z"/>
        </w:rPr>
      </w:pPr>
    </w:p>
    <w:p w14:paraId="69D57A2C" w14:textId="77777777" w:rsidR="001225E2" w:rsidRDefault="001225E2" w:rsidP="001225E2">
      <w:pPr>
        <w:rPr>
          <w:ins w:id="214" w:author="超 杨" w:date="2019-10-24T10:41:00Z"/>
        </w:rPr>
      </w:pPr>
      <w:proofErr w:type="gramStart"/>
      <w:ins w:id="215" w:author="超 杨" w:date="2019-10-24T10:41:00Z">
        <w:r>
          <w:t>loop</w:t>
        </w:r>
        <w:proofErr w:type="gramEnd"/>
        <w:r>
          <w:t>:</w:t>
        </w:r>
      </w:ins>
    </w:p>
    <w:p w14:paraId="3DBCE731" w14:textId="77777777" w:rsidR="001225E2" w:rsidRDefault="001225E2" w:rsidP="001225E2">
      <w:pPr>
        <w:rPr>
          <w:ins w:id="216" w:author="超 杨" w:date="2019-10-24T10:41:00Z"/>
        </w:rPr>
      </w:pPr>
      <w:ins w:id="217" w:author="超 杨" w:date="2019-10-24T10:41:00Z">
        <w:r>
          <w:t xml:space="preserve">    </w:t>
        </w:r>
        <w:proofErr w:type="gramStart"/>
        <w:r>
          <w:t>extract</w:t>
        </w:r>
        <w:proofErr w:type="gramEnd"/>
        <w:r>
          <w:t xml:space="preserve"> Render:</w:t>
        </w:r>
      </w:ins>
    </w:p>
    <w:p w14:paraId="12FE0A49" w14:textId="77777777" w:rsidR="001225E2" w:rsidRDefault="001225E2" w:rsidP="001225E2">
      <w:pPr>
        <w:rPr>
          <w:ins w:id="218" w:author="超 杨" w:date="2019-10-24T10:41:00Z"/>
        </w:rPr>
      </w:pPr>
      <w:ins w:id="219" w:author="超 杨" w:date="2019-10-24T10:41:00Z">
        <w:r>
          <w:t xml:space="preserve">        </w:t>
        </w:r>
        <w:proofErr w:type="gramStart"/>
        <w:r>
          <w:t>opt</w:t>
        </w:r>
        <w:proofErr w:type="gramEnd"/>
        <w:r>
          <w:t xml:space="preserve">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220" w:author="超 杨" w:date="2019-10-24T10:41:00Z"/>
        </w:rPr>
      </w:pPr>
    </w:p>
    <w:p w14:paraId="6376C66D" w14:textId="77777777" w:rsidR="001225E2" w:rsidRDefault="001225E2" w:rsidP="001225E2">
      <w:pPr>
        <w:rPr>
          <w:ins w:id="221" w:author="超 杨" w:date="2019-10-24T10:41:00Z"/>
        </w:rPr>
      </w:pPr>
    </w:p>
    <w:p w14:paraId="5EA72920" w14:textId="77777777" w:rsidR="001225E2" w:rsidRDefault="001225E2" w:rsidP="001225E2">
      <w:pPr>
        <w:rPr>
          <w:ins w:id="222" w:author="超 杨" w:date="2019-10-24T10:41:00Z"/>
        </w:rPr>
      </w:pPr>
    </w:p>
    <w:p w14:paraId="4DE18F2F" w14:textId="77777777" w:rsidR="001225E2" w:rsidRDefault="001225E2" w:rsidP="001225E2">
      <w:pPr>
        <w:rPr>
          <w:ins w:id="223" w:author="超 杨" w:date="2019-10-24T10:41:00Z"/>
        </w:rPr>
      </w:pPr>
    </w:p>
    <w:p w14:paraId="613EE0C1" w14:textId="77777777" w:rsidR="001225E2" w:rsidRDefault="001225E2" w:rsidP="001225E2">
      <w:pPr>
        <w:rPr>
          <w:ins w:id="224" w:author="超 杨" w:date="2019-10-24T10:41:00Z"/>
        </w:rPr>
      </w:pPr>
      <w:proofErr w:type="spellStart"/>
      <w:ins w:id="225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226" w:author="超 杨" w:date="2019-10-24T10:41:00Z"/>
        </w:rPr>
      </w:pPr>
      <w:ins w:id="227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228" w:author="超 杨" w:date="2019-10-24T10:41:00Z"/>
        </w:rPr>
      </w:pPr>
      <w:ins w:id="229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230" w:author="超 杨" w:date="2019-10-24T10:41:00Z"/>
        </w:rPr>
      </w:pPr>
      <w:ins w:id="231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232" w:author="超 杨" w:date="2019-10-24T10:41:00Z"/>
        </w:rPr>
      </w:pPr>
      <w:ins w:id="233" w:author="超 杨" w:date="2019-10-24T10:41:00Z">
        <w:r>
          <w:t xml:space="preserve">    </w:t>
        </w:r>
        <w:proofErr w:type="gramStart"/>
        <w:r>
          <w:t>one</w:t>
        </w:r>
        <w:proofErr w:type="gramEnd"/>
        <w:r>
          <w:t xml:space="preserve"> material-&gt;one </w:t>
        </w:r>
        <w:proofErr w:type="spellStart"/>
        <w:r>
          <w:t>shader</w:t>
        </w:r>
        <w:proofErr w:type="spellEnd"/>
      </w:ins>
    </w:p>
    <w:p w14:paraId="1548879A" w14:textId="77777777" w:rsidR="001225E2" w:rsidRDefault="001225E2" w:rsidP="001225E2">
      <w:pPr>
        <w:rPr>
          <w:ins w:id="234" w:author="超 杨" w:date="2019-10-24T10:41:00Z"/>
        </w:rPr>
      </w:pPr>
    </w:p>
    <w:p w14:paraId="1A86D053" w14:textId="77777777" w:rsidR="001225E2" w:rsidRDefault="001225E2" w:rsidP="001225E2">
      <w:pPr>
        <w:rPr>
          <w:ins w:id="235" w:author="超 杨" w:date="2019-10-24T10:41:00Z"/>
        </w:rPr>
      </w:pPr>
    </w:p>
    <w:p w14:paraId="40F2CE87" w14:textId="77777777" w:rsidR="001225E2" w:rsidRDefault="001225E2" w:rsidP="001225E2">
      <w:pPr>
        <w:rPr>
          <w:ins w:id="236" w:author="超 杨" w:date="2019-10-24T10:41:00Z"/>
        </w:rPr>
      </w:pPr>
    </w:p>
    <w:p w14:paraId="3DE9EABC" w14:textId="77777777" w:rsidR="001225E2" w:rsidRDefault="001225E2" w:rsidP="001225E2">
      <w:pPr>
        <w:rPr>
          <w:ins w:id="237" w:author="超 杨" w:date="2019-10-24T10:41:00Z"/>
        </w:rPr>
      </w:pPr>
      <w:proofErr w:type="spellStart"/>
      <w:ins w:id="238" w:author="超 杨" w:date="2019-10-24T10:41:00Z">
        <w:r>
          <w:t>Shader</w:t>
        </w:r>
        <w:proofErr w:type="spellEnd"/>
        <w:r>
          <w:t>:</w:t>
        </w:r>
      </w:ins>
    </w:p>
    <w:p w14:paraId="51DEF208" w14:textId="77777777" w:rsidR="001225E2" w:rsidRDefault="001225E2" w:rsidP="001225E2">
      <w:pPr>
        <w:rPr>
          <w:ins w:id="239" w:author="超 杨" w:date="2019-10-24T10:41:00Z"/>
        </w:rPr>
      </w:pPr>
      <w:ins w:id="240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241" w:author="超 杨" w:date="2019-10-24T10:41:00Z"/>
        </w:rPr>
      </w:pPr>
      <w:ins w:id="242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243" w:author="超 杨" w:date="2019-10-24T10:41:00Z"/>
        </w:rPr>
      </w:pPr>
    </w:p>
    <w:p w14:paraId="39CC509E" w14:textId="77777777" w:rsidR="001225E2" w:rsidRDefault="001225E2" w:rsidP="001225E2">
      <w:pPr>
        <w:rPr>
          <w:ins w:id="244" w:author="超 杨" w:date="2019-10-24T10:41:00Z"/>
        </w:rPr>
      </w:pPr>
    </w:p>
    <w:p w14:paraId="6E3D9A3B" w14:textId="77777777" w:rsidR="001225E2" w:rsidRDefault="001225E2" w:rsidP="001225E2">
      <w:pPr>
        <w:rPr>
          <w:ins w:id="245" w:author="超 杨" w:date="2019-10-24T10:41:00Z"/>
        </w:rPr>
      </w:pPr>
    </w:p>
    <w:p w14:paraId="4C52CBA9" w14:textId="77777777" w:rsidR="001225E2" w:rsidRDefault="001225E2" w:rsidP="001225E2">
      <w:pPr>
        <w:rPr>
          <w:ins w:id="246" w:author="超 杨" w:date="2019-10-24T10:41:00Z"/>
        </w:rPr>
      </w:pPr>
      <w:ins w:id="247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248" w:author="超 杨" w:date="2019-10-24T10:41:00Z"/>
        </w:rPr>
      </w:pPr>
      <w:proofErr w:type="spellStart"/>
      <w:proofErr w:type="gramStart"/>
      <w:ins w:id="249" w:author="超 杨" w:date="2019-10-24T10:41:00Z">
        <w:r>
          <w:t>vMatrix</w:t>
        </w:r>
        <w:proofErr w:type="spellEnd"/>
        <w:proofErr w:type="gramEnd"/>
      </w:ins>
    </w:p>
    <w:p w14:paraId="22C21FA5" w14:textId="77777777" w:rsidR="001225E2" w:rsidRDefault="001225E2" w:rsidP="001225E2">
      <w:pPr>
        <w:rPr>
          <w:ins w:id="250" w:author="超 杨" w:date="2019-10-24T10:41:00Z"/>
        </w:rPr>
      </w:pPr>
      <w:proofErr w:type="spellStart"/>
      <w:proofErr w:type="gramStart"/>
      <w:ins w:id="251" w:author="超 杨" w:date="2019-10-24T10:41:00Z">
        <w:r>
          <w:t>pMatrix</w:t>
        </w:r>
        <w:proofErr w:type="spellEnd"/>
        <w:proofErr w:type="gramEnd"/>
      </w:ins>
    </w:p>
    <w:p w14:paraId="0C44CD0B" w14:textId="77777777" w:rsidR="001225E2" w:rsidRDefault="001225E2" w:rsidP="001225E2">
      <w:pPr>
        <w:rPr>
          <w:ins w:id="252" w:author="超 杨" w:date="2019-10-24T10:41:00Z"/>
        </w:rPr>
      </w:pPr>
    </w:p>
    <w:p w14:paraId="467AD924" w14:textId="77777777" w:rsidR="001225E2" w:rsidRDefault="001225E2" w:rsidP="001225E2">
      <w:pPr>
        <w:rPr>
          <w:ins w:id="253" w:author="超 杨" w:date="2019-10-24T10:41:00Z"/>
        </w:rPr>
      </w:pPr>
    </w:p>
    <w:p w14:paraId="71E9121E" w14:textId="77777777" w:rsidR="001225E2" w:rsidRDefault="001225E2" w:rsidP="001225E2">
      <w:pPr>
        <w:rPr>
          <w:ins w:id="254" w:author="超 杨" w:date="2019-10-24T10:41:00Z"/>
        </w:rPr>
      </w:pPr>
      <w:proofErr w:type="spellStart"/>
      <w:ins w:id="255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256" w:author="超 杨" w:date="2019-10-24T10:41:00Z"/>
        </w:rPr>
      </w:pPr>
    </w:p>
    <w:p w14:paraId="7644C228" w14:textId="77777777" w:rsidR="001225E2" w:rsidRDefault="001225E2" w:rsidP="001225E2">
      <w:pPr>
        <w:rPr>
          <w:ins w:id="257" w:author="超 杨" w:date="2019-10-24T10:41:00Z"/>
        </w:rPr>
      </w:pPr>
    </w:p>
    <w:p w14:paraId="46D97211" w14:textId="77777777" w:rsidR="001225E2" w:rsidRDefault="001225E2" w:rsidP="001225E2">
      <w:pPr>
        <w:rPr>
          <w:ins w:id="258" w:author="超 杨" w:date="2019-10-24T10:41:00Z"/>
        </w:rPr>
      </w:pPr>
    </w:p>
    <w:p w14:paraId="1EF9C1A2" w14:textId="77777777" w:rsidR="001225E2" w:rsidRDefault="001225E2" w:rsidP="001225E2">
      <w:pPr>
        <w:rPr>
          <w:ins w:id="259" w:author="超 杨" w:date="2019-10-24T10:41:00Z"/>
        </w:rPr>
      </w:pPr>
      <w:proofErr w:type="spellStart"/>
      <w:ins w:id="260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261" w:author="超 杨" w:date="2019-10-24T10:41:00Z"/>
        </w:rPr>
      </w:pPr>
      <w:ins w:id="262" w:author="超 杨" w:date="2019-10-24T10:41:00Z">
        <w:r>
          <w:t>Vector</w:t>
        </w:r>
      </w:ins>
    </w:p>
    <w:p w14:paraId="28B86902" w14:textId="77777777" w:rsidR="001225E2" w:rsidRDefault="001225E2" w:rsidP="001225E2">
      <w:pPr>
        <w:rPr>
          <w:ins w:id="263" w:author="超 杨" w:date="2019-10-24T10:41:00Z"/>
        </w:rPr>
      </w:pPr>
      <w:ins w:id="264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265" w:author="超 杨" w:date="2019-10-24T10:41:00Z"/>
        </w:rPr>
      </w:pPr>
      <w:ins w:id="266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267" w:author="超 杨" w:date="2019-10-24T10:41:00Z"/>
        </w:rPr>
      </w:pPr>
      <w:ins w:id="268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269" w:author="超 杨" w:date="2019-10-24T10:41:00Z"/>
          <w:rFonts w:hint="eastAsia"/>
        </w:rPr>
      </w:pPr>
      <w:ins w:id="270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271" w:author="超 杨" w:date="2019-10-24T10:41:00Z"/>
          <w:rFonts w:hint="eastAsia"/>
        </w:rPr>
      </w:pPr>
      <w:ins w:id="272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>
      <w:pPr>
        <w:rPr>
          <w:rFonts w:hint="eastAsia"/>
        </w:rPr>
      </w:pPr>
    </w:p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273" w:author="超 杨" w:date="2019-10-24T10:41:00Z"/>
          <w:rFonts w:hint="eastAsia"/>
        </w:rPr>
      </w:pPr>
      <w:ins w:id="274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275" w:author="超 杨" w:date="2019-10-24T10:41:00Z"/>
        </w:rPr>
      </w:pPr>
    </w:p>
    <w:p w14:paraId="54C4B22B" w14:textId="77777777" w:rsidR="001225E2" w:rsidRDefault="001225E2" w:rsidP="001225E2">
      <w:pPr>
        <w:rPr>
          <w:ins w:id="276" w:author="超 杨" w:date="2019-10-24T10:41:00Z"/>
        </w:rPr>
      </w:pPr>
      <w:ins w:id="277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by import es6 module</w:t>
        </w:r>
      </w:ins>
    </w:p>
    <w:p w14:paraId="18F410BD" w14:textId="77777777" w:rsidR="001225E2" w:rsidRDefault="001225E2" w:rsidP="001225E2">
      <w:pPr>
        <w:rPr>
          <w:ins w:id="278" w:author="超 杨" w:date="2019-10-24T10:41:00Z"/>
        </w:rPr>
      </w:pPr>
      <w:ins w:id="279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reason</w:t>
        </w:r>
      </w:ins>
    </w:p>
    <w:p w14:paraId="6632D276" w14:textId="77777777" w:rsidR="001225E2" w:rsidRDefault="001225E2" w:rsidP="001225E2">
      <w:pPr>
        <w:rPr>
          <w:ins w:id="280" w:author="超 杨" w:date="2019-10-24T10:41:00Z"/>
        </w:rPr>
      </w:pPr>
      <w:ins w:id="281" w:author="超 杨" w:date="2019-10-24T10:41:00Z">
        <w:r>
          <w:t xml:space="preserve">    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282" w:author="超 杨" w:date="2019-10-24T10:41:00Z"/>
        </w:rPr>
      </w:pPr>
    </w:p>
    <w:p w14:paraId="737940B6" w14:textId="77777777" w:rsidR="001225E2" w:rsidRDefault="001225E2" w:rsidP="001225E2">
      <w:pPr>
        <w:rPr>
          <w:ins w:id="283" w:author="超 杨" w:date="2019-10-24T10:41:00Z"/>
        </w:rPr>
      </w:pPr>
    </w:p>
    <w:p w14:paraId="0DB4685A" w14:textId="77777777" w:rsidR="001225E2" w:rsidRDefault="001225E2" w:rsidP="001225E2">
      <w:pPr>
        <w:rPr>
          <w:ins w:id="284" w:author="超 杨" w:date="2019-10-24T10:41:00Z"/>
        </w:rPr>
      </w:pPr>
    </w:p>
    <w:p w14:paraId="5D13FD44" w14:textId="77777777" w:rsidR="001225E2" w:rsidRDefault="001225E2" w:rsidP="001225E2">
      <w:pPr>
        <w:rPr>
          <w:ins w:id="285" w:author="超 杨" w:date="2019-10-24T10:41:00Z"/>
        </w:rPr>
      </w:pPr>
      <w:ins w:id="286" w:author="超 杨" w:date="2019-10-24T10:41:00Z">
        <w:r>
          <w:t xml:space="preserve">- </w:t>
        </w:r>
        <w:proofErr w:type="gramStart"/>
        <w:r>
          <w:t>use</w:t>
        </w:r>
        <w:proofErr w:type="gramEnd"/>
        <w:r>
          <w:t xml:space="preserve">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287" w:author="超 杨" w:date="2019-10-24T10:41:00Z"/>
        </w:rPr>
      </w:pPr>
    </w:p>
    <w:p w14:paraId="784303FC" w14:textId="77777777" w:rsidR="001225E2" w:rsidRDefault="001225E2" w:rsidP="001225E2">
      <w:pPr>
        <w:rPr>
          <w:ins w:id="288" w:author="超 杨" w:date="2019-10-24T10:41:00Z"/>
        </w:rPr>
      </w:pPr>
      <w:ins w:id="289" w:author="超 杨" w:date="2019-10-24T10:41:00Z">
        <w:r>
          <w:t xml:space="preserve">1.extract </w:t>
        </w:r>
        <w:proofErr w:type="spellStart"/>
        <w:proofErr w:type="gramStart"/>
        <w:r>
          <w:t>api</w:t>
        </w:r>
        <w:proofErr w:type="spellEnd"/>
        <w:proofErr w:type="gramEnd"/>
      </w:ins>
    </w:p>
    <w:p w14:paraId="3DFCC240" w14:textId="77777777" w:rsidR="001225E2" w:rsidRDefault="001225E2" w:rsidP="001225E2">
      <w:pPr>
        <w:rPr>
          <w:ins w:id="290" w:author="超 杨" w:date="2019-10-24T10:41:00Z"/>
        </w:rPr>
      </w:pPr>
      <w:ins w:id="291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292" w:author="超 杨" w:date="2019-10-24T10:41:00Z"/>
        </w:rPr>
      </w:pPr>
      <w:proofErr w:type="gramStart"/>
      <w:ins w:id="293" w:author="超 杨" w:date="2019-10-24T10:41:00Z">
        <w:r>
          <w:t>move</w:t>
        </w:r>
        <w:proofErr w:type="gramEnd"/>
        <w:r>
          <w:t xml:space="preserve"> to </w:t>
        </w:r>
        <w:proofErr w:type="spellStart"/>
        <w:r>
          <w:t>npm</w:t>
        </w:r>
        <w:proofErr w:type="spellEnd"/>
        <w:r>
          <w:t>(e.g. wonder-generate-index)</w:t>
        </w:r>
      </w:ins>
    </w:p>
    <w:p w14:paraId="482ACB60" w14:textId="77777777" w:rsidR="001225E2" w:rsidRDefault="001225E2" w:rsidP="001225E2">
      <w:pPr>
        <w:rPr>
          <w:ins w:id="294" w:author="超 杨" w:date="2019-10-24T10:41:00Z"/>
        </w:rPr>
      </w:pPr>
      <w:ins w:id="295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296" w:author="超 杨" w:date="2019-10-24T10:41:00Z"/>
        </w:rPr>
      </w:pPr>
      <w:ins w:id="297" w:author="超 杨" w:date="2019-10-24T10:41:00Z">
        <w:r>
          <w:t>4.import it in html page</w:t>
        </w:r>
        <w:proofErr w:type="gramStart"/>
        <w:r>
          <w:t>;</w:t>
        </w:r>
        <w:proofErr w:type="gramEnd"/>
      </w:ins>
    </w:p>
    <w:p w14:paraId="0F02AB82" w14:textId="38530BC9" w:rsidR="001225E2" w:rsidRDefault="001225E2" w:rsidP="001225E2">
      <w:pPr>
        <w:rPr>
          <w:ins w:id="298" w:author="超 杨" w:date="2019-10-24T10:41:00Z"/>
          <w:rFonts w:hint="eastAsia"/>
        </w:rPr>
      </w:pPr>
      <w:ins w:id="299" w:author="超 杨" w:date="2019-10-24T10:41:00Z">
        <w:r>
          <w:t xml:space="preserve">5.invoke </w:t>
        </w:r>
        <w:proofErr w:type="spellStart"/>
        <w:proofErr w:type="gramStart"/>
        <w:r>
          <w:t>api</w:t>
        </w:r>
        <w:proofErr w:type="spellEnd"/>
        <w:proofErr w:type="gramEnd"/>
        <w:r>
          <w:t xml:space="preserve"> to run</w:t>
        </w:r>
      </w:ins>
    </w:p>
    <w:p w14:paraId="5C7E9FDE" w14:textId="00C7E0AB" w:rsidR="001225E2" w:rsidRPr="00F6426C" w:rsidRDefault="001225E2" w:rsidP="00F6426C">
      <w:pPr>
        <w:rPr>
          <w:rFonts w:hint="eastAsia"/>
        </w:rPr>
      </w:pPr>
      <w:ins w:id="300" w:author="超 杨" w:date="2019-10-24T10:41:00Z">
        <w:r>
          <w:rPr>
            <w:rFonts w:hint="eastAsia"/>
          </w:rPr>
          <w:t>）</w:t>
        </w:r>
      </w:ins>
    </w:p>
    <w:p w14:paraId="2E716625" w14:textId="77777777" w:rsidR="00F6426C" w:rsidRDefault="00F6426C" w:rsidP="00F6426C">
      <w:pPr>
        <w:pStyle w:val="21"/>
      </w:pPr>
      <w:r w:rsidRPr="00F6426C">
        <w:t xml:space="preserve">7.4  </w:t>
      </w:r>
      <w:r w:rsidRPr="00F6426C">
        <w:t>提炼</w:t>
      </w:r>
      <w:r w:rsidRPr="00F6426C">
        <w:rPr>
          <w:rFonts w:hint="eastAsia"/>
        </w:rPr>
        <w:t>编辑器</w:t>
      </w:r>
    </w:p>
    <w:p w14:paraId="2E8FE271" w14:textId="3BC7FCD1" w:rsidR="00ED592C" w:rsidRDefault="00ED592C" w:rsidP="00F6426C">
      <w:pPr>
        <w:rPr>
          <w:ins w:id="301" w:author="超 杨" w:date="2019-10-24T11:02:00Z"/>
          <w:rFonts w:hint="eastAsia"/>
        </w:rPr>
      </w:pPr>
      <w:ins w:id="302" w:author="超 杨" w:date="2019-10-24T11:02:00Z">
        <w:r>
          <w:rPr>
            <w:rFonts w:hint="eastAsia"/>
          </w:rPr>
          <w:t>（</w:t>
        </w:r>
      </w:ins>
    </w:p>
    <w:p w14:paraId="7468E096" w14:textId="77777777" w:rsidR="00AA3B63" w:rsidRDefault="00AA3B63" w:rsidP="00F6426C">
      <w:pPr>
        <w:rPr>
          <w:ins w:id="303" w:author="超 杨" w:date="2019-10-24T13:01:00Z"/>
        </w:rPr>
      </w:pPr>
      <w:ins w:id="304" w:author="超 杨" w:date="2019-10-24T13:01:00Z">
        <w:r>
          <w:rPr>
            <w:rFonts w:hint="eastAsia"/>
          </w:rPr>
          <w:t>／＊</w:t>
        </w:r>
      </w:ins>
    </w:p>
    <w:p w14:paraId="02C62A6B" w14:textId="767CD945" w:rsidR="00ED592C" w:rsidRDefault="00ED592C" w:rsidP="00F6426C">
      <w:pPr>
        <w:rPr>
          <w:ins w:id="305" w:author="超 杨" w:date="2019-10-24T11:02:00Z"/>
          <w:rFonts w:hint="eastAsia"/>
        </w:rPr>
      </w:pPr>
      <w:ins w:id="306" w:author="超 杨" w:date="2019-10-24T11:03:00Z">
        <w:r>
          <w:rPr>
            <w:rFonts w:hint="eastAsia"/>
          </w:rPr>
          <w:t>在编辑器的角度，对引擎的</w:t>
        </w:r>
      </w:ins>
      <w:ins w:id="307" w:author="超 杨" w:date="2019-10-24T11:02:00Z">
        <w:r>
          <w:t>wrap type</w:t>
        </w:r>
        <w:r>
          <w:rPr>
            <w:rFonts w:hint="eastAsia"/>
          </w:rPr>
          <w:t>分类：</w:t>
        </w:r>
      </w:ins>
    </w:p>
    <w:p w14:paraId="426BDC7B" w14:textId="051892D7" w:rsidR="00ED592C" w:rsidRDefault="00ED592C" w:rsidP="00F6426C">
      <w:pPr>
        <w:rPr>
          <w:ins w:id="308" w:author="超 杨" w:date="2019-10-24T11:02:00Z"/>
        </w:rPr>
      </w:pPr>
      <w:ins w:id="309" w:author="超 杨" w:date="2019-10-24T11:02:00Z">
        <w:r>
          <w:t>1.</w:t>
        </w:r>
        <w:r>
          <w:rPr>
            <w:rFonts w:hint="eastAsia"/>
          </w:rPr>
          <w:t>公共的</w:t>
        </w:r>
      </w:ins>
    </w:p>
    <w:p w14:paraId="1AC5FBF4" w14:textId="4A4842B5" w:rsidR="00ED592C" w:rsidRDefault="00ED592C" w:rsidP="00F6426C">
      <w:pPr>
        <w:rPr>
          <w:ins w:id="310" w:author="超 杨" w:date="2019-10-24T11:02:00Z"/>
        </w:rPr>
      </w:pPr>
      <w:proofErr w:type="gramStart"/>
      <w:ins w:id="311" w:author="超 杨" w:date="2019-10-24T11:02:00Z">
        <w:r>
          <w:t>e</w:t>
        </w:r>
        <w:proofErr w:type="gramEnd"/>
        <w:r>
          <w:t>.g. Result, ////</w:t>
        </w:r>
        <w:proofErr w:type="spellStart"/>
        <w:r>
          <w:t>HashMap</w:t>
        </w:r>
        <w:proofErr w:type="spellEnd"/>
      </w:ins>
    </w:p>
    <w:p w14:paraId="385F7BCF" w14:textId="020D10C0" w:rsidR="00ED592C" w:rsidRDefault="00ED592C" w:rsidP="00F6426C">
      <w:pPr>
        <w:rPr>
          <w:ins w:id="312" w:author="超 杨" w:date="2019-10-24T13:01:00Z"/>
        </w:rPr>
      </w:pPr>
      <w:ins w:id="313" w:author="超 杨" w:date="2019-10-24T11:02:00Z">
        <w:r>
          <w:t>2.</w:t>
        </w:r>
      </w:ins>
    </w:p>
    <w:p w14:paraId="06757764" w14:textId="21FC6D06" w:rsidR="00AA3B63" w:rsidRDefault="00AA3B63" w:rsidP="00F6426C">
      <w:pPr>
        <w:rPr>
          <w:ins w:id="314" w:author="超 杨" w:date="2019-10-24T11:24:00Z"/>
          <w:rFonts w:hint="eastAsia"/>
        </w:rPr>
      </w:pPr>
      <w:ins w:id="315" w:author="超 杨" w:date="2019-10-24T13:01:00Z">
        <w:r>
          <w:rPr>
            <w:rFonts w:hint="eastAsia"/>
          </w:rPr>
          <w:t>＊／</w:t>
        </w:r>
      </w:ins>
    </w:p>
    <w:p w14:paraId="3BAC7324" w14:textId="77777777" w:rsidR="00730DCA" w:rsidRDefault="00730DCA" w:rsidP="00F6426C">
      <w:pPr>
        <w:rPr>
          <w:ins w:id="316" w:author="超 杨" w:date="2019-10-24T11:24:00Z"/>
        </w:rPr>
      </w:pPr>
    </w:p>
    <w:p w14:paraId="61C9FCD9" w14:textId="77777777" w:rsidR="00730DCA" w:rsidRDefault="00730DCA" w:rsidP="00F6426C">
      <w:pPr>
        <w:rPr>
          <w:ins w:id="317" w:author="超 杨" w:date="2019-10-24T11:24:00Z"/>
        </w:rPr>
      </w:pPr>
    </w:p>
    <w:p w14:paraId="279958B1" w14:textId="27E303F8" w:rsidR="00B50B3B" w:rsidRDefault="00730DCA" w:rsidP="00AC7CFA">
      <w:pPr>
        <w:rPr>
          <w:ins w:id="318" w:author="超 杨" w:date="2019-10-24T11:27:00Z"/>
          <w:rFonts w:hint="eastAsia"/>
        </w:rPr>
        <w:pPrChange w:id="319" w:author="超 杨" w:date="2019-10-24T11:26:00Z">
          <w:pPr/>
        </w:pPrChange>
      </w:pPr>
      <w:proofErr w:type="gramStart"/>
      <w:ins w:id="320" w:author="超 杨" w:date="2019-10-24T11:24:00Z">
        <w:r>
          <w:t>editor</w:t>
        </w:r>
        <w:proofErr w:type="gramEnd"/>
        <w:r>
          <w:t xml:space="preserve"> dependent on engine-. Ed </w:t>
        </w:r>
        <w:proofErr w:type="spellStart"/>
        <w:proofErr w:type="gramStart"/>
        <w:r>
          <w:t>api</w:t>
        </w:r>
        <w:proofErr w:type="spellEnd"/>
        <w:proofErr w:type="gramEnd"/>
        <w:r w:rsidR="003E2634">
          <w:t xml:space="preserve"> </w:t>
        </w:r>
      </w:ins>
    </w:p>
    <w:p w14:paraId="1CF609B2" w14:textId="6EDF860A" w:rsidR="00730DCA" w:rsidRDefault="00B50B3B" w:rsidP="00AC7CFA">
      <w:pPr>
        <w:rPr>
          <w:ins w:id="321" w:author="超 杨" w:date="2019-10-24T11:02:00Z"/>
          <w:rFonts w:hint="eastAsia"/>
        </w:rPr>
        <w:pPrChange w:id="322" w:author="超 杨" w:date="2019-10-24T11:26:00Z">
          <w:pPr/>
        </w:pPrChange>
      </w:pPr>
      <w:ins w:id="323" w:author="超 杨" w:date="2019-10-24T11:28:00Z">
        <w:r>
          <w:rPr>
            <w:rFonts w:hint="eastAsia"/>
          </w:rPr>
          <w:t>an</w:t>
        </w:r>
        <w:r>
          <w:t xml:space="preserve">d </w:t>
        </w:r>
      </w:ins>
      <w:ins w:id="324" w:author="超 杨" w:date="2019-10-24T11:24:00Z">
        <w:r w:rsidR="00730DCA">
          <w:t>wrap type</w:t>
        </w:r>
        <w:r w:rsidR="00730DCA">
          <w:rPr>
            <w:rFonts w:hint="eastAsia"/>
          </w:rPr>
          <w:t>（</w:t>
        </w:r>
        <w:r w:rsidR="00730DCA">
          <w:t xml:space="preserve">loose </w:t>
        </w:r>
      </w:ins>
      <w:ins w:id="325" w:author="超 杨" w:date="2019-10-24T11:25:00Z">
        <w:r w:rsidR="00730DCA">
          <w:t>coupling</w:t>
        </w:r>
        <w:r w:rsidR="00605080">
          <w:rPr>
            <w:rFonts w:hint="eastAsia"/>
          </w:rPr>
          <w:t>？</w:t>
        </w:r>
      </w:ins>
      <w:ins w:id="326" w:author="超 杨" w:date="2019-10-24T11:26:00Z">
        <w:r w:rsidR="00AC7CFA">
          <w:t xml:space="preserve"> </w:t>
        </w:r>
        <w:r w:rsidR="00AC7CFA">
          <w:rPr>
            <w:rFonts w:hint="eastAsia"/>
          </w:rPr>
          <w:t>依赖集中在</w:t>
        </w:r>
        <w:r w:rsidR="00AC7CFA">
          <w:t>engine adapter-.wrap type</w:t>
        </w:r>
      </w:ins>
      <w:ins w:id="327" w:author="超 杨" w:date="2019-10-24T11:27:00Z">
        <w:r>
          <w:rPr>
            <w:rFonts w:hint="eastAsia"/>
          </w:rPr>
          <w:t>；</w:t>
        </w:r>
      </w:ins>
      <w:ins w:id="328" w:author="超 杨" w:date="2019-10-24T11:26:00Z">
        <w:r w:rsidR="00AC7CFA">
          <w:rPr>
            <w:rFonts w:hint="eastAsia"/>
          </w:rPr>
          <w:t>其它地方只依赖</w:t>
        </w:r>
      </w:ins>
      <w:ins w:id="329" w:author="超 杨" w:date="2019-10-24T11:27:00Z">
        <w:r w:rsidR="00AC7CFA">
          <w:t>wrap type</w:t>
        </w:r>
        <w:r w:rsidR="00AC7CFA">
          <w:rPr>
            <w:rFonts w:hint="eastAsia"/>
          </w:rPr>
          <w:t>的类型，不依赖它相关的</w:t>
        </w:r>
        <w:r w:rsidR="00AC7CFA">
          <w:t>functions</w:t>
        </w:r>
        <w:r w:rsidR="00AC7CFA">
          <w:rPr>
            <w:rFonts w:hint="eastAsia"/>
          </w:rPr>
          <w:t>（如</w:t>
        </w:r>
        <w:proofErr w:type="spellStart"/>
        <w:r w:rsidR="00AC7CFA">
          <w:t>ShaderName</w:t>
        </w:r>
        <w:proofErr w:type="spellEnd"/>
        <w:r w:rsidR="00AC7CFA">
          <w:t>-.create</w:t>
        </w:r>
        <w:r w:rsidR="00AC7CFA">
          <w:rPr>
            <w:rFonts w:hint="eastAsia"/>
          </w:rPr>
          <w:t>函数）</w:t>
        </w:r>
      </w:ins>
      <w:ins w:id="330" w:author="超 杨" w:date="2019-10-24T11:24:00Z">
        <w:r w:rsidR="00730DCA">
          <w:rPr>
            <w:rFonts w:hint="eastAsia"/>
          </w:rPr>
          <w:t>）</w:t>
        </w:r>
      </w:ins>
    </w:p>
    <w:p w14:paraId="023AA423" w14:textId="1EB78DC3" w:rsidR="00ED592C" w:rsidRDefault="00ED592C" w:rsidP="00F6426C">
      <w:pPr>
        <w:rPr>
          <w:ins w:id="331" w:author="超 杨" w:date="2019-10-24T12:59:00Z"/>
        </w:rPr>
      </w:pPr>
      <w:ins w:id="332" w:author="超 杨" w:date="2019-10-24T11:02:00Z">
        <w:r>
          <w:rPr>
            <w:rFonts w:hint="eastAsia"/>
          </w:rPr>
          <w:t>）</w:t>
        </w:r>
      </w:ins>
    </w:p>
    <w:p w14:paraId="4A695F32" w14:textId="77777777" w:rsidR="001B0FB2" w:rsidRDefault="001B0FB2" w:rsidP="00F6426C">
      <w:pPr>
        <w:rPr>
          <w:ins w:id="333" w:author="超 杨" w:date="2019-10-24T12:59:00Z"/>
        </w:rPr>
      </w:pPr>
    </w:p>
    <w:p w14:paraId="4775EC03" w14:textId="11EC09AE" w:rsidR="001B0FB2" w:rsidRDefault="001B0FB2" w:rsidP="00F6426C">
      <w:pPr>
        <w:rPr>
          <w:ins w:id="334" w:author="超 杨" w:date="2019-10-24T12:59:00Z"/>
          <w:rFonts w:hint="eastAsia"/>
        </w:rPr>
      </w:pPr>
      <w:ins w:id="335" w:author="超 杨" w:date="2019-10-24T12:59:00Z">
        <w:r>
          <w:rPr>
            <w:rFonts w:hint="eastAsia"/>
          </w:rPr>
          <w:t>（</w:t>
        </w:r>
      </w:ins>
    </w:p>
    <w:p w14:paraId="3BE87A47" w14:textId="60A7C4B1" w:rsidR="001B0FB2" w:rsidRDefault="001B0FB2" w:rsidP="00F6426C">
      <w:pPr>
        <w:rPr>
          <w:ins w:id="336" w:author="超 杨" w:date="2019-10-24T12:59:00Z"/>
        </w:rPr>
      </w:pPr>
      <w:proofErr w:type="spellStart"/>
      <w:proofErr w:type="gramStart"/>
      <w:ins w:id="337" w:author="超 杨" w:date="2019-10-24T12:59:00Z">
        <w:r>
          <w:t>refactor:change</w:t>
        </w:r>
        <w:proofErr w:type="spellEnd"/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from </w:t>
        </w:r>
        <w:proofErr w:type="spellStart"/>
        <w:r>
          <w:t>int</w:t>
        </w:r>
        <w:proofErr w:type="spellEnd"/>
        <w:r>
          <w:t xml:space="preserve"> to abstract type</w:t>
        </w:r>
      </w:ins>
    </w:p>
    <w:p w14:paraId="273C22D7" w14:textId="491168A6" w:rsidR="001B0FB2" w:rsidRDefault="001B0FB2" w:rsidP="00F6426C">
      <w:pPr>
        <w:rPr>
          <w:ins w:id="338" w:author="超 杨" w:date="2019-10-24T16:14:00Z"/>
        </w:rPr>
      </w:pPr>
      <w:ins w:id="339" w:author="超 杨" w:date="2019-10-24T12:59:00Z">
        <w:r>
          <w:rPr>
            <w:rFonts w:hint="eastAsia"/>
          </w:rPr>
          <w:t>）</w:t>
        </w:r>
      </w:ins>
    </w:p>
    <w:p w14:paraId="254E1740" w14:textId="77777777" w:rsidR="00A633C1" w:rsidRDefault="00A633C1" w:rsidP="00F6426C">
      <w:pPr>
        <w:rPr>
          <w:ins w:id="340" w:author="超 杨" w:date="2019-10-24T16:14:00Z"/>
        </w:rPr>
      </w:pPr>
    </w:p>
    <w:p w14:paraId="3FDEA8F3" w14:textId="651F40F3" w:rsidR="00A633C1" w:rsidRDefault="00A633C1" w:rsidP="00F6426C">
      <w:pPr>
        <w:rPr>
          <w:ins w:id="341" w:author="超 杨" w:date="2019-10-24T16:14:00Z"/>
          <w:rFonts w:hint="eastAsia"/>
        </w:rPr>
      </w:pPr>
      <w:ins w:id="342" w:author="超 杨" w:date="2019-10-24T16:14:00Z">
        <w:r>
          <w:rPr>
            <w:rFonts w:hint="eastAsia"/>
          </w:rPr>
          <w:t>（</w:t>
        </w:r>
      </w:ins>
    </w:p>
    <w:p w14:paraId="3DDDB4A5" w14:textId="77777777" w:rsidR="00A633C1" w:rsidRDefault="00A633C1" w:rsidP="00A633C1">
      <w:pPr>
        <w:rPr>
          <w:ins w:id="343" w:author="超 杨" w:date="2019-10-24T16:14:00Z"/>
        </w:rPr>
      </w:pPr>
      <w:proofErr w:type="gramStart"/>
      <w:ins w:id="344" w:author="超 杨" w:date="2019-10-24T16:14:00Z">
        <w:r>
          <w:t>should</w:t>
        </w:r>
        <w:proofErr w:type="gramEnd"/>
        <w:r>
          <w:t xml:space="preserve"> add discuss to text.md:</w:t>
        </w:r>
      </w:ins>
    </w:p>
    <w:p w14:paraId="7D680198" w14:textId="77777777" w:rsidR="00A633C1" w:rsidRDefault="00A633C1" w:rsidP="00A633C1">
      <w:pPr>
        <w:rPr>
          <w:ins w:id="345" w:author="超 杨" w:date="2019-10-24T16:14:00Z"/>
        </w:rPr>
      </w:pPr>
      <w:proofErr w:type="gramStart"/>
      <w:ins w:id="346" w:author="超 杨" w:date="2019-10-24T16:14:00Z">
        <w:r>
          <w:t>editor</w:t>
        </w:r>
        <w:proofErr w:type="gramEnd"/>
        <w:r>
          <w:t xml:space="preserve"> data can separate to:</w:t>
        </w:r>
      </w:ins>
    </w:p>
    <w:p w14:paraId="1A121464" w14:textId="77777777" w:rsidR="00A633C1" w:rsidRDefault="00A633C1" w:rsidP="00A633C1">
      <w:pPr>
        <w:rPr>
          <w:ins w:id="347" w:author="超 杨" w:date="2019-10-24T16:14:00Z"/>
        </w:rPr>
      </w:pPr>
      <w:ins w:id="348" w:author="超 杨" w:date="2019-10-24T16:14:00Z">
        <w:r>
          <w:t>1.show data</w:t>
        </w:r>
      </w:ins>
    </w:p>
    <w:p w14:paraId="42A4F0A8" w14:textId="77777777" w:rsidR="00A633C1" w:rsidRDefault="00A633C1" w:rsidP="00A633C1">
      <w:pPr>
        <w:rPr>
          <w:ins w:id="349" w:author="超 杨" w:date="2019-10-24T16:14:00Z"/>
        </w:rPr>
      </w:pPr>
      <w:ins w:id="350" w:author="超 杨" w:date="2019-10-24T16:14:00Z">
        <w:r>
          <w:t>2.persistent data</w:t>
        </w:r>
      </w:ins>
    </w:p>
    <w:p w14:paraId="4CB13CF0" w14:textId="77777777" w:rsidR="00A633C1" w:rsidRDefault="00A633C1" w:rsidP="00A633C1">
      <w:pPr>
        <w:rPr>
          <w:ins w:id="351" w:author="超 杨" w:date="2019-10-24T16:14:00Z"/>
        </w:rPr>
      </w:pPr>
    </w:p>
    <w:p w14:paraId="467BB035" w14:textId="77777777" w:rsidR="00A633C1" w:rsidRDefault="00A633C1" w:rsidP="00A633C1">
      <w:pPr>
        <w:rPr>
          <w:ins w:id="352" w:author="超 杨" w:date="2019-10-24T16:14:00Z"/>
        </w:rPr>
      </w:pPr>
    </w:p>
    <w:p w14:paraId="1223C61C" w14:textId="77777777" w:rsidR="00A633C1" w:rsidRDefault="00A633C1" w:rsidP="00A633C1">
      <w:pPr>
        <w:rPr>
          <w:ins w:id="353" w:author="超 杨" w:date="2019-10-24T16:14:00Z"/>
        </w:rPr>
      </w:pPr>
      <w:proofErr w:type="gramStart"/>
      <w:ins w:id="354" w:author="超 杨" w:date="2019-10-24T16:14:00Z">
        <w:r>
          <w:t>we</w:t>
        </w:r>
        <w:proofErr w:type="gramEnd"/>
        <w:r>
          <w:t xml:space="preserve"> can have only one state(named show state instead of </w:t>
        </w:r>
        <w:proofErr w:type="spellStart"/>
        <w:r>
          <w:t>ui</w:t>
        </w:r>
        <w:proofErr w:type="spellEnd"/>
        <w:r>
          <w:t xml:space="preserve"> state???):</w:t>
        </w:r>
      </w:ins>
    </w:p>
    <w:p w14:paraId="0173E662" w14:textId="77777777" w:rsidR="00A633C1" w:rsidRDefault="00A633C1" w:rsidP="00A633C1">
      <w:pPr>
        <w:rPr>
          <w:ins w:id="355" w:author="超 杨" w:date="2019-10-24T16:14:00Z"/>
        </w:rPr>
      </w:pPr>
      <w:proofErr w:type="gramStart"/>
      <w:ins w:id="356" w:author="超 杨" w:date="2019-10-24T16:14:00Z">
        <w:r>
          <w:t>can</w:t>
        </w:r>
        <w:proofErr w:type="gramEnd"/>
        <w:r>
          <w:t xml:space="preserve"> move </w:t>
        </w:r>
        <w:proofErr w:type="spellStart"/>
        <w:r>
          <w:t>editorState</w:t>
        </w:r>
        <w:proofErr w:type="spellEnd"/>
        <w:r>
          <w:t>-&gt;</w:t>
        </w:r>
        <w:proofErr w:type="spellStart"/>
        <w:r>
          <w:t>loopId</w:t>
        </w:r>
        <w:proofErr w:type="spellEnd"/>
        <w:r>
          <w:t xml:space="preserve"> to </w:t>
        </w:r>
        <w:proofErr w:type="spellStart"/>
        <w:r>
          <w:t>uiState</w:t>
        </w:r>
        <w:proofErr w:type="spellEnd"/>
        <w:r>
          <w:t>;</w:t>
        </w:r>
      </w:ins>
    </w:p>
    <w:p w14:paraId="5659F8A5" w14:textId="77777777" w:rsidR="00A633C1" w:rsidRDefault="00A633C1" w:rsidP="00A633C1">
      <w:pPr>
        <w:rPr>
          <w:ins w:id="357" w:author="超 杨" w:date="2019-10-24T16:14:00Z"/>
        </w:rPr>
      </w:pPr>
      <w:proofErr w:type="gramStart"/>
      <w:ins w:id="358" w:author="超 杨" w:date="2019-10-24T16:14:00Z">
        <w:r>
          <w:t>mark</w:t>
        </w:r>
        <w:proofErr w:type="gramEnd"/>
        <w:r>
          <w:t xml:space="preserve"> </w:t>
        </w:r>
        <w:proofErr w:type="spellStart"/>
        <w:r>
          <w:t>loopId</w:t>
        </w:r>
        <w:proofErr w:type="spellEnd"/>
        <w:r>
          <w:t xml:space="preserve"> to mutable;</w:t>
        </w:r>
      </w:ins>
    </w:p>
    <w:p w14:paraId="54A4B0E0" w14:textId="77777777" w:rsidR="00A633C1" w:rsidRDefault="00A633C1" w:rsidP="00A633C1">
      <w:pPr>
        <w:rPr>
          <w:ins w:id="359" w:author="超 杨" w:date="2019-10-24T16:14:00Z"/>
        </w:rPr>
      </w:pPr>
    </w:p>
    <w:p w14:paraId="4D226BFF" w14:textId="77777777" w:rsidR="00A633C1" w:rsidRDefault="00A633C1" w:rsidP="00A633C1">
      <w:pPr>
        <w:rPr>
          <w:ins w:id="360" w:author="超 杨" w:date="2019-10-24T16:14:00Z"/>
        </w:rPr>
      </w:pPr>
      <w:ins w:id="361" w:author="超 杨" w:date="2019-10-24T16:14:00Z">
        <w:r>
          <w:t>(</w:t>
        </w:r>
        <w:proofErr w:type="gramStart"/>
        <w:r>
          <w:t>should</w:t>
        </w:r>
        <w:proofErr w:type="gramEnd"/>
        <w:r>
          <w:t xml:space="preserve"> verify: change </w:t>
        </w:r>
        <w:proofErr w:type="spellStart"/>
        <w:r>
          <w:t>loopId</w:t>
        </w:r>
        <w:proofErr w:type="spellEnd"/>
        <w:r>
          <w:t xml:space="preserve"> shouldn't cause re-render!!!)</w:t>
        </w:r>
      </w:ins>
    </w:p>
    <w:p w14:paraId="3C9601AF" w14:textId="77777777" w:rsidR="00A633C1" w:rsidRDefault="00A633C1" w:rsidP="00A633C1">
      <w:pPr>
        <w:rPr>
          <w:ins w:id="362" w:author="超 杨" w:date="2019-10-24T16:14:00Z"/>
        </w:rPr>
      </w:pPr>
    </w:p>
    <w:p w14:paraId="61CB6D90" w14:textId="77777777" w:rsidR="00A633C1" w:rsidRDefault="00A633C1" w:rsidP="00A633C1">
      <w:pPr>
        <w:rPr>
          <w:ins w:id="363" w:author="超 杨" w:date="2019-10-24T16:14:00Z"/>
        </w:rPr>
      </w:pPr>
    </w:p>
    <w:p w14:paraId="54372918" w14:textId="77777777" w:rsidR="00A633C1" w:rsidRDefault="00A633C1" w:rsidP="00A633C1">
      <w:pPr>
        <w:rPr>
          <w:ins w:id="364" w:author="超 杨" w:date="2019-10-24T16:14:00Z"/>
        </w:rPr>
      </w:pPr>
      <w:ins w:id="365" w:author="超 杨" w:date="2019-10-24T16:14:00Z">
        <w:r>
          <w:t>(</w:t>
        </w:r>
        <w:proofErr w:type="gramStart"/>
        <w:r>
          <w:t>disadvantage</w:t>
        </w:r>
        <w:proofErr w:type="gramEnd"/>
        <w:r>
          <w:t>:</w:t>
        </w:r>
      </w:ins>
    </w:p>
    <w:p w14:paraId="63305A41" w14:textId="77777777" w:rsidR="00A633C1" w:rsidRDefault="00A633C1" w:rsidP="00A633C1">
      <w:pPr>
        <w:rPr>
          <w:ins w:id="366" w:author="超 杨" w:date="2019-10-24T16:14:00Z"/>
        </w:rPr>
      </w:pPr>
      <w:ins w:id="367" w:author="超 杨" w:date="2019-10-24T16:14:00Z">
        <w:r>
          <w:t>1.not all immutable</w:t>
        </w:r>
      </w:ins>
    </w:p>
    <w:p w14:paraId="510355F7" w14:textId="77777777" w:rsidR="00A633C1" w:rsidRDefault="00A633C1" w:rsidP="00A633C1">
      <w:pPr>
        <w:rPr>
          <w:ins w:id="368" w:author="超 杨" w:date="2019-10-24T16:14:00Z"/>
        </w:rPr>
      </w:pPr>
      <w:ins w:id="369" w:author="超 杨" w:date="2019-10-24T16:14:00Z">
        <w:r>
          <w:t xml:space="preserve">2.mix </w:t>
        </w:r>
        <w:proofErr w:type="gramStart"/>
        <w:r>
          <w:t>the two logic</w:t>
        </w:r>
        <w:proofErr w:type="gramEnd"/>
        <w:r>
          <w:t>!</w:t>
        </w:r>
      </w:ins>
    </w:p>
    <w:p w14:paraId="0805C338" w14:textId="77777777" w:rsidR="00A633C1" w:rsidRDefault="00A633C1" w:rsidP="00A633C1">
      <w:pPr>
        <w:rPr>
          <w:ins w:id="370" w:author="超 杨" w:date="2019-10-24T16:14:00Z"/>
        </w:rPr>
      </w:pPr>
      <w:ins w:id="371" w:author="超 杨" w:date="2019-10-24T16:14:00Z">
        <w:r>
          <w:t>)</w:t>
        </w:r>
      </w:ins>
    </w:p>
    <w:p w14:paraId="601EF0B1" w14:textId="77777777" w:rsidR="00A633C1" w:rsidRDefault="00A633C1" w:rsidP="00A633C1">
      <w:pPr>
        <w:rPr>
          <w:ins w:id="372" w:author="超 杨" w:date="2019-10-24T16:14:00Z"/>
        </w:rPr>
      </w:pPr>
    </w:p>
    <w:p w14:paraId="1E049CBB" w14:textId="77777777" w:rsidR="00A633C1" w:rsidRDefault="00A633C1" w:rsidP="00A633C1">
      <w:pPr>
        <w:rPr>
          <w:ins w:id="373" w:author="超 杨" w:date="2019-10-24T16:14:00Z"/>
        </w:rPr>
      </w:pPr>
    </w:p>
    <w:p w14:paraId="31FD7106" w14:textId="77777777" w:rsidR="00A633C1" w:rsidRDefault="00A633C1" w:rsidP="00A633C1">
      <w:pPr>
        <w:rPr>
          <w:ins w:id="374" w:author="超 杨" w:date="2019-10-24T16:14:00Z"/>
        </w:rPr>
      </w:pPr>
      <w:proofErr w:type="gramStart"/>
      <w:ins w:id="375" w:author="超 杨" w:date="2019-10-24T16:14:00Z">
        <w:r>
          <w:t>or</w:t>
        </w:r>
        <w:proofErr w:type="gramEnd"/>
        <w:r>
          <w:t xml:space="preserve"> we can have two states!</w:t>
        </w:r>
      </w:ins>
    </w:p>
    <w:p w14:paraId="62E5CAC5" w14:textId="77777777" w:rsidR="00A633C1" w:rsidRDefault="00A633C1" w:rsidP="00A633C1">
      <w:pPr>
        <w:rPr>
          <w:ins w:id="376" w:author="超 杨" w:date="2019-10-24T16:14:00Z"/>
        </w:rPr>
      </w:pPr>
    </w:p>
    <w:p w14:paraId="24A0CE5F" w14:textId="77777777" w:rsidR="00A633C1" w:rsidRDefault="00A633C1" w:rsidP="00A633C1">
      <w:pPr>
        <w:rPr>
          <w:ins w:id="377" w:author="超 杨" w:date="2019-10-24T16:14:00Z"/>
        </w:rPr>
      </w:pPr>
    </w:p>
    <w:p w14:paraId="4819CE14" w14:textId="77777777" w:rsidR="00A633C1" w:rsidRDefault="00A633C1" w:rsidP="00A633C1">
      <w:pPr>
        <w:rPr>
          <w:ins w:id="378" w:author="超 杨" w:date="2019-10-24T16:14:00Z"/>
        </w:rPr>
      </w:pPr>
      <w:proofErr w:type="gramStart"/>
      <w:ins w:id="379" w:author="超 杨" w:date="2019-10-24T16:14:00Z">
        <w:r>
          <w:t>we</w:t>
        </w:r>
        <w:proofErr w:type="gramEnd"/>
        <w:r>
          <w:t xml:space="preserve"> choose "two states" design!!!</w:t>
        </w:r>
      </w:ins>
    </w:p>
    <w:p w14:paraId="7B0B9E6A" w14:textId="77777777" w:rsidR="00A633C1" w:rsidRDefault="00A633C1" w:rsidP="00F6426C">
      <w:pPr>
        <w:rPr>
          <w:ins w:id="380" w:author="超 杨" w:date="2019-10-24T16:14:00Z"/>
          <w:rFonts w:hint="eastAsia"/>
        </w:rPr>
      </w:pPr>
    </w:p>
    <w:p w14:paraId="2103BE9E" w14:textId="27B475B6" w:rsidR="00A633C1" w:rsidRDefault="00A633C1" w:rsidP="00F6426C">
      <w:pPr>
        <w:rPr>
          <w:ins w:id="381" w:author="超 杨" w:date="2019-10-24T16:14:00Z"/>
        </w:rPr>
      </w:pPr>
      <w:ins w:id="382" w:author="超 杨" w:date="2019-10-24T16:14:00Z">
        <w:r>
          <w:rPr>
            <w:rFonts w:hint="eastAsia"/>
          </w:rPr>
          <w:t>）</w:t>
        </w:r>
      </w:ins>
    </w:p>
    <w:p w14:paraId="5C043CAE" w14:textId="77777777" w:rsidR="00A633C1" w:rsidRDefault="00A633C1" w:rsidP="00F6426C">
      <w:pPr>
        <w:rPr>
          <w:ins w:id="383" w:author="超 杨" w:date="2019-10-24T16:14:00Z"/>
        </w:rPr>
      </w:pPr>
    </w:p>
    <w:p w14:paraId="2998C737" w14:textId="77777777" w:rsidR="00A633C1" w:rsidRDefault="00A633C1" w:rsidP="00F6426C">
      <w:pPr>
        <w:rPr>
          <w:ins w:id="384" w:author="超 杨" w:date="2019-10-24T11:02:00Z"/>
        </w:rPr>
      </w:pPr>
    </w:p>
    <w:p w14:paraId="60EED207" w14:textId="77777777" w:rsidR="00ED592C" w:rsidRDefault="00ED592C" w:rsidP="00F6426C">
      <w:pPr>
        <w:rPr>
          <w:ins w:id="385" w:author="超 杨" w:date="2019-10-24T11:02:00Z"/>
        </w:rPr>
      </w:pPr>
    </w:p>
    <w:p w14:paraId="44FC5399" w14:textId="77777777" w:rsidR="00ED592C" w:rsidRDefault="00ED592C" w:rsidP="00F6426C">
      <w:pPr>
        <w:rPr>
          <w:ins w:id="386" w:author="超 杨" w:date="2019-10-24T11:02:00Z"/>
        </w:rPr>
      </w:pPr>
    </w:p>
    <w:p w14:paraId="1F1FF47E" w14:textId="77777777" w:rsidR="00ED592C" w:rsidRDefault="00ED592C" w:rsidP="00F6426C">
      <w:pPr>
        <w:rPr>
          <w:ins w:id="387" w:author="超 杨" w:date="2019-10-24T11:02:00Z"/>
        </w:rPr>
      </w:pPr>
    </w:p>
    <w:p w14:paraId="27F34C6F" w14:textId="77777777" w:rsidR="00ED592C" w:rsidRDefault="00ED592C" w:rsidP="00F6426C">
      <w:pPr>
        <w:rPr>
          <w:ins w:id="388" w:author="超 杨" w:date="2019-10-24T11:02:00Z"/>
        </w:rPr>
      </w:pPr>
    </w:p>
    <w:p w14:paraId="1931C813" w14:textId="5C6692A7" w:rsidR="00F6426C" w:rsidRDefault="00B77CF3" w:rsidP="00F6426C">
      <w:pPr>
        <w:rPr>
          <w:ins w:id="389" w:author="超 杨" w:date="2019-10-24T10:42:00Z"/>
          <w:rFonts w:hint="eastAsia"/>
        </w:rPr>
      </w:pPr>
      <w:ins w:id="390" w:author="超 杨" w:date="2019-10-24T10:42:00Z">
        <w:r>
          <w:rPr>
            <w:rFonts w:hint="eastAsia"/>
          </w:rPr>
          <w:t>（</w:t>
        </w:r>
      </w:ins>
    </w:p>
    <w:p w14:paraId="69F31798" w14:textId="77777777" w:rsidR="00B77CF3" w:rsidRDefault="00B77CF3" w:rsidP="00B77CF3">
      <w:pPr>
        <w:rPr>
          <w:ins w:id="391" w:author="超 杨" w:date="2019-10-24T10:42:00Z"/>
        </w:rPr>
      </w:pPr>
      <w:ins w:id="392" w:author="超 杨" w:date="2019-10-24T10:42:00Z">
        <w:r>
          <w:t xml:space="preserve"># </w:t>
        </w:r>
        <w:proofErr w:type="gramStart"/>
        <w:r>
          <w:t>explain</w:t>
        </w:r>
        <w:proofErr w:type="gramEnd"/>
        <w:r>
          <w:t xml:space="preserve"> why need editor</w:t>
        </w:r>
      </w:ins>
    </w:p>
    <w:p w14:paraId="2DDD08F2" w14:textId="77777777" w:rsidR="00B77CF3" w:rsidRDefault="00B77CF3" w:rsidP="00B77CF3">
      <w:pPr>
        <w:rPr>
          <w:ins w:id="393" w:author="超 杨" w:date="2019-10-24T10:42:00Z"/>
        </w:rPr>
      </w:pPr>
    </w:p>
    <w:p w14:paraId="13AD06E1" w14:textId="77777777" w:rsidR="00B77CF3" w:rsidRDefault="00B77CF3" w:rsidP="00B77CF3">
      <w:pPr>
        <w:rPr>
          <w:ins w:id="394" w:author="超 杨" w:date="2019-10-24T10:42:00Z"/>
        </w:rPr>
      </w:pPr>
      <w:proofErr w:type="gramStart"/>
      <w:ins w:id="395" w:author="超 杨" w:date="2019-10-24T10:42:00Z">
        <w:r>
          <w:t>explain</w:t>
        </w:r>
        <w:proofErr w:type="gramEnd"/>
        <w:r>
          <w:t xml:space="preserve"> why</w:t>
        </w:r>
      </w:ins>
    </w:p>
    <w:p w14:paraId="6FEDACD8" w14:textId="77777777" w:rsidR="00B77CF3" w:rsidRDefault="00B77CF3" w:rsidP="00B77CF3">
      <w:pPr>
        <w:rPr>
          <w:ins w:id="396" w:author="超 杨" w:date="2019-10-24T10:42:00Z"/>
        </w:rPr>
      </w:pPr>
    </w:p>
    <w:p w14:paraId="0C0CC2C6" w14:textId="77777777" w:rsidR="00B77CF3" w:rsidRDefault="00B77CF3" w:rsidP="00B77CF3">
      <w:pPr>
        <w:rPr>
          <w:ins w:id="397" w:author="超 杨" w:date="2019-10-24T10:42:00Z"/>
        </w:rPr>
      </w:pPr>
      <w:proofErr w:type="gramStart"/>
      <w:ins w:id="398" w:author="超 杨" w:date="2019-10-24T10:42:00Z">
        <w:r>
          <w:t>explain</w:t>
        </w:r>
        <w:proofErr w:type="gramEnd"/>
        <w:r>
          <w:t xml:space="preserve"> the relation between editor and engine</w:t>
        </w:r>
      </w:ins>
    </w:p>
    <w:p w14:paraId="6098D369" w14:textId="77777777" w:rsidR="00B77CF3" w:rsidRDefault="00B77CF3" w:rsidP="00B77CF3">
      <w:pPr>
        <w:rPr>
          <w:ins w:id="399" w:author="超 杨" w:date="2019-10-24T10:42:00Z"/>
        </w:rPr>
      </w:pPr>
    </w:p>
    <w:p w14:paraId="3AFBAB93" w14:textId="77777777" w:rsidR="00B77CF3" w:rsidRDefault="00B77CF3" w:rsidP="00F6426C">
      <w:pPr>
        <w:rPr>
          <w:ins w:id="400" w:author="超 杨" w:date="2019-10-24T10:42:00Z"/>
          <w:rFonts w:hint="eastAsia"/>
        </w:rPr>
      </w:pPr>
    </w:p>
    <w:p w14:paraId="6614F24C" w14:textId="4CA04173" w:rsidR="00B77CF3" w:rsidRPr="00F6426C" w:rsidRDefault="00B77CF3" w:rsidP="00F6426C">
      <w:pPr>
        <w:rPr>
          <w:rFonts w:hint="eastAsia"/>
        </w:rPr>
      </w:pPr>
      <w:ins w:id="401" w:author="超 杨" w:date="2019-10-24T10:42:00Z">
        <w:r>
          <w:rPr>
            <w:rFonts w:hint="eastAsia"/>
          </w:rPr>
          <w:t>）</w:t>
        </w:r>
      </w:ins>
    </w:p>
    <w:p w14:paraId="4F68560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7.4.1  </w:t>
      </w:r>
      <w:r w:rsidRPr="00F6426C">
        <w:rPr>
          <w:rFonts w:hint="eastAsia"/>
          <w:noProof/>
        </w:rPr>
        <w:t>设计边界</w:t>
      </w:r>
    </w:p>
    <w:p w14:paraId="25D5437A" w14:textId="61F346CC" w:rsidR="00F6426C" w:rsidRDefault="00B77CF3" w:rsidP="00F6426C">
      <w:pPr>
        <w:rPr>
          <w:ins w:id="402" w:author="超 杨" w:date="2019-10-24T10:43:00Z"/>
          <w:rFonts w:hint="eastAsia"/>
        </w:rPr>
      </w:pPr>
      <w:ins w:id="403" w:author="超 杨" w:date="2019-10-24T10:43:00Z">
        <w:r>
          <w:rPr>
            <w:rFonts w:hint="eastAsia"/>
          </w:rPr>
          <w:t>（</w:t>
        </w:r>
      </w:ins>
    </w:p>
    <w:p w14:paraId="2CDAB954" w14:textId="77777777" w:rsidR="00B77CF3" w:rsidRDefault="00B77CF3" w:rsidP="00B77CF3">
      <w:pPr>
        <w:rPr>
          <w:ins w:id="404" w:author="超 杨" w:date="2019-10-24T10:43:00Z"/>
        </w:rPr>
      </w:pPr>
    </w:p>
    <w:p w14:paraId="5E048655" w14:textId="77777777" w:rsidR="00B77CF3" w:rsidRDefault="00B77CF3" w:rsidP="00B77CF3">
      <w:pPr>
        <w:rPr>
          <w:ins w:id="405" w:author="超 杨" w:date="2019-10-24T10:43:00Z"/>
        </w:rPr>
      </w:pPr>
      <w:proofErr w:type="gramStart"/>
      <w:ins w:id="406" w:author="超 杨" w:date="2019-10-24T10:43:00Z">
        <w:r>
          <w:t>analyze</w:t>
        </w:r>
        <w:proofErr w:type="gramEnd"/>
        <w:r>
          <w:t xml:space="preserve"> border:</w:t>
        </w:r>
      </w:ins>
    </w:p>
    <w:p w14:paraId="6EA25B45" w14:textId="77777777" w:rsidR="00B77CF3" w:rsidRDefault="00B77CF3" w:rsidP="00B77CF3">
      <w:pPr>
        <w:rPr>
          <w:ins w:id="407" w:author="超 杨" w:date="2019-10-24T10:43:00Z"/>
        </w:rPr>
      </w:pPr>
      <w:proofErr w:type="gramStart"/>
      <w:ins w:id="408" w:author="超 杨" w:date="2019-10-24T10:43:00Z">
        <w:r>
          <w:t>how</w:t>
        </w:r>
        <w:proofErr w:type="gramEnd"/>
        <w:r>
          <w:t xml:space="preserve"> can user use it?</w:t>
        </w:r>
      </w:ins>
    </w:p>
    <w:p w14:paraId="65945196" w14:textId="77777777" w:rsidR="00B77CF3" w:rsidRDefault="00B77CF3" w:rsidP="00B77CF3">
      <w:pPr>
        <w:rPr>
          <w:ins w:id="409" w:author="超 杨" w:date="2019-10-24T10:43:00Z"/>
        </w:rPr>
      </w:pPr>
    </w:p>
    <w:p w14:paraId="060ADA83" w14:textId="77777777" w:rsidR="00B77CF3" w:rsidRDefault="00B77CF3" w:rsidP="00B77CF3">
      <w:pPr>
        <w:rPr>
          <w:ins w:id="410" w:author="超 杨" w:date="2019-10-24T10:43:00Z"/>
        </w:rPr>
      </w:pPr>
      <w:proofErr w:type="gramStart"/>
      <w:ins w:id="411" w:author="超 杨" w:date="2019-10-24T10:43:00Z">
        <w:r>
          <w:t>give</w:t>
        </w:r>
        <w:proofErr w:type="gramEnd"/>
        <w:r>
          <w:t xml:space="preserve"> image (draft image with only one "start" button)</w:t>
        </w:r>
      </w:ins>
    </w:p>
    <w:p w14:paraId="696D8018" w14:textId="77777777" w:rsidR="00B77CF3" w:rsidRDefault="00B77CF3" w:rsidP="00B77CF3">
      <w:pPr>
        <w:rPr>
          <w:ins w:id="412" w:author="超 杨" w:date="2019-10-24T10:43:00Z"/>
        </w:rPr>
      </w:pPr>
    </w:p>
    <w:p w14:paraId="28D814E0" w14:textId="77777777" w:rsidR="00B77CF3" w:rsidRDefault="00B77CF3" w:rsidP="00B77CF3">
      <w:pPr>
        <w:rPr>
          <w:ins w:id="413" w:author="超 杨" w:date="2019-10-24T10:43:00Z"/>
        </w:rPr>
      </w:pPr>
      <w:proofErr w:type="gramStart"/>
      <w:ins w:id="414" w:author="超 杨" w:date="2019-10-24T10:43:00Z">
        <w:r>
          <w:t>start</w:t>
        </w:r>
        <w:proofErr w:type="gramEnd"/>
        <w:r>
          <w:t>/stop button + canvas</w:t>
        </w:r>
      </w:ins>
    </w:p>
    <w:p w14:paraId="04A5AE65" w14:textId="77777777" w:rsidR="00B77CF3" w:rsidRDefault="00B77CF3" w:rsidP="00B77CF3">
      <w:pPr>
        <w:rPr>
          <w:ins w:id="415" w:author="超 杨" w:date="2019-10-24T10:43:00Z"/>
        </w:rPr>
      </w:pPr>
    </w:p>
    <w:p w14:paraId="63200413" w14:textId="77777777" w:rsidR="00B77CF3" w:rsidRDefault="00B77CF3" w:rsidP="00B77CF3">
      <w:pPr>
        <w:rPr>
          <w:ins w:id="416" w:author="超 杨" w:date="2019-10-24T10:43:00Z"/>
        </w:rPr>
      </w:pPr>
    </w:p>
    <w:p w14:paraId="5E492D42" w14:textId="77777777" w:rsidR="00B77CF3" w:rsidRDefault="00B77CF3" w:rsidP="00B77CF3">
      <w:pPr>
        <w:rPr>
          <w:ins w:id="417" w:author="超 杨" w:date="2019-10-24T10:43:00Z"/>
        </w:rPr>
      </w:pPr>
      <w:proofErr w:type="gramStart"/>
      <w:ins w:id="418" w:author="超 杨" w:date="2019-10-24T10:43:00Z">
        <w:r>
          <w:t>package</w:t>
        </w:r>
        <w:proofErr w:type="gramEnd"/>
        <w:r>
          <w:t xml:space="preserve"> editor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4CEFF047" w14:textId="385A2D72" w:rsidR="00B77CF3" w:rsidRDefault="00B77CF3" w:rsidP="00B77CF3">
      <w:pPr>
        <w:rPr>
          <w:ins w:id="419" w:author="超 杨" w:date="2019-10-24T10:43:00Z"/>
          <w:rFonts w:hint="eastAsia"/>
        </w:rPr>
      </w:pPr>
      <w:proofErr w:type="gramStart"/>
      <w:ins w:id="420" w:author="超 杨" w:date="2019-10-24T10:43:00Z">
        <w:r>
          <w:t>import</w:t>
        </w:r>
        <w:proofErr w:type="gramEnd"/>
        <w:r>
          <w:t xml:space="preserve"> it in html page;</w:t>
        </w:r>
      </w:ins>
    </w:p>
    <w:p w14:paraId="768E3A8A" w14:textId="4968AEF4" w:rsidR="00B77CF3" w:rsidRPr="00F6426C" w:rsidRDefault="00B77CF3" w:rsidP="00B77CF3">
      <w:pPr>
        <w:rPr>
          <w:rFonts w:hint="eastAsia"/>
        </w:rPr>
      </w:pPr>
      <w:ins w:id="421" w:author="超 杨" w:date="2019-10-24T10:43:00Z">
        <w:r>
          <w:rPr>
            <w:rFonts w:hint="eastAsia"/>
          </w:rPr>
          <w:t>）</w:t>
        </w:r>
      </w:ins>
    </w:p>
    <w:p w14:paraId="70BA554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7.4.2  </w:t>
      </w:r>
      <w:r w:rsidRPr="00F6426C">
        <w:rPr>
          <w:noProof/>
        </w:rPr>
        <w:t>提炼</w:t>
      </w:r>
      <w:r w:rsidRPr="00F6426C">
        <w:rPr>
          <w:rFonts w:hint="eastAsia"/>
          <w:noProof/>
        </w:rPr>
        <w:t>数据</w:t>
      </w:r>
    </w:p>
    <w:p w14:paraId="018A74DB" w14:textId="3AFD61B2" w:rsidR="00F6426C" w:rsidRDefault="007B7B84" w:rsidP="00F6426C">
      <w:pPr>
        <w:rPr>
          <w:ins w:id="422" w:author="超 杨" w:date="2019-10-24T10:43:00Z"/>
          <w:rFonts w:hint="eastAsia"/>
        </w:rPr>
      </w:pPr>
      <w:ins w:id="423" w:author="超 杨" w:date="2019-10-24T10:43:00Z">
        <w:r>
          <w:rPr>
            <w:rFonts w:hint="eastAsia"/>
          </w:rPr>
          <w:t>（</w:t>
        </w:r>
      </w:ins>
    </w:p>
    <w:p w14:paraId="6C475C8B" w14:textId="77777777" w:rsidR="007B7B84" w:rsidRDefault="007B7B84" w:rsidP="007B7B84">
      <w:pPr>
        <w:rPr>
          <w:ins w:id="424" w:author="超 杨" w:date="2019-10-24T10:43:00Z"/>
        </w:rPr>
      </w:pPr>
    </w:p>
    <w:p w14:paraId="08B62DBF" w14:textId="77777777" w:rsidR="007B7B84" w:rsidRDefault="007B7B84" w:rsidP="007B7B84">
      <w:pPr>
        <w:rPr>
          <w:ins w:id="425" w:author="超 杨" w:date="2019-10-24T10:43:00Z"/>
        </w:rPr>
      </w:pPr>
      <w:ins w:id="426" w:author="超 杨" w:date="2019-10-24T10:43:00Z">
        <w:r>
          <w:t xml:space="preserve">## </w:t>
        </w:r>
        <w:proofErr w:type="gramStart"/>
        <w:r>
          <w:t>whether</w:t>
        </w:r>
        <w:proofErr w:type="gramEnd"/>
        <w:r>
          <w:t xml:space="preserve"> to use </w:t>
        </w:r>
        <w:proofErr w:type="spellStart"/>
        <w:r>
          <w:t>redux</w:t>
        </w:r>
        <w:proofErr w:type="spellEnd"/>
      </w:ins>
    </w:p>
    <w:p w14:paraId="5005A591" w14:textId="77777777" w:rsidR="007B7B84" w:rsidRDefault="007B7B84" w:rsidP="007B7B84">
      <w:pPr>
        <w:rPr>
          <w:ins w:id="427" w:author="超 杨" w:date="2019-10-24T10:43:00Z"/>
        </w:rPr>
      </w:pPr>
    </w:p>
    <w:p w14:paraId="03AD99D3" w14:textId="77777777" w:rsidR="007B7B84" w:rsidRDefault="007B7B84" w:rsidP="007B7B84">
      <w:pPr>
        <w:rPr>
          <w:ins w:id="428" w:author="超 杨" w:date="2019-10-24T10:43:00Z"/>
        </w:rPr>
      </w:pPr>
      <w:proofErr w:type="gramStart"/>
      <w:ins w:id="429" w:author="超 杨" w:date="2019-10-24T10:43:00Z">
        <w:r>
          <w:t>discuss</w:t>
        </w:r>
        <w:proofErr w:type="gramEnd"/>
        <w:r>
          <w:t xml:space="preserve">: global data(store) </w:t>
        </w:r>
        <w:proofErr w:type="spellStart"/>
        <w:r>
          <w:t>vs</w:t>
        </w:r>
        <w:proofErr w:type="spellEnd"/>
        <w:r>
          <w:t xml:space="preserve"> local data(state)</w:t>
        </w:r>
      </w:ins>
    </w:p>
    <w:p w14:paraId="35F2E794" w14:textId="77777777" w:rsidR="007B7B84" w:rsidRDefault="007B7B84" w:rsidP="007B7B84">
      <w:pPr>
        <w:rPr>
          <w:ins w:id="430" w:author="超 杨" w:date="2019-10-24T10:43:00Z"/>
        </w:rPr>
      </w:pPr>
    </w:p>
    <w:p w14:paraId="42AAEDE2" w14:textId="77777777" w:rsidR="007B7B84" w:rsidRDefault="007B7B84" w:rsidP="007B7B84">
      <w:pPr>
        <w:rPr>
          <w:ins w:id="431" w:author="超 杨" w:date="2019-10-24T10:43:00Z"/>
        </w:rPr>
      </w:pPr>
    </w:p>
    <w:p w14:paraId="3274DE21" w14:textId="77777777" w:rsidR="007B7B84" w:rsidRDefault="007B7B84" w:rsidP="007B7B84">
      <w:pPr>
        <w:rPr>
          <w:ins w:id="432" w:author="超 杨" w:date="2019-10-24T10:43:00Z"/>
        </w:rPr>
      </w:pPr>
      <w:proofErr w:type="gramStart"/>
      <w:ins w:id="433" w:author="超 杨" w:date="2019-10-24T10:43:00Z">
        <w:r>
          <w:t>only</w:t>
        </w:r>
        <w:proofErr w:type="gramEnd"/>
        <w:r>
          <w:t xml:space="preserve"> use global data, no local data?</w:t>
        </w:r>
      </w:ins>
    </w:p>
    <w:p w14:paraId="487A6876" w14:textId="77777777" w:rsidR="007B7B84" w:rsidRDefault="007B7B84" w:rsidP="007B7B84">
      <w:pPr>
        <w:rPr>
          <w:ins w:id="434" w:author="超 杨" w:date="2019-10-24T10:43:00Z"/>
        </w:rPr>
      </w:pPr>
    </w:p>
    <w:p w14:paraId="1B0653DB" w14:textId="77777777" w:rsidR="007B7B84" w:rsidRDefault="007B7B84" w:rsidP="007B7B84">
      <w:pPr>
        <w:rPr>
          <w:ins w:id="435" w:author="超 杨" w:date="2019-10-24T10:43:00Z"/>
        </w:rPr>
      </w:pPr>
    </w:p>
    <w:p w14:paraId="5CCBBBFE" w14:textId="77777777" w:rsidR="007B7B84" w:rsidRDefault="007B7B84" w:rsidP="007B7B84">
      <w:pPr>
        <w:rPr>
          <w:ins w:id="436" w:author="超 杨" w:date="2019-10-24T10:43:00Z"/>
        </w:rPr>
      </w:pPr>
      <w:ins w:id="437" w:author="超 杨" w:date="2019-10-24T10:43:00Z">
        <w:r>
          <w:t xml:space="preserve">## </w:t>
        </w:r>
        <w:proofErr w:type="gramStart"/>
        <w:r>
          <w:t>design</w:t>
        </w:r>
        <w:proofErr w:type="gramEnd"/>
        <w:r>
          <w:t xml:space="preserve"> data</w:t>
        </w:r>
      </w:ins>
    </w:p>
    <w:p w14:paraId="0EF7EB66" w14:textId="77777777" w:rsidR="007B7B84" w:rsidRDefault="007B7B84" w:rsidP="007B7B84">
      <w:pPr>
        <w:rPr>
          <w:ins w:id="438" w:author="超 杨" w:date="2019-10-24T10:43:00Z"/>
        </w:rPr>
      </w:pPr>
    </w:p>
    <w:p w14:paraId="580E5FA6" w14:textId="77777777" w:rsidR="007B7B84" w:rsidRDefault="007B7B84" w:rsidP="007B7B84">
      <w:pPr>
        <w:rPr>
          <w:ins w:id="439" w:author="超 杨" w:date="2019-10-24T10:43:00Z"/>
        </w:rPr>
      </w:pPr>
    </w:p>
    <w:p w14:paraId="3A785AF7" w14:textId="77777777" w:rsidR="007B7B84" w:rsidRDefault="007B7B84" w:rsidP="007B7B84">
      <w:pPr>
        <w:rPr>
          <w:ins w:id="440" w:author="超 杨" w:date="2019-10-24T10:43:00Z"/>
        </w:rPr>
      </w:pPr>
      <w:proofErr w:type="gramStart"/>
      <w:ins w:id="441" w:author="超 杨" w:date="2019-10-24T10:43:00Z">
        <w:r>
          <w:t>state</w:t>
        </w:r>
        <w:proofErr w:type="gramEnd"/>
        <w:r>
          <w:t>:</w:t>
        </w:r>
      </w:ins>
    </w:p>
    <w:p w14:paraId="364692A4" w14:textId="77777777" w:rsidR="007B7B84" w:rsidRDefault="007B7B84" w:rsidP="007B7B84">
      <w:pPr>
        <w:rPr>
          <w:ins w:id="442" w:author="超 杨" w:date="2019-10-24T10:43:00Z"/>
        </w:rPr>
      </w:pPr>
    </w:p>
    <w:p w14:paraId="4C748068" w14:textId="77777777" w:rsidR="007B7B84" w:rsidRDefault="007B7B84" w:rsidP="007B7B84">
      <w:pPr>
        <w:rPr>
          <w:ins w:id="443" w:author="超 杨" w:date="2019-10-24T10:43:00Z"/>
        </w:rPr>
      </w:pPr>
      <w:proofErr w:type="spellStart"/>
      <w:proofErr w:type="gramStart"/>
      <w:ins w:id="444" w:author="超 杨" w:date="2019-10-24T10:43:00Z">
        <w:r>
          <w:t>ui</w:t>
        </w:r>
        <w:proofErr w:type="spellEnd"/>
        <w:proofErr w:type="gramEnd"/>
        <w:r>
          <w:t xml:space="preserve"> state(</w:t>
        </w:r>
        <w:proofErr w:type="spellStart"/>
        <w:r>
          <w:t>redux</w:t>
        </w:r>
        <w:proofErr w:type="spellEnd"/>
        <w:r>
          <w:t xml:space="preserve"> store)</w:t>
        </w:r>
      </w:ins>
    </w:p>
    <w:p w14:paraId="2C6F0606" w14:textId="77777777" w:rsidR="007B7B84" w:rsidRDefault="007B7B84" w:rsidP="007B7B84">
      <w:pPr>
        <w:rPr>
          <w:ins w:id="445" w:author="超 杨" w:date="2019-10-24T10:43:00Z"/>
        </w:rPr>
      </w:pPr>
    </w:p>
    <w:p w14:paraId="3A46F1C4" w14:textId="77777777" w:rsidR="007B7B84" w:rsidRDefault="007B7B84" w:rsidP="007B7B84">
      <w:pPr>
        <w:rPr>
          <w:ins w:id="446" w:author="超 杨" w:date="2019-10-24T10:43:00Z"/>
        </w:rPr>
      </w:pPr>
      <w:proofErr w:type="gramStart"/>
      <w:ins w:id="447" w:author="超 杨" w:date="2019-10-24T10:43:00Z">
        <w:r>
          <w:t>engine</w:t>
        </w:r>
        <w:proofErr w:type="gramEnd"/>
        <w:r>
          <w:t xml:space="preserve"> state</w:t>
        </w:r>
      </w:ins>
    </w:p>
    <w:p w14:paraId="4EB5C105" w14:textId="77777777" w:rsidR="007B7B84" w:rsidRDefault="007B7B84" w:rsidP="007B7B84">
      <w:pPr>
        <w:rPr>
          <w:ins w:id="448" w:author="超 杨" w:date="2019-10-24T10:43:00Z"/>
        </w:rPr>
      </w:pPr>
    </w:p>
    <w:p w14:paraId="2DBACE56" w14:textId="77777777" w:rsidR="007B7B84" w:rsidRDefault="007B7B84" w:rsidP="007B7B84">
      <w:pPr>
        <w:rPr>
          <w:ins w:id="449" w:author="超 杨" w:date="2019-10-24T10:43:00Z"/>
        </w:rPr>
      </w:pPr>
    </w:p>
    <w:p w14:paraId="728A73D5" w14:textId="77777777" w:rsidR="007B7B84" w:rsidRDefault="007B7B84" w:rsidP="007B7B84">
      <w:pPr>
        <w:rPr>
          <w:ins w:id="450" w:author="超 杨" w:date="2019-10-24T10:43:00Z"/>
        </w:rPr>
      </w:pPr>
    </w:p>
    <w:p w14:paraId="448AB43B" w14:textId="77777777" w:rsidR="007B7B84" w:rsidRDefault="007B7B84" w:rsidP="007B7B84">
      <w:pPr>
        <w:rPr>
          <w:ins w:id="451" w:author="超 杨" w:date="2019-10-24T10:43:00Z"/>
        </w:rPr>
      </w:pPr>
      <w:ins w:id="452" w:author="超 杨" w:date="2019-10-24T10:43:00Z">
        <w:r>
          <w:t>////note: no editor state!!!!</w:t>
        </w:r>
      </w:ins>
    </w:p>
    <w:p w14:paraId="18310D09" w14:textId="77777777" w:rsidR="007B7B84" w:rsidRDefault="007B7B84" w:rsidP="007B7B84">
      <w:pPr>
        <w:rPr>
          <w:ins w:id="453" w:author="超 杨" w:date="2019-10-24T10:43:00Z"/>
        </w:rPr>
      </w:pPr>
    </w:p>
    <w:p w14:paraId="2CCDBE54" w14:textId="77777777" w:rsidR="007B7B84" w:rsidRDefault="007B7B84" w:rsidP="007B7B84">
      <w:pPr>
        <w:rPr>
          <w:ins w:id="454" w:author="超 杨" w:date="2019-10-24T10:43:00Z"/>
        </w:rPr>
      </w:pPr>
      <w:proofErr w:type="gramStart"/>
      <w:ins w:id="455" w:author="超 杨" w:date="2019-10-24T10:43:00Z">
        <w:r>
          <w:t>still</w:t>
        </w:r>
        <w:proofErr w:type="gramEnd"/>
        <w:r>
          <w:t xml:space="preserve"> need editor state for not show data(which not affect </w:t>
        </w:r>
        <w:proofErr w:type="spellStart"/>
        <w:r>
          <w:t>ui</w:t>
        </w:r>
        <w:proofErr w:type="spellEnd"/>
        <w:r>
          <w:t>)!!!</w:t>
        </w:r>
      </w:ins>
    </w:p>
    <w:p w14:paraId="6C0B6EDC" w14:textId="77777777" w:rsidR="007B7B84" w:rsidRDefault="007B7B84" w:rsidP="007B7B84">
      <w:pPr>
        <w:rPr>
          <w:ins w:id="456" w:author="超 杨" w:date="2019-10-24T10:43:00Z"/>
        </w:rPr>
      </w:pPr>
      <w:ins w:id="457" w:author="超 杨" w:date="2019-10-24T10:43:00Z">
        <w:r>
          <w:t>(</w:t>
        </w:r>
      </w:ins>
    </w:p>
    <w:p w14:paraId="0DA8DFAB" w14:textId="77777777" w:rsidR="007B7B84" w:rsidRDefault="007B7B84" w:rsidP="007B7B84">
      <w:pPr>
        <w:rPr>
          <w:ins w:id="458" w:author="超 杨" w:date="2019-10-24T10:43:00Z"/>
        </w:rPr>
      </w:pPr>
      <w:proofErr w:type="gramStart"/>
      <w:ins w:id="459" w:author="超 杨" w:date="2019-10-24T10:43:00Z">
        <w:r>
          <w:t>by</w:t>
        </w:r>
        <w:proofErr w:type="gramEnd"/>
        <w:r>
          <w:t xml:space="preserve"> </w:t>
        </w:r>
        <w:proofErr w:type="spellStart"/>
        <w:r>
          <w:t>dicuss</w:t>
        </w:r>
        <w:proofErr w:type="spellEnd"/>
        <w:r>
          <w:t xml:space="preserve"> "where to store </w:t>
        </w:r>
        <w:proofErr w:type="spellStart"/>
        <w:r>
          <w:t>loopId</w:t>
        </w:r>
        <w:proofErr w:type="spellEnd"/>
        <w:r>
          <w:t>" and avoid re-render!</w:t>
        </w:r>
      </w:ins>
    </w:p>
    <w:p w14:paraId="22994C69" w14:textId="77777777" w:rsidR="007B7B84" w:rsidRDefault="007B7B84" w:rsidP="007B7B84">
      <w:pPr>
        <w:rPr>
          <w:ins w:id="460" w:author="超 杨" w:date="2019-10-24T10:43:00Z"/>
        </w:rPr>
      </w:pPr>
      <w:ins w:id="461" w:author="超 杨" w:date="2019-10-24T10:43:00Z">
        <w:r>
          <w:t>)</w:t>
        </w:r>
      </w:ins>
    </w:p>
    <w:p w14:paraId="6E150ED7" w14:textId="77777777" w:rsidR="007B7B84" w:rsidRDefault="007B7B84" w:rsidP="007B7B84">
      <w:pPr>
        <w:rPr>
          <w:ins w:id="462" w:author="超 杨" w:date="2019-10-24T10:43:00Z"/>
        </w:rPr>
      </w:pPr>
    </w:p>
    <w:p w14:paraId="38E73EE0" w14:textId="77777777" w:rsidR="007B7B84" w:rsidRDefault="007B7B84" w:rsidP="007B7B84">
      <w:pPr>
        <w:rPr>
          <w:ins w:id="463" w:author="超 杨" w:date="2019-10-24T10:43:00Z"/>
        </w:rPr>
      </w:pPr>
    </w:p>
    <w:p w14:paraId="1A63D917" w14:textId="77777777" w:rsidR="007B7B84" w:rsidRDefault="007B7B84" w:rsidP="007B7B84">
      <w:pPr>
        <w:rPr>
          <w:ins w:id="464" w:author="超 杨" w:date="2019-10-24T10:43:00Z"/>
        </w:rPr>
      </w:pPr>
      <w:proofErr w:type="gramStart"/>
      <w:ins w:id="465" w:author="超 杨" w:date="2019-10-24T10:43:00Z">
        <w:r>
          <w:t>why</w:t>
        </w:r>
        <w:proofErr w:type="gramEnd"/>
        <w:r>
          <w:t>?</w:t>
        </w:r>
      </w:ins>
    </w:p>
    <w:p w14:paraId="038C064D" w14:textId="77777777" w:rsidR="007B7B84" w:rsidRDefault="007B7B84" w:rsidP="007B7B84">
      <w:pPr>
        <w:rPr>
          <w:ins w:id="466" w:author="超 杨" w:date="2019-10-24T10:43:00Z"/>
        </w:rPr>
      </w:pPr>
      <w:proofErr w:type="gramStart"/>
      <w:ins w:id="467" w:author="超 杨" w:date="2019-10-24T10:43:00Z">
        <w:r>
          <w:t>no</w:t>
        </w:r>
        <w:proofErr w:type="gramEnd"/>
        <w:r>
          <w:t xml:space="preserve"> need to update All, Inspector, ...</w:t>
        </w:r>
      </w:ins>
    </w:p>
    <w:p w14:paraId="2DDA5B44" w14:textId="77777777" w:rsidR="007B7B84" w:rsidRDefault="007B7B84" w:rsidP="007B7B84">
      <w:pPr>
        <w:rPr>
          <w:ins w:id="468" w:author="超 杨" w:date="2019-10-24T10:43:00Z"/>
        </w:rPr>
      </w:pPr>
      <w:proofErr w:type="gramStart"/>
      <w:ins w:id="469" w:author="超 杨" w:date="2019-10-24T10:43:00Z">
        <w:r>
          <w:t>just</w:t>
        </w:r>
        <w:proofErr w:type="gramEnd"/>
        <w:r>
          <w:t xml:space="preserve"> update </w:t>
        </w:r>
        <w:proofErr w:type="spellStart"/>
        <w:r>
          <w:t>ui</w:t>
        </w:r>
        <w:proofErr w:type="spellEnd"/>
        <w:r>
          <w:t xml:space="preserve"> state-&gt;all, inspector state, ...</w:t>
        </w:r>
      </w:ins>
    </w:p>
    <w:p w14:paraId="2CEC0863" w14:textId="77777777" w:rsidR="007B7B84" w:rsidRDefault="007B7B84" w:rsidP="007B7B84">
      <w:pPr>
        <w:rPr>
          <w:ins w:id="470" w:author="超 杨" w:date="2019-10-24T10:43:00Z"/>
        </w:rPr>
      </w:pPr>
    </w:p>
    <w:p w14:paraId="760A78C8" w14:textId="77777777" w:rsidR="007B7B84" w:rsidRDefault="007B7B84" w:rsidP="007B7B84">
      <w:pPr>
        <w:rPr>
          <w:ins w:id="471" w:author="超 杨" w:date="2019-10-24T10:43:00Z"/>
        </w:rPr>
      </w:pPr>
    </w:p>
    <w:p w14:paraId="0AC8810D" w14:textId="77777777" w:rsidR="007B7B84" w:rsidRDefault="007B7B84" w:rsidP="007B7B84">
      <w:pPr>
        <w:rPr>
          <w:ins w:id="472" w:author="超 杨" w:date="2019-10-24T10:43:00Z"/>
        </w:rPr>
      </w:pPr>
    </w:p>
    <w:p w14:paraId="490B94E2" w14:textId="77777777" w:rsidR="007B7B84" w:rsidRDefault="007B7B84" w:rsidP="007B7B84">
      <w:pPr>
        <w:rPr>
          <w:ins w:id="473" w:author="超 杨" w:date="2019-10-24T10:43:00Z"/>
        </w:rPr>
      </w:pPr>
      <w:proofErr w:type="gramStart"/>
      <w:ins w:id="474" w:author="超 杨" w:date="2019-10-24T10:43:00Z">
        <w:r>
          <w:t>need</w:t>
        </w:r>
        <w:proofErr w:type="gramEnd"/>
        <w:r>
          <w:t xml:space="preserve"> extract </w:t>
        </w:r>
        <w:proofErr w:type="spellStart"/>
        <w:r>
          <w:t>ui</w:t>
        </w:r>
        <w:proofErr w:type="spellEnd"/>
        <w:r>
          <w:t xml:space="preserve"> data from engine state to </w:t>
        </w:r>
        <w:proofErr w:type="spellStart"/>
        <w:r>
          <w:t>ui</w:t>
        </w:r>
        <w:proofErr w:type="spellEnd"/>
        <w:r>
          <w:t xml:space="preserve"> state!</w:t>
        </w:r>
      </w:ins>
    </w:p>
    <w:p w14:paraId="5C5B6EAD" w14:textId="77777777" w:rsidR="007B7B84" w:rsidRDefault="007B7B84" w:rsidP="007B7B84">
      <w:pPr>
        <w:rPr>
          <w:ins w:id="475" w:author="超 杨" w:date="2019-10-24T10:43:00Z"/>
        </w:rPr>
      </w:pPr>
    </w:p>
    <w:p w14:paraId="3AB1D51D" w14:textId="77777777" w:rsidR="007B7B84" w:rsidRDefault="007B7B84" w:rsidP="007B7B84">
      <w:pPr>
        <w:rPr>
          <w:ins w:id="476" w:author="超 杨" w:date="2019-10-24T10:43:00Z"/>
        </w:rPr>
      </w:pPr>
    </w:p>
    <w:p w14:paraId="2599CFCB" w14:textId="53499373" w:rsidR="007B7B84" w:rsidRDefault="007B7B84" w:rsidP="007B7B84">
      <w:pPr>
        <w:rPr>
          <w:ins w:id="477" w:author="超 杨" w:date="2019-10-24T10:43:00Z"/>
          <w:rFonts w:hint="eastAsia"/>
        </w:rPr>
      </w:pPr>
      <w:proofErr w:type="gramStart"/>
      <w:ins w:id="478" w:author="超 杨" w:date="2019-10-24T10:43:00Z">
        <w:r>
          <w:t>should</w:t>
        </w:r>
        <w:proofErr w:type="gramEnd"/>
        <w:r>
          <w:t xml:space="preserve"> update engine state and </w:t>
        </w:r>
        <w:proofErr w:type="spellStart"/>
        <w:r>
          <w:t>ui</w:t>
        </w:r>
        <w:proofErr w:type="spellEnd"/>
        <w:r>
          <w:t xml:space="preserve"> state in store-&gt;reducer?</w:t>
        </w:r>
      </w:ins>
    </w:p>
    <w:p w14:paraId="18C56854" w14:textId="6840203A" w:rsidR="007B7B84" w:rsidRPr="00F6426C" w:rsidRDefault="007B7B84" w:rsidP="00F6426C">
      <w:pPr>
        <w:rPr>
          <w:rFonts w:hint="eastAsia"/>
        </w:rPr>
      </w:pPr>
      <w:ins w:id="479" w:author="超 杨" w:date="2019-10-24T10:43:00Z">
        <w:r>
          <w:rPr>
            <w:rFonts w:hint="eastAsia"/>
          </w:rPr>
          <w:t>）</w:t>
        </w:r>
      </w:ins>
    </w:p>
    <w:p w14:paraId="3765E70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lastRenderedPageBreak/>
        <w:t xml:space="preserve">7.4.3  </w:t>
      </w:r>
      <w:r w:rsidRPr="00F6426C">
        <w:rPr>
          <w:rFonts w:hint="eastAsia"/>
          <w:noProof/>
        </w:rPr>
        <w:t>引入引擎</w:t>
      </w:r>
    </w:p>
    <w:p w14:paraId="37B1A301" w14:textId="48AA7B6B" w:rsidR="00F6426C" w:rsidRDefault="007B7B84" w:rsidP="00F6426C">
      <w:pPr>
        <w:rPr>
          <w:ins w:id="480" w:author="超 杨" w:date="2019-10-24T10:43:00Z"/>
          <w:rFonts w:hint="eastAsia"/>
        </w:rPr>
      </w:pPr>
      <w:ins w:id="481" w:author="超 杨" w:date="2019-10-24T10:43:00Z">
        <w:r>
          <w:rPr>
            <w:rFonts w:hint="eastAsia"/>
          </w:rPr>
          <w:t>（</w:t>
        </w:r>
      </w:ins>
    </w:p>
    <w:p w14:paraId="477B83AC" w14:textId="77777777" w:rsidR="002665E1" w:rsidRDefault="002665E1" w:rsidP="002665E1">
      <w:pPr>
        <w:rPr>
          <w:ins w:id="482" w:author="超 杨" w:date="2019-10-24T10:43:00Z"/>
        </w:rPr>
      </w:pPr>
      <w:proofErr w:type="gramStart"/>
      <w:ins w:id="483" w:author="超 杨" w:date="2019-10-24T10:43:00Z">
        <w:r>
          <w:t>use</w:t>
        </w:r>
        <w:proofErr w:type="gramEnd"/>
        <w:r>
          <w:t xml:space="preserve"> adapter</w:t>
        </w:r>
      </w:ins>
    </w:p>
    <w:p w14:paraId="687733CD" w14:textId="77777777" w:rsidR="002665E1" w:rsidRDefault="002665E1" w:rsidP="002665E1">
      <w:pPr>
        <w:rPr>
          <w:ins w:id="484" w:author="超 杨" w:date="2019-10-24T10:43:00Z"/>
        </w:rPr>
      </w:pPr>
    </w:p>
    <w:p w14:paraId="400B22E7" w14:textId="77777777" w:rsidR="002665E1" w:rsidRDefault="002665E1" w:rsidP="002665E1">
      <w:pPr>
        <w:rPr>
          <w:ins w:id="485" w:author="超 杨" w:date="2019-10-24T10:43:00Z"/>
        </w:rPr>
      </w:pPr>
      <w:proofErr w:type="gramStart"/>
      <w:ins w:id="486" w:author="超 杨" w:date="2019-10-24T10:43:00Z">
        <w:r>
          <w:t>invoke</w:t>
        </w:r>
        <w:proofErr w:type="gramEnd"/>
        <w:r>
          <w:t xml:space="preserve"> engine file according to namespace</w:t>
        </w:r>
      </w:ins>
    </w:p>
    <w:p w14:paraId="0646D32F" w14:textId="77777777" w:rsidR="002665E1" w:rsidRDefault="002665E1" w:rsidP="002665E1">
      <w:pPr>
        <w:rPr>
          <w:ins w:id="487" w:author="超 杨" w:date="2019-10-24T10:43:00Z"/>
        </w:rPr>
      </w:pPr>
      <w:ins w:id="488" w:author="超 杨" w:date="2019-10-24T10:43:00Z">
        <w:r>
          <w:t>(</w:t>
        </w:r>
        <w:proofErr w:type="gramStart"/>
        <w:r>
          <w:t>work</w:t>
        </w:r>
        <w:proofErr w:type="gramEnd"/>
        <w:r>
          <w:t xml:space="preserve"> by es6 module)</w:t>
        </w:r>
      </w:ins>
    </w:p>
    <w:p w14:paraId="66206EB0" w14:textId="77777777" w:rsidR="002665E1" w:rsidRDefault="002665E1" w:rsidP="002665E1">
      <w:pPr>
        <w:rPr>
          <w:ins w:id="489" w:author="超 杨" w:date="2019-10-24T10:43:00Z"/>
        </w:rPr>
      </w:pPr>
    </w:p>
    <w:p w14:paraId="5C521771" w14:textId="77777777" w:rsidR="007B7B84" w:rsidRDefault="007B7B84" w:rsidP="00F6426C">
      <w:pPr>
        <w:rPr>
          <w:ins w:id="490" w:author="超 杨" w:date="2019-10-24T10:43:00Z"/>
          <w:rFonts w:hint="eastAsia"/>
        </w:rPr>
      </w:pPr>
    </w:p>
    <w:p w14:paraId="4F4D8D24" w14:textId="6D2C6CAD" w:rsidR="007B7B84" w:rsidRPr="00F6426C" w:rsidRDefault="007B7B84" w:rsidP="00F6426C">
      <w:pPr>
        <w:rPr>
          <w:rFonts w:hint="eastAsia"/>
        </w:rPr>
      </w:pPr>
      <w:ins w:id="491" w:author="超 杨" w:date="2019-10-24T10:43:00Z">
        <w:r>
          <w:rPr>
            <w:rFonts w:hint="eastAsia"/>
          </w:rPr>
          <w:t>）</w:t>
        </w:r>
      </w:ins>
    </w:p>
    <w:p w14:paraId="5B5D8D0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7.4.4  </w:t>
      </w:r>
      <w:r w:rsidRPr="00F6426C">
        <w:rPr>
          <w:rFonts w:hint="eastAsia"/>
          <w:noProof/>
          <w:shd w:val="clear" w:color="auto" w:fill="auto"/>
        </w:rPr>
        <w:t>使用编辑器</w:t>
      </w:r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1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492" w:author="超 杨" w:date="2019-10-24T17:29:00Z"/>
          <w:rFonts w:hint="eastAsia"/>
        </w:rPr>
      </w:pPr>
      <w:ins w:id="493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494" w:author="超 杨" w:date="2019-10-24T17:29:00Z"/>
        </w:rPr>
      </w:pPr>
      <w:proofErr w:type="gramStart"/>
      <w:ins w:id="495" w:author="超 杨" w:date="2019-10-24T17:29:00Z">
        <w:r>
          <w:t>wrap</w:t>
        </w:r>
        <w:proofErr w:type="gramEnd"/>
        <w:r>
          <w:t xml:space="preserve"> type:</w:t>
        </w:r>
      </w:ins>
    </w:p>
    <w:p w14:paraId="0952AC28" w14:textId="365D35A0" w:rsidR="00DF6BC7" w:rsidRDefault="00DF6BC7" w:rsidP="00F6426C">
      <w:pPr>
        <w:rPr>
          <w:ins w:id="496" w:author="超 杨" w:date="2019-10-24T17:29:00Z"/>
        </w:rPr>
      </w:pPr>
      <w:ins w:id="497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498" w:author="超 杨" w:date="2019-10-24T17:30:00Z"/>
        </w:rPr>
      </w:pPr>
      <w:ins w:id="499" w:author="超 杨" w:date="2019-10-24T17:30:00Z">
        <w:r>
          <w:rPr>
            <w:rFonts w:hint="eastAsia"/>
          </w:rPr>
          <w:t>“</w:t>
        </w:r>
      </w:ins>
      <w:proofErr w:type="spellStart"/>
      <w:ins w:id="500" w:author="超 杨" w:date="2019-10-24T17:29:00Z">
        <w:r>
          <w:t>shaderCacheMap</w:t>
        </w:r>
      </w:ins>
      <w:proofErr w:type="spellEnd"/>
      <w:ins w:id="501" w:author="超 杨" w:date="2019-10-24T17:30:00Z">
        <w:r>
          <w:rPr>
            <w:rFonts w:hint="eastAsia"/>
          </w:rPr>
          <w:t>”</w:t>
        </w:r>
      </w:ins>
      <w:ins w:id="502" w:author="超 杨" w:date="2019-10-24T17:29:00Z">
        <w:r>
          <w:t>-.cache data has no wrap type</w:t>
        </w:r>
      </w:ins>
      <w:ins w:id="503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504" w:author="超 杨" w:date="2019-10-24T17:29:00Z"/>
        </w:rPr>
      </w:pPr>
      <w:ins w:id="505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506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507" w:author="超 杨" w:date="2019-10-24T17:29:00Z"/>
          <w:rFonts w:hint="eastAsia"/>
        </w:rPr>
      </w:pPr>
      <w:ins w:id="508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509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510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BA6268">
      <w:pPr>
        <w:rPr>
          <w:ins w:id="511" w:author="超 杨" w:date="2019-10-24T10:44:00Z"/>
          <w:rFonts w:hint="eastAsia"/>
        </w:rPr>
        <w:pPrChange w:id="512" w:author="超 杨" w:date="2019-10-24T10:44:00Z">
          <w:pPr>
            <w:pStyle w:val="3"/>
          </w:pPr>
        </w:pPrChange>
      </w:pPr>
      <w:ins w:id="513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514" w:author="超 杨" w:date="2019-10-24T10:44:00Z"/>
        </w:rPr>
      </w:pPr>
      <w:ins w:id="515" w:author="超 杨" w:date="2019-10-24T10:44:00Z">
        <w:r>
          <w:t xml:space="preserve"># </w:t>
        </w:r>
        <w:proofErr w:type="gramStart"/>
        <w:r>
          <w:t>benchmark</w:t>
        </w:r>
        <w:proofErr w:type="gramEnd"/>
        <w:r>
          <w:t xml:space="preserve"> test: show 7000 triangles</w:t>
        </w:r>
      </w:ins>
    </w:p>
    <w:p w14:paraId="1F039CA8" w14:textId="77777777" w:rsidR="00BA6268" w:rsidRDefault="00BA6268" w:rsidP="00BA6268">
      <w:pPr>
        <w:rPr>
          <w:ins w:id="516" w:author="超 杨" w:date="2019-10-24T10:44:00Z"/>
        </w:rPr>
      </w:pPr>
    </w:p>
    <w:p w14:paraId="689DA801" w14:textId="77777777" w:rsidR="00BA6268" w:rsidRDefault="00BA6268" w:rsidP="00BA6268">
      <w:pPr>
        <w:rPr>
          <w:ins w:id="517" w:author="超 杨" w:date="2019-10-24T10:44:00Z"/>
        </w:rPr>
      </w:pPr>
    </w:p>
    <w:p w14:paraId="03431971" w14:textId="77777777" w:rsidR="00BA6268" w:rsidRDefault="00BA6268" w:rsidP="00BA6268">
      <w:pPr>
        <w:rPr>
          <w:ins w:id="518" w:author="超 杨" w:date="2019-10-24T10:44:00Z"/>
        </w:rPr>
      </w:pPr>
    </w:p>
    <w:p w14:paraId="4033A6D1" w14:textId="77777777" w:rsidR="00BA6268" w:rsidRDefault="00BA6268" w:rsidP="00BA6268">
      <w:pPr>
        <w:rPr>
          <w:ins w:id="519" w:author="超 杨" w:date="2019-10-24T10:44:00Z"/>
        </w:rPr>
      </w:pPr>
      <w:ins w:id="520" w:author="超 杨" w:date="2019-10-24T10:44:00Z">
        <w:r>
          <w:t xml:space="preserve"># </w:t>
        </w:r>
        <w:proofErr w:type="gramStart"/>
        <w:r>
          <w:t>find</w:t>
        </w:r>
        <w:proofErr w:type="gramEnd"/>
        <w:r>
          <w:t xml:space="preserve"> problem:</w:t>
        </w:r>
      </w:ins>
    </w:p>
    <w:p w14:paraId="1893848F" w14:textId="77777777" w:rsidR="00BA6268" w:rsidRDefault="00BA6268" w:rsidP="00BA6268">
      <w:pPr>
        <w:rPr>
          <w:ins w:id="521" w:author="超 杨" w:date="2019-10-24T10:44:00Z"/>
        </w:rPr>
      </w:pPr>
      <w:proofErr w:type="gramStart"/>
      <w:ins w:id="522" w:author="超 杨" w:date="2019-10-24T10:44:00Z">
        <w:r>
          <w:t>profile</w:t>
        </w:r>
        <w:proofErr w:type="gramEnd"/>
      </w:ins>
    </w:p>
    <w:p w14:paraId="6E512A41" w14:textId="77777777" w:rsidR="00BA6268" w:rsidRDefault="00BA6268" w:rsidP="00BA6268">
      <w:pPr>
        <w:rPr>
          <w:ins w:id="523" w:author="超 杨" w:date="2019-10-24T10:44:00Z"/>
        </w:rPr>
      </w:pPr>
      <w:proofErr w:type="gramStart"/>
      <w:ins w:id="524" w:author="超 杨" w:date="2019-10-24T10:44:00Z">
        <w:r>
          <w:t>timeline</w:t>
        </w:r>
        <w:proofErr w:type="gramEnd"/>
        <w:r>
          <w:t>?</w:t>
        </w:r>
      </w:ins>
    </w:p>
    <w:p w14:paraId="3ACEE451" w14:textId="77777777" w:rsidR="00BA6268" w:rsidRDefault="00BA6268" w:rsidP="00BA6268">
      <w:pPr>
        <w:rPr>
          <w:ins w:id="525" w:author="超 杨" w:date="2019-10-24T10:44:00Z"/>
        </w:rPr>
      </w:pPr>
      <w:proofErr w:type="gramStart"/>
      <w:ins w:id="526" w:author="超 杨" w:date="2019-10-24T10:44:00Z">
        <w:r>
          <w:t>memory</w:t>
        </w:r>
        <w:proofErr w:type="gramEnd"/>
      </w:ins>
    </w:p>
    <w:p w14:paraId="0B8E88D7" w14:textId="2E19D610" w:rsidR="00BA6268" w:rsidRPr="00BA6268" w:rsidRDefault="00BA6268" w:rsidP="00BA6268">
      <w:pPr>
        <w:rPr>
          <w:rFonts w:hint="eastAsia"/>
          <w:rPrChange w:id="527" w:author="超 杨" w:date="2019-10-24T10:44:00Z">
            <w:rPr>
              <w:noProof/>
            </w:rPr>
          </w:rPrChange>
        </w:rPr>
        <w:pPrChange w:id="528" w:author="超 杨" w:date="2019-10-24T10:44:00Z">
          <w:pPr>
            <w:pStyle w:val="3"/>
          </w:pPr>
        </w:pPrChange>
      </w:pPr>
      <w:ins w:id="529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530" w:author="超 杨" w:date="2019-10-24T10:44:00Z"/>
        </w:rPr>
      </w:pPr>
    </w:p>
    <w:p w14:paraId="63934ECD" w14:textId="25430709" w:rsidR="00BA6268" w:rsidRDefault="00BA6268" w:rsidP="00F6426C">
      <w:pPr>
        <w:rPr>
          <w:ins w:id="531" w:author="超 杨" w:date="2019-10-24T10:44:00Z"/>
          <w:rFonts w:hint="eastAsia"/>
        </w:rPr>
      </w:pPr>
      <w:ins w:id="532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533" w:author="超 杨" w:date="2019-10-24T10:44:00Z"/>
        </w:rPr>
      </w:pPr>
    </w:p>
    <w:p w14:paraId="43D17ED9" w14:textId="77777777" w:rsidR="00BA6268" w:rsidRDefault="00BA6268" w:rsidP="00BA6268">
      <w:pPr>
        <w:rPr>
          <w:ins w:id="534" w:author="超 杨" w:date="2019-10-24T10:44:00Z"/>
        </w:rPr>
      </w:pPr>
      <w:ins w:id="535" w:author="超 杨" w:date="2019-10-24T10:44:00Z">
        <w:r>
          <w:t xml:space="preserve"># </w:t>
        </w:r>
        <w:proofErr w:type="gramStart"/>
        <w:r>
          <w:t>optimize</w:t>
        </w:r>
        <w:proofErr w:type="gramEnd"/>
      </w:ins>
    </w:p>
    <w:p w14:paraId="56FC1695" w14:textId="77777777" w:rsidR="00BA6268" w:rsidRDefault="00BA6268" w:rsidP="00BA6268">
      <w:pPr>
        <w:rPr>
          <w:ins w:id="536" w:author="超 杨" w:date="2019-10-24T10:44:00Z"/>
        </w:rPr>
      </w:pPr>
    </w:p>
    <w:p w14:paraId="1771A1B7" w14:textId="63796CD6" w:rsidR="00BA6268" w:rsidRDefault="00BA6268" w:rsidP="00BA6268">
      <w:pPr>
        <w:rPr>
          <w:ins w:id="537" w:author="超 杨" w:date="2019-10-24T10:44:00Z"/>
          <w:rFonts w:hint="eastAsia"/>
        </w:rPr>
      </w:pPr>
      <w:ins w:id="538" w:author="超 杨" w:date="2019-10-24T10:44:00Z">
        <w:r>
          <w:t>(</w:t>
        </w:r>
        <w:proofErr w:type="gramStart"/>
        <w:r>
          <w:t>optimize</w:t>
        </w:r>
        <w:proofErr w:type="gramEnd"/>
        <w:r>
          <w:t xml:space="preserve"> each one and compare benchmark)</w:t>
        </w:r>
      </w:ins>
    </w:p>
    <w:p w14:paraId="445149C0" w14:textId="7D8715D3" w:rsidR="00BA6268" w:rsidRPr="00F6426C" w:rsidRDefault="00BA6268" w:rsidP="00BA6268">
      <w:pPr>
        <w:rPr>
          <w:rFonts w:hint="eastAsia"/>
        </w:rPr>
      </w:pPr>
      <w:ins w:id="539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540" w:author="超 杨" w:date="2019-10-24T10:44:00Z"/>
          <w:rFonts w:hint="eastAsia"/>
        </w:rPr>
      </w:pPr>
    </w:p>
    <w:p w14:paraId="3035E719" w14:textId="664B7EE7" w:rsidR="00BA6268" w:rsidRDefault="00BA6268" w:rsidP="00F6426C">
      <w:pPr>
        <w:rPr>
          <w:ins w:id="541" w:author="超 杨" w:date="2019-10-24T10:44:00Z"/>
          <w:rFonts w:hint="eastAsia"/>
        </w:rPr>
      </w:pPr>
      <w:ins w:id="542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543" w:author="超 杨" w:date="2019-10-24T10:44:00Z"/>
        </w:rPr>
      </w:pPr>
    </w:p>
    <w:p w14:paraId="394E095C" w14:textId="77777777" w:rsidR="00BA6268" w:rsidRDefault="00BA6268" w:rsidP="00BA6268">
      <w:pPr>
        <w:rPr>
          <w:ins w:id="544" w:author="超 杨" w:date="2019-10-24T10:44:00Z"/>
        </w:rPr>
      </w:pPr>
      <w:proofErr w:type="gramStart"/>
      <w:ins w:id="545" w:author="超 杨" w:date="2019-10-24T10:44:00Z">
        <w:r>
          <w:t>optimize</w:t>
        </w:r>
        <w:proofErr w:type="gramEnd"/>
        <w:r>
          <w:t>:</w:t>
        </w:r>
      </w:ins>
    </w:p>
    <w:p w14:paraId="01C9DB27" w14:textId="77777777" w:rsidR="00BA6268" w:rsidRDefault="00BA6268" w:rsidP="00BA6268">
      <w:pPr>
        <w:rPr>
          <w:ins w:id="546" w:author="超 杨" w:date="2019-10-24T10:44:00Z"/>
        </w:rPr>
      </w:pPr>
      <w:proofErr w:type="gramStart"/>
      <w:ins w:id="547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shader</w:t>
        </w:r>
        <w:proofErr w:type="spellEnd"/>
        <w:r>
          <w:t xml:space="preserve"> info only when debug</w:t>
        </w:r>
      </w:ins>
    </w:p>
    <w:p w14:paraId="37E91AA5" w14:textId="77777777" w:rsidR="00BA6268" w:rsidRDefault="00BA6268" w:rsidP="00BA6268">
      <w:pPr>
        <w:rPr>
          <w:ins w:id="548" w:author="超 杨" w:date="2019-10-24T10:44:00Z"/>
        </w:rPr>
      </w:pPr>
    </w:p>
    <w:p w14:paraId="04AFFD9F" w14:textId="77777777" w:rsidR="00BA6268" w:rsidRDefault="00BA6268" w:rsidP="00BA6268">
      <w:pPr>
        <w:rPr>
          <w:ins w:id="549" w:author="超 杨" w:date="2019-10-24T10:44:00Z"/>
        </w:rPr>
      </w:pPr>
    </w:p>
    <w:p w14:paraId="6EA1606D" w14:textId="77777777" w:rsidR="00BA6268" w:rsidRDefault="00BA6268" w:rsidP="00BA6268">
      <w:pPr>
        <w:rPr>
          <w:ins w:id="550" w:author="超 杨" w:date="2019-10-24T10:44:00Z"/>
        </w:rPr>
      </w:pPr>
      <w:proofErr w:type="gramStart"/>
      <w:ins w:id="551" w:author="超 杨" w:date="2019-10-24T10:44:00Z">
        <w:r>
          <w:t>why</w:t>
        </w:r>
        <w:proofErr w:type="gramEnd"/>
        <w:r>
          <w:t xml:space="preserve">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552" w:author="超 杨" w:date="2019-10-24T10:44:00Z"/>
          <w:rFonts w:hint="eastAsia"/>
        </w:rPr>
      </w:pPr>
      <w:ins w:id="553" w:author="超 杨" w:date="2019-10-24T10:44:00Z">
        <w:r>
          <w:t>(</w:t>
        </w:r>
        <w:proofErr w:type="gramStart"/>
        <w:r>
          <w:t>and</w:t>
        </w:r>
        <w:proofErr w:type="gramEnd"/>
        <w:r>
          <w:t xml:space="preserve"> why mutable?)</w:t>
        </w:r>
      </w:ins>
    </w:p>
    <w:p w14:paraId="79505AD3" w14:textId="1AB95AF9" w:rsidR="00BA6268" w:rsidRDefault="00BA6268" w:rsidP="00F6426C">
      <w:pPr>
        <w:rPr>
          <w:ins w:id="554" w:author="超 杨" w:date="2019-10-24T10:44:00Z"/>
          <w:rFonts w:hint="eastAsia"/>
        </w:rPr>
      </w:pPr>
      <w:ins w:id="555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>
      <w:pPr>
        <w:rPr>
          <w:rFonts w:hint="eastAsia"/>
        </w:rPr>
      </w:pPr>
    </w:p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556" w:author="超 杨" w:date="2019-10-24T10:44:00Z"/>
          <w:rFonts w:hint="eastAsia"/>
        </w:rPr>
      </w:pPr>
      <w:ins w:id="557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558" w:author="超 杨" w:date="2019-10-24T10:44:00Z"/>
        </w:rPr>
      </w:pPr>
    </w:p>
    <w:p w14:paraId="7B167616" w14:textId="77777777" w:rsidR="00BA6268" w:rsidRDefault="00BA6268" w:rsidP="00BA6268">
      <w:pPr>
        <w:rPr>
          <w:ins w:id="559" w:author="超 杨" w:date="2019-10-24T10:44:00Z"/>
        </w:rPr>
      </w:pPr>
      <w:ins w:id="560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location</w:t>
        </w:r>
      </w:ins>
    </w:p>
    <w:p w14:paraId="27BD3117" w14:textId="77777777" w:rsidR="00BA6268" w:rsidRDefault="00BA6268" w:rsidP="00BA6268">
      <w:pPr>
        <w:rPr>
          <w:ins w:id="561" w:author="超 杨" w:date="2019-10-24T10:44:00Z"/>
        </w:rPr>
      </w:pPr>
      <w:ins w:id="562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563" w:author="超 杨" w:date="2019-10-24T10:44:00Z"/>
        </w:rPr>
      </w:pPr>
    </w:p>
    <w:p w14:paraId="482085F1" w14:textId="77777777" w:rsidR="00BA6268" w:rsidRDefault="00BA6268" w:rsidP="00BA6268">
      <w:pPr>
        <w:rPr>
          <w:ins w:id="564" w:author="超 杨" w:date="2019-10-24T10:44:00Z"/>
        </w:rPr>
      </w:pPr>
    </w:p>
    <w:p w14:paraId="22BF5B20" w14:textId="77777777" w:rsidR="00BA6268" w:rsidRDefault="00BA6268" w:rsidP="00BA6268">
      <w:pPr>
        <w:rPr>
          <w:ins w:id="565" w:author="超 杨" w:date="2019-10-24T10:44:00Z"/>
        </w:rPr>
      </w:pPr>
    </w:p>
    <w:p w14:paraId="221795AC" w14:textId="77777777" w:rsidR="00BA6268" w:rsidRDefault="00BA6268" w:rsidP="00BA6268">
      <w:pPr>
        <w:rPr>
          <w:ins w:id="566" w:author="超 杨" w:date="2019-10-24T10:44:00Z"/>
        </w:rPr>
      </w:pPr>
    </w:p>
    <w:p w14:paraId="7DD5A00D" w14:textId="77777777" w:rsidR="00BA6268" w:rsidRDefault="00BA6268" w:rsidP="00BA6268">
      <w:pPr>
        <w:rPr>
          <w:ins w:id="567" w:author="超 杨" w:date="2019-10-24T10:44:00Z"/>
        </w:rPr>
      </w:pPr>
    </w:p>
    <w:p w14:paraId="076A1840" w14:textId="77777777" w:rsidR="00BA6268" w:rsidRDefault="00BA6268" w:rsidP="00BA6268">
      <w:pPr>
        <w:rPr>
          <w:ins w:id="568" w:author="超 杨" w:date="2019-10-24T10:44:00Z"/>
        </w:rPr>
      </w:pPr>
    </w:p>
    <w:p w14:paraId="0C30F6BE" w14:textId="77777777" w:rsidR="00BA6268" w:rsidRDefault="00BA6268" w:rsidP="00BA6268">
      <w:pPr>
        <w:rPr>
          <w:ins w:id="569" w:author="超 杨" w:date="2019-10-24T10:44:00Z"/>
        </w:rPr>
      </w:pPr>
    </w:p>
    <w:p w14:paraId="4D767FEF" w14:textId="77777777" w:rsidR="00BA6268" w:rsidRDefault="00BA6268" w:rsidP="00BA6268">
      <w:pPr>
        <w:rPr>
          <w:ins w:id="570" w:author="超 杨" w:date="2019-10-24T10:44:00Z"/>
        </w:rPr>
      </w:pPr>
    </w:p>
    <w:p w14:paraId="5616D468" w14:textId="77777777" w:rsidR="00BA6268" w:rsidRDefault="00BA6268" w:rsidP="00BA6268">
      <w:pPr>
        <w:rPr>
          <w:ins w:id="571" w:author="超 杨" w:date="2019-10-24T10:44:00Z"/>
        </w:rPr>
      </w:pPr>
      <w:ins w:id="572" w:author="超 杨" w:date="2019-10-24T10:44:00Z">
        <w:r>
          <w:t xml:space="preserve">- </w:t>
        </w:r>
        <w:proofErr w:type="gramStart"/>
        <w:r>
          <w:t>set</w:t>
        </w:r>
        <w:proofErr w:type="gramEnd"/>
        <w:r>
          <w:t xml:space="preserve"> camera data only once</w:t>
        </w:r>
      </w:ins>
    </w:p>
    <w:p w14:paraId="44DF78CA" w14:textId="77777777" w:rsidR="00BA6268" w:rsidRDefault="00BA6268" w:rsidP="00BA6268">
      <w:pPr>
        <w:rPr>
          <w:ins w:id="573" w:author="超 杨" w:date="2019-10-24T10:44:00Z"/>
        </w:rPr>
      </w:pPr>
    </w:p>
    <w:p w14:paraId="4C29C382" w14:textId="77777777" w:rsidR="00BA6268" w:rsidRDefault="00BA6268" w:rsidP="00BA6268">
      <w:pPr>
        <w:rPr>
          <w:ins w:id="574" w:author="超 杨" w:date="2019-10-24T10:44:00Z"/>
        </w:rPr>
      </w:pPr>
      <w:ins w:id="575" w:author="超 杨" w:date="2019-10-24T10:44:00Z">
        <w:r>
          <w:t>////(</w:t>
        </w:r>
        <w:proofErr w:type="gramStart"/>
        <w:r>
          <w:t>split</w:t>
        </w:r>
        <w:proofErr w:type="gramEnd"/>
        <w:r>
          <w:t xml:space="preserve"> uniform data to camera data, model data)</w:t>
        </w:r>
      </w:ins>
    </w:p>
    <w:p w14:paraId="793E422B" w14:textId="77777777" w:rsidR="00BA6268" w:rsidRDefault="00BA6268" w:rsidP="00BA6268">
      <w:pPr>
        <w:rPr>
          <w:ins w:id="576" w:author="超 杨" w:date="2019-10-24T10:44:00Z"/>
        </w:rPr>
      </w:pPr>
    </w:p>
    <w:p w14:paraId="647D53B2" w14:textId="77777777" w:rsidR="00BA6268" w:rsidRDefault="00BA6268" w:rsidP="00BA6268">
      <w:pPr>
        <w:rPr>
          <w:ins w:id="577" w:author="超 杨" w:date="2019-10-24T10:44:00Z"/>
        </w:rPr>
      </w:pPr>
    </w:p>
    <w:p w14:paraId="3700B90B" w14:textId="77777777" w:rsidR="00BA6268" w:rsidRDefault="00BA6268" w:rsidP="00BA6268">
      <w:pPr>
        <w:rPr>
          <w:ins w:id="578" w:author="超 杨" w:date="2019-10-24T10:44:00Z"/>
        </w:rPr>
      </w:pPr>
    </w:p>
    <w:p w14:paraId="31C7AB9F" w14:textId="77777777" w:rsidR="00BA6268" w:rsidRDefault="00BA6268" w:rsidP="00BA6268">
      <w:pPr>
        <w:rPr>
          <w:ins w:id="579" w:author="超 杨" w:date="2019-10-24T10:44:00Z"/>
        </w:rPr>
      </w:pPr>
      <w:ins w:id="580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uniform data</w:t>
        </w:r>
      </w:ins>
    </w:p>
    <w:p w14:paraId="540FB752" w14:textId="77777777" w:rsidR="00BA6268" w:rsidRDefault="00BA6268" w:rsidP="00BA6268">
      <w:pPr>
        <w:rPr>
          <w:ins w:id="581" w:author="超 杨" w:date="2019-10-24T10:44:00Z"/>
        </w:rPr>
      </w:pPr>
      <w:proofErr w:type="gramStart"/>
      <w:ins w:id="582" w:author="超 杨" w:date="2019-10-24T10:44:00Z">
        <w:r>
          <w:t>not</w:t>
        </w:r>
        <w:proofErr w:type="gramEnd"/>
        <w:r>
          <w:t xml:space="preserve"> all uniform data need cache</w:t>
        </w:r>
      </w:ins>
    </w:p>
    <w:p w14:paraId="79F8A658" w14:textId="77777777" w:rsidR="00BA6268" w:rsidRDefault="00BA6268" w:rsidP="00BA6268">
      <w:pPr>
        <w:rPr>
          <w:ins w:id="583" w:author="超 杨" w:date="2019-10-24T10:44:00Z"/>
        </w:rPr>
      </w:pPr>
      <w:ins w:id="584" w:author="超 杨" w:date="2019-10-24T10:44:00Z">
        <w:r>
          <w:t>(</w:t>
        </w:r>
        <w:proofErr w:type="gramStart"/>
        <w:r>
          <w:t>e</w:t>
        </w:r>
        <w:proofErr w:type="gramEnd"/>
        <w:r>
          <w:t>.g. matrix data not cache; array number(</w:t>
        </w:r>
        <w:proofErr w:type="spellStart"/>
        <w:r>
          <w:t>int</w:t>
        </w:r>
        <w:proofErr w:type="spellEnd"/>
        <w:r>
          <w:t>/float) data can cache)</w:t>
        </w:r>
      </w:ins>
    </w:p>
    <w:p w14:paraId="53126AD7" w14:textId="77777777" w:rsidR="00BA6268" w:rsidRDefault="00BA6268" w:rsidP="00BA6268">
      <w:pPr>
        <w:rPr>
          <w:ins w:id="585" w:author="超 杨" w:date="2019-10-24T10:44:00Z"/>
        </w:rPr>
      </w:pPr>
    </w:p>
    <w:p w14:paraId="0499911A" w14:textId="77777777" w:rsidR="00BA6268" w:rsidRDefault="00BA6268" w:rsidP="00BA6268">
      <w:pPr>
        <w:rPr>
          <w:ins w:id="586" w:author="超 杨" w:date="2019-10-24T10:44:00Z"/>
        </w:rPr>
      </w:pPr>
    </w:p>
    <w:p w14:paraId="12604181" w14:textId="77777777" w:rsidR="00BA6268" w:rsidRDefault="00BA6268" w:rsidP="00BA6268">
      <w:pPr>
        <w:rPr>
          <w:ins w:id="587" w:author="超 杨" w:date="2019-10-24T10:44:00Z"/>
        </w:rPr>
      </w:pPr>
    </w:p>
    <w:p w14:paraId="11BDA80A" w14:textId="77777777" w:rsidR="00BA6268" w:rsidRDefault="00BA6268" w:rsidP="00BA6268">
      <w:pPr>
        <w:rPr>
          <w:ins w:id="588" w:author="超 杨" w:date="2019-10-24T10:44:00Z"/>
        </w:rPr>
      </w:pPr>
      <w:ins w:id="589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590" w:author="超 杨" w:date="2019-10-24T10:44:00Z"/>
        </w:rPr>
      </w:pPr>
      <w:proofErr w:type="gramStart"/>
      <w:ins w:id="591" w:author="超 杨" w:date="2019-10-24T10:44:00Z">
        <w:r>
          <w:t>need</w:t>
        </w:r>
        <w:proofErr w:type="gramEnd"/>
        <w:r>
          <w:t xml:space="preserve"> test difference </w:t>
        </w:r>
        <w:proofErr w:type="spellStart"/>
        <w:r>
          <w:t>perf</w:t>
        </w:r>
        <w:proofErr w:type="spellEnd"/>
        <w:r>
          <w:t>!!!</w:t>
        </w:r>
      </w:ins>
    </w:p>
    <w:p w14:paraId="579C7D3F" w14:textId="77777777" w:rsidR="00BA6268" w:rsidRDefault="00BA6268" w:rsidP="00BA6268">
      <w:pPr>
        <w:rPr>
          <w:ins w:id="592" w:author="超 杨" w:date="2019-10-24T10:44:00Z"/>
        </w:rPr>
      </w:pPr>
    </w:p>
    <w:p w14:paraId="297DB59A" w14:textId="77777777" w:rsidR="00BA6268" w:rsidRDefault="00BA6268" w:rsidP="00BA6268">
      <w:pPr>
        <w:rPr>
          <w:ins w:id="593" w:author="超 杨" w:date="2019-10-24T10:44:00Z"/>
        </w:rPr>
      </w:pPr>
      <w:proofErr w:type="gramStart"/>
      <w:ins w:id="594" w:author="超 杨" w:date="2019-10-24T10:44:00Z">
        <w:r>
          <w:t>add</w:t>
        </w:r>
        <w:proofErr w:type="gramEnd"/>
        <w:r>
          <w:t xml:space="preserve">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595" w:author="超 杨" w:date="2019-10-24T10:44:00Z"/>
        </w:rPr>
      </w:pPr>
      <w:proofErr w:type="spellStart"/>
      <w:proofErr w:type="gramStart"/>
      <w:ins w:id="596" w:author="超 杨" w:date="2019-10-24T10:44:00Z">
        <w:r>
          <w:t>uniformCacheMap</w:t>
        </w:r>
        <w:proofErr w:type="spellEnd"/>
        <w:proofErr w:type="gram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597" w:author="超 杨" w:date="2019-10-24T10:44:00Z"/>
        </w:rPr>
      </w:pPr>
    </w:p>
    <w:p w14:paraId="06CCE34E" w14:textId="77777777" w:rsidR="00BA6268" w:rsidRDefault="00BA6268" w:rsidP="00BA6268">
      <w:pPr>
        <w:rPr>
          <w:ins w:id="598" w:author="超 杨" w:date="2019-10-24T10:44:00Z"/>
        </w:rPr>
      </w:pPr>
      <w:ins w:id="599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600" w:author="超 杨" w:date="2019-10-24T10:44:00Z"/>
        </w:rPr>
      </w:pPr>
    </w:p>
    <w:p w14:paraId="0B2078DD" w14:textId="77777777" w:rsidR="00BA6268" w:rsidRDefault="00BA6268" w:rsidP="00BA6268">
      <w:pPr>
        <w:rPr>
          <w:ins w:id="601" w:author="超 杨" w:date="2019-10-24T10:44:00Z"/>
        </w:rPr>
      </w:pPr>
    </w:p>
    <w:p w14:paraId="77C97958" w14:textId="77777777" w:rsidR="00BA6268" w:rsidRDefault="00BA6268" w:rsidP="00BA6268">
      <w:pPr>
        <w:rPr>
          <w:ins w:id="602" w:author="超 杨" w:date="2019-10-24T10:44:00Z"/>
        </w:rPr>
      </w:pPr>
    </w:p>
    <w:p w14:paraId="0741149E" w14:textId="77777777" w:rsidR="00BA6268" w:rsidRDefault="00BA6268" w:rsidP="00BA6268">
      <w:pPr>
        <w:rPr>
          <w:ins w:id="603" w:author="超 杨" w:date="2019-10-24T10:44:00Z"/>
        </w:rPr>
      </w:pPr>
    </w:p>
    <w:p w14:paraId="66C09763" w14:textId="77777777" w:rsidR="00BA6268" w:rsidRDefault="00BA6268" w:rsidP="00BA6268">
      <w:pPr>
        <w:rPr>
          <w:ins w:id="604" w:author="超 杨" w:date="2019-10-24T10:44:00Z"/>
        </w:rPr>
      </w:pPr>
      <w:proofErr w:type="gramStart"/>
      <w:ins w:id="605" w:author="超 杨" w:date="2019-10-24T10:44:00Z">
        <w:r>
          <w:t>discuss</w:t>
        </w:r>
        <w:proofErr w:type="gramEnd"/>
        <w:r>
          <w:t xml:space="preserve"> whether to reduce state in Render-&gt;render iterate?</w:t>
        </w:r>
      </w:ins>
    </w:p>
    <w:p w14:paraId="057C8E54" w14:textId="77777777" w:rsidR="00BA6268" w:rsidRDefault="00BA6268" w:rsidP="00BA6268">
      <w:pPr>
        <w:rPr>
          <w:ins w:id="606" w:author="超 杨" w:date="2019-10-24T10:44:00Z"/>
        </w:rPr>
      </w:pPr>
      <w:proofErr w:type="gramStart"/>
      <w:ins w:id="607" w:author="超 杨" w:date="2019-10-24T10:44:00Z">
        <w:r>
          <w:t>now</w:t>
        </w:r>
        <w:proofErr w:type="gramEnd"/>
        <w:r>
          <w:t xml:space="preserve"> reduce it instead of:</w:t>
        </w:r>
      </w:ins>
    </w:p>
    <w:p w14:paraId="166CEC6F" w14:textId="77777777" w:rsidR="00BA6268" w:rsidRDefault="00BA6268" w:rsidP="00BA6268">
      <w:pPr>
        <w:rPr>
          <w:ins w:id="608" w:author="超 杨" w:date="2019-10-24T10:44:00Z"/>
        </w:rPr>
      </w:pPr>
      <w:ins w:id="609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610" w:author="超 杨" w:date="2019-10-24T10:44:00Z"/>
        </w:rPr>
      </w:pPr>
      <w:ins w:id="611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612" w:author="超 杨" w:date="2019-10-24T10:44:00Z"/>
        </w:rPr>
      </w:pPr>
    </w:p>
    <w:p w14:paraId="7F220D4B" w14:textId="77777777" w:rsidR="00BA6268" w:rsidRDefault="00BA6268" w:rsidP="00BA6268">
      <w:pPr>
        <w:rPr>
          <w:ins w:id="613" w:author="超 杨" w:date="2019-10-24T10:44:00Z"/>
        </w:rPr>
      </w:pPr>
    </w:p>
    <w:p w14:paraId="5864E630" w14:textId="259B7C8F" w:rsidR="00BA6268" w:rsidRDefault="00BA6268" w:rsidP="00BA6268">
      <w:pPr>
        <w:rPr>
          <w:ins w:id="614" w:author="超 杨" w:date="2019-10-24T10:44:00Z"/>
        </w:rPr>
      </w:pPr>
      <w:proofErr w:type="gramStart"/>
      <w:ins w:id="615" w:author="超 杨" w:date="2019-10-24T10:44:00Z">
        <w:r>
          <w:t>reduce</w:t>
        </w:r>
        <w:proofErr w:type="gramEnd"/>
        <w:r>
          <w:t xml:space="preserve"> state has these advantage:</w:t>
        </w:r>
      </w:ins>
    </w:p>
    <w:p w14:paraId="31DFA7AA" w14:textId="77777777" w:rsidR="00BA6268" w:rsidRDefault="00BA6268" w:rsidP="00BA6268">
      <w:pPr>
        <w:rPr>
          <w:ins w:id="616" w:author="超 杨" w:date="2019-10-24T10:44:00Z"/>
        </w:rPr>
      </w:pPr>
      <w:ins w:id="617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618" w:author="超 杨" w:date="2019-10-24T10:44:00Z"/>
        </w:rPr>
      </w:pPr>
      <w:ins w:id="619" w:author="超 杨" w:date="2019-10-24T10:44:00Z">
        <w:r>
          <w:t xml:space="preserve">    </w:t>
        </w:r>
        <w:proofErr w:type="gramStart"/>
        <w:r>
          <w:t>unify</w:t>
        </w:r>
        <w:proofErr w:type="gramEnd"/>
        <w:r>
          <w:t xml:space="preserve"> to reduce one state, instead of many small data;</w:t>
        </w:r>
      </w:ins>
    </w:p>
    <w:p w14:paraId="0655BBA2" w14:textId="77777777" w:rsidR="00BA6268" w:rsidRDefault="00BA6268" w:rsidP="00BA6268">
      <w:pPr>
        <w:rPr>
          <w:ins w:id="620" w:author="超 杨" w:date="2019-10-24T10:44:00Z"/>
        </w:rPr>
      </w:pPr>
      <w:ins w:id="621" w:author="超 杨" w:date="2019-10-24T10:44:00Z">
        <w:r>
          <w:t xml:space="preserve">    </w:t>
        </w:r>
        <w:proofErr w:type="gramStart"/>
        <w:r>
          <w:t>immutable</w:t>
        </w:r>
        <w:proofErr w:type="gramEnd"/>
        <w:r>
          <w:t xml:space="preserve"> data has little bug than mutable data;</w:t>
        </w:r>
      </w:ins>
    </w:p>
    <w:p w14:paraId="220BD8FF" w14:textId="77777777" w:rsidR="00BA6268" w:rsidRDefault="00BA6268" w:rsidP="00BA6268">
      <w:pPr>
        <w:rPr>
          <w:ins w:id="622" w:author="超 杨" w:date="2019-10-24T10:44:00Z"/>
        </w:rPr>
      </w:pPr>
    </w:p>
    <w:p w14:paraId="3B906962" w14:textId="77777777" w:rsidR="00BA6268" w:rsidRDefault="00BA6268" w:rsidP="00BA6268">
      <w:pPr>
        <w:rPr>
          <w:ins w:id="623" w:author="超 杨" w:date="2019-10-24T10:44:00Z"/>
        </w:rPr>
      </w:pPr>
    </w:p>
    <w:p w14:paraId="2E2797AA" w14:textId="59063345" w:rsidR="00BA6268" w:rsidRDefault="00BA6268" w:rsidP="00BA6268">
      <w:pPr>
        <w:rPr>
          <w:ins w:id="624" w:author="超 杨" w:date="2019-10-24T10:44:00Z"/>
        </w:rPr>
      </w:pPr>
      <w:proofErr w:type="gramStart"/>
      <w:ins w:id="625" w:author="超 杨" w:date="2019-10-24T10:44:00Z">
        <w:r>
          <w:t>reduce</w:t>
        </w:r>
        <w:proofErr w:type="gramEnd"/>
        <w:r>
          <w:t xml:space="preserve"> state has these disadvantage:</w:t>
        </w:r>
      </w:ins>
    </w:p>
    <w:p w14:paraId="3FF21E0A" w14:textId="77777777" w:rsidR="00BA6268" w:rsidRDefault="00BA6268" w:rsidP="00BA6268">
      <w:pPr>
        <w:rPr>
          <w:ins w:id="626" w:author="超 杨" w:date="2019-10-24T10:44:00Z"/>
        </w:rPr>
      </w:pPr>
      <w:ins w:id="627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628" w:author="超 杨" w:date="2019-10-24T10:44:00Z"/>
        </w:rPr>
      </w:pPr>
      <w:proofErr w:type="gramStart"/>
      <w:ins w:id="629" w:author="超 杨" w:date="2019-10-24T10:44:00Z">
        <w:r>
          <w:t>spend</w:t>
        </w:r>
        <w:proofErr w:type="gramEnd"/>
        <w:r>
          <w:t xml:space="preserve">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630" w:author="超 杨" w:date="2019-10-24T10:44:00Z"/>
        </w:rPr>
      </w:pPr>
    </w:p>
    <w:p w14:paraId="05896FC8" w14:textId="77777777" w:rsidR="00BA6268" w:rsidRDefault="00BA6268" w:rsidP="00BA6268">
      <w:pPr>
        <w:rPr>
          <w:ins w:id="631" w:author="超 杨" w:date="2019-10-24T10:44:00Z"/>
        </w:rPr>
      </w:pPr>
    </w:p>
    <w:p w14:paraId="0491FC10" w14:textId="77777777" w:rsidR="00BA6268" w:rsidRDefault="00BA6268" w:rsidP="00BA6268">
      <w:pPr>
        <w:rPr>
          <w:ins w:id="632" w:author="超 杨" w:date="2019-10-24T10:44:00Z"/>
        </w:rPr>
      </w:pPr>
    </w:p>
    <w:p w14:paraId="6F7FB253" w14:textId="77777777" w:rsidR="00BA6268" w:rsidRDefault="00BA6268" w:rsidP="00BA6268">
      <w:pPr>
        <w:rPr>
          <w:ins w:id="633" w:author="超 杨" w:date="2019-10-24T10:44:00Z"/>
        </w:rPr>
      </w:pPr>
    </w:p>
    <w:p w14:paraId="10E9030E" w14:textId="77777777" w:rsidR="00BA6268" w:rsidRDefault="00BA6268" w:rsidP="00BA6268">
      <w:pPr>
        <w:rPr>
          <w:ins w:id="634" w:author="超 杨" w:date="2019-10-24T10:44:00Z"/>
        </w:rPr>
      </w:pPr>
      <w:ins w:id="635" w:author="超 杨" w:date="2019-10-24T10:44:00Z">
        <w:r>
          <w:t xml:space="preserve">- </w:t>
        </w:r>
        <w:proofErr w:type="gramStart"/>
        <w:r>
          <w:t>cache</w:t>
        </w:r>
        <w:proofErr w:type="gramEnd"/>
        <w:r>
          <w:t xml:space="preserve"> use program</w:t>
        </w:r>
      </w:ins>
    </w:p>
    <w:p w14:paraId="5626EEF3" w14:textId="77777777" w:rsidR="00BA6268" w:rsidRDefault="00BA6268" w:rsidP="00BA6268">
      <w:pPr>
        <w:rPr>
          <w:ins w:id="636" w:author="超 杨" w:date="2019-10-24T10:44:00Z"/>
        </w:rPr>
      </w:pPr>
    </w:p>
    <w:p w14:paraId="2EA9C954" w14:textId="77777777" w:rsidR="00BA6268" w:rsidRDefault="00BA6268" w:rsidP="00BA6268">
      <w:pPr>
        <w:rPr>
          <w:ins w:id="637" w:author="超 杨" w:date="2019-10-24T10:44:00Z"/>
        </w:rPr>
      </w:pPr>
    </w:p>
    <w:p w14:paraId="429D6851" w14:textId="77777777" w:rsidR="00BA6268" w:rsidRDefault="00BA6268" w:rsidP="00BA6268">
      <w:pPr>
        <w:rPr>
          <w:ins w:id="638" w:author="超 杨" w:date="2019-10-24T10:44:00Z"/>
        </w:rPr>
      </w:pPr>
      <w:ins w:id="639" w:author="超 杨" w:date="2019-10-24T10:44:00Z">
        <w:r>
          <w:t xml:space="preserve">- </w:t>
        </w:r>
        <w:proofErr w:type="gramStart"/>
        <w:r>
          <w:t>use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640" w:author="超 杨" w:date="2019-10-24T10:44:00Z"/>
        </w:rPr>
      </w:pPr>
    </w:p>
    <w:p w14:paraId="4522E759" w14:textId="77777777" w:rsidR="00BA6268" w:rsidRDefault="00BA6268" w:rsidP="00BA6268">
      <w:pPr>
        <w:rPr>
          <w:ins w:id="641" w:author="超 杨" w:date="2019-10-24T10:44:00Z"/>
        </w:rPr>
      </w:pPr>
      <w:proofErr w:type="gramStart"/>
      <w:ins w:id="642" w:author="超 杨" w:date="2019-10-24T10:44:00Z">
        <w:r>
          <w:t>get</w:t>
        </w:r>
        <w:proofErr w:type="gramEnd"/>
        <w:r>
          <w:t xml:space="preserve">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643" w:author="超 杨" w:date="2019-10-24T10:44:00Z"/>
        </w:rPr>
      </w:pPr>
      <w:proofErr w:type="gramStart"/>
      <w:ins w:id="644" w:author="超 杨" w:date="2019-10-24T10:44:00Z">
        <w:r>
          <w:t>directly</w:t>
        </w:r>
        <w:proofErr w:type="gramEnd"/>
        <w:r>
          <w:t xml:space="preserve">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645" w:author="超 杨" w:date="2019-10-24T10:44:00Z"/>
        </w:rPr>
      </w:pPr>
    </w:p>
    <w:p w14:paraId="54A8F487" w14:textId="77777777" w:rsidR="00BA6268" w:rsidRDefault="00BA6268" w:rsidP="00BA6268">
      <w:pPr>
        <w:rPr>
          <w:ins w:id="646" w:author="超 杨" w:date="2019-10-24T10:44:00Z"/>
        </w:rPr>
      </w:pPr>
    </w:p>
    <w:p w14:paraId="70B9D341" w14:textId="77777777" w:rsidR="00BA6268" w:rsidRDefault="00BA6268" w:rsidP="00BA6268">
      <w:pPr>
        <w:rPr>
          <w:ins w:id="647" w:author="超 杨" w:date="2019-10-24T10:44:00Z"/>
        </w:rPr>
      </w:pPr>
      <w:proofErr w:type="gramStart"/>
      <w:ins w:id="648" w:author="超 杨" w:date="2019-10-24T10:44:00Z">
        <w:r>
          <w:t>judge</w:t>
        </w:r>
        <w:proofErr w:type="gramEnd"/>
        <w:r>
          <w:t xml:space="preserve">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649" w:author="超 杨" w:date="2019-10-24T10:44:00Z"/>
        </w:rPr>
      </w:pPr>
      <w:proofErr w:type="gramStart"/>
      <w:ins w:id="650" w:author="超 杨" w:date="2019-10-24T10:44:00Z">
        <w:r>
          <w:t>not</w:t>
        </w:r>
        <w:proofErr w:type="gramEnd"/>
        <w:r>
          <w:t xml:space="preserve"> improve </w:t>
        </w:r>
        <w:proofErr w:type="spellStart"/>
        <w:r>
          <w:t>perf</w:t>
        </w:r>
        <w:proofErr w:type="spellEnd"/>
        <w:r>
          <w:t xml:space="preserve"> in benchmark!</w:t>
        </w:r>
      </w:ins>
    </w:p>
    <w:p w14:paraId="2B9BD443" w14:textId="709529FB" w:rsidR="00BA6268" w:rsidRDefault="00BA6268" w:rsidP="00BA6268">
      <w:pPr>
        <w:rPr>
          <w:ins w:id="651" w:author="超 杨" w:date="2019-10-24T10:44:00Z"/>
          <w:rFonts w:hint="eastAsia"/>
        </w:rPr>
      </w:pPr>
      <w:ins w:id="652" w:author="超 杨" w:date="2019-10-24T10:44:00Z">
        <w:r>
          <w:t>(</w:t>
        </w:r>
        <w:proofErr w:type="gramStart"/>
        <w:r>
          <w:t>because</w:t>
        </w:r>
        <w:proofErr w:type="gramEnd"/>
        <w:r>
          <w:t xml:space="preserve">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</w:t>
        </w:r>
        <w:proofErr w:type="spellStart"/>
        <w:r>
          <w:t>perf</w:t>
        </w:r>
        <w:proofErr w:type="spellEnd"/>
        <w:r>
          <w:t xml:space="preserve">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pPr>
        <w:rPr>
          <w:rFonts w:hint="eastAsia"/>
        </w:rPr>
      </w:pPr>
      <w:ins w:id="653" w:author="超 杨" w:date="2019-10-24T10:44:00Z">
        <w:r>
          <w:rPr>
            <w:rFonts w:hint="eastAsia"/>
          </w:rPr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1183BFB7" w14:textId="3424AFCE" w:rsidR="00F6426C" w:rsidRDefault="00F6426C" w:rsidP="003527A9">
      <w:pPr>
        <w:pStyle w:val="1"/>
        <w:rPr>
          <w:ins w:id="654" w:author="超 杨" w:date="2019-10-24T18:30:00Z"/>
        </w:rPr>
        <w:pPrChange w:id="655" w:author="超 杨" w:date="2019-10-25T20:48:00Z">
          <w:pPr>
            <w:pStyle w:val="1"/>
          </w:pPr>
        </w:pPrChange>
      </w:pPr>
      <w:r w:rsidRPr="00F6426C">
        <w:rPr>
          <w:rFonts w:hint="eastAsia"/>
        </w:rPr>
        <w:lastRenderedPageBreak/>
        <w:t>第</w:t>
      </w:r>
      <w:r w:rsidRPr="00F6426C">
        <w:t>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改进引擎</w:t>
      </w:r>
      <w:ins w:id="656" w:author="超 杨" w:date="2019-10-25T20:46:00Z">
        <w:r w:rsidR="001B134B">
          <w:rPr>
            <w:rFonts w:hint="eastAsia"/>
          </w:rPr>
          <w:t>和编辑器</w:t>
        </w:r>
      </w:ins>
    </w:p>
    <w:p w14:paraId="68247642" w14:textId="2D17A8DB" w:rsidR="007D18DA" w:rsidRDefault="007D18DA" w:rsidP="003527A9">
      <w:pPr>
        <w:pStyle w:val="21"/>
        <w:rPr>
          <w:ins w:id="657" w:author="超 杨" w:date="2019-10-24T18:30:00Z"/>
          <w:rFonts w:ascii="黑体" w:eastAsia="黑体" w:hAnsi="黑体" w:cs="Times New Roman"/>
          <w:kern w:val="2"/>
          <w:sz w:val="24"/>
          <w:szCs w:val="24"/>
        </w:rPr>
        <w:pPrChange w:id="658" w:author="超 杨" w:date="2019-10-25T20:49:00Z">
          <w:pPr>
            <w:pStyle w:val="21"/>
          </w:pPr>
        </w:pPrChange>
      </w:pPr>
      <w:ins w:id="659" w:author="超 杨" w:date="2019-10-24T18:30:00Z">
        <w:r w:rsidRPr="00F6426C">
          <w:t>8.</w:t>
        </w:r>
      </w:ins>
      <w:ins w:id="660" w:author="超 杨" w:date="2019-10-25T20:46:00Z">
        <w:r w:rsidR="001B134B">
          <w:t>1</w:t>
        </w:r>
      </w:ins>
      <w:ins w:id="661" w:author="超 杨" w:date="2019-10-24T18:30:00Z">
        <w:r w:rsidRPr="00F6426C">
          <w:t xml:space="preserve">  </w:t>
        </w:r>
      </w:ins>
      <w:ins w:id="662" w:author="超 杨" w:date="2019-10-25T20:48:00Z">
        <w:r w:rsidR="003527A9">
          <w:rPr>
            <w:rFonts w:hint="eastAsia"/>
          </w:rPr>
          <w:t>加入</w:t>
        </w:r>
      </w:ins>
      <w:ins w:id="663" w:author="超 杨" w:date="2019-10-24T18:30:00Z">
        <w:r w:rsidRPr="003527A9">
          <w:rPr>
            <w:rFonts w:hint="eastAsia"/>
            <w:rPrChange w:id="664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448140D2" w14:textId="006E935B" w:rsidR="003527A9" w:rsidRDefault="003527A9" w:rsidP="003527A9">
      <w:pPr>
        <w:pStyle w:val="3"/>
        <w:rPr>
          <w:ins w:id="665" w:author="超 杨" w:date="2019-10-25T20:47:00Z"/>
        </w:rPr>
        <w:pPrChange w:id="666" w:author="超 杨" w:date="2019-10-25T20:48:00Z">
          <w:pPr>
            <w:pStyle w:val="1"/>
          </w:pPr>
        </w:pPrChange>
      </w:pPr>
      <w:ins w:id="667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668" w:author="超 杨" w:date="2019-10-25T20:48:00Z">
        <w:r>
          <w:rPr>
            <w:rFonts w:hint="eastAsia"/>
          </w:rPr>
          <w:t>加入</w:t>
        </w:r>
      </w:ins>
      <w:ins w:id="669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 w:rsidP="007D18DA">
      <w:pPr>
        <w:rPr>
          <w:ins w:id="670" w:author="超 杨" w:date="2019-10-25T10:56:00Z"/>
          <w:rFonts w:hint="eastAsia"/>
        </w:rPr>
        <w:pPrChange w:id="671" w:author="超 杨" w:date="2019-10-24T18:30:00Z">
          <w:pPr>
            <w:pStyle w:val="1"/>
          </w:pPr>
        </w:pPrChange>
      </w:pPr>
      <w:ins w:id="672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 w:rsidP="007D18DA">
      <w:pPr>
        <w:rPr>
          <w:ins w:id="673" w:author="超 杨" w:date="2019-10-25T10:57:00Z"/>
          <w:rFonts w:hint="eastAsia"/>
        </w:rPr>
        <w:pPrChange w:id="674" w:author="超 杨" w:date="2019-10-24T18:30:00Z">
          <w:pPr>
            <w:pStyle w:val="1"/>
          </w:pPr>
        </w:pPrChange>
      </w:pPr>
      <w:ins w:id="675" w:author="超 杨" w:date="2019-10-25T10:58:00Z">
        <w:r>
          <w:t>////</w:t>
        </w:r>
      </w:ins>
      <w:ins w:id="676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677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 w:rsidP="007D18DA">
      <w:pPr>
        <w:rPr>
          <w:ins w:id="678" w:author="超 杨" w:date="2019-10-25T11:04:00Z"/>
        </w:rPr>
        <w:pPrChange w:id="679" w:author="超 杨" w:date="2019-10-24T18:30:00Z">
          <w:pPr>
            <w:pStyle w:val="1"/>
          </w:pPr>
        </w:pPrChange>
      </w:pPr>
    </w:p>
    <w:p w14:paraId="58765E3E" w14:textId="35804735" w:rsidR="00A41DEA" w:rsidRDefault="00A41DEA" w:rsidP="007D18DA">
      <w:pPr>
        <w:rPr>
          <w:ins w:id="680" w:author="超 杨" w:date="2019-10-25T11:04:00Z"/>
        </w:rPr>
        <w:pPrChange w:id="681" w:author="超 杨" w:date="2019-10-24T18:30:00Z">
          <w:pPr>
            <w:pStyle w:val="1"/>
          </w:pPr>
        </w:pPrChange>
      </w:pPr>
      <w:proofErr w:type="spellStart"/>
      <w:proofErr w:type="gramStart"/>
      <w:ins w:id="682" w:author="超 杨" w:date="2019-10-25T11:04:00Z">
        <w:r>
          <w:t>requireCheck</w:t>
        </w:r>
        <w:proofErr w:type="spellEnd"/>
        <w:proofErr w:type="gramEnd"/>
        <w:r>
          <w:t>,</w:t>
        </w:r>
      </w:ins>
    </w:p>
    <w:p w14:paraId="500A4830" w14:textId="377B418A" w:rsidR="00A41DEA" w:rsidRDefault="00A41DEA" w:rsidP="007D18DA">
      <w:pPr>
        <w:rPr>
          <w:ins w:id="683" w:author="超 杨" w:date="2019-10-25T11:04:00Z"/>
        </w:rPr>
        <w:pPrChange w:id="684" w:author="超 杨" w:date="2019-10-24T18:30:00Z">
          <w:pPr>
            <w:pStyle w:val="1"/>
          </w:pPr>
        </w:pPrChange>
      </w:pPr>
      <w:proofErr w:type="spellStart"/>
      <w:proofErr w:type="gramStart"/>
      <w:ins w:id="685" w:author="超 杨" w:date="2019-10-25T11:04:00Z">
        <w:r>
          <w:t>ensureCheck</w:t>
        </w:r>
        <w:proofErr w:type="spellEnd"/>
        <w:proofErr w:type="gramEnd"/>
        <w:r>
          <w:t>,</w:t>
        </w:r>
      </w:ins>
    </w:p>
    <w:p w14:paraId="15389A11" w14:textId="7A1F84D0" w:rsidR="00A41DEA" w:rsidRDefault="00A41DEA" w:rsidP="007D18DA">
      <w:pPr>
        <w:rPr>
          <w:ins w:id="686" w:author="超 杨" w:date="2019-10-25T12:08:00Z"/>
        </w:rPr>
        <w:pPrChange w:id="687" w:author="超 杨" w:date="2019-10-24T18:30:00Z">
          <w:pPr>
            <w:pStyle w:val="1"/>
          </w:pPr>
        </w:pPrChange>
      </w:pPr>
      <w:proofErr w:type="spellStart"/>
      <w:proofErr w:type="gramStart"/>
      <w:ins w:id="688" w:author="超 杨" w:date="2019-10-25T11:04:00Z">
        <w:r>
          <w:t>requireAndEnsureCheck</w:t>
        </w:r>
        <w:proofErr w:type="spellEnd"/>
        <w:proofErr w:type="gramEnd"/>
        <w:r>
          <w:t>.</w:t>
        </w:r>
      </w:ins>
    </w:p>
    <w:p w14:paraId="422F1810" w14:textId="77777777" w:rsidR="00F941AE" w:rsidRDefault="00F941AE" w:rsidP="007D18DA">
      <w:pPr>
        <w:rPr>
          <w:ins w:id="689" w:author="超 杨" w:date="2019-10-25T12:08:00Z"/>
        </w:rPr>
        <w:pPrChange w:id="690" w:author="超 杨" w:date="2019-10-24T18:30:00Z">
          <w:pPr>
            <w:pStyle w:val="1"/>
          </w:pPr>
        </w:pPrChange>
      </w:pPr>
    </w:p>
    <w:p w14:paraId="55EF7C85" w14:textId="1F60F3D7" w:rsidR="00F941AE" w:rsidRDefault="00F941AE" w:rsidP="00F941AE">
      <w:pPr>
        <w:rPr>
          <w:ins w:id="691" w:author="超 杨" w:date="2019-10-25T12:08:00Z"/>
        </w:rPr>
        <w:pPrChange w:id="692" w:author="超 杨" w:date="2019-10-25T12:08:00Z">
          <w:pPr>
            <w:spacing w:before="240" w:after="120"/>
          </w:pPr>
        </w:pPrChange>
      </w:pPr>
      <w:proofErr w:type="spellStart"/>
      <w:proofErr w:type="gramStart"/>
      <w:ins w:id="693" w:author="超 杨" w:date="2019-10-25T12:08:00Z">
        <w:r>
          <w:t>requireCheckBythrow</w:t>
        </w:r>
        <w:proofErr w:type="spellEnd"/>
        <w:proofErr w:type="gramEnd"/>
        <w:r>
          <w:t>,</w:t>
        </w:r>
      </w:ins>
    </w:p>
    <w:p w14:paraId="5F88EBC2" w14:textId="3BDA1191" w:rsidR="00F941AE" w:rsidRDefault="00F941AE" w:rsidP="00F941AE">
      <w:pPr>
        <w:rPr>
          <w:ins w:id="694" w:author="超 杨" w:date="2019-10-25T12:08:00Z"/>
        </w:rPr>
        <w:pPrChange w:id="695" w:author="超 杨" w:date="2019-10-25T12:08:00Z">
          <w:pPr>
            <w:spacing w:before="240" w:after="120"/>
          </w:pPr>
        </w:pPrChange>
      </w:pPr>
      <w:proofErr w:type="spellStart"/>
      <w:proofErr w:type="gramStart"/>
      <w:ins w:id="696" w:author="超 杨" w:date="2019-10-25T12:08:00Z">
        <w:r>
          <w:t>ensureCheckBythrow</w:t>
        </w:r>
        <w:proofErr w:type="spellEnd"/>
        <w:proofErr w:type="gramEnd"/>
        <w:r>
          <w:t>.</w:t>
        </w:r>
      </w:ins>
    </w:p>
    <w:p w14:paraId="23BAF255" w14:textId="77777777" w:rsidR="00F941AE" w:rsidRDefault="00F941AE" w:rsidP="007D18DA">
      <w:pPr>
        <w:rPr>
          <w:ins w:id="697" w:author="超 杨" w:date="2019-10-25T11:04:00Z"/>
        </w:rPr>
        <w:pPrChange w:id="698" w:author="超 杨" w:date="2019-10-24T18:30:00Z">
          <w:pPr>
            <w:pStyle w:val="1"/>
          </w:pPr>
        </w:pPrChange>
      </w:pPr>
    </w:p>
    <w:p w14:paraId="0E8E09ED" w14:textId="77777777" w:rsidR="00A41DEA" w:rsidRDefault="00A41DEA" w:rsidP="007D18DA">
      <w:pPr>
        <w:rPr>
          <w:ins w:id="699" w:author="超 杨" w:date="2019-10-25T12:01:00Z"/>
        </w:rPr>
        <w:pPrChange w:id="700" w:author="超 杨" w:date="2019-10-24T18:30:00Z">
          <w:pPr>
            <w:pStyle w:val="1"/>
          </w:pPr>
        </w:pPrChange>
      </w:pPr>
    </w:p>
    <w:p w14:paraId="62371FD5" w14:textId="77777777" w:rsidR="002326D8" w:rsidRDefault="002326D8" w:rsidP="007D18DA">
      <w:pPr>
        <w:rPr>
          <w:ins w:id="701" w:author="超 杨" w:date="2019-10-25T12:01:00Z"/>
        </w:rPr>
        <w:pPrChange w:id="702" w:author="超 杨" w:date="2019-10-24T18:30:00Z">
          <w:pPr>
            <w:pStyle w:val="1"/>
          </w:pPr>
        </w:pPrChange>
      </w:pPr>
    </w:p>
    <w:p w14:paraId="77CD13D4" w14:textId="77777777" w:rsidR="002326D8" w:rsidRDefault="002326D8" w:rsidP="007D18DA">
      <w:pPr>
        <w:rPr>
          <w:ins w:id="703" w:author="超 杨" w:date="2019-10-25T11:04:00Z"/>
        </w:rPr>
        <w:pPrChange w:id="704" w:author="超 杨" w:date="2019-10-24T18:30:00Z">
          <w:pPr>
            <w:pStyle w:val="1"/>
          </w:pPr>
        </w:pPrChange>
      </w:pPr>
    </w:p>
    <w:p w14:paraId="263716DA" w14:textId="22809EFB" w:rsidR="00A41DEA" w:rsidRDefault="002326D8" w:rsidP="002326D8">
      <w:pPr>
        <w:rPr>
          <w:ins w:id="705" w:author="超 杨" w:date="2019-10-25T12:00:00Z"/>
        </w:rPr>
        <w:pPrChange w:id="706" w:author="超 杨" w:date="2019-10-25T12:00:00Z">
          <w:pPr>
            <w:pStyle w:val="1"/>
          </w:pPr>
        </w:pPrChange>
      </w:pPr>
      <w:proofErr w:type="spellStart"/>
      <w:ins w:id="707" w:author="超 杨" w:date="2019-10-25T12:00:00Z">
        <w:r>
          <w:t>Shader</w:t>
        </w:r>
        <w:proofErr w:type="spellEnd"/>
        <w:r>
          <w:t>-.</w:t>
        </w:r>
        <w:proofErr w:type="spellStart"/>
        <w:r>
          <w:t>compileShader</w:t>
        </w:r>
        <w:proofErr w:type="spell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 w:rsidP="002326D8">
      <w:pPr>
        <w:rPr>
          <w:ins w:id="708" w:author="超 杨" w:date="2019-10-25T12:09:00Z"/>
        </w:rPr>
        <w:pPrChange w:id="709" w:author="超 杨" w:date="2019-10-25T12:00:00Z">
          <w:pPr>
            <w:pStyle w:val="1"/>
          </w:pPr>
        </w:pPrChange>
      </w:pPr>
      <w:proofErr w:type="spellStart"/>
      <w:ins w:id="710" w:author="超 杨" w:date="2019-10-25T12:00:00Z">
        <w:r>
          <w:t>Shader</w:t>
        </w:r>
        <w:proofErr w:type="spellEnd"/>
        <w:r>
          <w:t>-.</w:t>
        </w:r>
        <w:proofErr w:type="spellStart"/>
        <w:r>
          <w:t>linkProgram</w:t>
        </w:r>
        <w:proofErr w:type="spellEnd"/>
        <w:r>
          <w:t xml:space="preserve">: not use test for </w:t>
        </w:r>
        <w:proofErr w:type="spellStart"/>
        <w:r>
          <w:t>perf</w:t>
        </w:r>
      </w:ins>
      <w:proofErr w:type="spellEnd"/>
    </w:p>
    <w:p w14:paraId="3912CC2E" w14:textId="77777777" w:rsidR="00505511" w:rsidRDefault="00505511" w:rsidP="002326D8">
      <w:pPr>
        <w:rPr>
          <w:ins w:id="711" w:author="超 杨" w:date="2019-10-25T12:09:00Z"/>
        </w:rPr>
        <w:pPrChange w:id="712" w:author="超 杨" w:date="2019-10-25T12:00:00Z">
          <w:pPr>
            <w:pStyle w:val="1"/>
          </w:pPr>
        </w:pPrChange>
      </w:pPr>
    </w:p>
    <w:p w14:paraId="7220FE21" w14:textId="77777777" w:rsidR="00A27A8E" w:rsidRDefault="00A27A8E" w:rsidP="002326D8">
      <w:pPr>
        <w:rPr>
          <w:ins w:id="713" w:author="超 杨" w:date="2019-10-25T12:09:00Z"/>
        </w:rPr>
        <w:pPrChange w:id="714" w:author="超 杨" w:date="2019-10-25T12:00:00Z">
          <w:pPr>
            <w:pStyle w:val="1"/>
          </w:pPr>
        </w:pPrChange>
      </w:pPr>
    </w:p>
    <w:p w14:paraId="76C22202" w14:textId="77777777" w:rsidR="00A27A8E" w:rsidRDefault="00A27A8E" w:rsidP="002326D8">
      <w:pPr>
        <w:rPr>
          <w:ins w:id="715" w:author="超 杨" w:date="2019-10-25T12:09:00Z"/>
        </w:rPr>
        <w:pPrChange w:id="716" w:author="超 杨" w:date="2019-10-25T12:00:00Z">
          <w:pPr>
            <w:pStyle w:val="1"/>
          </w:pPr>
        </w:pPrChange>
      </w:pPr>
    </w:p>
    <w:p w14:paraId="212FC413" w14:textId="797B24E6" w:rsidR="00505511" w:rsidRDefault="00505511" w:rsidP="002326D8">
      <w:pPr>
        <w:rPr>
          <w:ins w:id="717" w:author="超 杨" w:date="2019-10-24T18:30:00Z"/>
        </w:rPr>
        <w:pPrChange w:id="718" w:author="超 杨" w:date="2019-10-25T12:00:00Z">
          <w:pPr>
            <w:pStyle w:val="1"/>
          </w:pPr>
        </w:pPrChange>
      </w:pPr>
      <w:proofErr w:type="spellStart"/>
      <w:ins w:id="719" w:author="超 杨" w:date="2019-10-25T12:09:00Z"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 xml:space="preserve">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 w:rsidP="007D18DA">
      <w:pPr>
        <w:rPr>
          <w:ins w:id="720" w:author="超 杨" w:date="2019-10-25T18:12:00Z"/>
        </w:rPr>
        <w:pPrChange w:id="721" w:author="超 杨" w:date="2019-10-24T18:30:00Z">
          <w:pPr>
            <w:pStyle w:val="1"/>
          </w:pPr>
        </w:pPrChange>
      </w:pPr>
      <w:ins w:id="722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 w:rsidP="007D18DA">
      <w:pPr>
        <w:rPr>
          <w:ins w:id="723" w:author="超 杨" w:date="2019-10-25T18:12:00Z"/>
        </w:rPr>
        <w:pPrChange w:id="724" w:author="超 杨" w:date="2019-10-24T18:30:00Z">
          <w:pPr>
            <w:pStyle w:val="1"/>
          </w:pPr>
        </w:pPrChange>
      </w:pPr>
    </w:p>
    <w:p w14:paraId="01D262AE" w14:textId="77777777" w:rsidR="00B36E2B" w:rsidRDefault="00B36E2B" w:rsidP="007D18DA">
      <w:pPr>
        <w:rPr>
          <w:ins w:id="725" w:author="超 杨" w:date="2019-10-25T18:12:00Z"/>
        </w:rPr>
        <w:pPrChange w:id="726" w:author="超 杨" w:date="2019-10-24T18:30:00Z">
          <w:pPr>
            <w:pStyle w:val="1"/>
          </w:pPr>
        </w:pPrChange>
      </w:pPr>
    </w:p>
    <w:p w14:paraId="6D686C70" w14:textId="77777777" w:rsidR="00B36E2B" w:rsidRDefault="00B36E2B" w:rsidP="007D18DA">
      <w:pPr>
        <w:rPr>
          <w:ins w:id="727" w:author="超 杨" w:date="2019-10-25T18:13:00Z"/>
          <w:rFonts w:hint="eastAsia"/>
        </w:rPr>
        <w:pPrChange w:id="728" w:author="超 杨" w:date="2019-10-24T18:30:00Z">
          <w:pPr>
            <w:pStyle w:val="1"/>
          </w:pPr>
        </w:pPrChange>
      </w:pPr>
      <w:ins w:id="729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 w:rsidP="007D18DA">
      <w:pPr>
        <w:rPr>
          <w:ins w:id="730" w:author="超 杨" w:date="2019-10-25T18:16:00Z"/>
          <w:rFonts w:hint="eastAsia"/>
        </w:rPr>
        <w:pPrChange w:id="731" w:author="超 杨" w:date="2019-10-24T18:30:00Z">
          <w:pPr>
            <w:pStyle w:val="1"/>
          </w:pPr>
        </w:pPrChange>
      </w:pPr>
      <w:proofErr w:type="spellStart"/>
      <w:ins w:id="732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733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 w:rsidP="00B36E2B">
      <w:pPr>
        <w:rPr>
          <w:ins w:id="734" w:author="超 杨" w:date="2019-10-25T18:16:00Z"/>
          <w:rFonts w:hint="eastAsia"/>
        </w:rPr>
        <w:pPrChange w:id="735" w:author="超 杨" w:date="2019-10-25T18:16:00Z">
          <w:pPr>
            <w:pStyle w:val="1"/>
          </w:pPr>
        </w:pPrChange>
      </w:pPr>
      <w:ins w:id="736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 w:rsidP="00B36E2B">
      <w:pPr>
        <w:rPr>
          <w:ins w:id="737" w:author="超 杨" w:date="2019-10-25T18:16:00Z"/>
        </w:rPr>
        <w:pPrChange w:id="738" w:author="超 杨" w:date="2019-10-25T18:16:00Z">
          <w:pPr>
            <w:pStyle w:val="1"/>
          </w:pPr>
        </w:pPrChange>
      </w:pPr>
      <w:ins w:id="739" w:author="超 杨" w:date="2019-10-25T18:16:00Z">
        <w:r>
          <w:t>1.</w:t>
        </w:r>
        <w:r w:rsidR="005B020B">
          <w:t>bodyFunc</w:t>
        </w:r>
      </w:ins>
      <w:ins w:id="740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 w:rsidP="00B36E2B">
      <w:pPr>
        <w:rPr>
          <w:ins w:id="741" w:author="超 杨" w:date="2019-10-25T18:17:00Z"/>
          <w:rFonts w:hint="eastAsia"/>
        </w:rPr>
        <w:pPrChange w:id="742" w:author="超 杨" w:date="2019-10-25T18:16:00Z">
          <w:pPr>
            <w:pStyle w:val="1"/>
          </w:pPr>
        </w:pPrChange>
      </w:pPr>
      <w:ins w:id="743" w:author="超 杨" w:date="2019-10-25T18:17:00Z">
        <w:r>
          <w:rPr>
            <w:rFonts w:hint="eastAsia"/>
          </w:rPr>
          <w:t>如</w:t>
        </w:r>
      </w:ins>
      <w:ins w:id="744" w:author="超 杨" w:date="2019-10-25T18:16:00Z">
        <w:r w:rsidR="00B36E2B">
          <w:t>Matrix-.</w:t>
        </w:r>
        <w:r w:rsidRPr="005B020B">
          <w:t xml:space="preserve"> </w:t>
        </w:r>
        <w:proofErr w:type="spellStart"/>
        <w:proofErr w:type="gramStart"/>
        <w:r w:rsidRPr="005B020B">
          <w:t>buildPerspective</w:t>
        </w:r>
      </w:ins>
      <w:proofErr w:type="spellEnd"/>
      <w:proofErr w:type="gramEnd"/>
    </w:p>
    <w:p w14:paraId="384204DA" w14:textId="6B13D0A2" w:rsidR="005B020B" w:rsidRDefault="005B020B" w:rsidP="00B36E2B">
      <w:pPr>
        <w:rPr>
          <w:ins w:id="745" w:author="超 杨" w:date="2019-10-25T18:13:00Z"/>
        </w:rPr>
        <w:pPrChange w:id="746" w:author="超 杨" w:date="2019-10-25T18:16:00Z">
          <w:pPr>
            <w:pStyle w:val="1"/>
          </w:pPr>
        </w:pPrChange>
      </w:pPr>
      <w:ins w:id="747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 w:rsidP="007D18DA">
      <w:pPr>
        <w:rPr>
          <w:ins w:id="748" w:author="超 杨" w:date="2019-10-24T18:30:00Z"/>
          <w:rFonts w:hint="eastAsia"/>
        </w:rPr>
        <w:pPrChange w:id="749" w:author="超 杨" w:date="2019-10-24T18:30:00Z">
          <w:pPr>
            <w:pStyle w:val="1"/>
          </w:pPr>
        </w:pPrChange>
      </w:pPr>
      <w:ins w:id="750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 w:rsidP="007D18DA">
      <w:pPr>
        <w:rPr>
          <w:ins w:id="751" w:author="超 杨" w:date="2019-10-25T12:27:00Z"/>
        </w:rPr>
        <w:pPrChange w:id="752" w:author="超 杨" w:date="2019-10-24T18:30:00Z">
          <w:pPr>
            <w:pStyle w:val="1"/>
          </w:pPr>
        </w:pPrChange>
      </w:pPr>
    </w:p>
    <w:p w14:paraId="1E4E2A4D" w14:textId="666BC1A2" w:rsidR="009F57F5" w:rsidRDefault="009F57F5" w:rsidP="007D18DA">
      <w:pPr>
        <w:rPr>
          <w:ins w:id="753" w:author="超 杨" w:date="2019-10-25T12:27:00Z"/>
          <w:rFonts w:hint="eastAsia"/>
        </w:rPr>
        <w:pPrChange w:id="754" w:author="超 杨" w:date="2019-10-24T18:30:00Z">
          <w:pPr>
            <w:pStyle w:val="1"/>
          </w:pPr>
        </w:pPrChange>
      </w:pPr>
      <w:ins w:id="755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 w:rsidP="00A313FB">
      <w:pPr>
        <w:rPr>
          <w:ins w:id="756" w:author="超 杨" w:date="2019-10-25T12:36:00Z"/>
        </w:rPr>
        <w:pPrChange w:id="757" w:author="超 杨" w:date="2019-10-25T12:49:00Z">
          <w:pPr>
            <w:pStyle w:val="1"/>
          </w:pPr>
        </w:pPrChange>
      </w:pPr>
      <w:ins w:id="758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 w:rsidP="007D18DA">
      <w:pPr>
        <w:rPr>
          <w:ins w:id="759" w:author="超 杨" w:date="2019-10-25T12:37:00Z"/>
          <w:rFonts w:hint="eastAsia"/>
        </w:rPr>
        <w:pPrChange w:id="760" w:author="超 杨" w:date="2019-10-24T18:30:00Z">
          <w:pPr>
            <w:pStyle w:val="1"/>
          </w:pPr>
        </w:pPrChange>
      </w:pPr>
      <w:ins w:id="761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</w:t>
        </w:r>
        <w:proofErr w:type="spellStart"/>
        <w:r>
          <w:t>Data</w:t>
        </w:r>
      </w:ins>
      <w:ins w:id="762" w:author="超 杨" w:date="2019-10-25T12:37:00Z">
        <w:r>
          <w:t>type</w:t>
        </w:r>
        <w:proofErr w:type="spellEnd"/>
        <w:r>
          <w:t>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 w:rsidP="007D18DA">
      <w:pPr>
        <w:rPr>
          <w:ins w:id="763" w:author="超 杨" w:date="2019-10-25T12:27:00Z"/>
        </w:rPr>
        <w:pPrChange w:id="764" w:author="超 杨" w:date="2019-10-24T18:30:00Z">
          <w:pPr>
            <w:pStyle w:val="1"/>
          </w:pPr>
        </w:pPrChange>
      </w:pPr>
      <w:proofErr w:type="gramStart"/>
      <w:ins w:id="765" w:author="超 杨" w:date="2019-10-25T12:48:00Z">
        <w:r>
          <w:t>extract</w:t>
        </w:r>
        <w:proofErr w:type="gramEnd"/>
        <w:r>
          <w:t xml:space="preserve">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 w:rsidP="007D18DA">
      <w:pPr>
        <w:rPr>
          <w:ins w:id="766" w:author="超 杨" w:date="2019-10-25T12:27:00Z"/>
          <w:rFonts w:hint="eastAsia"/>
        </w:rPr>
        <w:pPrChange w:id="767" w:author="超 杨" w:date="2019-10-24T18:30:00Z">
          <w:pPr>
            <w:pStyle w:val="1"/>
          </w:pPr>
        </w:pPrChange>
      </w:pPr>
      <w:ins w:id="768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 w:rsidP="007D18DA">
      <w:pPr>
        <w:rPr>
          <w:ins w:id="769" w:author="超 杨" w:date="2019-10-25T20:09:00Z"/>
        </w:rPr>
        <w:pPrChange w:id="770" w:author="超 杨" w:date="2019-10-24T18:30:00Z">
          <w:pPr>
            <w:pStyle w:val="1"/>
          </w:pPr>
        </w:pPrChange>
      </w:pPr>
    </w:p>
    <w:p w14:paraId="7FD2E067" w14:textId="5832A087" w:rsidR="00302253" w:rsidRDefault="00302253" w:rsidP="007D18DA">
      <w:pPr>
        <w:rPr>
          <w:ins w:id="771" w:author="超 杨" w:date="2019-10-25T20:09:00Z"/>
          <w:rFonts w:hint="eastAsia"/>
        </w:rPr>
        <w:pPrChange w:id="772" w:author="超 杨" w:date="2019-10-24T18:30:00Z">
          <w:pPr>
            <w:pStyle w:val="1"/>
          </w:pPr>
        </w:pPrChange>
      </w:pPr>
      <w:ins w:id="773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 w:rsidP="007D18DA">
      <w:pPr>
        <w:rPr>
          <w:ins w:id="774" w:author="超 杨" w:date="2019-10-25T20:10:00Z"/>
        </w:rPr>
        <w:pPrChange w:id="775" w:author="超 杨" w:date="2019-10-24T18:30:00Z">
          <w:pPr>
            <w:pStyle w:val="1"/>
          </w:pPr>
        </w:pPrChange>
      </w:pPr>
      <w:ins w:id="776" w:author="超 杨" w:date="2019-10-25T20:09:00Z">
        <w:r>
          <w:rPr>
            <w:rFonts w:hint="eastAsia"/>
          </w:rPr>
          <w:t>重构：使用</w:t>
        </w:r>
      </w:ins>
      <w:ins w:id="777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 w:rsidP="00302253">
      <w:pPr>
        <w:rPr>
          <w:ins w:id="778" w:author="超 杨" w:date="2019-10-25T20:09:00Z"/>
        </w:rPr>
        <w:pPrChange w:id="779" w:author="超 杨" w:date="2019-10-25T20:10:00Z">
          <w:pPr>
            <w:pStyle w:val="1"/>
          </w:pPr>
        </w:pPrChange>
      </w:pPr>
      <w:ins w:id="780" w:author="超 杨" w:date="2019-10-25T20:10:00Z">
        <w:r>
          <w:t>Render-.</w:t>
        </w:r>
        <w:r w:rsidRPr="00302253">
          <w:t xml:space="preserve"> _</w:t>
        </w:r>
        <w:proofErr w:type="spellStart"/>
        <w:proofErr w:type="gramStart"/>
        <w:r w:rsidRPr="00302253">
          <w:t>sendUniformShaderData</w:t>
        </w:r>
      </w:ins>
      <w:proofErr w:type="spellEnd"/>
      <w:proofErr w:type="gramEnd"/>
    </w:p>
    <w:p w14:paraId="29452E5D" w14:textId="5E107F06" w:rsidR="00302253" w:rsidRDefault="00302253" w:rsidP="007D18DA">
      <w:pPr>
        <w:rPr>
          <w:ins w:id="781" w:author="超 杨" w:date="2019-10-25T20:09:00Z"/>
          <w:rFonts w:hint="eastAsia"/>
        </w:rPr>
        <w:pPrChange w:id="782" w:author="超 杨" w:date="2019-10-24T18:30:00Z">
          <w:pPr>
            <w:pStyle w:val="1"/>
          </w:pPr>
        </w:pPrChange>
      </w:pPr>
      <w:ins w:id="783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 w:rsidP="007D18DA">
      <w:pPr>
        <w:rPr>
          <w:ins w:id="784" w:author="超 杨" w:date="2019-10-24T18:30:00Z"/>
        </w:rPr>
        <w:pPrChange w:id="785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786" w:author="超 杨" w:date="2019-10-25T20:48:00Z"/>
        </w:rPr>
      </w:pPr>
      <w:ins w:id="787" w:author="超 杨" w:date="2019-10-25T20:48:00Z">
        <w:r>
          <w:t>8.1.</w:t>
        </w:r>
        <w:r>
          <w:t>2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编辑器</w:t>
        </w:r>
      </w:ins>
      <w:ins w:id="788" w:author="超 杨" w:date="2019-10-25T20:49:00Z">
        <w:r>
          <w:rPr>
            <w:rFonts w:hint="eastAsia"/>
          </w:rPr>
          <w:t>加入</w:t>
        </w:r>
      </w:ins>
      <w:ins w:id="789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 w:rsidP="007D18DA">
      <w:pPr>
        <w:rPr>
          <w:ins w:id="790" w:author="超 杨" w:date="2019-10-25T22:13:00Z"/>
          <w:rFonts w:hint="eastAsia"/>
        </w:rPr>
        <w:pPrChange w:id="791" w:author="超 杨" w:date="2019-10-24T18:30:00Z">
          <w:pPr>
            <w:pStyle w:val="1"/>
          </w:pPr>
        </w:pPrChange>
      </w:pPr>
      <w:ins w:id="792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 w:rsidP="007D18DA">
      <w:pPr>
        <w:rPr>
          <w:ins w:id="793" w:author="超 杨" w:date="2019-10-25T22:13:00Z"/>
        </w:rPr>
        <w:pPrChange w:id="794" w:author="超 杨" w:date="2019-10-24T18:30:00Z">
          <w:pPr>
            <w:pStyle w:val="1"/>
          </w:pPr>
        </w:pPrChange>
      </w:pPr>
      <w:proofErr w:type="spellStart"/>
      <w:ins w:id="795" w:author="超 杨" w:date="2019-10-25T22:13:00Z">
        <w:r>
          <w:t>RenderStore</w:t>
        </w:r>
        <w:proofErr w:type="spellEnd"/>
        <w:r>
          <w:t>-.stop:</w:t>
        </w:r>
      </w:ins>
    </w:p>
    <w:p w14:paraId="02B32F2C" w14:textId="77777777" w:rsidR="0090643C" w:rsidRDefault="0090643C" w:rsidP="0090643C">
      <w:pPr>
        <w:rPr>
          <w:ins w:id="796" w:author="超 杨" w:date="2019-10-25T22:13:00Z"/>
        </w:rPr>
      </w:pPr>
      <w:ins w:id="797" w:author="超 杨" w:date="2019-10-25T22:13:00Z">
        <w:r>
          <w:t xml:space="preserve">  </w:t>
        </w:r>
        <w:proofErr w:type="gramStart"/>
        <w:r>
          <w:t>let</w:t>
        </w:r>
        <w:proofErr w:type="gramEnd"/>
        <w:r>
          <w:t xml:space="preserve"> stop = state =&gt; {</w:t>
        </w:r>
      </w:ins>
    </w:p>
    <w:p w14:paraId="2F256295" w14:textId="77777777" w:rsidR="0090643C" w:rsidRDefault="0090643C" w:rsidP="0090643C">
      <w:pPr>
        <w:rPr>
          <w:ins w:id="798" w:author="超 杨" w:date="2019-10-25T22:13:00Z"/>
        </w:rPr>
      </w:pPr>
      <w:ins w:id="799" w:author="超 杨" w:date="2019-10-25T22:13:00Z">
        <w:r>
          <w:t xml:space="preserve">    </w:t>
        </w:r>
        <w:proofErr w:type="spellStart"/>
        <w:proofErr w:type="gramStart"/>
        <w:r>
          <w:t>RenderPst.unsafeGetLoopId</w:t>
        </w:r>
        <w:proofErr w:type="spellEnd"/>
        <w:r>
          <w:t>(</w:t>
        </w:r>
        <w:proofErr w:type="spellStart"/>
        <w:proofErr w:type="gramEnd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800" w:author="超 杨" w:date="2019-10-25T22:13:00Z"/>
        </w:rPr>
      </w:pPr>
      <w:ins w:id="801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802" w:author="超 杨" w:date="2019-10-25T22:13:00Z"/>
        </w:rPr>
      </w:pPr>
      <w:ins w:id="803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804" w:author="超 杨" w:date="2019-10-25T22:13:00Z"/>
        </w:rPr>
      </w:pPr>
    </w:p>
    <w:p w14:paraId="6B9728C3" w14:textId="77777777" w:rsidR="0090643C" w:rsidRDefault="0090643C" w:rsidP="0090643C">
      <w:pPr>
        <w:rPr>
          <w:ins w:id="805" w:author="超 杨" w:date="2019-10-25T22:13:00Z"/>
        </w:rPr>
      </w:pPr>
      <w:ins w:id="806" w:author="超 杨" w:date="2019-10-25T22:13:00Z">
        <w:r>
          <w:t xml:space="preserve">    </w:t>
        </w:r>
        <w:proofErr w:type="spellStart"/>
        <w:proofErr w:type="gramStart"/>
        <w:r>
          <w:t>DataAPIEngine.unsafeGetState</w:t>
        </w:r>
        <w:proofErr w:type="spellEnd"/>
        <w:r>
          <w:t>(</w:t>
        </w:r>
        <w:proofErr w:type="gramEnd"/>
        <w:r>
          <w:t>)</w:t>
        </w:r>
      </w:ins>
    </w:p>
    <w:p w14:paraId="21039E5A" w14:textId="77777777" w:rsidR="0090643C" w:rsidRDefault="0090643C" w:rsidP="0090643C">
      <w:pPr>
        <w:rPr>
          <w:ins w:id="807" w:author="超 杨" w:date="2019-10-25T22:13:00Z"/>
        </w:rPr>
      </w:pPr>
      <w:ins w:id="808" w:author="超 杨" w:date="2019-10-25T22:13:00Z">
        <w:r>
          <w:t xml:space="preserve">    |&gt; </w:t>
        </w:r>
        <w:proofErr w:type="spellStart"/>
        <w:proofErr w:type="gramStart"/>
        <w:r>
          <w:t>Result.bind</w:t>
        </w:r>
        <w:proofErr w:type="spellEnd"/>
        <w:r>
          <w:t>(</w:t>
        </w:r>
        <w:proofErr w:type="gramEnd"/>
        <w:r>
          <w:t>state =&gt;</w:t>
        </w:r>
      </w:ins>
    </w:p>
    <w:p w14:paraId="22DEB08C" w14:textId="77777777" w:rsidR="0090643C" w:rsidRDefault="0090643C" w:rsidP="0090643C">
      <w:pPr>
        <w:rPr>
          <w:ins w:id="809" w:author="超 杨" w:date="2019-10-25T22:13:00Z"/>
        </w:rPr>
      </w:pPr>
      <w:ins w:id="810" w:author="超 杨" w:date="2019-10-25T22:13:00Z">
        <w:r>
          <w:t xml:space="preserve">         </w:t>
        </w:r>
        <w:proofErr w:type="gramStart"/>
        <w:r>
          <w:t>state</w:t>
        </w:r>
        <w:proofErr w:type="gramEnd"/>
      </w:ins>
    </w:p>
    <w:p w14:paraId="5427BA22" w14:textId="77777777" w:rsidR="0090643C" w:rsidRDefault="0090643C" w:rsidP="0090643C">
      <w:pPr>
        <w:rPr>
          <w:ins w:id="811" w:author="超 杨" w:date="2019-10-25T22:13:00Z"/>
        </w:rPr>
      </w:pPr>
      <w:ins w:id="812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813" w:author="超 杨" w:date="2019-10-25T22:13:00Z"/>
        </w:rPr>
      </w:pPr>
      <w:ins w:id="814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815" w:author="超 杨" w:date="2019-10-25T22:13:00Z"/>
        </w:rPr>
      </w:pPr>
      <w:ins w:id="816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817" w:author="超 杨" w:date="2019-10-25T22:13:00Z"/>
        </w:rPr>
      </w:pPr>
      <w:ins w:id="818" w:author="超 杨" w:date="2019-10-25T22:13:00Z">
        <w:r>
          <w:t xml:space="preserve">    |&gt; </w:t>
        </w:r>
        <w:proofErr w:type="spellStart"/>
        <w:proofErr w:type="gramStart"/>
        <w:r>
          <w:t>Result.handleError</w:t>
        </w:r>
        <w:proofErr w:type="spellEnd"/>
        <w:r>
          <w:t>(</w:t>
        </w:r>
        <w:proofErr w:type="spellStart"/>
        <w:proofErr w:type="gramEnd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819" w:author="超 杨" w:date="2019-10-25T22:13:00Z"/>
        </w:rPr>
      </w:pPr>
    </w:p>
    <w:p w14:paraId="3EF7A8E9" w14:textId="77777777" w:rsidR="0090643C" w:rsidRDefault="0090643C" w:rsidP="0090643C">
      <w:pPr>
        <w:rPr>
          <w:ins w:id="820" w:author="超 杨" w:date="2019-10-25T22:13:00Z"/>
        </w:rPr>
      </w:pPr>
      <w:ins w:id="821" w:author="超 杨" w:date="2019-10-25T22:13:00Z">
        <w:r>
          <w:t xml:space="preserve">    {...</w:t>
        </w:r>
        <w:proofErr w:type="gramStart"/>
        <w:r>
          <w:t>state</w:t>
        </w:r>
        <w:proofErr w:type="gramEnd"/>
        <w:r>
          <w:t xml:space="preserve">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 w:rsidP="0090643C">
      <w:pPr>
        <w:rPr>
          <w:ins w:id="822" w:author="超 杨" w:date="2019-10-25T22:14:00Z"/>
        </w:rPr>
        <w:pPrChange w:id="823" w:author="超 杨" w:date="2019-10-24T18:30:00Z">
          <w:pPr>
            <w:pStyle w:val="1"/>
          </w:pPr>
        </w:pPrChange>
      </w:pPr>
      <w:ins w:id="824" w:author="超 杨" w:date="2019-10-25T22:13:00Z">
        <w:r>
          <w:t xml:space="preserve">  };</w:t>
        </w:r>
      </w:ins>
    </w:p>
    <w:p w14:paraId="7735090B" w14:textId="77777777" w:rsidR="0090643C" w:rsidRDefault="0090643C" w:rsidP="0090643C">
      <w:pPr>
        <w:rPr>
          <w:ins w:id="825" w:author="超 杨" w:date="2019-10-25T22:14:00Z"/>
        </w:rPr>
        <w:pPrChange w:id="826" w:author="超 杨" w:date="2019-10-24T18:30:00Z">
          <w:pPr>
            <w:pStyle w:val="1"/>
          </w:pPr>
        </w:pPrChange>
      </w:pPr>
    </w:p>
    <w:p w14:paraId="48A8DB63" w14:textId="03E35029" w:rsidR="0090643C" w:rsidRDefault="0090643C" w:rsidP="0090643C">
      <w:pPr>
        <w:rPr>
          <w:ins w:id="827" w:author="超 杨" w:date="2019-10-25T22:15:00Z"/>
        </w:rPr>
        <w:pPrChange w:id="828" w:author="超 杨" w:date="2019-10-24T18:30:00Z">
          <w:pPr>
            <w:pStyle w:val="1"/>
          </w:pPr>
        </w:pPrChange>
      </w:pPr>
      <w:ins w:id="829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 w:rsidP="0090643C">
      <w:pPr>
        <w:rPr>
          <w:ins w:id="830" w:author="超 杨" w:date="2019-10-25T22:15:00Z"/>
        </w:rPr>
        <w:pPrChange w:id="831" w:author="超 杨" w:date="2019-10-24T18:30:00Z">
          <w:pPr>
            <w:pStyle w:val="1"/>
          </w:pPr>
        </w:pPrChange>
      </w:pPr>
    </w:p>
    <w:p w14:paraId="4D22CF75" w14:textId="1665AE34" w:rsidR="0090643C" w:rsidRDefault="0090643C" w:rsidP="0090643C">
      <w:pPr>
        <w:rPr>
          <w:ins w:id="832" w:author="超 杨" w:date="2019-10-25T22:15:00Z"/>
          <w:rFonts w:hint="eastAsia"/>
        </w:rPr>
        <w:pPrChange w:id="833" w:author="超 杨" w:date="2019-10-24T18:30:00Z">
          <w:pPr>
            <w:pStyle w:val="1"/>
          </w:pPr>
        </w:pPrChange>
      </w:pPr>
      <w:ins w:id="834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 w:rsidP="0090643C">
      <w:pPr>
        <w:rPr>
          <w:ins w:id="835" w:author="超 杨" w:date="2019-10-25T22:16:00Z"/>
          <w:rFonts w:hint="eastAsia"/>
        </w:rPr>
        <w:pPrChange w:id="836" w:author="超 杨" w:date="2019-10-24T18:30:00Z">
          <w:pPr>
            <w:pStyle w:val="1"/>
          </w:pPr>
        </w:pPrChange>
      </w:pPr>
      <w:ins w:id="837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838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 w:rsidP="0090643C">
      <w:pPr>
        <w:rPr>
          <w:ins w:id="839" w:author="超 杨" w:date="2019-10-25T22:14:00Z"/>
        </w:rPr>
        <w:pPrChange w:id="840" w:author="超 杨" w:date="2019-10-24T18:30:00Z">
          <w:pPr>
            <w:pStyle w:val="1"/>
          </w:pPr>
        </w:pPrChange>
      </w:pPr>
      <w:ins w:id="841" w:author="超 杨" w:date="2019-10-25T22:16:00Z">
        <w:r>
          <w:rPr>
            <w:rFonts w:hint="eastAsia"/>
          </w:rPr>
          <w:t>因为都终止了，所以应该分别处理！？</w:t>
        </w:r>
      </w:ins>
      <w:bookmarkStart w:id="842" w:name="_GoBack"/>
      <w:bookmarkEnd w:id="842"/>
    </w:p>
    <w:p w14:paraId="10F5507D" w14:textId="77777777" w:rsidR="0090643C" w:rsidRDefault="0090643C" w:rsidP="0090643C">
      <w:pPr>
        <w:rPr>
          <w:ins w:id="843" w:author="超 杨" w:date="2019-10-25T22:13:00Z"/>
          <w:rFonts w:hint="eastAsia"/>
        </w:rPr>
        <w:pPrChange w:id="844" w:author="超 杨" w:date="2019-10-24T18:30:00Z">
          <w:pPr>
            <w:pStyle w:val="1"/>
          </w:pPr>
        </w:pPrChange>
      </w:pPr>
    </w:p>
    <w:p w14:paraId="77F202AB" w14:textId="1A5D4293" w:rsidR="0090643C" w:rsidRDefault="0090643C" w:rsidP="007D18DA">
      <w:pPr>
        <w:rPr>
          <w:ins w:id="845" w:author="超 杨" w:date="2019-10-25T20:53:00Z"/>
          <w:rFonts w:hint="eastAsia"/>
        </w:rPr>
        <w:pPrChange w:id="846" w:author="超 杨" w:date="2019-10-24T18:30:00Z">
          <w:pPr>
            <w:pStyle w:val="1"/>
          </w:pPr>
        </w:pPrChange>
      </w:pPr>
      <w:ins w:id="847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 w:rsidP="007D18DA">
      <w:pPr>
        <w:rPr>
          <w:ins w:id="848" w:author="超 杨" w:date="2019-10-25T20:53:00Z"/>
        </w:rPr>
        <w:pPrChange w:id="849" w:author="超 杨" w:date="2019-10-24T18:30:00Z">
          <w:pPr>
            <w:pStyle w:val="1"/>
          </w:pPr>
        </w:pPrChange>
      </w:pPr>
    </w:p>
    <w:p w14:paraId="5C1B3A22" w14:textId="77777777" w:rsidR="007D0754" w:rsidRPr="007D18DA" w:rsidRDefault="007D0754" w:rsidP="007D18DA">
      <w:pPr>
        <w:rPr>
          <w:ins w:id="850" w:author="超 杨" w:date="2019-10-24T18:30:00Z"/>
          <w:rPrChange w:id="851" w:author="超 杨" w:date="2019-10-24T18:30:00Z">
            <w:rPr>
              <w:ins w:id="852" w:author="超 杨" w:date="2019-10-24T18:30:00Z"/>
            </w:rPr>
          </w:rPrChange>
        </w:rPr>
        <w:pPrChange w:id="853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 w:rsidP="007D18DA">
      <w:pPr>
        <w:rPr>
          <w:del w:id="854" w:author="超 杨" w:date="2019-10-25T21:21:00Z"/>
          <w:rFonts w:hint="eastAsia"/>
          <w:rPrChange w:id="855" w:author="超 杨" w:date="2019-10-24T18:30:00Z">
            <w:rPr>
              <w:del w:id="856" w:author="超 杨" w:date="2019-10-25T21:21:00Z"/>
            </w:rPr>
          </w:rPrChange>
        </w:rPr>
        <w:pPrChange w:id="857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525D238B" w14:textId="00FF0097" w:rsidR="007D35AE" w:rsidRPr="00F6426C" w:rsidRDefault="007D35AE" w:rsidP="007D35AE">
      <w:pPr>
        <w:pStyle w:val="21"/>
      </w:pPr>
      <w:moveToRangeStart w:id="858" w:author="超 杨" w:date="2019-10-25T07:03:00Z" w:name="move433606324"/>
      <w:moveTo w:id="859" w:author="超 杨" w:date="2019-10-25T07:03:00Z">
        <w:r w:rsidRPr="00F6426C">
          <w:t xml:space="preserve">8.3  </w:t>
        </w:r>
      </w:moveTo>
      <w:ins w:id="860" w:author="超 杨" w:date="2019-10-25T20:49:00Z">
        <w:r w:rsidR="001B1003">
          <w:rPr>
            <w:rFonts w:hint="eastAsia"/>
          </w:rPr>
          <w:t>引擎</w:t>
        </w:r>
      </w:ins>
      <w:moveTo w:id="861" w:author="超 杨" w:date="2019-10-25T07:03:00Z"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5A296F00" w14:textId="77777777" w:rsidR="007D35AE" w:rsidRDefault="007D35AE" w:rsidP="007D35AE">
      <w:pPr>
        <w:pStyle w:val="3"/>
        <w:rPr>
          <w:noProof/>
        </w:rPr>
      </w:pPr>
      <w:moveTo w:id="862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863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864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865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866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858"/>
    <w:p w14:paraId="0C044597" w14:textId="77777777" w:rsidR="00F6426C" w:rsidRPr="00F6426C" w:rsidRDefault="00F6426C" w:rsidP="00F6426C"/>
    <w:p w14:paraId="065E8C7A" w14:textId="51C64D83" w:rsidR="00F6426C" w:rsidRDefault="00F6426C" w:rsidP="00F6426C">
      <w:pPr>
        <w:pStyle w:val="21"/>
      </w:pPr>
      <w:r w:rsidRPr="00F6426C">
        <w:t xml:space="preserve">8.1  </w:t>
      </w:r>
      <w:ins w:id="867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Pr="00F6426C" w:rsidRDefault="00F6426C" w:rsidP="00F6426C">
      <w:pPr>
        <w:pStyle w:val="21"/>
      </w:pPr>
      <w:r w:rsidRPr="00F6426C">
        <w:t xml:space="preserve">8.2  </w:t>
      </w:r>
      <w:ins w:id="868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869" w:author="超 杨" w:date="2019-10-24T07:49:00Z"/>
        </w:rPr>
      </w:pPr>
    </w:p>
    <w:p w14:paraId="21DC8D97" w14:textId="77777777" w:rsidR="00CD26BF" w:rsidRDefault="00CD26BF" w:rsidP="00F6426C">
      <w:pPr>
        <w:rPr>
          <w:ins w:id="870" w:author="超 杨" w:date="2019-10-24T07:49:00Z"/>
        </w:rPr>
      </w:pPr>
    </w:p>
    <w:p w14:paraId="2530A17D" w14:textId="77777777" w:rsidR="00CD26BF" w:rsidRDefault="00CD26BF" w:rsidP="00F6426C">
      <w:pPr>
        <w:rPr>
          <w:ins w:id="871" w:author="超 杨" w:date="2019-10-24T07:49:00Z"/>
        </w:rPr>
      </w:pPr>
    </w:p>
    <w:p w14:paraId="55B004C3" w14:textId="6EC9ACCD" w:rsidR="00CD26BF" w:rsidRDefault="00CD26BF" w:rsidP="00F6426C">
      <w:pPr>
        <w:rPr>
          <w:ins w:id="872" w:author="超 杨" w:date="2019-10-24T07:49:00Z"/>
          <w:rFonts w:hint="eastAsia"/>
        </w:rPr>
      </w:pPr>
      <w:ins w:id="873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874" w:author="超 杨" w:date="2019-10-24T07:49:00Z"/>
          <w:rFonts w:hint="eastAsia"/>
        </w:rPr>
      </w:pPr>
      <w:ins w:id="875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876" w:author="超 杨" w:date="2019-10-24T07:52:00Z"/>
        </w:rPr>
      </w:pPr>
      <w:ins w:id="877" w:author="超 杨" w:date="2019-10-24T07:49:00Z">
        <w:r>
          <w:rPr>
            <w:rFonts w:hint="eastAsia"/>
          </w:rPr>
          <w:t>性能重要</w:t>
        </w:r>
      </w:ins>
      <w:ins w:id="878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879" w:author="超 杨" w:date="2019-10-24T07:50:00Z"/>
        </w:rPr>
      </w:pPr>
      <w:ins w:id="880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881" w:author="超 杨" w:date="2019-10-24T07:51:00Z"/>
        </w:rPr>
      </w:pPr>
      <w:ins w:id="882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883" w:author="超 杨" w:date="2019-10-24T07:52:00Z"/>
        </w:rPr>
      </w:pPr>
      <w:ins w:id="884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885" w:author="超 杨" w:date="2019-10-24T07:50:00Z"/>
        </w:rPr>
      </w:pPr>
      <w:proofErr w:type="gramStart"/>
      <w:ins w:id="886" w:author="超 杨" w:date="2019-10-24T07:50:00Z">
        <w:r>
          <w:t>transform</w:t>
        </w:r>
        <w:proofErr w:type="gramEnd"/>
        <w:r>
          <w:t>:</w:t>
        </w:r>
      </w:ins>
    </w:p>
    <w:p w14:paraId="49652A4F" w14:textId="08F04609" w:rsidR="00CD26BF" w:rsidRDefault="00CD26BF" w:rsidP="00F6426C">
      <w:pPr>
        <w:rPr>
          <w:ins w:id="887" w:author="超 杨" w:date="2019-10-24T07:50:00Z"/>
        </w:rPr>
      </w:pPr>
      <w:ins w:id="888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889" w:author="超 杨" w:date="2019-10-24T07:52:00Z"/>
        </w:rPr>
      </w:pPr>
      <w:ins w:id="890" w:author="超 杨" w:date="2019-10-24T07:50:00Z">
        <w:r>
          <w:tab/>
          <w:t xml:space="preserve">   </w:t>
        </w:r>
      </w:ins>
      <w:ins w:id="891" w:author="超 杨" w:date="2019-10-24T07:53:00Z">
        <w:r w:rsidR="00121191">
          <w:t>////</w:t>
        </w:r>
      </w:ins>
      <w:ins w:id="892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893" w:author="超 杨" w:date="2019-10-24T07:52:00Z"/>
        </w:rPr>
      </w:pPr>
    </w:p>
    <w:p w14:paraId="4906C175" w14:textId="77777777" w:rsidR="00CD26BF" w:rsidRDefault="00CD26BF" w:rsidP="00F6426C">
      <w:pPr>
        <w:rPr>
          <w:ins w:id="894" w:author="超 杨" w:date="2019-10-24T07:52:00Z"/>
        </w:rPr>
      </w:pPr>
    </w:p>
    <w:p w14:paraId="233873F5" w14:textId="31FC799D" w:rsidR="00CD26BF" w:rsidRDefault="00CD26BF" w:rsidP="00F6426C">
      <w:pPr>
        <w:rPr>
          <w:ins w:id="895" w:author="超 杨" w:date="2019-10-24T07:52:00Z"/>
        </w:rPr>
      </w:pPr>
      <w:ins w:id="896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897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898" w:author="超 杨" w:date="2019-10-24T07:55:00Z"/>
        </w:rPr>
      </w:pPr>
      <w:ins w:id="899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900" w:author="超 杨" w:date="2019-10-24T07:55:00Z"/>
        </w:rPr>
      </w:pPr>
      <w:ins w:id="901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902" w:author="超 杨" w:date="2019-10-24T07:55:00Z"/>
        </w:rPr>
      </w:pPr>
      <w:ins w:id="903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904" w:author="超 杨" w:date="2019-10-24T07:55:00Z"/>
        </w:rPr>
      </w:pPr>
      <w:proofErr w:type="gramStart"/>
      <w:ins w:id="905" w:author="超 杨" w:date="2019-10-24T07:55:00Z">
        <w:r>
          <w:t>transform</w:t>
        </w:r>
        <w:proofErr w:type="gramEnd"/>
        <w:r>
          <w:t>:</w:t>
        </w:r>
      </w:ins>
    </w:p>
    <w:p w14:paraId="65842687" w14:textId="77777777" w:rsidR="00152617" w:rsidRDefault="00152617" w:rsidP="00152617">
      <w:pPr>
        <w:rPr>
          <w:ins w:id="906" w:author="超 杨" w:date="2019-10-24T07:55:00Z"/>
        </w:rPr>
      </w:pPr>
      <w:ins w:id="907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908" w:author="超 杨" w:date="2019-10-24T07:49:00Z"/>
        </w:rPr>
      </w:pPr>
    </w:p>
    <w:p w14:paraId="49F7325A" w14:textId="2B538688" w:rsidR="00CD26BF" w:rsidRDefault="00CD26BF" w:rsidP="00F6426C">
      <w:pPr>
        <w:rPr>
          <w:ins w:id="909" w:author="超 杨" w:date="2019-10-24T07:49:00Z"/>
          <w:rFonts w:hint="eastAsia"/>
        </w:rPr>
      </w:pPr>
      <w:ins w:id="910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1"/>
      </w:pPr>
      <w:moveFromRangeStart w:id="911" w:author="超 杨" w:date="2019-10-25T07:03:00Z" w:name="move433606324"/>
      <w:moveFrom w:id="912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913" w:author="超 杨" w:date="2019-10-25T07:03:00Z">
        <w:r w:rsidRPr="00F6426C" w:rsidDel="007D35AE">
          <w:rPr>
            <w:noProof/>
          </w:rPr>
          <w:lastRenderedPageBreak/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914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915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916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917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911"/>
    <w:p w14:paraId="7B012FF0" w14:textId="77777777" w:rsidR="00F6426C" w:rsidRPr="00F6426C" w:rsidRDefault="00F6426C" w:rsidP="00F6426C"/>
    <w:p w14:paraId="6B66A283" w14:textId="5832EC06" w:rsidR="00F6426C" w:rsidRPr="00F6426C" w:rsidRDefault="00F6426C" w:rsidP="00F6426C">
      <w:pPr>
        <w:pStyle w:val="21"/>
      </w:pPr>
      <w:r w:rsidRPr="00F6426C">
        <w:t xml:space="preserve">8.4  </w:t>
      </w:r>
      <w:ins w:id="918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F6426C">
      <w:pPr>
        <w:pStyle w:val="21"/>
      </w:pPr>
      <w:r w:rsidRPr="00F6426C">
        <w:t xml:space="preserve">8.5  </w:t>
      </w:r>
      <w:ins w:id="919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F6426C">
      <w:pPr>
        <w:pStyle w:val="21"/>
        <w:rPr>
          <w:ins w:id="920" w:author="超 杨" w:date="2019-10-25T21:21:00Z"/>
        </w:rPr>
      </w:pPr>
      <w:r w:rsidRPr="00F6426C">
        <w:t xml:space="preserve">8.6  </w:t>
      </w:r>
      <w:ins w:id="921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3094807" w14:textId="4E5D606F" w:rsidR="003C55B9" w:rsidRDefault="003C55B9" w:rsidP="003C55B9">
      <w:pPr>
        <w:rPr>
          <w:ins w:id="922" w:author="超 杨" w:date="2019-10-25T21:21:00Z"/>
          <w:rFonts w:hint="eastAsia"/>
        </w:rPr>
        <w:pPrChange w:id="923" w:author="超 杨" w:date="2019-10-25T21:21:00Z">
          <w:pPr>
            <w:pStyle w:val="21"/>
          </w:pPr>
        </w:pPrChange>
      </w:pPr>
      <w:ins w:id="924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 w:rsidP="003C55B9">
      <w:pPr>
        <w:pStyle w:val="3"/>
        <w:rPr>
          <w:ins w:id="925" w:author="超 杨" w:date="2019-10-25T21:21:00Z"/>
        </w:rPr>
        <w:pPrChange w:id="926" w:author="超 杨" w:date="2019-10-25T21:21:00Z">
          <w:pPr>
            <w:pStyle w:val="21"/>
          </w:pPr>
        </w:pPrChange>
      </w:pPr>
      <w:ins w:id="927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928" w:author="超 杨" w:date="2019-10-25T21:21:00Z"/>
        </w:rPr>
      </w:pPr>
      <w:ins w:id="929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930" w:author="超 杨" w:date="2019-10-25T21:21:00Z"/>
          <w:rFonts w:hint="eastAsia"/>
        </w:rPr>
      </w:pPr>
      <w:ins w:id="931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932" w:author="超 杨" w:date="2019-10-25T21:21:00Z"/>
        </w:rPr>
      </w:pPr>
      <w:ins w:id="933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934" w:author="超 杨" w:date="2019-10-25T21:21:00Z"/>
        </w:rPr>
      </w:pPr>
      <w:ins w:id="935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936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937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938" w:author="超 杨" w:date="2019-10-25T21:21:00Z"/>
        </w:rPr>
      </w:pPr>
      <w:ins w:id="939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940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941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942" w:author="超 杨" w:date="2019-10-25T21:21:00Z"/>
          <w:rFonts w:hint="eastAsia"/>
        </w:rPr>
      </w:pPr>
      <w:ins w:id="943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944" w:author="超 杨" w:date="2019-10-25T21:21:00Z"/>
          <w:rFonts w:hint="eastAsia"/>
        </w:rPr>
      </w:pPr>
      <w:ins w:id="945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946" w:author="超 杨" w:date="2019-10-25T21:21:00Z"/>
        </w:rPr>
      </w:pPr>
      <w:ins w:id="947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</w:t>
        </w:r>
        <w:proofErr w:type="spellStart"/>
        <w:r>
          <w:t>shader</w:t>
        </w:r>
        <w:proofErr w:type="spellEnd"/>
        <w:r>
          <w:t>-.iterate</w:t>
        </w:r>
      </w:ins>
    </w:p>
    <w:p w14:paraId="0AAAC3B3" w14:textId="77777777" w:rsidR="003C55B9" w:rsidRDefault="003C55B9" w:rsidP="003C55B9">
      <w:pPr>
        <w:spacing w:before="240" w:after="120"/>
        <w:rPr>
          <w:ins w:id="948" w:author="超 杨" w:date="2019-10-25T21:21:00Z"/>
        </w:rPr>
      </w:pPr>
      <w:ins w:id="949" w:author="超 杨" w:date="2019-10-25T21:21:00Z">
        <w:r>
          <w:rPr>
            <w:rFonts w:hint="eastAsia"/>
          </w:rPr>
          <w:t>＊</w:t>
        </w:r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950" w:author="超 杨" w:date="2019-10-25T21:21:00Z"/>
          <w:rFonts w:hint="eastAsia"/>
        </w:rPr>
      </w:pPr>
      <w:ins w:id="951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 w:rsidP="003C55B9">
      <w:pPr>
        <w:rPr>
          <w:ins w:id="952" w:author="超 杨" w:date="2019-10-25T21:21:00Z"/>
          <w:rFonts w:hint="eastAsia"/>
        </w:rPr>
        <w:pPrChange w:id="953" w:author="超 杨" w:date="2019-10-25T21:21:00Z">
          <w:pPr>
            <w:pStyle w:val="21"/>
          </w:pPr>
        </w:pPrChange>
      </w:pPr>
    </w:p>
    <w:p w14:paraId="6F495ABD" w14:textId="6C2AEB62" w:rsidR="003C55B9" w:rsidRDefault="003C55B9" w:rsidP="003C55B9">
      <w:pPr>
        <w:rPr>
          <w:ins w:id="954" w:author="超 杨" w:date="2019-10-25T21:21:00Z"/>
        </w:rPr>
        <w:pPrChange w:id="955" w:author="超 杨" w:date="2019-10-25T21:21:00Z">
          <w:pPr>
            <w:pStyle w:val="21"/>
          </w:pPr>
        </w:pPrChange>
      </w:pPr>
      <w:ins w:id="956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 w:rsidP="003C55B9">
      <w:pPr>
        <w:rPr>
          <w:ins w:id="957" w:author="超 杨" w:date="2019-10-25T21:21:00Z"/>
        </w:rPr>
        <w:pPrChange w:id="958" w:author="超 杨" w:date="2019-10-25T21:21:00Z">
          <w:pPr>
            <w:pStyle w:val="21"/>
          </w:pPr>
        </w:pPrChange>
      </w:pPr>
    </w:p>
    <w:p w14:paraId="5FB76034" w14:textId="77777777" w:rsidR="003C55B9" w:rsidRDefault="003C55B9" w:rsidP="003C55B9">
      <w:pPr>
        <w:rPr>
          <w:ins w:id="959" w:author="超 杨" w:date="2019-10-25T21:21:00Z"/>
        </w:rPr>
        <w:pPrChange w:id="960" w:author="超 杨" w:date="2019-10-25T21:21:00Z">
          <w:pPr>
            <w:pStyle w:val="21"/>
          </w:pPr>
        </w:pPrChange>
      </w:pPr>
    </w:p>
    <w:p w14:paraId="18F286C1" w14:textId="77777777" w:rsidR="003C55B9" w:rsidRDefault="003C55B9" w:rsidP="003C55B9">
      <w:pPr>
        <w:rPr>
          <w:ins w:id="961" w:author="超 杨" w:date="2019-10-25T21:21:00Z"/>
        </w:rPr>
        <w:pPrChange w:id="962" w:author="超 杨" w:date="2019-10-25T21:21:00Z">
          <w:pPr>
            <w:pStyle w:val="21"/>
          </w:pPr>
        </w:pPrChange>
      </w:pPr>
    </w:p>
    <w:p w14:paraId="2B28681D" w14:textId="77777777" w:rsidR="003C55B9" w:rsidRDefault="003C55B9" w:rsidP="003C55B9">
      <w:pPr>
        <w:rPr>
          <w:ins w:id="963" w:author="超 杨" w:date="2019-10-25T21:21:00Z"/>
          <w:rFonts w:hint="eastAsia"/>
        </w:rPr>
        <w:pPrChange w:id="964" w:author="超 杨" w:date="2019-10-25T21:21:00Z">
          <w:pPr>
            <w:pStyle w:val="21"/>
          </w:pPr>
        </w:pPrChange>
      </w:pPr>
    </w:p>
    <w:p w14:paraId="361CF967" w14:textId="77777777" w:rsidR="003C55B9" w:rsidRDefault="003C55B9" w:rsidP="003C55B9">
      <w:pPr>
        <w:rPr>
          <w:ins w:id="965" w:author="超 杨" w:date="2019-10-25T21:21:00Z"/>
        </w:rPr>
        <w:pPrChange w:id="966" w:author="超 杨" w:date="2019-10-25T21:21:00Z">
          <w:pPr>
            <w:pStyle w:val="21"/>
          </w:pPr>
        </w:pPrChange>
      </w:pPr>
    </w:p>
    <w:p w14:paraId="1098BB7D" w14:textId="77777777" w:rsidR="003C55B9" w:rsidRPr="003C55B9" w:rsidRDefault="003C55B9" w:rsidP="003C55B9">
      <w:pPr>
        <w:rPr>
          <w:rPrChange w:id="967" w:author="超 杨" w:date="2019-10-25T21:21:00Z">
            <w:rPr/>
          </w:rPrChange>
        </w:rPr>
        <w:pPrChange w:id="968" w:author="超 杨" w:date="2019-10-25T21:21:00Z">
          <w:pPr>
            <w:pStyle w:val="21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7D18DA" w:rsidRDefault="00F6426C" w:rsidP="007D18DA">
      <w:pPr>
        <w:rPr>
          <w:rPrChange w:id="969" w:author="超 杨" w:date="2019-10-24T18:29:00Z">
            <w:rPr/>
          </w:rPrChange>
        </w:rPr>
        <w:pPrChange w:id="970" w:author="超 杨" w:date="2019-10-24T18:29:00Z">
          <w:pPr>
            <w:pStyle w:val="21"/>
          </w:pPr>
        </w:pPrChange>
      </w:pPr>
      <w:del w:id="971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 w:rsidP="00F6426C">
      <w:pPr>
        <w:pStyle w:val="21"/>
      </w:pPr>
      <w:r w:rsidRPr="00F6426C">
        <w:t xml:space="preserve">8.8  </w:t>
      </w:r>
      <w:ins w:id="972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1"/>
        <w:rPr>
          <w:del w:id="973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974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175C88C7" w14:textId="66AB5154" w:rsidR="00F6426C" w:rsidRDefault="00BC1639" w:rsidP="00F6426C">
      <w:pPr>
        <w:pStyle w:val="21"/>
      </w:pPr>
      <w:ins w:id="975" w:author="超 杨" w:date="2019-10-25T07:03:00Z">
        <w:r>
          <w:t>////</w:t>
        </w:r>
      </w:ins>
      <w:r w:rsidR="00F6426C" w:rsidRPr="00F6426C">
        <w:t xml:space="preserve">8.10  </w:t>
      </w:r>
      <w:r w:rsidR="00F6426C" w:rsidRPr="00F6426C">
        <w:rPr>
          <w:rFonts w:hint="eastAsia"/>
        </w:rPr>
        <w:t>错误处理</w:t>
      </w:r>
    </w:p>
    <w:p w14:paraId="275C8A74" w14:textId="77777777" w:rsidR="00F6426C" w:rsidRDefault="00F6426C" w:rsidP="00F6426C"/>
    <w:p w14:paraId="243853A4" w14:textId="1FED89B4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3F7EB12" w14:textId="43D12A08" w:rsidR="00F6426C" w:rsidRPr="00F6426C" w:rsidRDefault="00F6426C" w:rsidP="00DB47AB">
      <w:pPr>
        <w:pStyle w:val="21"/>
        <w:pPrChange w:id="976" w:author="超 杨" w:date="2019-10-25T20:50:00Z">
          <w:pPr>
            <w:pStyle w:val="1"/>
          </w:pPr>
        </w:pPrChange>
      </w:pPr>
      <w:del w:id="977" w:author="超 杨" w:date="2019-10-25T20:50:00Z">
        <w:r w:rsidRPr="00F6426C" w:rsidDel="00DB47AB">
          <w:rPr>
            <w:rFonts w:hint="eastAsia"/>
          </w:rPr>
          <w:lastRenderedPageBreak/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ins w:id="978" w:author="超 杨" w:date="2019-10-25T20:50:00Z">
        <w:r w:rsidR="00DB47AB">
          <w:t>8.9</w:t>
        </w:r>
      </w:ins>
      <w:r w:rsidRPr="00F6426C">
        <w:t xml:space="preserve">  </w:t>
      </w:r>
      <w:r w:rsidRPr="00F6426C">
        <w:rPr>
          <w:rFonts w:hint="eastAsia"/>
        </w:rPr>
        <w:t>改进编辑器</w:t>
      </w:r>
    </w:p>
    <w:p w14:paraId="6901F4E4" w14:textId="46EE753C" w:rsidR="00F6426C" w:rsidRDefault="00DB47AB" w:rsidP="00534D07">
      <w:pPr>
        <w:rPr>
          <w:rFonts w:ascii="黑体" w:eastAsia="黑体" w:hAnsi="黑体" w:cs="Times New Roman"/>
          <w:kern w:val="2"/>
          <w:sz w:val="24"/>
          <w:szCs w:val="24"/>
        </w:rPr>
        <w:pPrChange w:id="979" w:author="超 杨" w:date="2019-10-25T20:51:00Z">
          <w:pPr>
            <w:pStyle w:val="21"/>
          </w:pPr>
        </w:pPrChange>
      </w:pPr>
      <w:ins w:id="980" w:author="超 杨" w:date="2019-10-25T20:50:00Z">
        <w:r>
          <w:t>////</w:t>
        </w:r>
      </w:ins>
      <w:r w:rsidR="00F6426C" w:rsidRPr="00F6426C">
        <w:t xml:space="preserve">9.1  </w:t>
      </w:r>
      <w:r w:rsidR="00F6426C" w:rsidRPr="00F6426C">
        <w:rPr>
          <w:rFonts w:ascii="黑体" w:eastAsia="黑体" w:hAnsi="黑体" w:cs="Times New Roman" w:hint="eastAsia"/>
          <w:kern w:val="2"/>
          <w:sz w:val="24"/>
          <w:szCs w:val="24"/>
        </w:rPr>
        <w:t>更新引擎</w:t>
      </w:r>
    </w:p>
    <w:p w14:paraId="0770ED86" w14:textId="77777777" w:rsidR="00F6426C" w:rsidRPr="00F6426C" w:rsidRDefault="00F6426C" w:rsidP="00DB47AB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981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 w:rsidP="009825A8">
      <w:pPr>
        <w:pPrChange w:id="982" w:author="超 杨" w:date="2019-10-25T20:51:00Z">
          <w:pPr>
            <w:pStyle w:val="21"/>
          </w:pPr>
        </w:pPrChange>
      </w:pPr>
      <w:del w:id="983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 w:rsidP="009825A8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984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 w:rsidP="009825A8">
      <w:pPr>
        <w:pPrChange w:id="985" w:author="超 杨" w:date="2019-10-25T20:51:00Z">
          <w:pPr>
            <w:pStyle w:val="21"/>
          </w:pPr>
        </w:pPrChange>
      </w:pPr>
      <w:del w:id="986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 w:rsidP="009825A8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987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 w:rsidP="009825A8">
      <w:pPr>
        <w:rPr>
          <w:del w:id="988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989" w:author="超 杨" w:date="2019-10-25T20:51:00Z">
          <w:pPr>
            <w:pStyle w:val="21"/>
          </w:pPr>
        </w:pPrChange>
      </w:pPr>
      <w:del w:id="990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 w:rsidP="009825A8">
      <w:pPr>
        <w:ind w:firstLine="475"/>
        <w:rPr>
          <w:del w:id="991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992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 w:rsidP="009825A8">
      <w:pPr>
        <w:pPrChange w:id="993" w:author="超 杨" w:date="2019-10-25T20:51:00Z">
          <w:pPr>
            <w:pStyle w:val="21"/>
          </w:pPr>
        </w:pPrChange>
      </w:pPr>
      <w:del w:id="994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04A74AED" w14:textId="7ACA8C83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增加核心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477D7D1E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20F22856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rPr>
          <w:rFonts w:hint="eastAsia"/>
        </w:rPr>
        <w:t>Redo/Undo</w:t>
      </w:r>
      <w:r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20C54B6B" w14:textId="7D5FF40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增加“场景管理</w:t>
      </w:r>
      <w:r>
        <w:rPr>
          <w:rFonts w:hint="eastAsia"/>
        </w:rPr>
        <w:t>”</w:t>
      </w:r>
      <w:r w:rsidRPr="00F6426C">
        <w:rPr>
          <w:rFonts w:hint="eastAsia"/>
        </w:rPr>
        <w:t>功能</w:t>
      </w:r>
    </w:p>
    <w:p w14:paraId="418DD285" w14:textId="77777777" w:rsidR="00F6426C" w:rsidRPr="00F6426C" w:rsidRDefault="00F6426C" w:rsidP="00F6426C"/>
    <w:p w14:paraId="4BEB1067" w14:textId="77777777" w:rsidR="00F6426C" w:rsidRDefault="00F6426C" w:rsidP="00F6426C">
      <w:pPr>
        <w:pStyle w:val="21"/>
      </w:pPr>
      <w:r w:rsidRPr="00F6426C">
        <w:t xml:space="preserve">11.1  </w:t>
      </w:r>
      <w:r w:rsidRPr="00F6426C">
        <w:rPr>
          <w:rFonts w:hint="eastAsia"/>
        </w:rPr>
        <w:t>需求分析</w:t>
      </w:r>
    </w:p>
    <w:p w14:paraId="6D35BC83" w14:textId="77777777" w:rsidR="00F6426C" w:rsidRPr="00F6426C" w:rsidRDefault="00F6426C" w:rsidP="00F6426C"/>
    <w:p w14:paraId="13E112AB" w14:textId="77777777" w:rsidR="00F6426C" w:rsidRDefault="00F6426C" w:rsidP="00F6426C">
      <w:pPr>
        <w:pStyle w:val="21"/>
      </w:pPr>
      <w:r w:rsidRPr="00F6426C">
        <w:t xml:space="preserve">11.2  </w:t>
      </w:r>
      <w:r w:rsidRPr="00F6426C">
        <w:rPr>
          <w:rFonts w:hint="eastAsia"/>
        </w:rPr>
        <w:t>查看场景中的所有</w:t>
      </w:r>
      <w:r w:rsidRPr="00F6426C">
        <w:t>GameObject</w:t>
      </w:r>
    </w:p>
    <w:p w14:paraId="6522B724" w14:textId="77777777" w:rsidR="00F6426C" w:rsidRPr="00F6426C" w:rsidRDefault="00F6426C" w:rsidP="00F6426C"/>
    <w:p w14:paraId="3C95D608" w14:textId="77777777" w:rsidR="00F6426C" w:rsidRDefault="00F6426C" w:rsidP="00F6426C">
      <w:pPr>
        <w:pStyle w:val="21"/>
      </w:pPr>
      <w:r w:rsidRPr="00F6426C">
        <w:t xml:space="preserve">11.3  </w:t>
      </w:r>
      <w:r w:rsidRPr="00F6426C">
        <w:rPr>
          <w:rFonts w:hint="eastAsia"/>
        </w:rPr>
        <w:t>操作</w:t>
      </w:r>
      <w:r w:rsidRPr="00F6426C">
        <w:t>GameObject</w:t>
      </w:r>
    </w:p>
    <w:p w14:paraId="7FD8DC3B" w14:textId="77777777" w:rsidR="00F6426C" w:rsidRPr="00F6426C" w:rsidRDefault="00F6426C" w:rsidP="00F6426C"/>
    <w:p w14:paraId="5B40B550" w14:textId="77777777" w:rsidR="00F6426C" w:rsidRPr="00F6426C" w:rsidRDefault="00F6426C" w:rsidP="00F6426C">
      <w:pPr>
        <w:rPr>
          <w:shd w:val="clear" w:color="auto" w:fill="auto"/>
        </w:rPr>
      </w:pPr>
    </w:p>
    <w:p w14:paraId="5C78B80B" w14:textId="3D85C2D0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1E39731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 w:rsidRPr="00F6426C">
        <w:t>Inspector</w:t>
      </w:r>
      <w:r w:rsidRPr="00F6426C">
        <w:rPr>
          <w:rFonts w:hint="eastAsia"/>
        </w:rPr>
        <w:t>功能</w:t>
      </w:r>
    </w:p>
    <w:p w14:paraId="4DE0F20E" w14:textId="77777777" w:rsidR="00F6426C" w:rsidRPr="00F6426C" w:rsidRDefault="00F6426C" w:rsidP="00F6426C"/>
    <w:p w14:paraId="1D01CF58" w14:textId="77777777" w:rsidR="00F6426C" w:rsidRDefault="00F6426C" w:rsidP="00F6426C">
      <w:pPr>
        <w:pStyle w:val="21"/>
      </w:pPr>
      <w:r w:rsidRPr="00F6426C">
        <w:t xml:space="preserve">12.1  </w:t>
      </w:r>
      <w:r w:rsidRPr="00F6426C">
        <w:rPr>
          <w:rFonts w:hint="eastAsia"/>
        </w:rPr>
        <w:t>需求分析</w:t>
      </w:r>
    </w:p>
    <w:p w14:paraId="49B2F38E" w14:textId="77777777" w:rsidR="00F6426C" w:rsidRPr="00F6426C" w:rsidRDefault="00F6426C" w:rsidP="00F6426C"/>
    <w:p w14:paraId="697C1219" w14:textId="77777777" w:rsidR="00F6426C" w:rsidRDefault="00F6426C" w:rsidP="00F6426C">
      <w:pPr>
        <w:pStyle w:val="21"/>
      </w:pPr>
      <w:r w:rsidRPr="00F6426C">
        <w:t xml:space="preserve">12.2  </w:t>
      </w:r>
      <w:r w:rsidRPr="00F6426C">
        <w:rPr>
          <w:rFonts w:hint="eastAsia"/>
        </w:rPr>
        <w:t>显示选中的</w:t>
      </w:r>
      <w:r w:rsidRPr="00F6426C">
        <w:t>GameObject</w:t>
      </w:r>
      <w:r w:rsidRPr="00F6426C">
        <w:rPr>
          <w:rFonts w:hint="eastAsia"/>
        </w:rPr>
        <w:t>的所有组件</w:t>
      </w:r>
    </w:p>
    <w:p w14:paraId="71365AB6" w14:textId="77777777" w:rsidR="00F6426C" w:rsidRPr="00F6426C" w:rsidRDefault="00F6426C" w:rsidP="00F6426C"/>
    <w:p w14:paraId="57CF2C96" w14:textId="77777777" w:rsidR="00F6426C" w:rsidRDefault="00F6426C" w:rsidP="00F6426C">
      <w:pPr>
        <w:pStyle w:val="21"/>
      </w:pPr>
      <w:r w:rsidRPr="00F6426C">
        <w:t xml:space="preserve">12.3  </w:t>
      </w:r>
      <w:r w:rsidRPr="00F6426C">
        <w:rPr>
          <w:rFonts w:hint="eastAsia"/>
        </w:rPr>
        <w:t>操作组件</w:t>
      </w:r>
    </w:p>
    <w:p w14:paraId="4D42E6F0" w14:textId="77777777" w:rsidR="00F6426C" w:rsidRPr="00F6426C" w:rsidRDefault="00F6426C" w:rsidP="00F6426C"/>
    <w:p w14:paraId="41EE58B9" w14:textId="77777777" w:rsidR="00F6426C" w:rsidRP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7777777" w:rsidR="00F6426C" w:rsidRDefault="00F6426C" w:rsidP="00F6426C">
      <w:pPr>
        <w:ind w:firstLine="415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601EF87E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6279B45D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增加相机功能</w:t>
      </w:r>
    </w:p>
    <w:p w14:paraId="0AB32A3E" w14:textId="77777777" w:rsidR="00F6426C" w:rsidRPr="00F6426C" w:rsidRDefault="00F6426C" w:rsidP="00F6426C"/>
    <w:p w14:paraId="72094C0B" w14:textId="77777777" w:rsidR="00F6426C" w:rsidRDefault="00F6426C" w:rsidP="00F6426C">
      <w:pPr>
        <w:pStyle w:val="21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166845FF" w14:textId="77777777" w:rsidR="00F6426C" w:rsidRPr="00F6426C" w:rsidRDefault="00F6426C" w:rsidP="00F6426C"/>
    <w:p w14:paraId="69B7304A" w14:textId="77777777" w:rsidR="00F6426C" w:rsidRDefault="00F6426C" w:rsidP="00F6426C">
      <w:pPr>
        <w:pStyle w:val="21"/>
      </w:pPr>
      <w:r w:rsidRPr="00F6426C">
        <w:t xml:space="preserve">13.2  </w:t>
      </w:r>
      <w:r w:rsidRPr="00F6426C">
        <w:rPr>
          <w:rFonts w:hint="eastAsia"/>
        </w:rPr>
        <w:t>给引擎增加相机组件</w:t>
      </w:r>
    </w:p>
    <w:p w14:paraId="39520754" w14:textId="77777777" w:rsidR="00F6426C" w:rsidRPr="00F6426C" w:rsidRDefault="00F6426C" w:rsidP="00F6426C"/>
    <w:p w14:paraId="33C46F1C" w14:textId="77777777" w:rsidR="00F6426C" w:rsidRDefault="00F6426C" w:rsidP="00F6426C">
      <w:pPr>
        <w:pStyle w:val="21"/>
      </w:pPr>
      <w:r w:rsidRPr="00F6426C">
        <w:t xml:space="preserve">13.3  </w:t>
      </w:r>
      <w:r w:rsidRPr="00F6426C">
        <w:rPr>
          <w:rFonts w:hint="eastAsia"/>
        </w:rPr>
        <w:t>更新编辑器</w:t>
      </w:r>
    </w:p>
    <w:p w14:paraId="1AEFE421" w14:textId="77777777" w:rsidR="00F6426C" w:rsidRPr="00F6426C" w:rsidRDefault="00F6426C" w:rsidP="00F6426C"/>
    <w:p w14:paraId="11E7520D" w14:textId="48155734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2437E22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编辑器增加“运行”</w:t>
      </w:r>
      <w:r w:rsidRPr="00F6426C">
        <w:t>/</w:t>
      </w:r>
      <w:r w:rsidRPr="00F6426C">
        <w:rPr>
          <w:rFonts w:hint="eastAsia"/>
        </w:rPr>
        <w:t>“停止”功能</w:t>
      </w:r>
    </w:p>
    <w:p w14:paraId="224ACE26" w14:textId="77777777" w:rsidR="00F6426C" w:rsidRDefault="00F6426C" w:rsidP="00817B08">
      <w:pPr>
        <w:pStyle w:val="21"/>
      </w:pPr>
      <w:r w:rsidRPr="00817B08">
        <w:t xml:space="preserve">14.1  </w:t>
      </w:r>
      <w:r w:rsidRPr="00817B08">
        <w:rPr>
          <w:rFonts w:hint="eastAsia"/>
        </w:rPr>
        <w:t>需求分析</w:t>
      </w:r>
    </w:p>
    <w:p w14:paraId="47472039" w14:textId="77777777" w:rsidR="00817B08" w:rsidRPr="00817B08" w:rsidRDefault="00817B08" w:rsidP="00817B08"/>
    <w:p w14:paraId="2AD33B95" w14:textId="77777777" w:rsidR="00F6426C" w:rsidRDefault="00F6426C" w:rsidP="00817B08">
      <w:pPr>
        <w:pStyle w:val="21"/>
      </w:pPr>
      <w:r w:rsidRPr="00817B08">
        <w:t xml:space="preserve">14.2  </w:t>
      </w:r>
      <w:r w:rsidRPr="00817B08">
        <w:rPr>
          <w:rFonts w:hint="eastAsia"/>
        </w:rPr>
        <w:t>初步设计</w:t>
      </w:r>
    </w:p>
    <w:p w14:paraId="0EAC078C" w14:textId="77777777" w:rsidR="00817B08" w:rsidRPr="00817B08" w:rsidRDefault="00817B08" w:rsidP="00817B08"/>
    <w:p w14:paraId="04A18A51" w14:textId="77777777" w:rsidR="00F6426C" w:rsidRDefault="00F6426C" w:rsidP="00817B08">
      <w:pPr>
        <w:pStyle w:val="21"/>
      </w:pPr>
      <w:r w:rsidRPr="00817B08">
        <w:t xml:space="preserve">14.3  </w:t>
      </w:r>
      <w:r w:rsidRPr="00817B08">
        <w:rPr>
          <w:rFonts w:hint="eastAsia"/>
        </w:rPr>
        <w:t>重构：</w:t>
      </w:r>
      <w:r w:rsidRPr="00817B08">
        <w:t>提炼</w:t>
      </w:r>
      <w:r w:rsidRPr="00817B08">
        <w:rPr>
          <w:rFonts w:hint="eastAsia"/>
        </w:rPr>
        <w:t>新设计</w:t>
      </w:r>
    </w:p>
    <w:p w14:paraId="78AA3B5B" w14:textId="77777777" w:rsidR="00817B08" w:rsidRPr="00817B08" w:rsidRDefault="00817B08" w:rsidP="00817B08"/>
    <w:p w14:paraId="4443E7F8" w14:textId="77777777" w:rsidR="00F6426C" w:rsidRPr="00817B08" w:rsidRDefault="00F6426C" w:rsidP="00817B08">
      <w:pPr>
        <w:pStyle w:val="21"/>
      </w:pPr>
      <w:r w:rsidRPr="00817B08">
        <w:t xml:space="preserve">14.4  </w:t>
      </w:r>
      <w:r w:rsidRPr="00817B08">
        <w:rPr>
          <w:rFonts w:hint="eastAsia"/>
        </w:rPr>
        <w:t>具体实现</w:t>
      </w:r>
    </w:p>
    <w:p w14:paraId="35B4066C" w14:textId="77777777" w:rsidR="00817B08" w:rsidRDefault="00817B08" w:rsidP="00817B08"/>
    <w:p w14:paraId="56673A85" w14:textId="513CDFA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56FBC25C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编辑器增加“资产管理”功能</w:t>
      </w:r>
    </w:p>
    <w:p w14:paraId="16879D30" w14:textId="77777777" w:rsidR="00817B08" w:rsidRPr="00817B08" w:rsidRDefault="00817B08" w:rsidP="00817B08"/>
    <w:p w14:paraId="135C32D8" w14:textId="77777777" w:rsidR="00F6426C" w:rsidRDefault="00F6426C" w:rsidP="00817B08">
      <w:pPr>
        <w:pStyle w:val="21"/>
      </w:pPr>
      <w:r w:rsidRPr="00817B08">
        <w:t xml:space="preserve">15.1  </w:t>
      </w:r>
      <w:r w:rsidRPr="00817B08">
        <w:rPr>
          <w:rFonts w:hint="eastAsia"/>
        </w:rPr>
        <w:t>需求分析</w:t>
      </w:r>
    </w:p>
    <w:p w14:paraId="0997904D" w14:textId="77777777" w:rsidR="00817B08" w:rsidRPr="00817B08" w:rsidRDefault="00817B08" w:rsidP="00817B08"/>
    <w:p w14:paraId="53173FC4" w14:textId="77777777" w:rsidR="00F6426C" w:rsidRDefault="00F6426C" w:rsidP="00817B08">
      <w:pPr>
        <w:pStyle w:val="21"/>
      </w:pPr>
      <w:r w:rsidRPr="00817B08">
        <w:t xml:space="preserve">15.2  </w:t>
      </w:r>
      <w:r w:rsidRPr="00817B08">
        <w:rPr>
          <w:rFonts w:hint="eastAsia"/>
        </w:rPr>
        <w:t>增加</w:t>
      </w:r>
      <w:r w:rsidRPr="00817B08">
        <w:t>Material</w:t>
      </w:r>
      <w:r w:rsidRPr="00817B08">
        <w:rPr>
          <w:rFonts w:hint="eastAsia"/>
        </w:rPr>
        <w:t>资产</w:t>
      </w:r>
    </w:p>
    <w:p w14:paraId="6BA5EB4A" w14:textId="77777777" w:rsidR="00817B08" w:rsidRPr="00817B08" w:rsidRDefault="00817B08" w:rsidP="00817B08"/>
    <w:p w14:paraId="3DF61DFE" w14:textId="77777777" w:rsidR="00F6426C" w:rsidRDefault="00F6426C" w:rsidP="00817B08">
      <w:pPr>
        <w:pStyle w:val="21"/>
      </w:pPr>
      <w:r w:rsidRPr="00817B08">
        <w:t xml:space="preserve">15.3  </w:t>
      </w:r>
      <w:r w:rsidRPr="00817B08">
        <w:rPr>
          <w:rFonts w:hint="eastAsia"/>
        </w:rPr>
        <w:t>重构：使用</w:t>
      </w:r>
      <w:r w:rsidRPr="00817B08">
        <w:t>Recursive Type</w:t>
      </w:r>
    </w:p>
    <w:p w14:paraId="57406034" w14:textId="77777777" w:rsidR="00817B08" w:rsidRPr="00817B08" w:rsidRDefault="00817B08" w:rsidP="00817B08"/>
    <w:p w14:paraId="25E9604F" w14:textId="77777777" w:rsidR="00F6426C" w:rsidRDefault="00F6426C" w:rsidP="00817B08">
      <w:pPr>
        <w:pStyle w:val="21"/>
      </w:pPr>
      <w:r w:rsidRPr="00817B08">
        <w:t xml:space="preserve">15.4  </w:t>
      </w:r>
      <w:r w:rsidRPr="00817B08">
        <w:rPr>
          <w:rFonts w:hint="eastAsia"/>
        </w:rPr>
        <w:t>具体实现</w:t>
      </w:r>
    </w:p>
    <w:p w14:paraId="5BB7A180" w14:textId="77777777" w:rsidR="00817B08" w:rsidRPr="00817B08" w:rsidRDefault="00817B08" w:rsidP="00817B08"/>
    <w:p w14:paraId="052071A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Tree</w:t>
      </w:r>
    </w:p>
    <w:p w14:paraId="2EBB99F2" w14:textId="77777777" w:rsidR="00817B08" w:rsidRPr="00817B08" w:rsidRDefault="00817B08" w:rsidP="00817B08"/>
    <w:p w14:paraId="48B5851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Children</w:t>
      </w:r>
    </w:p>
    <w:p w14:paraId="6E0DA8B6" w14:textId="77777777" w:rsidR="00817B08" w:rsidRPr="00817B08" w:rsidRDefault="00817B08" w:rsidP="00817B08"/>
    <w:p w14:paraId="76BF804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15.4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Asset Inspector</w:t>
      </w:r>
    </w:p>
    <w:p w14:paraId="1D0E391E" w14:textId="77777777" w:rsidR="00817B08" w:rsidRDefault="00817B08" w:rsidP="00817B08"/>
    <w:p w14:paraId="45B1F60F" w14:textId="57398633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2BA8CAC2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69F72837" w14:textId="77777777" w:rsidR="00817B08" w:rsidRPr="00817B08" w:rsidRDefault="00817B08" w:rsidP="00817B08"/>
    <w:p w14:paraId="05773957" w14:textId="77777777" w:rsidR="00F6426C" w:rsidRDefault="00F6426C" w:rsidP="00817B08">
      <w:pPr>
        <w:pStyle w:val="21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49CEB865" w14:textId="77777777" w:rsidR="00817B08" w:rsidRPr="00817B08" w:rsidRDefault="00817B08" w:rsidP="00817B08"/>
    <w:p w14:paraId="49DF6F4F" w14:textId="77777777" w:rsidR="00F6426C" w:rsidRDefault="00F6426C" w:rsidP="00817B08">
      <w:pPr>
        <w:pStyle w:val="21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1A84E28B" w14:textId="77777777" w:rsidR="00817B08" w:rsidRPr="00817B08" w:rsidRDefault="00817B08" w:rsidP="00817B08"/>
    <w:p w14:paraId="1BBE061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76F3BEE4" w14:textId="77777777" w:rsidR="00817B08" w:rsidRPr="00817B08" w:rsidRDefault="00817B08" w:rsidP="00817B08"/>
    <w:p w14:paraId="63FC5268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7FEF2D35" w14:textId="77777777" w:rsidR="00817B08" w:rsidRPr="00817B08" w:rsidRDefault="00817B08" w:rsidP="00817B08"/>
    <w:p w14:paraId="61F24682" w14:textId="77777777" w:rsidR="00F6426C" w:rsidRDefault="00F6426C" w:rsidP="00817B08">
      <w:pPr>
        <w:pStyle w:val="21"/>
      </w:pPr>
      <w:r w:rsidRPr="00817B08">
        <w:t xml:space="preserve">16.3  </w:t>
      </w:r>
      <w:r w:rsidRPr="00817B08">
        <w:rPr>
          <w:rFonts w:hint="eastAsia"/>
        </w:rPr>
        <w:t>更新编辑器</w:t>
      </w:r>
    </w:p>
    <w:p w14:paraId="15A6382D" w14:textId="77777777" w:rsidR="00817B08" w:rsidRPr="00817B08" w:rsidRDefault="00817B08" w:rsidP="00817B08"/>
    <w:p w14:paraId="2687C431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24C5DBCF" w14:textId="77777777" w:rsidR="00817B08" w:rsidRPr="00817B08" w:rsidRDefault="00817B08" w:rsidP="00817B08"/>
    <w:p w14:paraId="417E52E8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558E5649" w14:textId="77777777" w:rsidR="00817B08" w:rsidRPr="00817B08" w:rsidRDefault="00817B08" w:rsidP="00817B08"/>
    <w:p w14:paraId="263F7695" w14:textId="77777777" w:rsidR="00F6426C" w:rsidRDefault="00F6426C" w:rsidP="00817B08">
      <w:pPr>
        <w:pStyle w:val="3"/>
        <w:rPr>
          <w:noProof/>
        </w:rPr>
      </w:pPr>
      <w:r w:rsidRPr="00F6426C">
        <w:rPr>
          <w:noProof/>
        </w:rPr>
        <w:t>16.3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Icon Gizmo</w:t>
      </w:r>
    </w:p>
    <w:p w14:paraId="5091104D" w14:textId="77777777" w:rsidR="00817B08" w:rsidRDefault="00817B08" w:rsidP="00817B08"/>
    <w:p w14:paraId="682B3562" w14:textId="5CABE184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6BB505F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593252EB" w14:textId="77777777" w:rsidR="00817B08" w:rsidRPr="00817B08" w:rsidRDefault="00817B08" w:rsidP="00817B08"/>
    <w:p w14:paraId="1AB3051D" w14:textId="77777777" w:rsidR="00F6426C" w:rsidRDefault="00F6426C" w:rsidP="00817B08">
      <w:pPr>
        <w:pStyle w:val="21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7AA3F642" w14:textId="77777777" w:rsidR="00817B08" w:rsidRPr="00817B08" w:rsidRDefault="00817B08" w:rsidP="00817B08"/>
    <w:p w14:paraId="60D7F37D" w14:textId="77777777" w:rsidR="00F6426C" w:rsidRDefault="00F6426C" w:rsidP="00817B08">
      <w:pPr>
        <w:pStyle w:val="21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7F2B2999" w14:textId="77777777" w:rsidR="00817B08" w:rsidRPr="00817B08" w:rsidRDefault="00817B08" w:rsidP="00817B08"/>
    <w:p w14:paraId="57A4E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35E7DAE1" w14:textId="77777777" w:rsidR="00817B08" w:rsidRPr="00817B08" w:rsidRDefault="00817B08" w:rsidP="00817B08"/>
    <w:p w14:paraId="6C3D626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AC4ACCD" w14:textId="77777777" w:rsidR="00817B08" w:rsidRDefault="00817B08" w:rsidP="00817B08"/>
    <w:p w14:paraId="0625FDC2" w14:textId="77777777" w:rsidR="00817B08" w:rsidRPr="00817B08" w:rsidRDefault="00817B08" w:rsidP="00817B08"/>
    <w:p w14:paraId="09F5E17E" w14:textId="77777777" w:rsidR="00F6426C" w:rsidRDefault="00F6426C" w:rsidP="00817B08">
      <w:pPr>
        <w:pStyle w:val="21"/>
      </w:pPr>
      <w:r w:rsidRPr="00817B08">
        <w:t xml:space="preserve">17.3  </w:t>
      </w:r>
      <w:r w:rsidRPr="00817B08">
        <w:rPr>
          <w:rFonts w:hint="eastAsia"/>
        </w:rPr>
        <w:t>更新编辑器</w:t>
      </w:r>
    </w:p>
    <w:p w14:paraId="1FD18BED" w14:textId="77777777" w:rsidR="00817B08" w:rsidRPr="00817B08" w:rsidRDefault="00817B08" w:rsidP="00817B08"/>
    <w:p w14:paraId="38D855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Inspector</w:t>
      </w:r>
    </w:p>
    <w:p w14:paraId="44F1C1F6" w14:textId="77777777" w:rsidR="00817B08" w:rsidRPr="00817B08" w:rsidRDefault="00817B08" w:rsidP="00817B08"/>
    <w:p w14:paraId="5E622CB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17.3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更新</w:t>
      </w:r>
      <w:r w:rsidRPr="00F6426C">
        <w:rPr>
          <w:noProof/>
        </w:rPr>
        <w:t>Asset</w:t>
      </w:r>
    </w:p>
    <w:p w14:paraId="09AAE36C" w14:textId="77777777" w:rsidR="00817B08" w:rsidRDefault="00817B08" w:rsidP="00817B08"/>
    <w:p w14:paraId="7D7F61CB" w14:textId="1AD7A8E0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75A3BDF" w14:textId="77777777" w:rsidR="00F6426C" w:rsidRDefault="00F6426C" w:rsidP="00F6426C">
      <w:pPr>
        <w:pStyle w:val="1"/>
        <w:rPr>
          <w:ins w:id="995" w:author="超 杨" w:date="2019-10-18T10:18:00Z"/>
        </w:rPr>
      </w:pPr>
      <w:r w:rsidRPr="00F6426C">
        <w:rPr>
          <w:rFonts w:hint="eastAsia"/>
        </w:rPr>
        <w:lastRenderedPageBreak/>
        <w:t>第</w:t>
      </w:r>
      <w:r w:rsidRPr="00F6426C">
        <w:t>18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增加“导入”／“导出”功能</w:t>
      </w:r>
    </w:p>
    <w:p w14:paraId="4DFED8DD" w14:textId="77777777" w:rsidR="00102E66" w:rsidRDefault="00102E66">
      <w:pPr>
        <w:rPr>
          <w:ins w:id="996" w:author="超 杨" w:date="2019-10-18T10:18:00Z"/>
        </w:rPr>
        <w:pPrChange w:id="997" w:author="超 杨" w:date="2019-10-18T10:18:00Z">
          <w:pPr>
            <w:pStyle w:val="1"/>
          </w:pPr>
        </w:pPrChange>
      </w:pPr>
    </w:p>
    <w:p w14:paraId="3EFE50DF" w14:textId="77777777" w:rsidR="00F15CE6" w:rsidRDefault="00102E66">
      <w:pPr>
        <w:rPr>
          <w:ins w:id="998" w:author="超 杨" w:date="2019-10-18T10:22:00Z"/>
        </w:rPr>
        <w:pPrChange w:id="999" w:author="超 杨" w:date="2019-10-18T10:18:00Z">
          <w:pPr>
            <w:pStyle w:val="1"/>
          </w:pPr>
        </w:pPrChange>
      </w:pPr>
      <w:ins w:id="1000" w:author="超 杨" w:date="2019-10-18T10:18:00Z">
        <w:r>
          <w:rPr>
            <w:rFonts w:hint="eastAsia"/>
          </w:rPr>
          <w:t>（</w:t>
        </w:r>
        <w:r>
          <w:t xml:space="preserve">note: </w:t>
        </w:r>
        <w:proofErr w:type="spellStart"/>
        <w:r>
          <w:t>Dto</w:t>
        </w:r>
        <w:proofErr w:type="spellEnd"/>
        <w:r>
          <w:t xml:space="preserve"> type, domain type, serialization, deserialization</w:t>
        </w:r>
      </w:ins>
    </w:p>
    <w:p w14:paraId="3EE26B9A" w14:textId="77777777" w:rsidR="00F15CE6" w:rsidRDefault="00F15CE6">
      <w:pPr>
        <w:rPr>
          <w:ins w:id="1001" w:author="超 杨" w:date="2019-10-18T10:22:00Z"/>
        </w:rPr>
        <w:pPrChange w:id="1002" w:author="超 杨" w:date="2019-10-18T10:26:00Z">
          <w:pPr>
            <w:pStyle w:val="1"/>
          </w:pPr>
        </w:pPrChange>
      </w:pPr>
    </w:p>
    <w:p w14:paraId="0F46C91E" w14:textId="64D23CF7" w:rsidR="00F15CE6" w:rsidRDefault="00F15CE6" w:rsidP="00E442B6">
      <w:pPr>
        <w:rPr>
          <w:ins w:id="1003" w:author="超 杨" w:date="2019-10-18T10:22:00Z"/>
        </w:rPr>
        <w:pPrChange w:id="1004" w:author="超 杨" w:date="2019-10-18T10:28:00Z">
          <w:pPr>
            <w:pStyle w:val="1"/>
          </w:pPr>
        </w:pPrChange>
      </w:pPr>
      <w:ins w:id="1005" w:author="超 杨" w:date="2019-10-18T10:22:00Z">
        <w:r>
          <w:rPr>
            <w:rFonts w:hint="eastAsia"/>
          </w:rPr>
          <w:t>ref</w:t>
        </w:r>
        <w:r>
          <w:t xml:space="preserve">er to </w:t>
        </w:r>
      </w:ins>
      <w:ins w:id="1006" w:author="超 杨" w:date="2019-10-18T10:28:00Z">
        <w:r w:rsidR="00E442B6">
          <w:rPr>
            <w:rFonts w:hint="eastAsia"/>
          </w:rPr>
          <w:t>《</w:t>
        </w:r>
      </w:ins>
      <w:ins w:id="1007" w:author="超 杨" w:date="2019-10-18T10:22:00Z">
        <w:r w:rsidR="00E442B6">
          <w:t>Domain Modeling</w:t>
        </w:r>
      </w:ins>
      <w:ins w:id="1008" w:author="超 杨" w:date="2019-10-18T10:28:00Z">
        <w:r w:rsidR="00E442B6">
          <w:rPr>
            <w:rFonts w:hint="eastAsia"/>
          </w:rPr>
          <w:t>》－》</w:t>
        </w:r>
      </w:ins>
      <w:ins w:id="1009" w:author="超 杨" w:date="2019-10-18T10:22:00Z">
        <w:r>
          <w:t xml:space="preserve"> serialization</w:t>
        </w:r>
      </w:ins>
    </w:p>
    <w:p w14:paraId="44D28148" w14:textId="3D714EA2" w:rsidR="00102E66" w:rsidRDefault="00102E66">
      <w:pPr>
        <w:rPr>
          <w:ins w:id="1010" w:author="超 杨" w:date="2019-10-18T10:18:00Z"/>
        </w:rPr>
        <w:pPrChange w:id="1011" w:author="超 杨" w:date="2019-10-18T10:26:00Z">
          <w:pPr>
            <w:pStyle w:val="1"/>
          </w:pPr>
        </w:pPrChange>
      </w:pPr>
      <w:ins w:id="1012" w:author="超 杨" w:date="2019-10-18T10:18:00Z">
        <w:r>
          <w:rPr>
            <w:rFonts w:hint="eastAsia"/>
          </w:rPr>
          <w:t>）</w:t>
        </w:r>
      </w:ins>
    </w:p>
    <w:p w14:paraId="7A0EA889" w14:textId="77777777" w:rsidR="00102E66" w:rsidRDefault="00102E66">
      <w:pPr>
        <w:rPr>
          <w:ins w:id="1013" w:author="超 杨" w:date="2019-10-18T10:18:00Z"/>
        </w:rPr>
        <w:pPrChange w:id="1014" w:author="超 杨" w:date="2019-10-18T10:18:00Z">
          <w:pPr>
            <w:pStyle w:val="1"/>
          </w:pPr>
        </w:pPrChange>
      </w:pPr>
    </w:p>
    <w:p w14:paraId="1F64778C" w14:textId="77777777" w:rsidR="00102E66" w:rsidRPr="00F15CE6" w:rsidRDefault="00102E66">
      <w:pPr>
        <w:pPrChange w:id="1015" w:author="超 杨" w:date="2019-10-18T10:18:00Z">
          <w:pPr>
            <w:pStyle w:val="1"/>
          </w:pPr>
        </w:pPrChange>
      </w:pPr>
    </w:p>
    <w:p w14:paraId="5BB7E095" w14:textId="77777777" w:rsidR="00F6426C" w:rsidRDefault="00F6426C" w:rsidP="00817B08">
      <w:pPr>
        <w:pStyle w:val="21"/>
      </w:pPr>
      <w:r w:rsidRPr="00817B08">
        <w:t xml:space="preserve">18.1  </w:t>
      </w:r>
      <w:r w:rsidRPr="00817B08">
        <w:rPr>
          <w:rFonts w:hint="eastAsia"/>
        </w:rPr>
        <w:t>需求分析</w:t>
      </w:r>
    </w:p>
    <w:p w14:paraId="5A01434A" w14:textId="77777777" w:rsidR="00817B08" w:rsidRPr="00817B08" w:rsidRDefault="00817B08" w:rsidP="00817B08"/>
    <w:p w14:paraId="382F96A9" w14:textId="77777777" w:rsidR="00F6426C" w:rsidRDefault="00F6426C" w:rsidP="00817B08">
      <w:pPr>
        <w:pStyle w:val="21"/>
      </w:pPr>
      <w:r w:rsidRPr="00817B08">
        <w:t xml:space="preserve">18.2  </w:t>
      </w:r>
      <w:r w:rsidRPr="00817B08">
        <w:rPr>
          <w:rFonts w:hint="eastAsia"/>
        </w:rPr>
        <w:t>更新引擎</w:t>
      </w:r>
    </w:p>
    <w:p w14:paraId="7BE34CAB" w14:textId="77777777" w:rsidR="00817B08" w:rsidRPr="00817B08" w:rsidRDefault="00817B08" w:rsidP="00817B08"/>
    <w:p w14:paraId="14B3A5C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Scene Graph</w:t>
      </w:r>
      <w:r w:rsidRPr="00F6426C">
        <w:rPr>
          <w:rFonts w:hint="eastAsia"/>
          <w:noProof/>
        </w:rPr>
        <w:t>文件（</w:t>
      </w:r>
      <w:r w:rsidRPr="00F6426C">
        <w:rPr>
          <w:noProof/>
        </w:rPr>
        <w:t>.wdb</w:t>
      </w:r>
      <w:r w:rsidRPr="00F6426C">
        <w:rPr>
          <w:rFonts w:hint="eastAsia"/>
          <w:noProof/>
        </w:rPr>
        <w:t>）</w:t>
      </w:r>
    </w:p>
    <w:p w14:paraId="4AEB17E9" w14:textId="77777777" w:rsidR="00F6426C" w:rsidRDefault="00F6426C" w:rsidP="00817B08">
      <w:pPr>
        <w:rPr>
          <w:noProof/>
        </w:rPr>
      </w:pPr>
      <w:r w:rsidRPr="00F6426C">
        <w:rPr>
          <w:rFonts w:hint="eastAsia"/>
          <w:noProof/>
        </w:rPr>
        <w:t>（加更多标题，不能只有一个标题）</w:t>
      </w:r>
    </w:p>
    <w:p w14:paraId="7EEFF084" w14:textId="77777777" w:rsidR="00817B08" w:rsidRDefault="00817B08" w:rsidP="00817B08">
      <w:pPr>
        <w:rPr>
          <w:noProof/>
        </w:rPr>
      </w:pPr>
    </w:p>
    <w:p w14:paraId="55EAE3EC" w14:textId="5AF48B17" w:rsidR="00817B08" w:rsidRDefault="00F531A6" w:rsidP="00F531A6">
      <w:pPr>
        <w:rPr>
          <w:rFonts w:hint="eastAsia"/>
          <w:noProof/>
        </w:rPr>
        <w:pPrChange w:id="1016" w:author="超 杨" w:date="2019-10-24T07:47:00Z">
          <w:pPr/>
        </w:pPrChange>
      </w:pPr>
      <w:ins w:id="1017" w:author="超 杨" w:date="2019-10-24T07:47:00Z">
        <w:r>
          <w:rPr>
            <w:rFonts w:hint="eastAsia"/>
            <w:noProof/>
          </w:rPr>
          <w:t>（支持</w:t>
        </w:r>
        <w:r>
          <w:rPr>
            <w:noProof/>
          </w:rPr>
          <w:t xml:space="preserve">indices type -. </w:t>
        </w:r>
      </w:ins>
      <w:ins w:id="1018" w:author="超 杨" w:date="2019-10-24T07:48:00Z">
        <w:r w:rsidR="00FE37DC">
          <w:rPr>
            <w:noProof/>
          </w:rPr>
          <w:t xml:space="preserve">Short and </w:t>
        </w:r>
      </w:ins>
      <w:ins w:id="1019" w:author="超 杨" w:date="2019-10-24T07:47:00Z">
        <w:r w:rsidR="00FE37DC">
          <w:rPr>
            <w:noProof/>
          </w:rPr>
          <w:t>I</w:t>
        </w:r>
        <w:r>
          <w:rPr>
            <w:noProof/>
          </w:rPr>
          <w:t>nt</w:t>
        </w:r>
        <w:r>
          <w:rPr>
            <w:rFonts w:hint="eastAsia"/>
            <w:noProof/>
          </w:rPr>
          <w:t>）</w:t>
        </w:r>
      </w:ins>
    </w:p>
    <w:p w14:paraId="2F36CB33" w14:textId="77777777" w:rsidR="00817B08" w:rsidRPr="00F6426C" w:rsidRDefault="00817B08" w:rsidP="00817B08">
      <w:pPr>
        <w:rPr>
          <w:noProof/>
        </w:rPr>
      </w:pPr>
    </w:p>
    <w:p w14:paraId="380118F7" w14:textId="77777777" w:rsidR="00F6426C" w:rsidRDefault="00F6426C" w:rsidP="00F6426C">
      <w:pPr>
        <w:pStyle w:val="21"/>
      </w:pPr>
      <w:r w:rsidRPr="00F6426C">
        <w:t xml:space="preserve">18.3  </w:t>
      </w:r>
      <w:r w:rsidRPr="00F6426C">
        <w:rPr>
          <w:rFonts w:hint="eastAsia"/>
        </w:rPr>
        <w:t>给编辑器增加导出功能</w:t>
      </w:r>
    </w:p>
    <w:p w14:paraId="641E1DAB" w14:textId="77777777" w:rsidR="00817B08" w:rsidRDefault="00817B08" w:rsidP="00817B08"/>
    <w:p w14:paraId="72652786" w14:textId="77777777" w:rsidR="00817B08" w:rsidRDefault="00817B08" w:rsidP="00817B08"/>
    <w:p w14:paraId="2DAA29EE" w14:textId="77777777" w:rsidR="00817B08" w:rsidRPr="00817B08" w:rsidRDefault="00817B08" w:rsidP="00817B08"/>
    <w:p w14:paraId="1D2794F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增加“导出场景”功能</w:t>
      </w:r>
    </w:p>
    <w:p w14:paraId="741758D0" w14:textId="77777777" w:rsidR="00817B08" w:rsidRDefault="00817B08" w:rsidP="00817B08"/>
    <w:p w14:paraId="3EB71D19" w14:textId="77777777" w:rsidR="00817B08" w:rsidRPr="00817B08" w:rsidRDefault="00817B08" w:rsidP="00817B08"/>
    <w:p w14:paraId="128AD4C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18.3.1  </w:t>
      </w:r>
      <w:r w:rsidRPr="00F6426C">
        <w:rPr>
          <w:rFonts w:hint="eastAsia"/>
          <w:noProof/>
        </w:rPr>
        <w:t>增加“导出包”功能</w:t>
      </w:r>
    </w:p>
    <w:p w14:paraId="11E4138A" w14:textId="77777777" w:rsidR="00817B08" w:rsidRDefault="00817B08" w:rsidP="00817B08"/>
    <w:p w14:paraId="75CE453C" w14:textId="77777777" w:rsidR="00817B08" w:rsidRPr="00817B08" w:rsidRDefault="00817B08" w:rsidP="00817B08"/>
    <w:p w14:paraId="73107761" w14:textId="77777777" w:rsidR="00F6426C" w:rsidRDefault="00F6426C" w:rsidP="00F6426C">
      <w:pPr>
        <w:pStyle w:val="21"/>
      </w:pPr>
      <w:r w:rsidRPr="00F6426C">
        <w:t>18.</w:t>
      </w:r>
      <w:r w:rsidRPr="00F6426C">
        <w:rPr>
          <w:rFonts w:hint="eastAsia"/>
        </w:rPr>
        <w:t>4</w:t>
      </w:r>
      <w:r w:rsidRPr="00F6426C">
        <w:t xml:space="preserve">  </w:t>
      </w:r>
      <w:r w:rsidRPr="00F6426C">
        <w:rPr>
          <w:rFonts w:hint="eastAsia"/>
        </w:rPr>
        <w:t>给编辑器增加导入功能</w:t>
      </w:r>
    </w:p>
    <w:p w14:paraId="0543002B" w14:textId="77777777" w:rsidR="00817B08" w:rsidRDefault="00817B08" w:rsidP="00817B08"/>
    <w:p w14:paraId="766A1E5A" w14:textId="77777777" w:rsidR="00817B08" w:rsidRPr="00817B08" w:rsidRDefault="00817B08" w:rsidP="00817B08"/>
    <w:p w14:paraId="59C0B5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 xml:space="preserve">.1  </w:t>
      </w:r>
      <w:r w:rsidRPr="00F6426C">
        <w:rPr>
          <w:rFonts w:hint="eastAsia"/>
          <w:noProof/>
        </w:rPr>
        <w:t>增加“导入模型资产”功能</w:t>
      </w:r>
    </w:p>
    <w:p w14:paraId="601B4D64" w14:textId="77777777" w:rsidR="00817B08" w:rsidRDefault="00817B08" w:rsidP="00817B08"/>
    <w:p w14:paraId="1274E859" w14:textId="77777777" w:rsidR="00817B08" w:rsidRPr="00817B08" w:rsidRDefault="00817B08" w:rsidP="00817B08"/>
    <w:p w14:paraId="510C6DF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18.</w:t>
      </w:r>
      <w:r w:rsidRPr="00F6426C">
        <w:rPr>
          <w:rFonts w:hint="eastAsia"/>
          <w:noProof/>
        </w:rPr>
        <w:t>4</w:t>
      </w:r>
      <w:r w:rsidRPr="00F6426C">
        <w:rPr>
          <w:noProof/>
        </w:rPr>
        <w:t>.</w:t>
      </w:r>
      <w:r w:rsidRPr="00F6426C">
        <w:rPr>
          <w:rFonts w:hint="eastAsia"/>
          <w:noProof/>
        </w:rPr>
        <w:t>2</w:t>
      </w:r>
      <w:r w:rsidRPr="00F6426C">
        <w:rPr>
          <w:noProof/>
        </w:rPr>
        <w:t xml:space="preserve">  </w:t>
      </w:r>
      <w:r w:rsidRPr="00F6426C">
        <w:rPr>
          <w:rFonts w:hint="eastAsia"/>
          <w:noProof/>
        </w:rPr>
        <w:t>增加“导入包”功能</w:t>
      </w:r>
    </w:p>
    <w:p w14:paraId="2A024AD7" w14:textId="77777777" w:rsidR="00817B08" w:rsidRDefault="00817B08" w:rsidP="00817B08"/>
    <w:p w14:paraId="34FDEFE6" w14:textId="77777777" w:rsidR="00817B08" w:rsidRDefault="00817B08" w:rsidP="00817B08"/>
    <w:p w14:paraId="0CE92393" w14:textId="670669C9" w:rsidR="00817B08" w:rsidRDefault="00817B08">
      <w:pPr>
        <w:widowControl/>
        <w:topLinePunct w:val="0"/>
        <w:spacing w:line="240" w:lineRule="auto"/>
        <w:ind w:firstLineChars="0" w:firstLine="0"/>
        <w:jc w:val="left"/>
      </w:pPr>
      <w:r>
        <w:lastRenderedPageBreak/>
        <w:br w:type="page"/>
      </w:r>
    </w:p>
    <w:p w14:paraId="64E28DEA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19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编辑器增加“发布本地包”功能</w:t>
      </w:r>
    </w:p>
    <w:p w14:paraId="626B4244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7EE71AB" w14:textId="302A1082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5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 w:rsidRPr="00F6426C"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增加更多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52216757" w14:textId="77777777" w:rsidR="00817B08" w:rsidRDefault="00817B08" w:rsidP="00817B08">
      <w:pPr>
        <w:rPr>
          <w:webHidden/>
          <w:shd w:val="clear" w:color="auto" w:fill="auto"/>
        </w:rPr>
      </w:pPr>
    </w:p>
    <w:p w14:paraId="6686672B" w14:textId="77777777" w:rsidR="00817B08" w:rsidRDefault="00817B08" w:rsidP="00817B08">
      <w:pPr>
        <w:rPr>
          <w:webHidden/>
          <w:shd w:val="clear" w:color="auto" w:fill="auto"/>
        </w:rPr>
      </w:pPr>
    </w:p>
    <w:p w14:paraId="7BA5FBAB" w14:textId="29B4CA6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18B9CE9" w14:textId="7777777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20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给</w:t>
      </w:r>
      <w:r w:rsidRPr="00F6426C">
        <w:rPr>
          <w:rFonts w:hint="eastAsia"/>
        </w:rPr>
        <w:t>编辑器增加“控制台”功能</w:t>
      </w:r>
    </w:p>
    <w:p w14:paraId="4D30D268" w14:textId="77777777" w:rsidR="00817B08" w:rsidRDefault="00817B08" w:rsidP="00817B08"/>
    <w:p w14:paraId="6504CE4C" w14:textId="77777777" w:rsidR="00817B08" w:rsidRDefault="00817B08" w:rsidP="00817B08"/>
    <w:p w14:paraId="046B36BE" w14:textId="77777777" w:rsidR="00817B08" w:rsidRDefault="00817B08" w:rsidP="00817B08"/>
    <w:p w14:paraId="201FD78A" w14:textId="77777777" w:rsidR="00817B08" w:rsidRDefault="00817B08" w:rsidP="00817B08"/>
    <w:p w14:paraId="009C8BAC" w14:textId="77777777" w:rsidR="00817B08" w:rsidRDefault="00817B08" w:rsidP="00817B08"/>
    <w:p w14:paraId="10A7045A" w14:textId="77777777" w:rsidR="00817B08" w:rsidRDefault="00817B08" w:rsidP="00817B08"/>
    <w:p w14:paraId="725EB361" w14:textId="77777777" w:rsidR="00817B08" w:rsidRDefault="00817B08" w:rsidP="00817B08"/>
    <w:p w14:paraId="36148EE8" w14:textId="77777777" w:rsidR="00817B08" w:rsidRDefault="00817B08" w:rsidP="00817B08"/>
    <w:p w14:paraId="4DBB237C" w14:textId="77777777" w:rsidR="00817B08" w:rsidRDefault="00817B08" w:rsidP="00817B08"/>
    <w:p w14:paraId="1F4D37A5" w14:textId="77777777" w:rsidR="00817B08" w:rsidRDefault="00817B08" w:rsidP="00817B08"/>
    <w:p w14:paraId="705C887C" w14:textId="77777777" w:rsidR="00817B08" w:rsidRDefault="00817B08" w:rsidP="00817B08"/>
    <w:p w14:paraId="28ECEB31" w14:textId="77777777" w:rsidR="00817B08" w:rsidRDefault="00817B08" w:rsidP="00817B08"/>
    <w:p w14:paraId="2407913E" w14:textId="77777777" w:rsidR="00817B08" w:rsidRDefault="00817B08" w:rsidP="00817B08"/>
    <w:p w14:paraId="515BB437" w14:textId="77777777" w:rsidR="00817B08" w:rsidRDefault="00817B08" w:rsidP="00817B08"/>
    <w:p w14:paraId="461D80C4" w14:textId="77777777" w:rsidR="00817B08" w:rsidRPr="00817B08" w:rsidRDefault="00817B08" w:rsidP="00817B08"/>
    <w:p w14:paraId="140F9726" w14:textId="72A886E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35265410" w14:textId="7777777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21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增强编辑器的</w:t>
      </w:r>
      <w:r w:rsidRPr="00F6426C">
        <w:t>Scene View</w:t>
      </w:r>
      <w:r w:rsidRPr="00F6426C">
        <w:rPr>
          <w:rFonts w:hint="eastAsia"/>
        </w:rPr>
        <w:t>的渲染</w:t>
      </w:r>
      <w:r w:rsidRPr="00F6426C">
        <w:t xml:space="preserve"> </w:t>
      </w:r>
    </w:p>
    <w:p w14:paraId="16BE31B1" w14:textId="77777777" w:rsidR="00F6426C" w:rsidRDefault="00F6426C" w:rsidP="00F6426C"/>
    <w:p w14:paraId="74E1B06C" w14:textId="77777777" w:rsidR="00817B08" w:rsidRPr="00F6426C" w:rsidRDefault="00817B08" w:rsidP="00F6426C"/>
    <w:p w14:paraId="1A73B9B0" w14:textId="77777777" w:rsidR="00F6426C" w:rsidRDefault="00F6426C" w:rsidP="00F6426C">
      <w:pPr>
        <w:pStyle w:val="21"/>
      </w:pPr>
      <w:r w:rsidRPr="00F6426C">
        <w:t xml:space="preserve">21.1  </w:t>
      </w:r>
      <w:r w:rsidRPr="00F6426C">
        <w:rPr>
          <w:rFonts w:hint="eastAsia"/>
        </w:rPr>
        <w:t>总体需求分析</w:t>
      </w:r>
    </w:p>
    <w:p w14:paraId="19852161" w14:textId="77777777" w:rsidR="00F6426C" w:rsidRDefault="00F6426C" w:rsidP="00F6426C"/>
    <w:p w14:paraId="113A1B8B" w14:textId="77777777" w:rsidR="00817B08" w:rsidRPr="00F6426C" w:rsidRDefault="00817B08" w:rsidP="00F6426C"/>
    <w:p w14:paraId="64A7608A" w14:textId="77777777" w:rsidR="00F6426C" w:rsidRDefault="00F6426C" w:rsidP="00F6426C">
      <w:pPr>
        <w:pStyle w:val="21"/>
      </w:pPr>
      <w:r w:rsidRPr="00F6426C">
        <w:t xml:space="preserve">21.2  </w:t>
      </w:r>
      <w:r w:rsidRPr="00F6426C">
        <w:rPr>
          <w:rFonts w:hint="eastAsia"/>
        </w:rPr>
        <w:t>给编辑器增加“网格平面”功能</w:t>
      </w:r>
    </w:p>
    <w:p w14:paraId="235E440E" w14:textId="77777777" w:rsidR="00F6426C" w:rsidRDefault="00F6426C" w:rsidP="00F6426C"/>
    <w:p w14:paraId="7D3F6428" w14:textId="77777777" w:rsidR="00817B08" w:rsidRPr="00F6426C" w:rsidRDefault="00817B08" w:rsidP="00F6426C"/>
    <w:p w14:paraId="042F728A" w14:textId="77777777" w:rsidR="00F6426C" w:rsidRDefault="00F6426C" w:rsidP="00F6426C">
      <w:pPr>
        <w:pStyle w:val="21"/>
      </w:pPr>
      <w:r w:rsidRPr="00F6426C">
        <w:t xml:space="preserve">21.3  </w:t>
      </w:r>
      <w:r w:rsidRPr="00F6426C">
        <w:rPr>
          <w:rFonts w:hint="eastAsia"/>
        </w:rPr>
        <w:t>给编辑器增加“</w:t>
      </w:r>
      <w:r w:rsidRPr="00F6426C">
        <w:t>Icon Gizmo</w:t>
      </w:r>
      <w:r w:rsidRPr="00F6426C">
        <w:rPr>
          <w:rFonts w:hint="eastAsia"/>
        </w:rPr>
        <w:t>”功能</w:t>
      </w:r>
    </w:p>
    <w:p w14:paraId="03F2495F" w14:textId="77777777" w:rsidR="00817B08" w:rsidRPr="00F6426C" w:rsidRDefault="00817B08" w:rsidP="00F6426C"/>
    <w:p w14:paraId="2B49DAE5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21.3.1  </w:t>
      </w:r>
      <w:r w:rsidRPr="00F6426C">
        <w:rPr>
          <w:rFonts w:hint="eastAsia"/>
          <w:noProof/>
        </w:rPr>
        <w:t>需求分析</w:t>
      </w:r>
    </w:p>
    <w:p w14:paraId="3FEA0D78" w14:textId="77777777" w:rsidR="00F6426C" w:rsidRPr="00F6426C" w:rsidRDefault="00F6426C" w:rsidP="00F6426C"/>
    <w:p w14:paraId="4B5F56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21.3.2  </w:t>
      </w:r>
      <w:r w:rsidRPr="00F6426C">
        <w:rPr>
          <w:rFonts w:hint="eastAsia"/>
          <w:noProof/>
        </w:rPr>
        <w:t>实现</w:t>
      </w:r>
      <w:r w:rsidRPr="00F6426C">
        <w:rPr>
          <w:noProof/>
        </w:rPr>
        <w:t>IMGUI</w:t>
      </w:r>
    </w:p>
    <w:p w14:paraId="1113903C" w14:textId="77777777" w:rsidR="00F6426C" w:rsidRPr="00F6426C" w:rsidRDefault="00F6426C" w:rsidP="00F6426C"/>
    <w:p w14:paraId="2397F80E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21.3.3  </w:t>
      </w:r>
      <w:r w:rsidRPr="00F6426C">
        <w:rPr>
          <w:rFonts w:hint="eastAsia"/>
          <w:noProof/>
        </w:rPr>
        <w:t>实现相机</w:t>
      </w:r>
      <w:r w:rsidRPr="00F6426C">
        <w:rPr>
          <w:noProof/>
        </w:rPr>
        <w:t>Gizmo</w:t>
      </w:r>
    </w:p>
    <w:p w14:paraId="369106E5" w14:textId="77777777" w:rsidR="00F6426C" w:rsidRPr="00F6426C" w:rsidRDefault="00F6426C" w:rsidP="00F6426C"/>
    <w:p w14:paraId="1813FF04" w14:textId="77777777" w:rsidR="00F6426C" w:rsidRDefault="00F6426C" w:rsidP="00817B08">
      <w:pPr>
        <w:rPr>
          <w:shd w:val="clear" w:color="auto" w:fill="auto"/>
        </w:rPr>
      </w:pPr>
    </w:p>
    <w:p w14:paraId="00F5784A" w14:textId="77777777" w:rsidR="00817B08" w:rsidRDefault="00817B08" w:rsidP="00817B08">
      <w:pPr>
        <w:rPr>
          <w:shd w:val="clear" w:color="auto" w:fill="auto"/>
        </w:rPr>
      </w:pPr>
    </w:p>
    <w:p w14:paraId="641459E4" w14:textId="77777777" w:rsidR="00817B08" w:rsidRDefault="00817B08" w:rsidP="00817B08">
      <w:pPr>
        <w:rPr>
          <w:shd w:val="clear" w:color="auto" w:fill="auto"/>
        </w:rPr>
      </w:pPr>
    </w:p>
    <w:p w14:paraId="7BC963B5" w14:textId="77777777" w:rsidR="00817B08" w:rsidRPr="00F6426C" w:rsidRDefault="00817B08" w:rsidP="00817B08">
      <w:pPr>
        <w:rPr>
          <w:shd w:val="clear" w:color="auto" w:fill="auto"/>
        </w:rPr>
      </w:pPr>
    </w:p>
    <w:p w14:paraId="749E296F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22AEC55" w14:textId="19CD50B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增强相机功能</w:t>
      </w:r>
    </w:p>
    <w:p w14:paraId="55378AAD" w14:textId="77777777" w:rsidR="00F6426C" w:rsidRPr="00F6426C" w:rsidRDefault="00F6426C" w:rsidP="00F6426C"/>
    <w:p w14:paraId="53B95557" w14:textId="77777777" w:rsidR="00F6426C" w:rsidRDefault="00F6426C" w:rsidP="00F6426C">
      <w:pPr>
        <w:pStyle w:val="21"/>
      </w:pPr>
      <w:r w:rsidRPr="00F6426C">
        <w:t xml:space="preserve">22.1  </w:t>
      </w:r>
      <w:r w:rsidRPr="00F6426C">
        <w:rPr>
          <w:rFonts w:hint="eastAsia"/>
        </w:rPr>
        <w:t>总体需求分析</w:t>
      </w:r>
    </w:p>
    <w:p w14:paraId="4ECFFC18" w14:textId="77777777" w:rsidR="00F6426C" w:rsidRPr="00F6426C" w:rsidRDefault="00F6426C" w:rsidP="00F6426C"/>
    <w:p w14:paraId="080BC9FE" w14:textId="77777777" w:rsidR="00F6426C" w:rsidRDefault="00F6426C" w:rsidP="00F6426C">
      <w:pPr>
        <w:pStyle w:val="21"/>
      </w:pPr>
      <w:r w:rsidRPr="00F6426C">
        <w:t xml:space="preserve">22.2  </w:t>
      </w:r>
      <w:r w:rsidRPr="00F6426C">
        <w:rPr>
          <w:rFonts w:hint="eastAsia"/>
        </w:rPr>
        <w:t>支持事件</w:t>
      </w:r>
    </w:p>
    <w:p w14:paraId="1C06F81E" w14:textId="77777777" w:rsidR="00F6426C" w:rsidRPr="00F6426C" w:rsidRDefault="00F6426C" w:rsidP="00F6426C"/>
    <w:p w14:paraId="4750D18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22.2.1  </w:t>
      </w:r>
      <w:r w:rsidRPr="00F6426C">
        <w:rPr>
          <w:rFonts w:hint="eastAsia"/>
          <w:noProof/>
        </w:rPr>
        <w:t>需求分析</w:t>
      </w:r>
    </w:p>
    <w:p w14:paraId="780300ED" w14:textId="77777777" w:rsidR="00817B08" w:rsidRPr="00817B08" w:rsidRDefault="00817B08" w:rsidP="00817B08"/>
    <w:p w14:paraId="0282904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22.2.2  </w:t>
      </w:r>
      <w:r w:rsidRPr="00F6426C">
        <w:rPr>
          <w:rFonts w:hint="eastAsia"/>
          <w:noProof/>
        </w:rPr>
        <w:t>让引擎支持事件</w:t>
      </w:r>
    </w:p>
    <w:p w14:paraId="26476CC6" w14:textId="77777777" w:rsidR="00817B08" w:rsidRPr="00817B08" w:rsidRDefault="00817B08" w:rsidP="00817B08"/>
    <w:p w14:paraId="65E650D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22.2.3  </w:t>
      </w:r>
      <w:r w:rsidRPr="00F6426C">
        <w:rPr>
          <w:rFonts w:hint="eastAsia"/>
          <w:noProof/>
        </w:rPr>
        <w:t>让编辑器支持事件</w:t>
      </w:r>
    </w:p>
    <w:p w14:paraId="1D24B855" w14:textId="77777777" w:rsidR="00817B08" w:rsidRPr="00817B08" w:rsidRDefault="00817B08" w:rsidP="00817B08"/>
    <w:p w14:paraId="4FB7CF13" w14:textId="77777777" w:rsidR="00F6426C" w:rsidRDefault="00F6426C" w:rsidP="00F6426C">
      <w:pPr>
        <w:pStyle w:val="21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24C04489" w14:textId="77777777" w:rsidR="00817B08" w:rsidRPr="00817B08" w:rsidRDefault="00817B08" w:rsidP="00817B08"/>
    <w:p w14:paraId="598FF89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526950BE" w14:textId="77777777" w:rsidR="00F6426C" w:rsidRPr="00F6426C" w:rsidRDefault="00F6426C" w:rsidP="00F6426C"/>
    <w:p w14:paraId="0341DB1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2D4B6B8E" w14:textId="77777777" w:rsidR="00F6426C" w:rsidRPr="00F6426C" w:rsidRDefault="00F6426C" w:rsidP="00F6426C"/>
    <w:p w14:paraId="107F7181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4169FAF5" w14:textId="77777777" w:rsidR="00F6426C" w:rsidRPr="00F6426C" w:rsidRDefault="00F6426C" w:rsidP="00F6426C"/>
    <w:p w14:paraId="04321B6A" w14:textId="77777777" w:rsidR="00F6426C" w:rsidRPr="00F6426C" w:rsidRDefault="00F6426C" w:rsidP="00F6426C">
      <w:pPr>
        <w:pStyle w:val="21"/>
      </w:pPr>
      <w:r w:rsidRPr="00F6426C">
        <w:t xml:space="preserve">22.4  </w:t>
      </w:r>
      <w:r w:rsidRPr="00F6426C">
        <w:rPr>
          <w:rFonts w:hint="eastAsia"/>
        </w:rPr>
        <w:t>让编辑器的</w:t>
      </w:r>
      <w:r w:rsidRPr="00F6426C">
        <w:t>Scene View</w:t>
      </w:r>
      <w:r w:rsidRPr="00F6426C">
        <w:rPr>
          <w:rFonts w:hint="eastAsia"/>
        </w:rPr>
        <w:t>的相机使用</w:t>
      </w:r>
      <w:r w:rsidRPr="00F6426C">
        <w:t>FlyCameraController</w:t>
      </w:r>
      <w:r w:rsidRPr="00F6426C">
        <w:rPr>
          <w:rFonts w:hint="eastAsia"/>
        </w:rPr>
        <w:t>组件</w:t>
      </w:r>
    </w:p>
    <w:p w14:paraId="115268CF" w14:textId="77777777" w:rsidR="00F6426C" w:rsidRDefault="00F6426C" w:rsidP="00817B08">
      <w:pPr>
        <w:rPr>
          <w:shd w:val="clear" w:color="auto" w:fill="auto"/>
        </w:rPr>
      </w:pPr>
    </w:p>
    <w:p w14:paraId="7F120353" w14:textId="77777777" w:rsidR="00817B08" w:rsidRDefault="00817B08" w:rsidP="00817B08">
      <w:pPr>
        <w:rPr>
          <w:shd w:val="clear" w:color="auto" w:fill="auto"/>
        </w:rPr>
      </w:pPr>
    </w:p>
    <w:p w14:paraId="711672E6" w14:textId="77777777" w:rsidR="00817B08" w:rsidRDefault="00817B08" w:rsidP="00817B08">
      <w:pPr>
        <w:rPr>
          <w:shd w:val="clear" w:color="auto" w:fill="auto"/>
        </w:rPr>
      </w:pPr>
    </w:p>
    <w:p w14:paraId="0542C331" w14:textId="77777777" w:rsidR="00817B08" w:rsidRDefault="00817B08" w:rsidP="00817B08">
      <w:pPr>
        <w:rPr>
          <w:shd w:val="clear" w:color="auto" w:fill="auto"/>
        </w:rPr>
      </w:pPr>
    </w:p>
    <w:p w14:paraId="6D46D5FC" w14:textId="518C24A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218B82A0" w14:textId="77777777" w:rsidR="00F6426C" w:rsidRP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让</w:t>
      </w:r>
      <w:r w:rsidRPr="00F6426C">
        <w:rPr>
          <w:rFonts w:hint="eastAsia"/>
        </w:rPr>
        <w:t>编辑器支持</w:t>
      </w:r>
      <w:r w:rsidRPr="00F6426C">
        <w:t xml:space="preserve">PWA </w:t>
      </w:r>
    </w:p>
    <w:p w14:paraId="001EFB29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这一篇主要讲，引擎和编辑器的应用实例。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5CDF81C" w14:textId="7777777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24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使用编辑器制作</w:t>
      </w:r>
      <w:r w:rsidRPr="00F6426C">
        <w:t>3D</w:t>
      </w:r>
      <w:r w:rsidRPr="00F6426C">
        <w:rPr>
          <w:rFonts w:hint="eastAsia"/>
        </w:rPr>
        <w:t>静态场景</w:t>
      </w:r>
    </w:p>
    <w:p w14:paraId="2DD664A8" w14:textId="77777777" w:rsidR="00817B08" w:rsidRDefault="00817B08" w:rsidP="00817B08"/>
    <w:p w14:paraId="14E0448B" w14:textId="77777777" w:rsidR="00817B08" w:rsidRPr="00817B08" w:rsidRDefault="00817B08" w:rsidP="00817B08"/>
    <w:p w14:paraId="39B41F4B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7AB25538" w14:textId="77777777" w:rsidR="00817B08" w:rsidRDefault="00817B08" w:rsidP="00817B08"/>
    <w:p w14:paraId="267C458C" w14:textId="77777777" w:rsidR="00817B08" w:rsidRPr="00817B08" w:rsidRDefault="00817B08" w:rsidP="00817B08"/>
    <w:p w14:paraId="4E2140E9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0884DD9C" w14:textId="77777777" w:rsidR="00817B08" w:rsidRDefault="00817B08" w:rsidP="00817B08"/>
    <w:p w14:paraId="6C3663AA" w14:textId="77777777" w:rsidR="00817B08" w:rsidRPr="00817B08" w:rsidRDefault="00817B08" w:rsidP="00817B08"/>
    <w:p w14:paraId="6CC3FB1D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D9A6139" w14:textId="77777777" w:rsidR="00817B08" w:rsidRPr="00817B08" w:rsidRDefault="00817B08" w:rsidP="00817B08"/>
    <w:p w14:paraId="35858AE3" w14:textId="77777777" w:rsidR="00F6426C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</w:p>
    <w:p w14:paraId="2690BA46" w14:textId="77777777" w:rsidR="00817B08" w:rsidRPr="00817B08" w:rsidRDefault="00817B08" w:rsidP="00817B08"/>
    <w:p w14:paraId="5F2DE9F9" w14:textId="77777777" w:rsidR="00F6426C" w:rsidRPr="00817B08" w:rsidRDefault="00F6426C" w:rsidP="00817B08">
      <w:pPr>
        <w:pStyle w:val="21"/>
      </w:pPr>
      <w:r w:rsidRPr="00817B08">
        <w:t>24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7F75E88B" w14:textId="77777777" w:rsidR="00F6426C" w:rsidRDefault="00F6426C" w:rsidP="00817B08"/>
    <w:p w14:paraId="69671CB2" w14:textId="77777777" w:rsidR="00F6426C" w:rsidRDefault="00F6426C" w:rsidP="00817B08">
      <w:pPr>
        <w:rPr>
          <w:shd w:val="clear" w:color="auto" w:fill="auto"/>
        </w:rPr>
      </w:pPr>
    </w:p>
    <w:p w14:paraId="738975F7" w14:textId="77777777" w:rsidR="00817B08" w:rsidRDefault="00817B08" w:rsidP="00817B08">
      <w:pPr>
        <w:rPr>
          <w:shd w:val="clear" w:color="auto" w:fill="auto"/>
        </w:rPr>
      </w:pPr>
    </w:p>
    <w:p w14:paraId="7B7F6A41" w14:textId="621C449C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3C4D0C6" w14:textId="77777777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使用引擎制作</w:t>
      </w:r>
      <w:r w:rsidRPr="00F6426C">
        <w:t>3D</w:t>
      </w:r>
      <w:r w:rsidRPr="00F6426C">
        <w:rPr>
          <w:rFonts w:hint="eastAsia"/>
        </w:rPr>
        <w:t>动态场景</w:t>
      </w:r>
    </w:p>
    <w:p w14:paraId="132BE43A" w14:textId="0C6CB479" w:rsidR="008E014A" w:rsidRDefault="008E014A" w:rsidP="00817B08">
      <w:pPr>
        <w:rPr>
          <w:ins w:id="1020" w:author="超 杨" w:date="2019-10-19T16:28:00Z"/>
          <w:rFonts w:hint="eastAsia"/>
        </w:rPr>
      </w:pPr>
      <w:ins w:id="1021" w:author="超 杨" w:date="2019-10-19T16:28:00Z">
        <w:r>
          <w:rPr>
            <w:rFonts w:hint="eastAsia"/>
          </w:rPr>
          <w:t>（通过扩展（</w:t>
        </w:r>
        <w:r>
          <w:t>job</w:t>
        </w:r>
        <w:r>
          <w:rPr>
            <w:rFonts w:hint="eastAsia"/>
          </w:rPr>
          <w:t>、</w:t>
        </w:r>
        <w:proofErr w:type="spellStart"/>
        <w:r>
          <w:t>shader</w:t>
        </w:r>
        <w:proofErr w:type="spellEnd"/>
        <w:r>
          <w:rPr>
            <w:rFonts w:hint="eastAsia"/>
          </w:rPr>
          <w:t>）来实现）</w:t>
        </w:r>
      </w:ins>
    </w:p>
    <w:p w14:paraId="7CAC4DD7" w14:textId="6079D68B" w:rsidR="00817B08" w:rsidRDefault="005F2331" w:rsidP="00817B08">
      <w:pPr>
        <w:rPr>
          <w:ins w:id="1022" w:author="超 杨" w:date="2019-10-19T16:28:00Z"/>
        </w:rPr>
      </w:pPr>
      <w:ins w:id="1023" w:author="超 杨" w:date="2019-10-18T10:41:00Z">
        <w:r>
          <w:rPr>
            <w:rFonts w:hint="eastAsia"/>
          </w:rPr>
          <w:t>（或者实现最简单的</w:t>
        </w:r>
        <w:r>
          <w:t>ray tracing</w:t>
        </w:r>
        <w:r>
          <w:rPr>
            <w:rFonts w:hint="eastAsia"/>
          </w:rPr>
          <w:t>场景（渲染球）？）</w:t>
        </w:r>
      </w:ins>
    </w:p>
    <w:p w14:paraId="1573B678" w14:textId="77777777" w:rsidR="008E014A" w:rsidRDefault="008E014A" w:rsidP="00817B08">
      <w:pPr>
        <w:rPr>
          <w:rFonts w:hint="eastAsia"/>
        </w:rPr>
      </w:pPr>
    </w:p>
    <w:p w14:paraId="793339B2" w14:textId="77777777" w:rsidR="00817B08" w:rsidRPr="00817B08" w:rsidRDefault="00817B08" w:rsidP="00817B08"/>
    <w:p w14:paraId="208A1C4A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1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需求分析</w:t>
      </w:r>
    </w:p>
    <w:p w14:paraId="3D3966F6" w14:textId="77777777" w:rsidR="00817B08" w:rsidRDefault="00817B08" w:rsidP="00817B08"/>
    <w:p w14:paraId="5E2FCA99" w14:textId="77777777" w:rsidR="00817B08" w:rsidRPr="00817B08" w:rsidRDefault="00817B08" w:rsidP="00817B08"/>
    <w:p w14:paraId="6D6C0CFC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2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分析如何实现</w:t>
      </w:r>
    </w:p>
    <w:p w14:paraId="6A7C4A9D" w14:textId="77777777" w:rsidR="00817B08" w:rsidRDefault="00817B08" w:rsidP="00817B08"/>
    <w:p w14:paraId="3D474C9E" w14:textId="77777777" w:rsidR="00817B08" w:rsidRPr="00817B08" w:rsidRDefault="00817B08" w:rsidP="00817B08"/>
    <w:p w14:paraId="653B1209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3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准备美术素材</w:t>
      </w:r>
    </w:p>
    <w:p w14:paraId="73530C3B" w14:textId="77777777" w:rsidR="00817B08" w:rsidRDefault="00817B08" w:rsidP="00817B08"/>
    <w:p w14:paraId="54093489" w14:textId="77777777" w:rsidR="00817B08" w:rsidRPr="00817B08" w:rsidRDefault="00817B08" w:rsidP="00817B08"/>
    <w:p w14:paraId="262FD217" w14:textId="77777777" w:rsidR="00F6426C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4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具体实现</w:t>
      </w:r>
      <w:r w:rsidRPr="00817B08">
        <w:rPr>
          <w:rFonts w:hint="eastAsia"/>
        </w:rPr>
        <w:t xml:space="preserve"> </w:t>
      </w:r>
    </w:p>
    <w:p w14:paraId="0031446A" w14:textId="77777777" w:rsidR="00817B08" w:rsidRDefault="00817B08" w:rsidP="00817B08"/>
    <w:p w14:paraId="7D1A4569" w14:textId="77777777" w:rsidR="00817B08" w:rsidRPr="00817B08" w:rsidRDefault="00817B08" w:rsidP="00817B08"/>
    <w:p w14:paraId="139B88A3" w14:textId="77777777" w:rsidR="00F6426C" w:rsidRPr="00817B08" w:rsidRDefault="00F6426C" w:rsidP="00817B08">
      <w:pPr>
        <w:pStyle w:val="21"/>
      </w:pPr>
      <w:r w:rsidRPr="00817B08">
        <w:t>25</w:t>
      </w:r>
      <w:r w:rsidRPr="00817B08">
        <w:rPr>
          <w:rFonts w:hint="eastAsia"/>
        </w:rPr>
        <w:t>.</w:t>
      </w:r>
      <w:r w:rsidRPr="00817B08">
        <w:t>5</w:t>
      </w:r>
      <w:r w:rsidRPr="00817B08">
        <w:rPr>
          <w:rFonts w:hint="eastAsia"/>
        </w:rPr>
        <w:t xml:space="preserve">  </w:t>
      </w:r>
      <w:r w:rsidRPr="00817B08">
        <w:rPr>
          <w:rFonts w:hint="eastAsia"/>
        </w:rPr>
        <w:t>总结</w:t>
      </w:r>
    </w:p>
    <w:p w14:paraId="50D5853E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484215" w14:textId="77777777" w:rsidR="001B134B" w:rsidRDefault="001B134B" w:rsidP="008B5E11">
      <w:pPr>
        <w:ind w:firstLine="400"/>
      </w:pPr>
      <w:r>
        <w:separator/>
      </w:r>
    </w:p>
  </w:endnote>
  <w:endnote w:type="continuationSeparator" w:id="0">
    <w:p w14:paraId="7407A4B8" w14:textId="77777777" w:rsidR="001B134B" w:rsidRDefault="001B134B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书宋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方正姚体">
    <w:altName w:val="宋体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汉仪中圆简">
    <w:altName w:val="ＭＳ ゴシック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0000000000000000000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CB3EC" w14:textId="77777777" w:rsidR="001B134B" w:rsidRDefault="001B134B" w:rsidP="00607276">
    <w:pPr>
      <w:ind w:firstLine="4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7E9F38" w14:textId="77777777" w:rsidR="001B134B" w:rsidRDefault="001B134B" w:rsidP="00607276">
    <w:pPr>
      <w:ind w:firstLine="4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6540F8" w14:textId="77777777" w:rsidR="001B134B" w:rsidRDefault="001B134B" w:rsidP="008B5E11">
    <w:pPr>
      <w:ind w:firstLine="4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CB064B" w14:textId="77777777" w:rsidR="001B134B" w:rsidRDefault="001B134B" w:rsidP="008B5E11">
      <w:pPr>
        <w:ind w:firstLine="400"/>
      </w:pPr>
      <w:r>
        <w:separator/>
      </w:r>
    </w:p>
  </w:footnote>
  <w:footnote w:type="continuationSeparator" w:id="0">
    <w:p w14:paraId="1002A8DE" w14:textId="77777777" w:rsidR="001B134B" w:rsidRDefault="001B134B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E7597" w14:textId="77777777" w:rsidR="001B134B" w:rsidRPr="008B5E11" w:rsidRDefault="001B134B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A2797" w14:textId="77777777" w:rsidR="001B134B" w:rsidRPr="008B5E11" w:rsidRDefault="001B134B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9E7E6" w14:textId="77777777" w:rsidR="001B134B" w:rsidRDefault="001B134B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6ED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4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8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8"/>
  </w:num>
  <w:num w:numId="3">
    <w:abstractNumId w:val="15"/>
  </w:num>
  <w:num w:numId="4">
    <w:abstractNumId w:val="4"/>
  </w:num>
  <w:num w:numId="5">
    <w:abstractNumId w:val="8"/>
  </w:num>
  <w:num w:numId="6">
    <w:abstractNumId w:val="9"/>
  </w:num>
  <w:num w:numId="7">
    <w:abstractNumId w:val="18"/>
    <w:lvlOverride w:ilvl="0">
      <w:startOverride w:val="44"/>
    </w:lvlOverride>
  </w:num>
  <w:num w:numId="8">
    <w:abstractNumId w:val="14"/>
  </w:num>
  <w:num w:numId="9">
    <w:abstractNumId w:val="7"/>
  </w:num>
  <w:num w:numId="10">
    <w:abstractNumId w:val="6"/>
  </w:num>
  <w:num w:numId="11">
    <w:abstractNumId w:val="16"/>
  </w:num>
  <w:num w:numId="12">
    <w:abstractNumId w:val="11"/>
  </w:num>
  <w:num w:numId="13">
    <w:abstractNumId w:val="10"/>
  </w:num>
  <w:num w:numId="14">
    <w:abstractNumId w:val="12"/>
  </w:num>
  <w:num w:numId="15">
    <w:abstractNumId w:val="1"/>
  </w:num>
  <w:num w:numId="16">
    <w:abstractNumId w:val="0"/>
  </w:num>
  <w:num w:numId="17">
    <w:abstractNumId w:val="13"/>
  </w:num>
  <w:num w:numId="18">
    <w:abstractNumId w:val="17"/>
  </w:num>
  <w:num w:numId="19">
    <w:abstractNumId w:val="3"/>
  </w:num>
  <w:num w:numId="20">
    <w:abstractNumId w:val="5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hw010">
    <w15:presenceInfo w15:providerId="None" w15:userId="whw0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#ddd,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0C"/>
    <w:rsid w:val="00001F5B"/>
    <w:rsid w:val="0000387C"/>
    <w:rsid w:val="00004CFB"/>
    <w:rsid w:val="00004F05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B57"/>
    <w:rsid w:val="00017D7A"/>
    <w:rsid w:val="0002160B"/>
    <w:rsid w:val="000226A9"/>
    <w:rsid w:val="0002484C"/>
    <w:rsid w:val="00024BB9"/>
    <w:rsid w:val="00026494"/>
    <w:rsid w:val="00026918"/>
    <w:rsid w:val="000272EF"/>
    <w:rsid w:val="00027395"/>
    <w:rsid w:val="000309FE"/>
    <w:rsid w:val="000314F9"/>
    <w:rsid w:val="00032BAE"/>
    <w:rsid w:val="00032C7D"/>
    <w:rsid w:val="0003307B"/>
    <w:rsid w:val="00033605"/>
    <w:rsid w:val="00034FC2"/>
    <w:rsid w:val="0003538C"/>
    <w:rsid w:val="00035C93"/>
    <w:rsid w:val="00036BA9"/>
    <w:rsid w:val="00040A70"/>
    <w:rsid w:val="00040D39"/>
    <w:rsid w:val="00041FED"/>
    <w:rsid w:val="00042A6E"/>
    <w:rsid w:val="000444F9"/>
    <w:rsid w:val="000456A6"/>
    <w:rsid w:val="00047577"/>
    <w:rsid w:val="00047999"/>
    <w:rsid w:val="000508E8"/>
    <w:rsid w:val="00051952"/>
    <w:rsid w:val="00051D1F"/>
    <w:rsid w:val="000524B7"/>
    <w:rsid w:val="00052612"/>
    <w:rsid w:val="00052A0E"/>
    <w:rsid w:val="00052B15"/>
    <w:rsid w:val="000530F6"/>
    <w:rsid w:val="00053637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E0C"/>
    <w:rsid w:val="0008048E"/>
    <w:rsid w:val="00080899"/>
    <w:rsid w:val="00083241"/>
    <w:rsid w:val="00083290"/>
    <w:rsid w:val="000832DD"/>
    <w:rsid w:val="00083589"/>
    <w:rsid w:val="0008460A"/>
    <w:rsid w:val="00084FA9"/>
    <w:rsid w:val="00085A16"/>
    <w:rsid w:val="00086AF3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965"/>
    <w:rsid w:val="000A2807"/>
    <w:rsid w:val="000A28EA"/>
    <w:rsid w:val="000A35B3"/>
    <w:rsid w:val="000A35F2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4572"/>
    <w:rsid w:val="000D47FB"/>
    <w:rsid w:val="000D4C76"/>
    <w:rsid w:val="000D665B"/>
    <w:rsid w:val="000D6A09"/>
    <w:rsid w:val="000D7C72"/>
    <w:rsid w:val="000E1B0A"/>
    <w:rsid w:val="000E1F7F"/>
    <w:rsid w:val="000E300B"/>
    <w:rsid w:val="000E429E"/>
    <w:rsid w:val="000E46E8"/>
    <w:rsid w:val="000F01AD"/>
    <w:rsid w:val="000F1995"/>
    <w:rsid w:val="000F1C89"/>
    <w:rsid w:val="000F208E"/>
    <w:rsid w:val="000F22FE"/>
    <w:rsid w:val="000F2B3E"/>
    <w:rsid w:val="000F2C74"/>
    <w:rsid w:val="000F2E7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949"/>
    <w:rsid w:val="00121191"/>
    <w:rsid w:val="001214F3"/>
    <w:rsid w:val="00121C43"/>
    <w:rsid w:val="001225E2"/>
    <w:rsid w:val="001227EA"/>
    <w:rsid w:val="00123753"/>
    <w:rsid w:val="00124C2B"/>
    <w:rsid w:val="00125D70"/>
    <w:rsid w:val="001267AB"/>
    <w:rsid w:val="00127533"/>
    <w:rsid w:val="00127E5E"/>
    <w:rsid w:val="0013132F"/>
    <w:rsid w:val="00132767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A"/>
    <w:rsid w:val="00174E08"/>
    <w:rsid w:val="0017638D"/>
    <w:rsid w:val="00176F5F"/>
    <w:rsid w:val="00177AC4"/>
    <w:rsid w:val="0018063E"/>
    <w:rsid w:val="001825C8"/>
    <w:rsid w:val="00183942"/>
    <w:rsid w:val="00183C6A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AF1"/>
    <w:rsid w:val="001A4853"/>
    <w:rsid w:val="001A4C7F"/>
    <w:rsid w:val="001A6632"/>
    <w:rsid w:val="001B0FB2"/>
    <w:rsid w:val="001B0FC1"/>
    <w:rsid w:val="001B1003"/>
    <w:rsid w:val="001B134B"/>
    <w:rsid w:val="001B1E07"/>
    <w:rsid w:val="001B36D0"/>
    <w:rsid w:val="001B3C94"/>
    <w:rsid w:val="001B596D"/>
    <w:rsid w:val="001B5E48"/>
    <w:rsid w:val="001B752D"/>
    <w:rsid w:val="001C0F29"/>
    <w:rsid w:val="001C37FE"/>
    <w:rsid w:val="001C3AAC"/>
    <w:rsid w:val="001C3B82"/>
    <w:rsid w:val="001C5ACC"/>
    <w:rsid w:val="001C65EC"/>
    <w:rsid w:val="001C73AB"/>
    <w:rsid w:val="001C7FF9"/>
    <w:rsid w:val="001D0816"/>
    <w:rsid w:val="001D40DA"/>
    <w:rsid w:val="001D6C92"/>
    <w:rsid w:val="001D783D"/>
    <w:rsid w:val="001E0325"/>
    <w:rsid w:val="001E0912"/>
    <w:rsid w:val="001E1594"/>
    <w:rsid w:val="001E1D70"/>
    <w:rsid w:val="001E2105"/>
    <w:rsid w:val="001E513E"/>
    <w:rsid w:val="001E5379"/>
    <w:rsid w:val="001E562D"/>
    <w:rsid w:val="001E6503"/>
    <w:rsid w:val="001E7D96"/>
    <w:rsid w:val="001E7EB4"/>
    <w:rsid w:val="001F22CC"/>
    <w:rsid w:val="001F2EB9"/>
    <w:rsid w:val="001F39D9"/>
    <w:rsid w:val="001F3F0F"/>
    <w:rsid w:val="001F752F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598C"/>
    <w:rsid w:val="0021724A"/>
    <w:rsid w:val="00217AA9"/>
    <w:rsid w:val="00220F29"/>
    <w:rsid w:val="00225DFA"/>
    <w:rsid w:val="00226B2B"/>
    <w:rsid w:val="00227D1F"/>
    <w:rsid w:val="00230AB3"/>
    <w:rsid w:val="00231DF2"/>
    <w:rsid w:val="0023213F"/>
    <w:rsid w:val="002326D8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3E9C"/>
    <w:rsid w:val="0024481B"/>
    <w:rsid w:val="00244BAD"/>
    <w:rsid w:val="0024598B"/>
    <w:rsid w:val="00246C61"/>
    <w:rsid w:val="00250D19"/>
    <w:rsid w:val="00251CDC"/>
    <w:rsid w:val="002548C2"/>
    <w:rsid w:val="002555C2"/>
    <w:rsid w:val="00255634"/>
    <w:rsid w:val="00256662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1AFD"/>
    <w:rsid w:val="00272034"/>
    <w:rsid w:val="0027232E"/>
    <w:rsid w:val="00273066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42DA"/>
    <w:rsid w:val="00294AF6"/>
    <w:rsid w:val="00294C64"/>
    <w:rsid w:val="0029512F"/>
    <w:rsid w:val="00295CF8"/>
    <w:rsid w:val="00296042"/>
    <w:rsid w:val="002A06AE"/>
    <w:rsid w:val="002A1086"/>
    <w:rsid w:val="002A2B75"/>
    <w:rsid w:val="002A307E"/>
    <w:rsid w:val="002A3EB1"/>
    <w:rsid w:val="002A4408"/>
    <w:rsid w:val="002A57FF"/>
    <w:rsid w:val="002A72CB"/>
    <w:rsid w:val="002A735D"/>
    <w:rsid w:val="002A7A62"/>
    <w:rsid w:val="002B104D"/>
    <w:rsid w:val="002B1459"/>
    <w:rsid w:val="002B158A"/>
    <w:rsid w:val="002B22A2"/>
    <w:rsid w:val="002B2908"/>
    <w:rsid w:val="002B2CAB"/>
    <w:rsid w:val="002B2E73"/>
    <w:rsid w:val="002B32B8"/>
    <w:rsid w:val="002B3F5C"/>
    <w:rsid w:val="002B5DAB"/>
    <w:rsid w:val="002B68AB"/>
    <w:rsid w:val="002B7BF6"/>
    <w:rsid w:val="002B7CDD"/>
    <w:rsid w:val="002C02CB"/>
    <w:rsid w:val="002C074C"/>
    <w:rsid w:val="002C0E36"/>
    <w:rsid w:val="002C1AFD"/>
    <w:rsid w:val="002C2007"/>
    <w:rsid w:val="002C260E"/>
    <w:rsid w:val="002C2945"/>
    <w:rsid w:val="002C3901"/>
    <w:rsid w:val="002C5247"/>
    <w:rsid w:val="002C5582"/>
    <w:rsid w:val="002C56E6"/>
    <w:rsid w:val="002C5C5C"/>
    <w:rsid w:val="002D0AAE"/>
    <w:rsid w:val="002D2B40"/>
    <w:rsid w:val="002D2F8A"/>
    <w:rsid w:val="002D78D8"/>
    <w:rsid w:val="002D7B2D"/>
    <w:rsid w:val="002E0883"/>
    <w:rsid w:val="002E149A"/>
    <w:rsid w:val="002E1808"/>
    <w:rsid w:val="002E454A"/>
    <w:rsid w:val="002E561A"/>
    <w:rsid w:val="002E5A2E"/>
    <w:rsid w:val="002E73AD"/>
    <w:rsid w:val="002F0A0F"/>
    <w:rsid w:val="002F537C"/>
    <w:rsid w:val="00301ED8"/>
    <w:rsid w:val="00302029"/>
    <w:rsid w:val="00302253"/>
    <w:rsid w:val="00302663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31A3"/>
    <w:rsid w:val="0032355F"/>
    <w:rsid w:val="003240A6"/>
    <w:rsid w:val="0032436E"/>
    <w:rsid w:val="00324924"/>
    <w:rsid w:val="003249DF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12F3"/>
    <w:rsid w:val="00343A0C"/>
    <w:rsid w:val="00343BFE"/>
    <w:rsid w:val="00343FA2"/>
    <w:rsid w:val="00344C4D"/>
    <w:rsid w:val="003451B7"/>
    <w:rsid w:val="00346A56"/>
    <w:rsid w:val="003510D5"/>
    <w:rsid w:val="003524F9"/>
    <w:rsid w:val="003527A9"/>
    <w:rsid w:val="0035387A"/>
    <w:rsid w:val="00354BDB"/>
    <w:rsid w:val="003552C7"/>
    <w:rsid w:val="00355D30"/>
    <w:rsid w:val="00361900"/>
    <w:rsid w:val="003628C8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C1"/>
    <w:rsid w:val="00373AC1"/>
    <w:rsid w:val="00375D33"/>
    <w:rsid w:val="003770C2"/>
    <w:rsid w:val="0038098D"/>
    <w:rsid w:val="0038237B"/>
    <w:rsid w:val="00384232"/>
    <w:rsid w:val="003854F6"/>
    <w:rsid w:val="00385C2D"/>
    <w:rsid w:val="0039233F"/>
    <w:rsid w:val="003944A6"/>
    <w:rsid w:val="00396F77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B16D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B1E"/>
    <w:rsid w:val="00403F6D"/>
    <w:rsid w:val="00403F75"/>
    <w:rsid w:val="00405273"/>
    <w:rsid w:val="00405C4F"/>
    <w:rsid w:val="004071DE"/>
    <w:rsid w:val="00410E2A"/>
    <w:rsid w:val="00410F3B"/>
    <w:rsid w:val="0041131A"/>
    <w:rsid w:val="00413276"/>
    <w:rsid w:val="00413444"/>
    <w:rsid w:val="00413AE5"/>
    <w:rsid w:val="0041420D"/>
    <w:rsid w:val="004148EE"/>
    <w:rsid w:val="00415354"/>
    <w:rsid w:val="00415441"/>
    <w:rsid w:val="0041550E"/>
    <w:rsid w:val="00415E8B"/>
    <w:rsid w:val="00420892"/>
    <w:rsid w:val="004216D3"/>
    <w:rsid w:val="004220D2"/>
    <w:rsid w:val="004233F7"/>
    <w:rsid w:val="00424473"/>
    <w:rsid w:val="00424538"/>
    <w:rsid w:val="00425157"/>
    <w:rsid w:val="004306C9"/>
    <w:rsid w:val="00430BE8"/>
    <w:rsid w:val="00430C23"/>
    <w:rsid w:val="00430C7B"/>
    <w:rsid w:val="004324C4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6262"/>
    <w:rsid w:val="00446C06"/>
    <w:rsid w:val="00446C89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EBE"/>
    <w:rsid w:val="00461358"/>
    <w:rsid w:val="004615D0"/>
    <w:rsid w:val="00461D8E"/>
    <w:rsid w:val="00462B35"/>
    <w:rsid w:val="00462ED5"/>
    <w:rsid w:val="00463070"/>
    <w:rsid w:val="00464FBC"/>
    <w:rsid w:val="00466930"/>
    <w:rsid w:val="00466C61"/>
    <w:rsid w:val="00466DE5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AF3"/>
    <w:rsid w:val="004B19E9"/>
    <w:rsid w:val="004B1AE6"/>
    <w:rsid w:val="004B296B"/>
    <w:rsid w:val="004B3302"/>
    <w:rsid w:val="004B38F8"/>
    <w:rsid w:val="004B55F8"/>
    <w:rsid w:val="004B5641"/>
    <w:rsid w:val="004B5E12"/>
    <w:rsid w:val="004B66EB"/>
    <w:rsid w:val="004B7E9D"/>
    <w:rsid w:val="004C0F17"/>
    <w:rsid w:val="004C17EC"/>
    <w:rsid w:val="004C4C45"/>
    <w:rsid w:val="004C534B"/>
    <w:rsid w:val="004C6D09"/>
    <w:rsid w:val="004C7183"/>
    <w:rsid w:val="004C7415"/>
    <w:rsid w:val="004D0903"/>
    <w:rsid w:val="004D30D1"/>
    <w:rsid w:val="004D4960"/>
    <w:rsid w:val="004D4D6B"/>
    <w:rsid w:val="004D550F"/>
    <w:rsid w:val="004D56F1"/>
    <w:rsid w:val="004D6811"/>
    <w:rsid w:val="004D7740"/>
    <w:rsid w:val="004D794D"/>
    <w:rsid w:val="004E0593"/>
    <w:rsid w:val="004E0935"/>
    <w:rsid w:val="004E0FE5"/>
    <w:rsid w:val="004E3775"/>
    <w:rsid w:val="004E4151"/>
    <w:rsid w:val="004E4353"/>
    <w:rsid w:val="004E54D1"/>
    <w:rsid w:val="004E711C"/>
    <w:rsid w:val="004F0DF9"/>
    <w:rsid w:val="004F2A76"/>
    <w:rsid w:val="004F2B06"/>
    <w:rsid w:val="004F477F"/>
    <w:rsid w:val="004F537C"/>
    <w:rsid w:val="004F62F6"/>
    <w:rsid w:val="004F6FA2"/>
    <w:rsid w:val="00501D3E"/>
    <w:rsid w:val="005037A2"/>
    <w:rsid w:val="005052BB"/>
    <w:rsid w:val="0050551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3EEC"/>
    <w:rsid w:val="005647FB"/>
    <w:rsid w:val="00565B38"/>
    <w:rsid w:val="00566961"/>
    <w:rsid w:val="00572948"/>
    <w:rsid w:val="00573259"/>
    <w:rsid w:val="0057332B"/>
    <w:rsid w:val="005743AD"/>
    <w:rsid w:val="00575B55"/>
    <w:rsid w:val="00576701"/>
    <w:rsid w:val="005769CA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269F"/>
    <w:rsid w:val="005938FB"/>
    <w:rsid w:val="005943B7"/>
    <w:rsid w:val="005948E6"/>
    <w:rsid w:val="00594E59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5A1C"/>
    <w:rsid w:val="005B5E36"/>
    <w:rsid w:val="005B5EC2"/>
    <w:rsid w:val="005B647A"/>
    <w:rsid w:val="005B6490"/>
    <w:rsid w:val="005C0C1B"/>
    <w:rsid w:val="005C277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6113"/>
    <w:rsid w:val="005E6F16"/>
    <w:rsid w:val="005E798B"/>
    <w:rsid w:val="005E7B8D"/>
    <w:rsid w:val="005F1015"/>
    <w:rsid w:val="005F2331"/>
    <w:rsid w:val="005F2421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7276"/>
    <w:rsid w:val="00607776"/>
    <w:rsid w:val="00607EC6"/>
    <w:rsid w:val="00611111"/>
    <w:rsid w:val="00611771"/>
    <w:rsid w:val="0061230E"/>
    <w:rsid w:val="00614B1A"/>
    <w:rsid w:val="00615F21"/>
    <w:rsid w:val="00615FD3"/>
    <w:rsid w:val="00616671"/>
    <w:rsid w:val="006208AF"/>
    <w:rsid w:val="00620B90"/>
    <w:rsid w:val="00620DF2"/>
    <w:rsid w:val="0062283F"/>
    <w:rsid w:val="00622C6A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617"/>
    <w:rsid w:val="00674E6C"/>
    <w:rsid w:val="0067517E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163C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6C3"/>
    <w:rsid w:val="006B60D9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D2"/>
    <w:rsid w:val="006C6C2F"/>
    <w:rsid w:val="006C76A6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210F5"/>
    <w:rsid w:val="00722085"/>
    <w:rsid w:val="00724AB3"/>
    <w:rsid w:val="00725BFD"/>
    <w:rsid w:val="0072719C"/>
    <w:rsid w:val="00730DCA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66CB"/>
    <w:rsid w:val="00750707"/>
    <w:rsid w:val="00750F06"/>
    <w:rsid w:val="00751AE5"/>
    <w:rsid w:val="00751B17"/>
    <w:rsid w:val="00752877"/>
    <w:rsid w:val="007532E7"/>
    <w:rsid w:val="0075458A"/>
    <w:rsid w:val="00754B44"/>
    <w:rsid w:val="00754D1A"/>
    <w:rsid w:val="0075636A"/>
    <w:rsid w:val="00756E23"/>
    <w:rsid w:val="00760704"/>
    <w:rsid w:val="00760A00"/>
    <w:rsid w:val="0076163E"/>
    <w:rsid w:val="00762108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D64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EF8"/>
    <w:rsid w:val="007C25D8"/>
    <w:rsid w:val="007C27BE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35D2"/>
    <w:rsid w:val="007E3753"/>
    <w:rsid w:val="007E4335"/>
    <w:rsid w:val="007E4A7E"/>
    <w:rsid w:val="007E4E43"/>
    <w:rsid w:val="007E58D4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DB8"/>
    <w:rsid w:val="008017F3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6472"/>
    <w:rsid w:val="00817B08"/>
    <w:rsid w:val="00820BD2"/>
    <w:rsid w:val="00821893"/>
    <w:rsid w:val="0082248B"/>
    <w:rsid w:val="00822A44"/>
    <w:rsid w:val="00823561"/>
    <w:rsid w:val="00823BD1"/>
    <w:rsid w:val="0082732C"/>
    <w:rsid w:val="00827B3D"/>
    <w:rsid w:val="00830044"/>
    <w:rsid w:val="008309B6"/>
    <w:rsid w:val="00831B14"/>
    <w:rsid w:val="00831DA2"/>
    <w:rsid w:val="008339E0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5920"/>
    <w:rsid w:val="00865D90"/>
    <w:rsid w:val="00867240"/>
    <w:rsid w:val="0087016C"/>
    <w:rsid w:val="00870574"/>
    <w:rsid w:val="00871C81"/>
    <w:rsid w:val="008722F8"/>
    <w:rsid w:val="008723F0"/>
    <w:rsid w:val="008738B8"/>
    <w:rsid w:val="00876581"/>
    <w:rsid w:val="008773BE"/>
    <w:rsid w:val="008806AB"/>
    <w:rsid w:val="00880710"/>
    <w:rsid w:val="00881185"/>
    <w:rsid w:val="00881F6E"/>
    <w:rsid w:val="0088243F"/>
    <w:rsid w:val="008830E1"/>
    <w:rsid w:val="008841A3"/>
    <w:rsid w:val="00885359"/>
    <w:rsid w:val="0088655A"/>
    <w:rsid w:val="00890280"/>
    <w:rsid w:val="00890487"/>
    <w:rsid w:val="00890A3F"/>
    <w:rsid w:val="00892CBF"/>
    <w:rsid w:val="00894292"/>
    <w:rsid w:val="00894A81"/>
    <w:rsid w:val="008950CB"/>
    <w:rsid w:val="00897C6D"/>
    <w:rsid w:val="00897EF6"/>
    <w:rsid w:val="008A11DE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1F34"/>
    <w:rsid w:val="008B2151"/>
    <w:rsid w:val="008B3DE8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3B6E"/>
    <w:rsid w:val="008C4A57"/>
    <w:rsid w:val="008C4B92"/>
    <w:rsid w:val="008C4C63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E77"/>
    <w:rsid w:val="008D46D1"/>
    <w:rsid w:val="008D633C"/>
    <w:rsid w:val="008D6644"/>
    <w:rsid w:val="008D6C6B"/>
    <w:rsid w:val="008D78D7"/>
    <w:rsid w:val="008D7A7F"/>
    <w:rsid w:val="008E014A"/>
    <w:rsid w:val="008E28F3"/>
    <w:rsid w:val="008E2FF5"/>
    <w:rsid w:val="008E3E09"/>
    <w:rsid w:val="008E3F3F"/>
    <w:rsid w:val="008E40F1"/>
    <w:rsid w:val="008E5789"/>
    <w:rsid w:val="008E64F3"/>
    <w:rsid w:val="008E6B55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22F1"/>
    <w:rsid w:val="00902533"/>
    <w:rsid w:val="0090257B"/>
    <w:rsid w:val="0090260F"/>
    <w:rsid w:val="00902BEC"/>
    <w:rsid w:val="0090643C"/>
    <w:rsid w:val="009064F4"/>
    <w:rsid w:val="00907694"/>
    <w:rsid w:val="0090791A"/>
    <w:rsid w:val="00907B8A"/>
    <w:rsid w:val="00910463"/>
    <w:rsid w:val="009126B5"/>
    <w:rsid w:val="009126D1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5C54"/>
    <w:rsid w:val="009302C3"/>
    <w:rsid w:val="009303AF"/>
    <w:rsid w:val="009306D0"/>
    <w:rsid w:val="00930A95"/>
    <w:rsid w:val="00932F4C"/>
    <w:rsid w:val="009331C4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A5"/>
    <w:rsid w:val="00972DDB"/>
    <w:rsid w:val="00973A72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32C5"/>
    <w:rsid w:val="00983927"/>
    <w:rsid w:val="00984976"/>
    <w:rsid w:val="00984C38"/>
    <w:rsid w:val="00984EFA"/>
    <w:rsid w:val="0098557C"/>
    <w:rsid w:val="00985E2C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7FBA"/>
    <w:rsid w:val="009A1DD0"/>
    <w:rsid w:val="009A26BF"/>
    <w:rsid w:val="009A3AFC"/>
    <w:rsid w:val="009A43F5"/>
    <w:rsid w:val="009A4597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D98"/>
    <w:rsid w:val="009C562D"/>
    <w:rsid w:val="009C5B50"/>
    <w:rsid w:val="009C6EAC"/>
    <w:rsid w:val="009C7089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6E3"/>
    <w:rsid w:val="009E73A8"/>
    <w:rsid w:val="009F0FBE"/>
    <w:rsid w:val="009F1083"/>
    <w:rsid w:val="009F29AA"/>
    <w:rsid w:val="009F3A55"/>
    <w:rsid w:val="009F57F5"/>
    <w:rsid w:val="009F6EEA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39E6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62B"/>
    <w:rsid w:val="00A4311E"/>
    <w:rsid w:val="00A43940"/>
    <w:rsid w:val="00A4417F"/>
    <w:rsid w:val="00A452E4"/>
    <w:rsid w:val="00A4595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5CB"/>
    <w:rsid w:val="00A70A0C"/>
    <w:rsid w:val="00A71466"/>
    <w:rsid w:val="00A72391"/>
    <w:rsid w:val="00A751BF"/>
    <w:rsid w:val="00A77761"/>
    <w:rsid w:val="00A77DD4"/>
    <w:rsid w:val="00A77DF8"/>
    <w:rsid w:val="00A82E89"/>
    <w:rsid w:val="00A8331E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BAC"/>
    <w:rsid w:val="00AA0320"/>
    <w:rsid w:val="00AA1F6F"/>
    <w:rsid w:val="00AA2711"/>
    <w:rsid w:val="00AA2855"/>
    <w:rsid w:val="00AA3639"/>
    <w:rsid w:val="00AA3B63"/>
    <w:rsid w:val="00AA4AD4"/>
    <w:rsid w:val="00AA52D8"/>
    <w:rsid w:val="00AA5597"/>
    <w:rsid w:val="00AA579B"/>
    <w:rsid w:val="00AA725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C5"/>
    <w:rsid w:val="00AB60E7"/>
    <w:rsid w:val="00AB64CC"/>
    <w:rsid w:val="00AB7D28"/>
    <w:rsid w:val="00AC2231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3F2"/>
    <w:rsid w:val="00AE473C"/>
    <w:rsid w:val="00AE6264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34B9"/>
    <w:rsid w:val="00B134E2"/>
    <w:rsid w:val="00B1449E"/>
    <w:rsid w:val="00B15D92"/>
    <w:rsid w:val="00B16C4B"/>
    <w:rsid w:val="00B21168"/>
    <w:rsid w:val="00B21EC1"/>
    <w:rsid w:val="00B2260B"/>
    <w:rsid w:val="00B22A90"/>
    <w:rsid w:val="00B234AD"/>
    <w:rsid w:val="00B2362C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BBC"/>
    <w:rsid w:val="00B36D3D"/>
    <w:rsid w:val="00B36E2B"/>
    <w:rsid w:val="00B408CA"/>
    <w:rsid w:val="00B40BEC"/>
    <w:rsid w:val="00B4245C"/>
    <w:rsid w:val="00B438FD"/>
    <w:rsid w:val="00B44CC7"/>
    <w:rsid w:val="00B4515A"/>
    <w:rsid w:val="00B45AA6"/>
    <w:rsid w:val="00B45EC9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1832"/>
    <w:rsid w:val="00B61B0E"/>
    <w:rsid w:val="00B62E60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C07"/>
    <w:rsid w:val="00B75FCE"/>
    <w:rsid w:val="00B762CA"/>
    <w:rsid w:val="00B77721"/>
    <w:rsid w:val="00B77900"/>
    <w:rsid w:val="00B77CF3"/>
    <w:rsid w:val="00B77D8F"/>
    <w:rsid w:val="00B80D1B"/>
    <w:rsid w:val="00B816F9"/>
    <w:rsid w:val="00B81B48"/>
    <w:rsid w:val="00B82C86"/>
    <w:rsid w:val="00B846F3"/>
    <w:rsid w:val="00B84A2B"/>
    <w:rsid w:val="00B84BFC"/>
    <w:rsid w:val="00B851E0"/>
    <w:rsid w:val="00B86712"/>
    <w:rsid w:val="00B86B8D"/>
    <w:rsid w:val="00B87BFE"/>
    <w:rsid w:val="00B91CEF"/>
    <w:rsid w:val="00B922AC"/>
    <w:rsid w:val="00B93D7D"/>
    <w:rsid w:val="00B93E41"/>
    <w:rsid w:val="00B94203"/>
    <w:rsid w:val="00B9547D"/>
    <w:rsid w:val="00B96A67"/>
    <w:rsid w:val="00B96F92"/>
    <w:rsid w:val="00B9772F"/>
    <w:rsid w:val="00BA0B2F"/>
    <w:rsid w:val="00BA0E0D"/>
    <w:rsid w:val="00BA103F"/>
    <w:rsid w:val="00BA3472"/>
    <w:rsid w:val="00BA3E34"/>
    <w:rsid w:val="00BA4350"/>
    <w:rsid w:val="00BA44CC"/>
    <w:rsid w:val="00BA6268"/>
    <w:rsid w:val="00BA6C48"/>
    <w:rsid w:val="00BA7CAD"/>
    <w:rsid w:val="00BA7E42"/>
    <w:rsid w:val="00BA7EA3"/>
    <w:rsid w:val="00BB10A3"/>
    <w:rsid w:val="00BB1BC3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D34B8"/>
    <w:rsid w:val="00BD5BDB"/>
    <w:rsid w:val="00BD7028"/>
    <w:rsid w:val="00BD78E1"/>
    <w:rsid w:val="00BE0077"/>
    <w:rsid w:val="00BE0EDC"/>
    <w:rsid w:val="00BE1A34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7B8"/>
    <w:rsid w:val="00BF0B76"/>
    <w:rsid w:val="00BF367A"/>
    <w:rsid w:val="00BF38F6"/>
    <w:rsid w:val="00BF6E4A"/>
    <w:rsid w:val="00BF6EBD"/>
    <w:rsid w:val="00BF7DDD"/>
    <w:rsid w:val="00C01B00"/>
    <w:rsid w:val="00C0219F"/>
    <w:rsid w:val="00C02799"/>
    <w:rsid w:val="00C03193"/>
    <w:rsid w:val="00C03729"/>
    <w:rsid w:val="00C03C4B"/>
    <w:rsid w:val="00C04163"/>
    <w:rsid w:val="00C10A73"/>
    <w:rsid w:val="00C11E40"/>
    <w:rsid w:val="00C11E81"/>
    <w:rsid w:val="00C1406A"/>
    <w:rsid w:val="00C14751"/>
    <w:rsid w:val="00C15845"/>
    <w:rsid w:val="00C15C6F"/>
    <w:rsid w:val="00C177BD"/>
    <w:rsid w:val="00C17961"/>
    <w:rsid w:val="00C20160"/>
    <w:rsid w:val="00C20364"/>
    <w:rsid w:val="00C20BE5"/>
    <w:rsid w:val="00C22DE0"/>
    <w:rsid w:val="00C23504"/>
    <w:rsid w:val="00C2592D"/>
    <w:rsid w:val="00C26D95"/>
    <w:rsid w:val="00C30002"/>
    <w:rsid w:val="00C303E6"/>
    <w:rsid w:val="00C31106"/>
    <w:rsid w:val="00C31292"/>
    <w:rsid w:val="00C31ADB"/>
    <w:rsid w:val="00C31B97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E3A"/>
    <w:rsid w:val="00C5164A"/>
    <w:rsid w:val="00C524E2"/>
    <w:rsid w:val="00C53483"/>
    <w:rsid w:val="00C542D3"/>
    <w:rsid w:val="00C60A4A"/>
    <w:rsid w:val="00C61527"/>
    <w:rsid w:val="00C6164D"/>
    <w:rsid w:val="00C61777"/>
    <w:rsid w:val="00C61914"/>
    <w:rsid w:val="00C6259C"/>
    <w:rsid w:val="00C62A97"/>
    <w:rsid w:val="00C63F11"/>
    <w:rsid w:val="00C640EF"/>
    <w:rsid w:val="00C64338"/>
    <w:rsid w:val="00C64C62"/>
    <w:rsid w:val="00C6509F"/>
    <w:rsid w:val="00C653E1"/>
    <w:rsid w:val="00C65480"/>
    <w:rsid w:val="00C664B9"/>
    <w:rsid w:val="00C66CEC"/>
    <w:rsid w:val="00C67E45"/>
    <w:rsid w:val="00C70AC5"/>
    <w:rsid w:val="00C7102E"/>
    <w:rsid w:val="00C71EDB"/>
    <w:rsid w:val="00C71F98"/>
    <w:rsid w:val="00C734ED"/>
    <w:rsid w:val="00C750D7"/>
    <w:rsid w:val="00C821F9"/>
    <w:rsid w:val="00C830F9"/>
    <w:rsid w:val="00C84152"/>
    <w:rsid w:val="00C84FB6"/>
    <w:rsid w:val="00C86689"/>
    <w:rsid w:val="00C87E3A"/>
    <w:rsid w:val="00C90047"/>
    <w:rsid w:val="00C90881"/>
    <w:rsid w:val="00C9125E"/>
    <w:rsid w:val="00C92AD5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D07"/>
    <w:rsid w:val="00CC248E"/>
    <w:rsid w:val="00CC26C7"/>
    <w:rsid w:val="00CC2EAD"/>
    <w:rsid w:val="00CC2F41"/>
    <w:rsid w:val="00CC3D74"/>
    <w:rsid w:val="00CC4E94"/>
    <w:rsid w:val="00CC4F83"/>
    <w:rsid w:val="00CC4F89"/>
    <w:rsid w:val="00CC52DC"/>
    <w:rsid w:val="00CC56AD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2289A"/>
    <w:rsid w:val="00D23072"/>
    <w:rsid w:val="00D2390D"/>
    <w:rsid w:val="00D2448E"/>
    <w:rsid w:val="00D24492"/>
    <w:rsid w:val="00D24519"/>
    <w:rsid w:val="00D25CB0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51CA"/>
    <w:rsid w:val="00D35E5F"/>
    <w:rsid w:val="00D37B14"/>
    <w:rsid w:val="00D41678"/>
    <w:rsid w:val="00D417E0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511C7"/>
    <w:rsid w:val="00D51D5B"/>
    <w:rsid w:val="00D51F99"/>
    <w:rsid w:val="00D538C4"/>
    <w:rsid w:val="00D5463D"/>
    <w:rsid w:val="00D56A9B"/>
    <w:rsid w:val="00D56E76"/>
    <w:rsid w:val="00D605D3"/>
    <w:rsid w:val="00D61A61"/>
    <w:rsid w:val="00D61CE1"/>
    <w:rsid w:val="00D6246B"/>
    <w:rsid w:val="00D63A46"/>
    <w:rsid w:val="00D65D84"/>
    <w:rsid w:val="00D671FB"/>
    <w:rsid w:val="00D67F82"/>
    <w:rsid w:val="00D71E6D"/>
    <w:rsid w:val="00D74CE2"/>
    <w:rsid w:val="00D75E78"/>
    <w:rsid w:val="00D77B2A"/>
    <w:rsid w:val="00D80474"/>
    <w:rsid w:val="00D80495"/>
    <w:rsid w:val="00D8075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3A74"/>
    <w:rsid w:val="00D964D9"/>
    <w:rsid w:val="00D96F43"/>
    <w:rsid w:val="00DA0896"/>
    <w:rsid w:val="00DA1AA3"/>
    <w:rsid w:val="00DA2F77"/>
    <w:rsid w:val="00DA5D9B"/>
    <w:rsid w:val="00DB0603"/>
    <w:rsid w:val="00DB14D8"/>
    <w:rsid w:val="00DB43F2"/>
    <w:rsid w:val="00DB475A"/>
    <w:rsid w:val="00DB47AB"/>
    <w:rsid w:val="00DB4980"/>
    <w:rsid w:val="00DB4B1D"/>
    <w:rsid w:val="00DB4DB6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D1472"/>
    <w:rsid w:val="00DD18D2"/>
    <w:rsid w:val="00DD32AF"/>
    <w:rsid w:val="00DD5179"/>
    <w:rsid w:val="00DD68F0"/>
    <w:rsid w:val="00DE11CD"/>
    <w:rsid w:val="00DE254C"/>
    <w:rsid w:val="00DE2731"/>
    <w:rsid w:val="00DE44FE"/>
    <w:rsid w:val="00DE4B68"/>
    <w:rsid w:val="00DE5EBA"/>
    <w:rsid w:val="00DE6410"/>
    <w:rsid w:val="00DF0070"/>
    <w:rsid w:val="00DF0382"/>
    <w:rsid w:val="00DF273A"/>
    <w:rsid w:val="00DF290E"/>
    <w:rsid w:val="00DF50C7"/>
    <w:rsid w:val="00DF5466"/>
    <w:rsid w:val="00DF6BC7"/>
    <w:rsid w:val="00DF780E"/>
    <w:rsid w:val="00DF7FCA"/>
    <w:rsid w:val="00E01860"/>
    <w:rsid w:val="00E02A4B"/>
    <w:rsid w:val="00E02EE1"/>
    <w:rsid w:val="00E031F7"/>
    <w:rsid w:val="00E04056"/>
    <w:rsid w:val="00E046BE"/>
    <w:rsid w:val="00E04DBF"/>
    <w:rsid w:val="00E04E56"/>
    <w:rsid w:val="00E0776A"/>
    <w:rsid w:val="00E10B41"/>
    <w:rsid w:val="00E10F02"/>
    <w:rsid w:val="00E11173"/>
    <w:rsid w:val="00E13ED3"/>
    <w:rsid w:val="00E1622F"/>
    <w:rsid w:val="00E16263"/>
    <w:rsid w:val="00E166F3"/>
    <w:rsid w:val="00E1713B"/>
    <w:rsid w:val="00E20215"/>
    <w:rsid w:val="00E214BA"/>
    <w:rsid w:val="00E2285C"/>
    <w:rsid w:val="00E250F3"/>
    <w:rsid w:val="00E25DBD"/>
    <w:rsid w:val="00E27D9D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E5"/>
    <w:rsid w:val="00E417B9"/>
    <w:rsid w:val="00E41E8D"/>
    <w:rsid w:val="00E42094"/>
    <w:rsid w:val="00E42FF3"/>
    <w:rsid w:val="00E43BC7"/>
    <w:rsid w:val="00E43F0E"/>
    <w:rsid w:val="00E43FBC"/>
    <w:rsid w:val="00E442B6"/>
    <w:rsid w:val="00E465E0"/>
    <w:rsid w:val="00E4705A"/>
    <w:rsid w:val="00E53B7D"/>
    <w:rsid w:val="00E54E43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6C22"/>
    <w:rsid w:val="00E66E53"/>
    <w:rsid w:val="00E66FBB"/>
    <w:rsid w:val="00E674F9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BA0"/>
    <w:rsid w:val="00EB22D0"/>
    <w:rsid w:val="00EB25CA"/>
    <w:rsid w:val="00EB2B56"/>
    <w:rsid w:val="00EB444C"/>
    <w:rsid w:val="00EB552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51BE"/>
    <w:rsid w:val="00ED592C"/>
    <w:rsid w:val="00ED5EDC"/>
    <w:rsid w:val="00ED642E"/>
    <w:rsid w:val="00EE061C"/>
    <w:rsid w:val="00EE1DFB"/>
    <w:rsid w:val="00EE4B07"/>
    <w:rsid w:val="00EE52B7"/>
    <w:rsid w:val="00EE6823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5CE6"/>
    <w:rsid w:val="00F16A77"/>
    <w:rsid w:val="00F16CE2"/>
    <w:rsid w:val="00F16FDD"/>
    <w:rsid w:val="00F20223"/>
    <w:rsid w:val="00F203AA"/>
    <w:rsid w:val="00F20EBF"/>
    <w:rsid w:val="00F23389"/>
    <w:rsid w:val="00F237AC"/>
    <w:rsid w:val="00F24FA6"/>
    <w:rsid w:val="00F257C6"/>
    <w:rsid w:val="00F25C70"/>
    <w:rsid w:val="00F271E1"/>
    <w:rsid w:val="00F30A35"/>
    <w:rsid w:val="00F31011"/>
    <w:rsid w:val="00F31513"/>
    <w:rsid w:val="00F33BF7"/>
    <w:rsid w:val="00F342BB"/>
    <w:rsid w:val="00F34561"/>
    <w:rsid w:val="00F354CD"/>
    <w:rsid w:val="00F37DB1"/>
    <w:rsid w:val="00F410B0"/>
    <w:rsid w:val="00F419B2"/>
    <w:rsid w:val="00F41BF3"/>
    <w:rsid w:val="00F42E02"/>
    <w:rsid w:val="00F437EC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754E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F2"/>
    <w:rsid w:val="00FA264E"/>
    <w:rsid w:val="00FA3072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5890"/>
    <w:rsid w:val="00FC5A4C"/>
    <w:rsid w:val="00FC6826"/>
    <w:rsid w:val="00FC6A1E"/>
    <w:rsid w:val="00FC7891"/>
    <w:rsid w:val="00FC7DE1"/>
    <w:rsid w:val="00FD2193"/>
    <w:rsid w:val="00FD290A"/>
    <w:rsid w:val="00FD3ADF"/>
    <w:rsid w:val="00FD43B0"/>
    <w:rsid w:val="00FD447E"/>
    <w:rsid w:val="00FD4B89"/>
    <w:rsid w:val="00FD500F"/>
    <w:rsid w:val="00FD52C8"/>
    <w:rsid w:val="00FD5427"/>
    <w:rsid w:val="00FD6349"/>
    <w:rsid w:val="00FD69E2"/>
    <w:rsid w:val="00FD773C"/>
    <w:rsid w:val="00FD796F"/>
    <w:rsid w:val="00FE236D"/>
    <w:rsid w:val="00FE245E"/>
    <w:rsid w:val="00FE2C46"/>
    <w:rsid w:val="00FE37DC"/>
    <w:rsid w:val="00FE429E"/>
    <w:rsid w:val="00FE539B"/>
    <w:rsid w:val="00FE6498"/>
    <w:rsid w:val="00FE6AA4"/>
    <w:rsid w:val="00FE788E"/>
    <w:rsid w:val="00FF1070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,#eaeaea"/>
    </o:shapedefaults>
    <o:shapelayout v:ext="edit">
      <o:idmap v:ext="edit" data="1"/>
    </o:shapelayout>
  </w:shapeDefaults>
  <w:decimalSymbol w:val="."/>
  <w:listSeparator w:val=","/>
  <w14:docId w14:val="74BCB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semiHidden="0" w:uiPriority="35" w:unhideWhenUsed="0" w:qFormat="1"/>
    <w:lsdException w:name="annotation reference" w:uiPriority="0"/>
    <w:lsdException w:name="page number" w:uiPriority="0"/>
    <w:lsdException w:name="List Bulle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 w:qFormat="1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1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1">
    <w:name w:val="heading 2"/>
    <w:aliases w:val="ctrl+2"/>
    <w:basedOn w:val="a4"/>
    <w:next w:val="a4"/>
    <w:link w:val="22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ac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ad"/>
    <w:semiHidden/>
    <w:pPr>
      <w:ind w:firstLineChars="0" w:firstLine="0"/>
      <w:jc w:val="left"/>
    </w:pPr>
  </w:style>
  <w:style w:type="character" w:customStyle="1" w:styleId="ad">
    <w:name w:val="注释文本字符"/>
    <w:link w:val="ab"/>
    <w:semiHidden/>
    <w:rsid w:val="008F7BD8"/>
    <w:rPr>
      <w:rFonts w:ascii="宋体" w:hAnsi="宋体" w:cs="方正书宋简体"/>
    </w:rPr>
  </w:style>
  <w:style w:type="character" w:customStyle="1" w:styleId="ac">
    <w:name w:val="批注主题字符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e">
    <w:name w:val="page number"/>
    <w:basedOn w:val="a5"/>
    <w:semiHidden/>
  </w:style>
  <w:style w:type="paragraph" w:customStyle="1" w:styleId="af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f0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1">
    <w:name w:val="Plain Text"/>
    <w:aliases w:val="普通文字 Char,纯文本1"/>
    <w:basedOn w:val="a4"/>
    <w:link w:val="af2"/>
    <w:semiHidden/>
    <w:pPr>
      <w:ind w:firstLineChars="0" w:firstLine="0"/>
    </w:pPr>
    <w:rPr>
      <w:rFonts w:hAnsi="Courier New"/>
    </w:rPr>
  </w:style>
  <w:style w:type="paragraph" w:styleId="af3">
    <w:name w:val="Body Text Indent"/>
    <w:basedOn w:val="a4"/>
    <w:link w:val="af4"/>
    <w:semiHidden/>
    <w:pPr>
      <w:ind w:leftChars="496" w:left="1034" w:firstLineChars="0" w:firstLine="0"/>
    </w:pPr>
    <w:rPr>
      <w:szCs w:val="21"/>
    </w:rPr>
  </w:style>
  <w:style w:type="paragraph" w:customStyle="1" w:styleId="af5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3">
    <w:name w:val="Body Text Indent 2"/>
    <w:basedOn w:val="a4"/>
    <w:link w:val="24"/>
    <w:semiHidden/>
    <w:pPr>
      <w:ind w:leftChars="452" w:left="942" w:firstLineChars="0" w:firstLine="0"/>
    </w:pPr>
  </w:style>
  <w:style w:type="paragraph" w:styleId="31">
    <w:name w:val="Body Text Indent 3"/>
    <w:basedOn w:val="a4"/>
    <w:link w:val="32"/>
    <w:semiHidden/>
    <w:pPr>
      <w:spacing w:afterLines="30" w:after="93"/>
      <w:ind w:firstLine="417"/>
    </w:pPr>
  </w:style>
  <w:style w:type="paragraph" w:styleId="af6">
    <w:name w:val="Body Text"/>
    <w:basedOn w:val="a4"/>
    <w:link w:val="af7"/>
    <w:semiHidden/>
    <w:pPr>
      <w:ind w:firstLineChars="0" w:firstLine="0"/>
    </w:pPr>
    <w:rPr>
      <w:sz w:val="18"/>
    </w:rPr>
  </w:style>
  <w:style w:type="paragraph" w:customStyle="1" w:styleId="af8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9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a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b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c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d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e">
    <w:name w:val="Date"/>
    <w:basedOn w:val="a4"/>
    <w:next w:val="a4"/>
    <w:link w:val="aff"/>
    <w:semiHidden/>
    <w:pPr>
      <w:ind w:firstLineChars="0" w:firstLine="0"/>
    </w:pPr>
    <w:rPr>
      <w:rFonts w:hAnsi="Courier New"/>
    </w:rPr>
  </w:style>
  <w:style w:type="paragraph" w:customStyle="1" w:styleId="aff0">
    <w:name w:val="四级"/>
    <w:rPr>
      <w:rFonts w:ascii="Arial" w:eastAsia="黑体" w:hAnsi="Arial"/>
      <w:sz w:val="21"/>
    </w:rPr>
  </w:style>
  <w:style w:type="paragraph" w:styleId="aff1">
    <w:name w:val="Body Text First Indent"/>
    <w:aliases w:val="正文文本首行缩进"/>
    <w:basedOn w:val="af6"/>
    <w:link w:val="aff2"/>
    <w:semiHidden/>
    <w:pPr>
      <w:spacing w:after="60"/>
      <w:ind w:firstLine="420"/>
      <w:jc w:val="left"/>
    </w:pPr>
  </w:style>
  <w:style w:type="paragraph" w:customStyle="1" w:styleId="aff3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f4">
    <w:name w:val="Normal Indent"/>
    <w:basedOn w:val="a4"/>
    <w:semiHidden/>
    <w:pPr>
      <w:snapToGrid w:val="0"/>
      <w:ind w:firstLineChars="0" w:firstLine="420"/>
    </w:pPr>
  </w:style>
  <w:style w:type="character" w:customStyle="1" w:styleId="aff5">
    <w:name w:val="页脚字符"/>
    <w:link w:val="aff6"/>
    <w:rPr>
      <w:kern w:val="2"/>
      <w:sz w:val="18"/>
      <w:szCs w:val="18"/>
    </w:rPr>
  </w:style>
  <w:style w:type="paragraph" w:styleId="aff7">
    <w:name w:val="Balloon Text"/>
    <w:basedOn w:val="a4"/>
    <w:link w:val="aff8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9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a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b">
    <w:name w:val="Table Grid"/>
    <w:basedOn w:val="a6"/>
    <w:uiPriority w:val="59"/>
    <w:qFormat/>
    <w:rsid w:val="003317F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c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字符"/>
    <w:aliases w:val="ctrl+4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2">
    <w:name w:val="标题 2字符"/>
    <w:aliases w:val="ctrl+2字符"/>
    <w:link w:val="21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字符"/>
    <w:aliases w:val="ctrl+1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字符"/>
    <w:aliases w:val="ctrl+3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字符"/>
    <w:aliases w:val="h5字符,Second Subheading字符,Level 5 Topic Heading字符,图号标题 5字符,图号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字符"/>
    <w:aliases w:val="表格字符,图说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af2">
    <w:name w:val="纯文本字符"/>
    <w:aliases w:val="普通文字 Char字符,纯文本1字符"/>
    <w:link w:val="af1"/>
    <w:semiHidden/>
    <w:rsid w:val="002A307E"/>
    <w:rPr>
      <w:rFonts w:ascii="宋体" w:hAnsi="Courier New" w:cs="方正书宋简体"/>
    </w:rPr>
  </w:style>
  <w:style w:type="character" w:customStyle="1" w:styleId="af4">
    <w:name w:val="正文文本缩进字符"/>
    <w:link w:val="af3"/>
    <w:semiHidden/>
    <w:rsid w:val="002A307E"/>
    <w:rPr>
      <w:rFonts w:ascii="宋体" w:hAnsi="宋体" w:cs="方正书宋简体"/>
      <w:szCs w:val="21"/>
    </w:rPr>
  </w:style>
  <w:style w:type="character" w:customStyle="1" w:styleId="24">
    <w:name w:val="正文文本缩进 2字符"/>
    <w:link w:val="23"/>
    <w:semiHidden/>
    <w:rsid w:val="002A307E"/>
    <w:rPr>
      <w:rFonts w:ascii="宋体" w:hAnsi="宋体" w:cs="方正书宋简体"/>
    </w:rPr>
  </w:style>
  <w:style w:type="character" w:customStyle="1" w:styleId="32">
    <w:name w:val="正文文本缩进 3字符"/>
    <w:link w:val="31"/>
    <w:semiHidden/>
    <w:rsid w:val="002A307E"/>
    <w:rPr>
      <w:rFonts w:ascii="宋体" w:hAnsi="宋体" w:cs="方正书宋简体"/>
    </w:rPr>
  </w:style>
  <w:style w:type="character" w:customStyle="1" w:styleId="af7">
    <w:name w:val="正文文本字符"/>
    <w:link w:val="af6"/>
    <w:semiHidden/>
    <w:rsid w:val="002A307E"/>
    <w:rPr>
      <w:rFonts w:ascii="宋体" w:hAnsi="宋体" w:cs="方正书宋简体"/>
      <w:sz w:val="18"/>
    </w:rPr>
  </w:style>
  <w:style w:type="character" w:customStyle="1" w:styleId="aff">
    <w:name w:val="日期字符"/>
    <w:link w:val="afe"/>
    <w:semiHidden/>
    <w:rsid w:val="002A307E"/>
    <w:rPr>
      <w:rFonts w:ascii="宋体" w:hAnsi="Courier New" w:cs="方正书宋简体"/>
    </w:rPr>
  </w:style>
  <w:style w:type="character" w:customStyle="1" w:styleId="aff2">
    <w:name w:val="正文首行缩进字符"/>
    <w:aliases w:val="正文文本首行缩进字符"/>
    <w:link w:val="aff1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d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e">
    <w:name w:val="Document Map"/>
    <w:basedOn w:val="a4"/>
    <w:link w:val="11"/>
    <w:uiPriority w:val="99"/>
    <w:semiHidden/>
    <w:unhideWhenUsed/>
    <w:rsid w:val="002E73AD"/>
    <w:rPr>
      <w:sz w:val="24"/>
      <w:szCs w:val="24"/>
    </w:rPr>
  </w:style>
  <w:style w:type="character" w:customStyle="1" w:styleId="11">
    <w:name w:val="文档结构图 字符1"/>
    <w:basedOn w:val="a5"/>
    <w:link w:val="affe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2">
    <w:name w:val="无列表1"/>
    <w:next w:val="a7"/>
    <w:uiPriority w:val="99"/>
    <w:semiHidden/>
    <w:unhideWhenUsed/>
    <w:rsid w:val="003D7D6D"/>
  </w:style>
  <w:style w:type="paragraph" w:styleId="afff">
    <w:name w:val="Title"/>
    <w:aliases w:val="篇"/>
    <w:basedOn w:val="a4"/>
    <w:next w:val="a4"/>
    <w:link w:val="afff0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f0">
    <w:name w:val="标题字符"/>
    <w:aliases w:val="篇字符"/>
    <w:link w:val="afff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8">
    <w:name w:val="批注框文本字符"/>
    <w:link w:val="aff7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f1">
    <w:name w:val="批注文字 字符"/>
    <w:basedOn w:val="a5"/>
    <w:semiHidden/>
    <w:rsid w:val="003D7D6D"/>
  </w:style>
  <w:style w:type="character" w:customStyle="1" w:styleId="afff2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f3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4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f5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3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6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7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0">
    <w:name w:val="样式21"/>
    <w:uiPriority w:val="99"/>
    <w:rsid w:val="003D7D6D"/>
  </w:style>
  <w:style w:type="paragraph" w:customStyle="1" w:styleId="afff8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9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a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b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FollowedHyperlink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4">
    <w:name w:val="网格型1"/>
    <w:basedOn w:val="a6"/>
    <w:next w:val="affb"/>
    <w:uiPriority w:val="59"/>
    <w:rsid w:val="003D7D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5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6">
    <w:name w:val="footer"/>
    <w:basedOn w:val="a4"/>
    <w:link w:val="aff5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c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6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d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e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f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f0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f1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f2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f3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f4">
    <w:name w:val="Hyperlink"/>
    <w:uiPriority w:val="99"/>
    <w:rsid w:val="00F6426C"/>
    <w:rPr>
      <w:color w:val="0000FF"/>
      <w:u w:val="single"/>
    </w:rPr>
  </w:style>
  <w:style w:type="paragraph" w:customStyle="1" w:styleId="affff5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7">
    <w:name w:val="表1"/>
    <w:basedOn w:val="af3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6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1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7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8">
    <w:name w:val="实例"/>
    <w:basedOn w:val="a4"/>
    <w:next w:val="af8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9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a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b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c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d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e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2a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f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f0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f1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f2">
    <w:name w:val="答案"/>
    <w:rsid w:val="00F6426C"/>
    <w:rPr>
      <w:rFonts w:ascii="Arial" w:eastAsia="黑体" w:hAnsi="Arial"/>
      <w:sz w:val="21"/>
    </w:rPr>
  </w:style>
  <w:style w:type="paragraph" w:customStyle="1" w:styleId="afffff3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8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b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f4">
    <w:name w:val="流程图"/>
    <w:rsid w:val="00F6426C"/>
    <w:pPr>
      <w:jc w:val="both"/>
    </w:pPr>
    <w:rPr>
      <w:sz w:val="18"/>
    </w:rPr>
  </w:style>
  <w:style w:type="paragraph" w:customStyle="1" w:styleId="afffff5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9">
    <w:name w:val="正文1"/>
    <w:rsid w:val="00F6426C"/>
    <w:pPr>
      <w:ind w:firstLineChars="250" w:firstLine="250"/>
    </w:pPr>
    <w:rPr>
      <w:sz w:val="21"/>
    </w:rPr>
  </w:style>
  <w:style w:type="paragraph" w:customStyle="1" w:styleId="afffff6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7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1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8">
    <w:name w:val="表号"/>
    <w:basedOn w:val="aff4"/>
    <w:rsid w:val="00F6426C"/>
    <w:pPr>
      <w:snapToGrid/>
      <w:ind w:firstLine="0"/>
      <w:jc w:val="center"/>
    </w:pPr>
    <w:rPr>
      <w:sz w:val="18"/>
    </w:rPr>
  </w:style>
  <w:style w:type="paragraph" w:styleId="1a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9">
    <w:name w:val="上空"/>
    <w:basedOn w:val="a4"/>
    <w:rsid w:val="00F6426C"/>
    <w:pPr>
      <w:spacing w:beforeLines="50"/>
    </w:pPr>
  </w:style>
  <w:style w:type="paragraph" w:customStyle="1" w:styleId="afffffa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b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c">
    <w:name w:val="文前引叙"/>
    <w:basedOn w:val="a4"/>
    <w:qFormat/>
    <w:rsid w:val="00F6426C"/>
    <w:rPr>
      <w:rFonts w:ascii="楷体_GB2312" w:eastAsia="楷体_GB2312"/>
    </w:rPr>
  </w:style>
  <w:style w:type="table" w:customStyle="1" w:styleId="2c">
    <w:name w:val="网格型2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 预设格式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d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e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f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f0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35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42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51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61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71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81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91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2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b"/>
    <w:uiPriority w:val="59"/>
    <w:rsid w:val="00F6426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120">
    <w:name w:val="样式212"/>
    <w:uiPriority w:val="99"/>
    <w:rsid w:val="00F6426C"/>
  </w:style>
  <w:style w:type="paragraph" w:styleId="affffff1">
    <w:name w:val="Intense Quote"/>
    <w:basedOn w:val="a4"/>
    <w:next w:val="a4"/>
    <w:link w:val="affffff2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f2">
    <w:name w:val="明显引用字符"/>
    <w:basedOn w:val="a5"/>
    <w:link w:val="affffff1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f3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0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0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3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2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f4">
    <w:name w:val="Quote"/>
    <w:basedOn w:val="a4"/>
    <w:next w:val="a4"/>
    <w:link w:val="affffff5"/>
    <w:uiPriority w:val="29"/>
    <w:qFormat/>
    <w:rsid w:val="00E10B41"/>
    <w:rPr>
      <w:i/>
      <w:iCs/>
      <w:color w:val="000000" w:themeColor="text1"/>
    </w:rPr>
  </w:style>
  <w:style w:type="character" w:customStyle="1" w:styleId="affffff5">
    <w:name w:val="引用字符"/>
    <w:basedOn w:val="a5"/>
    <w:link w:val="affffff4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CF432-3A25-5640-9C7C-B137DDF5A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51</Pages>
  <Words>2082</Words>
  <Characters>11869</Characters>
  <Application>Microsoft Macintosh Word</Application>
  <DocSecurity>0</DocSecurity>
  <Lines>98</Lines>
  <Paragraphs>27</Paragraphs>
  <ScaleCrop>false</ScaleCrop>
  <Company>gg</Company>
  <LinksUpToDate>false</LinksUpToDate>
  <CharactersWithSpaces>13924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超 杨</cp:lastModifiedBy>
  <cp:revision>35</cp:revision>
  <cp:lastPrinted>2010-05-24T05:44:00Z</cp:lastPrinted>
  <dcterms:created xsi:type="dcterms:W3CDTF">2019-10-24T23:03:00Z</dcterms:created>
  <dcterms:modified xsi:type="dcterms:W3CDTF">2019-10-25T14:16:00Z</dcterms:modified>
</cp:coreProperties>
</file>