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2" w:author="whw010" w:date="2019-10-16T14:10:00Z">
        <w:r w:rsidR="00453BEE">
          <w:t>、</w:t>
        </w:r>
      </w:ins>
      <w:r>
        <w:t>List</w:t>
      </w:r>
      <w:ins w:id="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" w:author="whw010" w:date="2019-10-16T14:10:00Z">
        <w:r>
          <w:rPr>
            <w:rFonts w:hint="eastAsia"/>
          </w:rPr>
          <w:t>（</w:t>
        </w:r>
      </w:ins>
      <w:ins w:id="5" w:author="whw010" w:date="2019-10-16T14:11:00Z">
        <w:r>
          <w:rPr>
            <w:rFonts w:hint="eastAsia"/>
          </w:rPr>
          <w:t>1</w:t>
        </w:r>
      </w:ins>
      <w:ins w:id="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" w:author="whw010" w:date="2019-10-16T14:11:00Z">
        <w:r>
          <w:t>“</w:t>
        </w:r>
      </w:ins>
      <w:r w:rsidR="00622C6A">
        <w:t>age</w:t>
      </w:r>
      <w:ins w:id="1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12" w:author="whw010" w:date="2019-10-16T14:11:00Z">
        <w:r w:rsidR="00453BEE">
          <w:t>复制</w:t>
        </w:r>
      </w:ins>
      <w:r>
        <w:t>而来</w:t>
      </w:r>
      <w:ins w:id="13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15" w:author="超 杨" w:date="2019-10-22T17:04:00Z"/>
          <w:rFonts w:hint="eastAsia"/>
        </w:rPr>
      </w:pPr>
      <w:ins w:id="16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17" w:author="超 杨" w:date="2019-10-22T17:05:00Z"/>
        </w:rPr>
      </w:pPr>
      <w:ins w:id="18" w:author="超 杨" w:date="2019-10-22T17:00:00Z">
        <w:r>
          <w:rPr>
            <w:rFonts w:hint="eastAsia"/>
          </w:rPr>
          <w:t>修改</w:t>
        </w:r>
      </w:ins>
      <w:ins w:id="19" w:author="超 杨" w:date="2019-10-22T17:04:00Z">
        <w:r>
          <w:rPr>
            <w:rFonts w:hint="eastAsia"/>
          </w:rPr>
          <w:t>？</w:t>
        </w:r>
      </w:ins>
      <w:ins w:id="20" w:author="超 杨" w:date="2019-10-22T17:00:00Z">
        <w:r>
          <w:rPr>
            <w:rFonts w:hint="eastAsia"/>
          </w:rPr>
          <w:t>：</w:t>
        </w:r>
      </w:ins>
      <w:ins w:id="21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22" w:author="超 杨" w:date="2019-10-22T17:05:00Z"/>
        </w:rPr>
      </w:pPr>
      <w:ins w:id="23" w:author="超 杨" w:date="2019-10-22T17:05:00Z">
        <w:r>
          <w:t>////</w:t>
        </w:r>
      </w:ins>
      <w:ins w:id="24" w:author="超 杨" w:date="2019-10-22T17:03:00Z">
        <w:r>
          <w:rPr>
            <w:rFonts w:hint="eastAsia"/>
          </w:rPr>
          <w:t>给出本书</w:t>
        </w:r>
      </w:ins>
      <w:ins w:id="25" w:author="超 杨" w:date="2019-10-22T17:05:00Z">
        <w:r>
          <w:rPr>
            <w:rFonts w:hint="eastAsia"/>
          </w:rPr>
          <w:t>涉及</w:t>
        </w:r>
      </w:ins>
      <w:ins w:id="26" w:author="超 杨" w:date="2019-10-22T17:03:00Z">
        <w:r>
          <w:rPr>
            <w:rFonts w:hint="eastAsia"/>
          </w:rPr>
          <w:t>的所有功能模块？</w:t>
        </w:r>
      </w:ins>
    </w:p>
    <w:p w14:paraId="7519EC47" w14:textId="23252397" w:rsidR="003552C7" w:rsidRDefault="003552C7" w:rsidP="009A26BF">
      <w:pPr>
        <w:rPr>
          <w:ins w:id="27" w:author="超 杨" w:date="2019-10-22T17:05:00Z"/>
          <w:rFonts w:hint="eastAsia"/>
        </w:rPr>
      </w:pPr>
      <w:ins w:id="28" w:author="超 杨" w:date="2019-10-22T17:06:00Z">
        <w:r>
          <w:rPr>
            <w:rFonts w:hint="eastAsia"/>
          </w:rPr>
          <w:t>根据目前的知识，</w:t>
        </w:r>
      </w:ins>
      <w:bookmarkStart w:id="29" w:name="_GoBack"/>
      <w:bookmarkEnd w:id="29"/>
      <w:ins w:id="30" w:author="超 杨" w:date="2019-10-22T17:05:00Z">
        <w:r>
          <w:rPr>
            <w:rFonts w:hint="eastAsia"/>
          </w:rPr>
          <w:t>识别出核心的功能模块（</w:t>
        </w:r>
      </w:ins>
      <w:ins w:id="31" w:author="超 杨" w:date="2019-10-22T17:06:00Z">
        <w:r>
          <w:rPr>
            <w:rFonts w:hint="eastAsia"/>
          </w:rPr>
          <w:t>如引擎：光照和非光照。（</w:t>
        </w:r>
      </w:ins>
      <w:ins w:id="32" w:author="超 杨" w:date="2019-10-22T17:05:00Z">
        <w:r>
          <w:rPr>
            <w:rFonts w:hint="eastAsia"/>
          </w:rPr>
          <w:t>不是</w:t>
        </w:r>
      </w:ins>
      <w:ins w:id="33" w:author="超 杨" w:date="2019-10-22T17:06:00Z">
        <w:r>
          <w:rPr>
            <w:rFonts w:hint="eastAsia"/>
          </w:rPr>
          <w:t>识别出</w:t>
        </w:r>
      </w:ins>
      <w:ins w:id="34" w:author="超 杨" w:date="2019-10-22T17:05:00Z">
        <w:r>
          <w:rPr>
            <w:rFonts w:hint="eastAsia"/>
          </w:rPr>
          <w:t>所有的</w:t>
        </w:r>
      </w:ins>
      <w:ins w:id="35" w:author="超 杨" w:date="2019-10-22T17:06:00Z">
        <w:r>
          <w:rPr>
            <w:rFonts w:hint="eastAsia"/>
          </w:rPr>
          <w:t>功能）</w:t>
        </w:r>
      </w:ins>
      <w:ins w:id="36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37" w:author="超 杨" w:date="2019-10-22T17:04:00Z"/>
          <w:rFonts w:hint="eastAsia"/>
        </w:rPr>
      </w:pPr>
      <w:ins w:id="38" w:author="超 杨" w:date="2019-10-22T17:03:00Z">
        <w:r>
          <w:rPr>
            <w:rFonts w:hint="eastAsia"/>
          </w:rPr>
          <w:t>）提前；然后此处</w:t>
        </w:r>
      </w:ins>
      <w:ins w:id="39" w:author="超 杨" w:date="2019-10-22T17:00:00Z">
        <w:r>
          <w:rPr>
            <w:rFonts w:hint="eastAsia"/>
          </w:rPr>
          <w:t>结合</w:t>
        </w:r>
      </w:ins>
      <w:ins w:id="40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1" w:author="超 杨" w:date="2019-10-22T17:04:00Z"/>
          <w:rFonts w:hint="eastAsia"/>
        </w:rPr>
      </w:pPr>
    </w:p>
    <w:p w14:paraId="2E56344F" w14:textId="6D80CE78" w:rsidR="003552C7" w:rsidRDefault="003552C7" w:rsidP="009A26BF">
      <w:pPr>
        <w:rPr>
          <w:ins w:id="42" w:author="超 杨" w:date="2019-10-22T17:04:00Z"/>
        </w:rPr>
      </w:pPr>
      <w:ins w:id="43" w:author="超 杨" w:date="2019-10-22T17:05:00Z">
        <w:r>
          <w:t>////</w:t>
        </w:r>
      </w:ins>
      <w:ins w:id="44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45" w:author="超 杨" w:date="2019-10-22T17:00:00Z"/>
          <w:rFonts w:hint="eastAsia"/>
        </w:rPr>
      </w:pPr>
      <w:ins w:id="46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47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lastRenderedPageBreak/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lastRenderedPageBreak/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48" w:author="超 杨" w:date="2019-10-17T09:13:00Z"/>
        </w:rPr>
      </w:pPr>
      <w:ins w:id="49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0" w:author="超 杨" w:date="2019-10-17T09:12:00Z"/>
        </w:rPr>
      </w:pPr>
    </w:p>
    <w:p w14:paraId="7E18E282" w14:textId="64A7CFF3" w:rsidR="003A45CB" w:rsidRDefault="00736806">
      <w:ins w:id="51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2" w:author="超 杨" w:date="2019-10-17T09:11:00Z">
        <w:r>
          <w:rPr>
            <w:rFonts w:hint="eastAsia"/>
          </w:rPr>
          <w:t>在本书开头（序言</w:t>
        </w:r>
      </w:ins>
      <w:ins w:id="53" w:author="超 杨" w:date="2019-10-17T09:13:00Z">
        <w:r>
          <w:rPr>
            <w:rFonts w:hint="eastAsia"/>
          </w:rPr>
          <w:t>？</w:t>
        </w:r>
      </w:ins>
      <w:ins w:id="54" w:author="超 杨" w:date="2019-10-17T09:11:00Z">
        <w:r>
          <w:rPr>
            <w:rFonts w:hint="eastAsia"/>
          </w:rPr>
          <w:t>）</w:t>
        </w:r>
      </w:ins>
      <w:ins w:id="55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56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57" w:author="超 杨" w:date="2019-10-18T09:59:00Z"/>
        </w:rPr>
      </w:pPr>
      <w:ins w:id="58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59" w:author="超 杨" w:date="2019-10-18T09:59:00Z"/>
        </w:rPr>
      </w:pPr>
      <w:ins w:id="60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61" w:author="超 杨" w:date="2019-10-18T09:59:00Z"/>
        </w:rPr>
      </w:pPr>
      <w:ins w:id="62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63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64" w:author="超 杨" w:date="2019-10-18T09:59:00Z"/>
        </w:rPr>
      </w:pPr>
      <w:ins w:id="65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66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66EBFB5E" w14:textId="77777777" w:rsidR="00F6426C" w:rsidRPr="00F6426C" w:rsidRDefault="00F6426C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1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1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1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1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1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1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1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1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67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68" w:author="超 杨" w:date="2019-10-18T10:18:00Z"/>
        </w:rPr>
        <w:pPrChange w:id="69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70" w:author="超 杨" w:date="2019-10-18T10:22:00Z"/>
        </w:rPr>
        <w:pPrChange w:id="71" w:author="超 杨" w:date="2019-10-18T10:18:00Z">
          <w:pPr>
            <w:pStyle w:val="1"/>
          </w:pPr>
        </w:pPrChange>
      </w:pPr>
      <w:ins w:id="72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73" w:author="超 杨" w:date="2019-10-18T10:22:00Z"/>
        </w:rPr>
        <w:pPrChange w:id="74" w:author="超 杨" w:date="2019-10-18T10:26:00Z">
          <w:pPr>
            <w:pStyle w:val="1"/>
          </w:pPr>
        </w:pPrChange>
      </w:pPr>
    </w:p>
    <w:p w14:paraId="0F46C91E" w14:textId="64D23CF7" w:rsidR="00F15CE6" w:rsidRDefault="00F15CE6" w:rsidP="00E442B6">
      <w:pPr>
        <w:rPr>
          <w:ins w:id="75" w:author="超 杨" w:date="2019-10-18T10:22:00Z"/>
        </w:rPr>
        <w:pPrChange w:id="76" w:author="超 杨" w:date="2019-10-18T10:28:00Z">
          <w:pPr>
            <w:pStyle w:val="1"/>
          </w:pPr>
        </w:pPrChange>
      </w:pPr>
      <w:ins w:id="77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78" w:author="超 杨" w:date="2019-10-18T10:28:00Z">
        <w:r w:rsidR="00E442B6">
          <w:rPr>
            <w:rFonts w:hint="eastAsia"/>
          </w:rPr>
          <w:t>《</w:t>
        </w:r>
      </w:ins>
      <w:ins w:id="79" w:author="超 杨" w:date="2019-10-18T10:22:00Z">
        <w:r w:rsidR="00E442B6">
          <w:t>Domain Modeling</w:t>
        </w:r>
      </w:ins>
      <w:ins w:id="80" w:author="超 杨" w:date="2019-10-18T10:28:00Z">
        <w:r w:rsidR="00E442B6">
          <w:rPr>
            <w:rFonts w:hint="eastAsia"/>
          </w:rPr>
          <w:t>》－》</w:t>
        </w:r>
      </w:ins>
      <w:ins w:id="81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82" w:author="超 杨" w:date="2019-10-18T10:18:00Z"/>
        </w:rPr>
        <w:pPrChange w:id="83" w:author="超 杨" w:date="2019-10-18T10:26:00Z">
          <w:pPr>
            <w:pStyle w:val="1"/>
          </w:pPr>
        </w:pPrChange>
      </w:pPr>
      <w:ins w:id="84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85" w:author="超 杨" w:date="2019-10-18T10:18:00Z"/>
        </w:rPr>
        <w:pPrChange w:id="86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87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88" w:author="超 杨" w:date="2019-10-19T16:28:00Z"/>
          <w:rFonts w:hint="eastAsia"/>
        </w:rPr>
      </w:pPr>
      <w:ins w:id="89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90" w:author="超 杨" w:date="2019-10-19T16:28:00Z"/>
        </w:rPr>
      </w:pPr>
      <w:ins w:id="91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>
      <w:pPr>
        <w:rPr>
          <w:rFonts w:hint="eastAsia"/>
        </w:rPr>
      </w:pPr>
    </w:p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934C76" w:rsidRDefault="00934C76" w:rsidP="008B5E11">
      <w:pPr>
        <w:ind w:firstLine="400"/>
      </w:pPr>
      <w:r>
        <w:separator/>
      </w:r>
    </w:p>
  </w:endnote>
  <w:endnote w:type="continuationSeparator" w:id="0">
    <w:p w14:paraId="7407A4B8" w14:textId="77777777" w:rsidR="00934C76" w:rsidRDefault="00934C76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A24FBE" w:rsidRDefault="00A24FBE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A24FBE" w:rsidRDefault="00A24FBE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A24FBE" w:rsidRDefault="00A24FBE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934C76" w:rsidRDefault="00934C76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934C76" w:rsidRDefault="00934C76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A24FBE" w:rsidRPr="008B5E11" w:rsidRDefault="00A24FBE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A24FBE" w:rsidRPr="008B5E11" w:rsidRDefault="00A24FBE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A24FBE" w:rsidRDefault="00A24FBE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4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8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4"/>
  </w:num>
  <w:num w:numId="5">
    <w:abstractNumId w:val="8"/>
  </w:num>
  <w:num w:numId="6">
    <w:abstractNumId w:val="9"/>
  </w:num>
  <w:num w:numId="7">
    <w:abstractNumId w:val="18"/>
    <w:lvlOverride w:ilvl="0">
      <w:startOverride w:val="44"/>
    </w:lvlOverride>
  </w:num>
  <w:num w:numId="8">
    <w:abstractNumId w:val="14"/>
  </w:num>
  <w:num w:numId="9">
    <w:abstractNumId w:val="7"/>
  </w:num>
  <w:num w:numId="10">
    <w:abstractNumId w:val="6"/>
  </w:num>
  <w:num w:numId="11">
    <w:abstractNumId w:val="16"/>
  </w:num>
  <w:num w:numId="12">
    <w:abstractNumId w:val="11"/>
  </w:num>
  <w:num w:numId="13">
    <w:abstractNumId w:val="10"/>
  </w:num>
  <w:num w:numId="14">
    <w:abstractNumId w:val="12"/>
  </w:num>
  <w:num w:numId="15">
    <w:abstractNumId w:val="1"/>
  </w:num>
  <w:num w:numId="16">
    <w:abstractNumId w:val="0"/>
  </w:num>
  <w:num w:numId="17">
    <w:abstractNumId w:val="13"/>
  </w:num>
  <w:num w:numId="18">
    <w:abstractNumId w:val="17"/>
  </w:num>
  <w:num w:numId="19">
    <w:abstractNumId w:val="3"/>
  </w:num>
  <w:num w:numId="20">
    <w:abstractNumId w:val="5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D8D"/>
    <w:rsid w:val="00102E05"/>
    <w:rsid w:val="00102E66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262"/>
    <w:rsid w:val="00446C06"/>
    <w:rsid w:val="00446C89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16FA"/>
    <w:rsid w:val="00B71C14"/>
    <w:rsid w:val="00B72E58"/>
    <w:rsid w:val="00B7325F"/>
    <w:rsid w:val="00B73C07"/>
    <w:rsid w:val="00B75FCE"/>
    <w:rsid w:val="00B762CA"/>
    <w:rsid w:val="00B77721"/>
    <w:rsid w:val="00B77900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5179"/>
    <w:rsid w:val="00DD68F0"/>
    <w:rsid w:val="00DE254C"/>
    <w:rsid w:val="00DE2731"/>
    <w:rsid w:val="00DE44FE"/>
    <w:rsid w:val="00DE5EBA"/>
    <w:rsid w:val="00DE6410"/>
    <w:rsid w:val="00DF0070"/>
    <w:rsid w:val="00DF0382"/>
    <w:rsid w:val="00DF273A"/>
    <w:rsid w:val="00DF290E"/>
    <w:rsid w:val="00DF50C7"/>
    <w:rsid w:val="00DF5466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B41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FF6EF-97DA-6C4F-B7AE-315A9F03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41</Pages>
  <Words>1064</Words>
  <Characters>6070</Characters>
  <Application>Microsoft Macintosh Word</Application>
  <DocSecurity>0</DocSecurity>
  <Lines>50</Lines>
  <Paragraphs>14</Paragraphs>
  <ScaleCrop>false</ScaleCrop>
  <Company>gg</Company>
  <LinksUpToDate>false</LinksUpToDate>
  <CharactersWithSpaces>7120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3</cp:revision>
  <cp:lastPrinted>2010-05-24T05:44:00Z</cp:lastPrinted>
  <dcterms:created xsi:type="dcterms:W3CDTF">2019-10-22T08:50:00Z</dcterms:created>
  <dcterms:modified xsi:type="dcterms:W3CDTF">2019-10-22T09:06:00Z</dcterms:modified>
</cp:coreProperties>
</file>