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6054B" w14:textId="34CC7EE9" w:rsidR="00850320" w:rsidRDefault="00850320" w:rsidP="009659A9">
      <w:r>
        <w:rPr>
          <w:rFonts w:hint="eastAsia"/>
        </w:rPr>
        <w:t>整个思路清构还是很清晰的，有以下几点可以优化一下。</w:t>
      </w:r>
    </w:p>
    <w:p w14:paraId="242D847E" w14:textId="4D7ECE22" w:rsidR="00850320" w:rsidRDefault="00850320" w:rsidP="009659A9">
      <w:pPr>
        <w:rPr>
          <w:webHidden/>
          <w:color w:val="000000" w:themeColor="text1"/>
        </w:rPr>
      </w:pPr>
      <w:r>
        <w:t>（</w:t>
      </w:r>
      <w:r>
        <w:rPr>
          <w:rFonts w:hint="eastAsia"/>
        </w:rPr>
        <w:t>1</w:t>
      </w:r>
      <w:r>
        <w:t>）后面的三篇的名称，我改了一下：</w:t>
      </w:r>
      <w:r>
        <w:rPr>
          <w:rFonts w:hint="eastAsia"/>
          <w:webHidden/>
          <w:color w:val="000000" w:themeColor="text1"/>
        </w:rPr>
        <w:t>搭建</w:t>
      </w:r>
      <w:r>
        <w:rPr>
          <w:rFonts w:hint="eastAsia"/>
          <w:color w:val="000000" w:themeColor="text1"/>
        </w:rPr>
        <w:t>雏形、</w:t>
      </w:r>
      <w:ins w:id="0" w:author="whw010" w:date="2019-10-11T17:42:00Z">
        <w:r w:rsidRPr="00F05B18">
          <w:rPr>
            <w:rFonts w:hint="eastAsia"/>
            <w:noProof/>
          </w:rPr>
          <w:t>增加</w:t>
        </w:r>
        <w:r>
          <w:rPr>
            <w:rFonts w:hint="eastAsia"/>
            <w:noProof/>
          </w:rPr>
          <w:t>更多</w:t>
        </w:r>
      </w:ins>
      <w:r>
        <w:rPr>
          <w:rFonts w:hint="eastAsia"/>
          <w:webHidden/>
          <w:color w:val="000000" w:themeColor="text1"/>
        </w:rPr>
        <w:t>功能</w:t>
      </w:r>
      <w:r>
        <w:rPr>
          <w:rFonts w:hint="eastAsia"/>
          <w:webHidden/>
          <w:color w:val="000000" w:themeColor="text1"/>
        </w:rPr>
        <w:t xml:space="preserve">     </w:t>
      </w:r>
      <w:r>
        <w:rPr>
          <w:rFonts w:hint="eastAsia"/>
          <w:webHidden/>
          <w:color w:val="000000" w:themeColor="text1"/>
        </w:rPr>
        <w:t>最后一个，没太了解可以讨论一下。</w:t>
      </w:r>
    </w:p>
    <w:p w14:paraId="74916213" w14:textId="14B6CBCA" w:rsidR="00850320" w:rsidRDefault="00850320" w:rsidP="009659A9">
      <w:pPr>
        <w:rPr>
          <w:webHidden/>
          <w:color w:val="000000" w:themeColor="text1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webHidden/>
          <w:color w:val="000000" w:themeColor="text1"/>
        </w:rPr>
        <w:t>章有一点多，显得稍有一点散，看有没有可能合并一些，以确保读者只看目录时可以建立一个系统感，太多章了，结构</w:t>
      </w:r>
      <w:r>
        <w:rPr>
          <w:rFonts w:hint="eastAsia"/>
          <w:webHidden/>
          <w:color w:val="000000" w:themeColor="text1"/>
        </w:rPr>
        <w:t>感，就不是太强了。我巳经合并了一部分，你看一下。</w:t>
      </w:r>
    </w:p>
    <w:p w14:paraId="543C9FFE" w14:textId="32B7B3E5" w:rsidR="00850320" w:rsidRDefault="00850320" w:rsidP="009659A9">
      <w:r>
        <w:t>（</w:t>
      </w:r>
      <w:r>
        <w:t>3</w:t>
      </w:r>
      <w:r>
        <w:t>）标题细节上可以再精准一点，以确保读者读目录时有很流畅的</w:t>
      </w:r>
      <w:r>
        <w:rPr>
          <w:rFonts w:hint="eastAsia"/>
        </w:rPr>
        <w:t>感觉，不要停下来想，一目了解明白每一章下面讲的什么。</w:t>
      </w:r>
    </w:p>
    <w:p w14:paraId="08B98A94" w14:textId="77777777" w:rsidR="00AE25B3" w:rsidRDefault="00AE25B3" w:rsidP="009659A9"/>
    <w:p w14:paraId="5105F7B4" w14:textId="77777777" w:rsidR="00AE25B3" w:rsidRDefault="00AE25B3" w:rsidP="009659A9"/>
    <w:p w14:paraId="215FA5A2" w14:textId="77777777" w:rsidR="002A7791" w:rsidRDefault="002A7791" w:rsidP="009659A9"/>
    <w:p w14:paraId="6D620B9E" w14:textId="77777777" w:rsidR="002A7791" w:rsidRDefault="002A7791" w:rsidP="009659A9"/>
    <w:p w14:paraId="081271B8" w14:textId="77777777" w:rsidR="00AE25B3" w:rsidRDefault="00AE25B3" w:rsidP="009659A9"/>
    <w:p w14:paraId="6CFC871C" w14:textId="4E2CA26A" w:rsidR="00AE25B3" w:rsidRDefault="00AE25B3" w:rsidP="009659A9">
      <w:r>
        <w:rPr>
          <w:rFonts w:hint="eastAsia"/>
        </w:rPr>
        <w:t>作者</w:t>
      </w:r>
      <w:r w:rsidR="002A7791">
        <w:rPr>
          <w:rFonts w:hint="eastAsia"/>
        </w:rPr>
        <w:t>的修改点如下</w:t>
      </w:r>
      <w:r>
        <w:rPr>
          <w:rFonts w:hint="eastAsia"/>
        </w:rPr>
        <w:t>：</w:t>
      </w:r>
    </w:p>
    <w:p w14:paraId="1D34A7B4" w14:textId="7D944E17" w:rsidR="00AE25B3" w:rsidRDefault="002A7791" w:rsidP="002A7791">
      <w:pPr>
        <w:pStyle w:val="afffff0"/>
        <w:numPr>
          <w:ilvl w:val="0"/>
          <w:numId w:val="10"/>
        </w:numPr>
        <w:ind w:firstLineChars="0"/>
      </w:pPr>
      <w:r>
        <w:rPr>
          <w:rFonts w:hint="eastAsia"/>
        </w:rPr>
        <w:t>完成了批注的修改</w:t>
      </w:r>
    </w:p>
    <w:p w14:paraId="3EBD41DB" w14:textId="738F0139" w:rsidR="002A7791" w:rsidRDefault="002A7791" w:rsidP="002A7791">
      <w:pPr>
        <w:pStyle w:val="afffff0"/>
        <w:numPr>
          <w:ilvl w:val="0"/>
          <w:numId w:val="10"/>
        </w:numPr>
        <w:ind w:firstLineChars="0"/>
      </w:pPr>
      <w:r>
        <w:rPr>
          <w:rFonts w:hint="eastAsia"/>
        </w:rPr>
        <w:t>进一步合并了章节：</w:t>
      </w:r>
    </w:p>
    <w:p w14:paraId="13CB2150" w14:textId="696A468B" w:rsidR="002A7791" w:rsidRDefault="002A7791" w:rsidP="002A7791">
      <w:pPr>
        <w:pStyle w:val="afffff0"/>
        <w:numPr>
          <w:ilvl w:val="1"/>
          <w:numId w:val="10"/>
        </w:numPr>
        <w:ind w:firstLineChars="0"/>
      </w:pPr>
      <w:r>
        <w:rPr>
          <w:rFonts w:hint="eastAsia"/>
        </w:rPr>
        <w:t>合并“给</w:t>
      </w:r>
      <w:r w:rsidRPr="00F05B18">
        <w:rPr>
          <w:rFonts w:hint="eastAsia"/>
        </w:rPr>
        <w:t>编辑器增加</w:t>
      </w:r>
      <w:r>
        <w:rPr>
          <w:rFonts w:hint="eastAsia"/>
        </w:rPr>
        <w:t>网格平面功能”、“给</w:t>
      </w:r>
      <w:r w:rsidRPr="00F05B18">
        <w:rPr>
          <w:rFonts w:hint="eastAsia"/>
        </w:rPr>
        <w:t>编辑器增加</w:t>
      </w:r>
      <w:r>
        <w:t>Icon Gizmo</w:t>
      </w:r>
      <w:r>
        <w:rPr>
          <w:rFonts w:hint="eastAsia"/>
        </w:rPr>
        <w:t>功能”为“增强</w:t>
      </w:r>
      <w:r w:rsidRPr="00F05B18">
        <w:rPr>
          <w:rFonts w:hint="eastAsia"/>
        </w:rPr>
        <w:t>编辑器</w:t>
      </w:r>
      <w:r>
        <w:rPr>
          <w:rFonts w:hint="eastAsia"/>
        </w:rPr>
        <w:t>的</w:t>
      </w:r>
      <w:r>
        <w:t>Scene View</w:t>
      </w:r>
      <w:r>
        <w:rPr>
          <w:rFonts w:hint="eastAsia"/>
        </w:rPr>
        <w:t>的渲染”</w:t>
      </w:r>
    </w:p>
    <w:p w14:paraId="1FE489CC" w14:textId="781CAA37" w:rsidR="002A7791" w:rsidRDefault="002A7791" w:rsidP="002A7791">
      <w:pPr>
        <w:pStyle w:val="afffff0"/>
        <w:numPr>
          <w:ilvl w:val="1"/>
          <w:numId w:val="10"/>
        </w:numPr>
        <w:ind w:firstLineChars="0"/>
      </w:pPr>
      <w:r>
        <w:rPr>
          <w:rFonts w:hint="eastAsia"/>
        </w:rPr>
        <w:t>合并“支持事件”、“增加</w:t>
      </w:r>
      <w:proofErr w:type="spellStart"/>
      <w:r>
        <w:t>FlyCameraController</w:t>
      </w:r>
      <w:proofErr w:type="spellEnd"/>
      <w:r>
        <w:rPr>
          <w:rFonts w:hint="eastAsia"/>
        </w:rPr>
        <w:t>”为“增强编辑器的</w:t>
      </w:r>
      <w:r>
        <w:t>Scene View</w:t>
      </w:r>
      <w:r>
        <w:rPr>
          <w:rFonts w:hint="eastAsia"/>
        </w:rPr>
        <w:t>的相机”</w:t>
      </w:r>
    </w:p>
    <w:p w14:paraId="2ED82B65" w14:textId="77777777" w:rsidR="00AE25B3" w:rsidRDefault="00AE25B3" w:rsidP="009659A9">
      <w:pPr>
        <w:rPr>
          <w:webHidden/>
          <w:color w:val="000000" w:themeColor="text1"/>
        </w:rPr>
      </w:pPr>
    </w:p>
    <w:p w14:paraId="384F3011" w14:textId="77777777" w:rsidR="002F76B4" w:rsidRDefault="002F76B4" w:rsidP="009659A9">
      <w:pPr>
        <w:rPr>
          <w:webHidden/>
          <w:color w:val="000000" w:themeColor="text1"/>
        </w:rPr>
      </w:pPr>
    </w:p>
    <w:p w14:paraId="2DF75431" w14:textId="77777777" w:rsidR="006D509C" w:rsidRPr="009659A9" w:rsidRDefault="006D509C" w:rsidP="009659A9"/>
    <w:p w14:paraId="335395BD" w14:textId="77777777" w:rsidR="00CC5257" w:rsidRDefault="00CC5257" w:rsidP="00CC5257">
      <w:pPr>
        <w:pStyle w:val="afffff5"/>
        <w:rPr>
          <w:webHidden/>
          <w:color w:val="000000" w:themeColor="text1"/>
        </w:rPr>
      </w:pPr>
      <w:r w:rsidRPr="00CC5257">
        <w:rPr>
          <w:rFonts w:hint="eastAsia"/>
          <w:color w:val="000000" w:themeColor="text1"/>
        </w:rPr>
        <w:t>第</w:t>
      </w:r>
      <w:r w:rsidRPr="00CC5257">
        <w:rPr>
          <w:color w:val="000000" w:themeColor="text1"/>
        </w:rPr>
        <w:t xml:space="preserve"> 1 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 w:rsidR="000700BB">
        <w:rPr>
          <w:rFonts w:hint="eastAsia"/>
          <w:webHidden/>
          <w:color w:val="000000" w:themeColor="text1"/>
        </w:rPr>
        <w:t xml:space="preserve"> 准备</w:t>
      </w:r>
    </w:p>
    <w:p w14:paraId="28A44B1A" w14:textId="77777777" w:rsidR="00C244F1" w:rsidRPr="00CC5257" w:rsidRDefault="00C244F1" w:rsidP="00C244F1">
      <w:pPr>
        <w:rPr>
          <w:color w:val="000000" w:themeColor="text1"/>
        </w:rPr>
      </w:pPr>
      <w:r w:rsidRPr="00C244F1">
        <w:rPr>
          <w:rFonts w:hint="eastAsia"/>
          <w:highlight w:val="yellow"/>
        </w:rPr>
        <w:t>本篇主要包括</w:t>
      </w:r>
      <w:r w:rsidR="00AD4207">
        <w:rPr>
          <w:rFonts w:hint="eastAsia"/>
          <w:highlight w:val="yellow"/>
        </w:rPr>
        <w:t>搭建</w:t>
      </w:r>
      <w:r w:rsidRPr="00C244F1">
        <w:rPr>
          <w:rFonts w:hint="eastAsia"/>
          <w:highlight w:val="yellow"/>
        </w:rPr>
        <w:t>环境等；</w:t>
      </w:r>
    </w:p>
    <w:p w14:paraId="291AE4AA" w14:textId="6403F390" w:rsidR="00131AB7" w:rsidRDefault="00CC5257" w:rsidP="00131AB7">
      <w:pPr>
        <w:pStyle w:val="1"/>
        <w:numPr>
          <w:ilvl w:val="0"/>
          <w:numId w:val="13"/>
        </w:numPr>
        <w:rPr>
          <w:noProof/>
        </w:rPr>
      </w:pPr>
      <w:r w:rsidRPr="00CC5257">
        <w:rPr>
          <w:rFonts w:hint="eastAsia"/>
          <w:noProof/>
        </w:rPr>
        <w:t>了解</w:t>
      </w:r>
      <w:r w:rsidR="00AD4207">
        <w:rPr>
          <w:noProof/>
        </w:rPr>
        <w:t>Web 3D</w:t>
      </w:r>
      <w:r w:rsidR="00284BC2">
        <w:rPr>
          <w:rFonts w:hint="eastAsia"/>
          <w:noProof/>
        </w:rPr>
        <w:t>和搭建开发环境</w:t>
      </w:r>
    </w:p>
    <w:p w14:paraId="41E1FD4F" w14:textId="60FEBC78" w:rsidR="00CC5257" w:rsidRPr="00CC5257" w:rsidRDefault="00131AB7" w:rsidP="00131AB7">
      <w:pPr>
        <w:pStyle w:val="20"/>
      </w:pPr>
      <w:r w:rsidRPr="00CC5257">
        <w:t>1.</w:t>
      </w:r>
      <w:r>
        <w:rPr>
          <w:rFonts w:hint="eastAsia"/>
        </w:rPr>
        <w:t>1</w:t>
      </w:r>
      <w:r w:rsidR="00900DF7">
        <w:t xml:space="preserve"> </w:t>
      </w:r>
      <w:r>
        <w:t>了解3D</w:t>
      </w:r>
      <w:r>
        <w:rPr>
          <w:rFonts w:hint="eastAsia"/>
        </w:rPr>
        <w:t>编程</w:t>
      </w:r>
      <w:r w:rsidR="008878C0">
        <w:rPr>
          <w:rFonts w:hint="eastAsia"/>
        </w:rPr>
        <w:t xml:space="preserve"> </w:t>
      </w:r>
    </w:p>
    <w:p w14:paraId="15BFA9E0" w14:textId="0FDD4C43" w:rsidR="00CC5257" w:rsidRDefault="00131AB7" w:rsidP="00131AB7">
      <w:pPr>
        <w:pStyle w:val="20"/>
        <w:rPr>
          <w:rFonts w:hint="eastAsia"/>
        </w:rPr>
      </w:pPr>
      <w:r>
        <w:t>1.2</w:t>
      </w:r>
      <w:r w:rsidR="00F76A65">
        <w:t xml:space="preserve"> </w:t>
      </w:r>
      <w:r w:rsidR="00CC5257" w:rsidRPr="00CC5257">
        <w:rPr>
          <w:rFonts w:hint="eastAsia"/>
        </w:rPr>
        <w:t>了解</w:t>
      </w:r>
      <w:r w:rsidR="00AD4207">
        <w:t>Web 3D</w:t>
      </w:r>
      <w:r w:rsidR="00CC5257" w:rsidRPr="00CC5257">
        <w:rPr>
          <w:rFonts w:hint="eastAsia"/>
        </w:rPr>
        <w:t>的历史</w:t>
      </w:r>
      <w:r w:rsidR="00C7782E">
        <w:rPr>
          <w:rFonts w:hint="eastAsia"/>
        </w:rPr>
        <w:t xml:space="preserve"> </w:t>
      </w:r>
    </w:p>
    <w:p w14:paraId="54C3BF68" w14:textId="37C3613C" w:rsidR="00F76A65" w:rsidRDefault="00131AB7" w:rsidP="00131AB7">
      <w:pPr>
        <w:pStyle w:val="20"/>
        <w:ind w:left="600"/>
      </w:pPr>
      <w:r>
        <w:t>1.3</w:t>
      </w:r>
      <w:r w:rsidR="00F76A65">
        <w:t xml:space="preserve"> </w:t>
      </w:r>
      <w:r w:rsidR="00F76A65">
        <w:rPr>
          <w:rFonts w:hint="eastAsia"/>
        </w:rPr>
        <w:t>了解</w:t>
      </w:r>
      <w:r w:rsidR="00F76A65">
        <w:t>WebGL</w:t>
      </w:r>
      <w:r w:rsidR="00F76A65">
        <w:rPr>
          <w:rFonts w:hint="eastAsia"/>
        </w:rPr>
        <w:t>的基础知识</w:t>
      </w:r>
    </w:p>
    <w:p w14:paraId="211FFCB6" w14:textId="14AF5226" w:rsidR="007E52D4" w:rsidRPr="00B111FF" w:rsidRDefault="00131AB7" w:rsidP="007E52D4">
      <w:pPr>
        <w:pStyle w:val="3"/>
      </w:pPr>
      <w:r>
        <w:t>1.3</w:t>
      </w:r>
      <w:r w:rsidR="007E52D4" w:rsidRPr="00B111FF">
        <w:t xml:space="preserve">.1  </w:t>
      </w:r>
      <w:r w:rsidR="007E52D4">
        <w:rPr>
          <w:rFonts w:hint="eastAsia"/>
        </w:rPr>
        <w:t>渲染管线</w:t>
      </w:r>
    </w:p>
    <w:p w14:paraId="1018C3E6" w14:textId="0AC702DC" w:rsidR="007E52D4" w:rsidRPr="00CC5257" w:rsidRDefault="007E52D4" w:rsidP="007E52D4">
      <w:pPr>
        <w:pStyle w:val="3"/>
      </w:pPr>
      <w:r>
        <w:t>1</w:t>
      </w:r>
      <w:r w:rsidRPr="00CC5257">
        <w:t>.</w:t>
      </w:r>
      <w:r w:rsidR="00131AB7">
        <w:t>3</w:t>
      </w:r>
      <w:r>
        <w:t>.</w:t>
      </w:r>
      <w:r w:rsidRPr="00CC5257">
        <w:t xml:space="preserve">2  </w:t>
      </w:r>
      <w:r>
        <w:rPr>
          <w:rFonts w:hint="eastAsia"/>
        </w:rPr>
        <w:t>坐标系变换</w:t>
      </w:r>
    </w:p>
    <w:p w14:paraId="74E4B89C" w14:textId="257BECF3" w:rsidR="00CC5257" w:rsidRPr="00CC5257" w:rsidRDefault="00131AB7" w:rsidP="00CC5257">
      <w:pPr>
        <w:pStyle w:val="20"/>
      </w:pPr>
      <w:r>
        <w:t>1.4</w:t>
      </w:r>
      <w:r w:rsidR="00CC5257" w:rsidRPr="00CC5257">
        <w:t xml:space="preserve">  </w:t>
      </w:r>
      <w:r w:rsidR="00AD4207">
        <w:rPr>
          <w:rFonts w:hint="eastAsia"/>
        </w:rPr>
        <w:t>准备预备知识</w:t>
      </w:r>
    </w:p>
    <w:p w14:paraId="46995793" w14:textId="288606A7" w:rsidR="00CC5257" w:rsidRPr="00CC5257" w:rsidRDefault="009659A9" w:rsidP="00614222">
      <w:pPr>
        <w:pStyle w:val="20"/>
      </w:pPr>
      <w:ins w:id="1" w:author="whw010" w:date="2019-10-11T17:50:00Z">
        <w:r>
          <w:rPr>
            <w:rFonts w:hint="eastAsia"/>
          </w:rPr>
          <w:t>1</w:t>
        </w:r>
        <w:r>
          <w:t>.</w:t>
        </w:r>
      </w:ins>
      <w:r w:rsidR="0006464F">
        <w:t>5</w:t>
      </w:r>
      <w:ins w:id="2" w:author="whw010" w:date="2019-10-11T17:50:00Z">
        <w:r>
          <w:t xml:space="preserve">  </w:t>
        </w:r>
      </w:ins>
      <w:r w:rsidR="00AD4207">
        <w:rPr>
          <w:rFonts w:hint="eastAsia"/>
        </w:rPr>
        <w:t>搭建开发环境</w:t>
      </w:r>
    </w:p>
    <w:p w14:paraId="03C174AD" w14:textId="4FF19AC4" w:rsidR="00CC5257" w:rsidRPr="00B111FF" w:rsidRDefault="0006464F" w:rsidP="00614222">
      <w:pPr>
        <w:pStyle w:val="3"/>
      </w:pPr>
      <w:r>
        <w:t>1.5</w:t>
      </w:r>
      <w:r w:rsidR="00CC5257" w:rsidRPr="00B111FF">
        <w:t xml:space="preserve">.1  </w:t>
      </w:r>
      <w:r w:rsidR="00281090">
        <w:rPr>
          <w:rFonts w:hint="eastAsia"/>
        </w:rPr>
        <w:t>了解</w:t>
      </w:r>
      <w:r w:rsidR="00AD4207">
        <w:rPr>
          <w:rFonts w:hint="eastAsia"/>
        </w:rPr>
        <w:t>Rea</w:t>
      </w:r>
      <w:r w:rsidR="00AD4207">
        <w:t>son</w:t>
      </w:r>
      <w:r w:rsidR="00281090">
        <w:rPr>
          <w:rFonts w:hint="eastAsia"/>
        </w:rPr>
        <w:t>版本和开发环境</w:t>
      </w:r>
    </w:p>
    <w:p w14:paraId="2FA5D542" w14:textId="4983BC8B" w:rsidR="00CC5257" w:rsidRPr="00CC5257" w:rsidRDefault="00284BC2" w:rsidP="00614222">
      <w:pPr>
        <w:pStyle w:val="3"/>
      </w:pPr>
      <w:r>
        <w:t>1</w:t>
      </w:r>
      <w:r w:rsidR="00CC5257" w:rsidRPr="00CC5257">
        <w:t>.</w:t>
      </w:r>
      <w:r w:rsidR="0006464F">
        <w:t>5</w:t>
      </w:r>
      <w:r>
        <w:t>.</w:t>
      </w:r>
      <w:r w:rsidR="00CC5257" w:rsidRPr="00CC5257">
        <w:t xml:space="preserve">2  </w:t>
      </w:r>
      <w:r w:rsidR="00CC5257" w:rsidRPr="00CC5257">
        <w:rPr>
          <w:rFonts w:hint="eastAsia"/>
        </w:rPr>
        <w:t>下载及安装</w:t>
      </w:r>
      <w:r w:rsidR="00AD4207">
        <w:t>VSCode</w:t>
      </w:r>
    </w:p>
    <w:p w14:paraId="07F3189A" w14:textId="360E0AC7" w:rsidR="00CC5257" w:rsidRPr="00CC5257" w:rsidRDefault="00284BC2" w:rsidP="00614222">
      <w:pPr>
        <w:pStyle w:val="3"/>
      </w:pPr>
      <w:r>
        <w:t>1</w:t>
      </w:r>
      <w:r w:rsidR="00CC5257" w:rsidRPr="00CC5257">
        <w:t>.</w:t>
      </w:r>
      <w:r w:rsidR="0006464F">
        <w:t>5</w:t>
      </w:r>
      <w:r>
        <w:t>.</w:t>
      </w:r>
      <w:r w:rsidR="00CC5257" w:rsidRPr="00CC5257">
        <w:t xml:space="preserve">3  </w:t>
      </w:r>
      <w:r w:rsidR="00AD4207" w:rsidRPr="00AD4207">
        <w:t>在VSCode中搭建Reason的开发环境</w:t>
      </w:r>
    </w:p>
    <w:p w14:paraId="14037456" w14:textId="12AAA9BA" w:rsidR="00CC5257" w:rsidRPr="00CC5257" w:rsidRDefault="00284BC2" w:rsidP="00CC5257">
      <w:pPr>
        <w:pStyle w:val="20"/>
      </w:pPr>
      <w:r>
        <w:t>1</w:t>
      </w:r>
      <w:ins w:id="3" w:author="whw010" w:date="2019-10-11T17:50:00Z">
        <w:r w:rsidR="009659A9">
          <w:t>.</w:t>
        </w:r>
      </w:ins>
      <w:r w:rsidR="0006464F">
        <w:t>6</w:t>
      </w:r>
      <w:r w:rsidR="00CC5257" w:rsidRPr="00CC5257">
        <w:t xml:space="preserve">  </w:t>
      </w:r>
      <w:ins w:id="4" w:author="whw010" w:date="2019-10-11T17:50:00Z">
        <w:r w:rsidR="009659A9">
          <w:rPr>
            <w:rFonts w:hint="eastAsia"/>
          </w:rPr>
          <w:t>编</w:t>
        </w:r>
      </w:ins>
      <w:r w:rsidR="00AD4207">
        <w:rPr>
          <w:rFonts w:hint="eastAsia"/>
        </w:rPr>
        <w:t>写第一个</w:t>
      </w:r>
      <w:r w:rsidR="00AD4207">
        <w:t>Reason</w:t>
      </w:r>
      <w:r w:rsidR="00AD4207">
        <w:rPr>
          <w:rFonts w:hint="eastAsia"/>
        </w:rPr>
        <w:t>程序</w:t>
      </w:r>
    </w:p>
    <w:p w14:paraId="6392B70B" w14:textId="5BDD9311" w:rsidR="00394E93" w:rsidRDefault="009659A9" w:rsidP="00394E93">
      <w:pPr>
        <w:pStyle w:val="1"/>
      </w:pPr>
      <w:ins w:id="5" w:author="whw010" w:date="2019-10-11T17:50:00Z">
        <w:r w:rsidRPr="00CC5257">
          <w:rPr>
            <w:rFonts w:hint="eastAsia"/>
            <w:noProof/>
          </w:rPr>
          <w:lastRenderedPageBreak/>
          <w:t>第</w:t>
        </w:r>
        <w:r>
          <w:rPr>
            <w:noProof/>
          </w:rPr>
          <w:t>2</w:t>
        </w:r>
      </w:ins>
      <w:r w:rsidR="00394E93" w:rsidRPr="00CC5257">
        <w:rPr>
          <w:rFonts w:hint="eastAsia"/>
          <w:noProof/>
        </w:rPr>
        <w:t>章</w:t>
      </w:r>
      <w:r w:rsidR="00394E93" w:rsidRPr="00CC5257">
        <w:rPr>
          <w:noProof/>
        </w:rPr>
        <w:t xml:space="preserve">  </w:t>
      </w:r>
      <w:r w:rsidR="00AD4207">
        <w:rPr>
          <w:rFonts w:hint="eastAsia"/>
        </w:rPr>
        <w:t>搭建测试环境</w:t>
      </w:r>
    </w:p>
    <w:p w14:paraId="0E851CDB" w14:textId="64A049F0" w:rsidR="00685100" w:rsidRDefault="00284BC2" w:rsidP="00685100">
      <w:pPr>
        <w:pStyle w:val="20"/>
      </w:pPr>
      <w:r>
        <w:t>2</w:t>
      </w:r>
      <w:r w:rsidR="00685100" w:rsidRPr="00CC5257">
        <w:t>.</w:t>
      </w:r>
      <w:r w:rsidR="00685100">
        <w:rPr>
          <w:rFonts w:hint="eastAsia"/>
        </w:rPr>
        <w:t>1</w:t>
      </w:r>
      <w:r w:rsidR="00685100" w:rsidRPr="00CC5257">
        <w:t xml:space="preserve">  </w:t>
      </w:r>
      <w:r w:rsidR="00C321EE">
        <w:rPr>
          <w:rFonts w:hint="eastAsia"/>
        </w:rPr>
        <w:t>了解</w:t>
      </w:r>
      <w:r w:rsidR="00AD4207">
        <w:rPr>
          <w:rFonts w:hint="eastAsia"/>
        </w:rPr>
        <w:t>自动化测试</w:t>
      </w:r>
    </w:p>
    <w:p w14:paraId="23B0BAB4" w14:textId="12111221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1</w:t>
      </w:r>
      <w:r w:rsidR="00376A2A" w:rsidRPr="00CC5257">
        <w:t xml:space="preserve">.1  </w:t>
      </w:r>
      <w:r w:rsidR="00376A2A">
        <w:rPr>
          <w:rFonts w:hint="eastAsia"/>
        </w:rPr>
        <w:t>单元测试</w:t>
      </w:r>
    </w:p>
    <w:p w14:paraId="4DF74742" w14:textId="33F13682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1</w:t>
      </w:r>
      <w:r w:rsidR="00376A2A" w:rsidRPr="00CC5257">
        <w:t>.</w:t>
      </w:r>
      <w:r w:rsidR="00376A2A">
        <w:t>2</w:t>
      </w:r>
      <w:r w:rsidR="00376A2A" w:rsidRPr="00CC5257">
        <w:t xml:space="preserve">  </w:t>
      </w:r>
      <w:r w:rsidR="00376A2A">
        <w:rPr>
          <w:rFonts w:hint="eastAsia"/>
        </w:rPr>
        <w:t>集成测试</w:t>
      </w:r>
    </w:p>
    <w:p w14:paraId="22758DD7" w14:textId="51E9B196" w:rsidR="00376A2A" w:rsidRP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1</w:t>
      </w:r>
      <w:r w:rsidR="00B318B4">
        <w:t>.3</w:t>
      </w:r>
      <w:r w:rsidR="00376A2A" w:rsidRPr="00CC5257">
        <w:t xml:space="preserve">  </w:t>
      </w:r>
      <w:r w:rsidR="00376A2A">
        <w:rPr>
          <w:rFonts w:hint="eastAsia"/>
        </w:rPr>
        <w:t>端对端测试</w:t>
      </w:r>
    </w:p>
    <w:p w14:paraId="12CF22F0" w14:textId="3F206639" w:rsidR="00685100" w:rsidRDefault="00284BC2" w:rsidP="00685100">
      <w:pPr>
        <w:pStyle w:val="20"/>
      </w:pPr>
      <w:r>
        <w:t>2</w:t>
      </w:r>
      <w:r w:rsidR="00685100" w:rsidRPr="00CC5257">
        <w:t>.</w:t>
      </w:r>
      <w:r w:rsidR="00685100">
        <w:rPr>
          <w:rFonts w:hint="eastAsia"/>
        </w:rPr>
        <w:t>2</w:t>
      </w:r>
      <w:r w:rsidR="00685100" w:rsidRPr="00CC5257">
        <w:t xml:space="preserve">  </w:t>
      </w:r>
      <w:r w:rsidR="00C321EE">
        <w:rPr>
          <w:rFonts w:hint="eastAsia"/>
        </w:rPr>
        <w:t>了解</w:t>
      </w:r>
      <w:r w:rsidR="00AD4207">
        <w:rPr>
          <w:rFonts w:hint="eastAsia"/>
        </w:rPr>
        <w:t>运行测试</w:t>
      </w:r>
    </w:p>
    <w:p w14:paraId="2F7BFCA6" w14:textId="477C4EDE" w:rsidR="00AD4207" w:rsidRDefault="00284BC2" w:rsidP="00AD4207">
      <w:pPr>
        <w:pStyle w:val="3"/>
      </w:pPr>
      <w:r>
        <w:t>2</w:t>
      </w:r>
      <w:r w:rsidR="00AD4207" w:rsidRPr="00CC5257">
        <w:t>.</w:t>
      </w:r>
      <w:r w:rsidR="00AD4207">
        <w:t>2</w:t>
      </w:r>
      <w:r w:rsidR="00AD4207" w:rsidRPr="00CC5257">
        <w:t xml:space="preserve">.1  </w:t>
      </w:r>
      <w:r w:rsidR="00AD4207">
        <w:rPr>
          <w:rFonts w:hint="eastAsia"/>
        </w:rPr>
        <w:t>通过</w:t>
      </w:r>
      <w:r w:rsidR="00AD4207">
        <w:t>log</w:t>
      </w:r>
      <w:r w:rsidR="00AD4207">
        <w:rPr>
          <w:rFonts w:hint="eastAsia"/>
        </w:rPr>
        <w:t>测试</w:t>
      </w:r>
    </w:p>
    <w:p w14:paraId="42982D45" w14:textId="6E60B01A" w:rsidR="00AD4207" w:rsidRPr="00CC5257" w:rsidRDefault="00284BC2" w:rsidP="00AD4207">
      <w:pPr>
        <w:pStyle w:val="3"/>
      </w:pPr>
      <w:r>
        <w:t>2</w:t>
      </w:r>
      <w:r w:rsidR="00AD4207" w:rsidRPr="00CC5257">
        <w:t>.</w:t>
      </w:r>
      <w:r w:rsidR="00AD4207">
        <w:t>2</w:t>
      </w:r>
      <w:r w:rsidR="00AD4207" w:rsidRPr="00CC5257">
        <w:t>.</w:t>
      </w:r>
      <w:r w:rsidR="00AD4207">
        <w:t>2</w:t>
      </w:r>
      <w:r w:rsidR="00AD4207" w:rsidRPr="00CC5257">
        <w:t xml:space="preserve">  </w:t>
      </w:r>
      <w:r w:rsidR="00AD4207">
        <w:rPr>
          <w:rFonts w:hint="eastAsia"/>
        </w:rPr>
        <w:t>通过</w:t>
      </w:r>
      <w:r w:rsidR="00376A2A">
        <w:t>WebGL-Inspector</w:t>
      </w:r>
      <w:r w:rsidR="00AD4207">
        <w:rPr>
          <w:rFonts w:hint="eastAsia"/>
        </w:rPr>
        <w:t>测试</w:t>
      </w:r>
      <w:r w:rsidR="00376A2A">
        <w:t>WebGL</w:t>
      </w:r>
    </w:p>
    <w:p w14:paraId="630D760C" w14:textId="4BCE0DBF" w:rsidR="00AD4207" w:rsidRPr="00CC5257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2</w:t>
      </w:r>
      <w:r w:rsidR="00376A2A" w:rsidRPr="00CC5257">
        <w:t>.</w:t>
      </w:r>
      <w:r w:rsidR="00376A2A">
        <w:t>3</w:t>
      </w:r>
      <w:r w:rsidR="00376A2A" w:rsidRPr="00CC5257">
        <w:t xml:space="preserve">  </w:t>
      </w:r>
      <w:r w:rsidR="00376A2A">
        <w:rPr>
          <w:rFonts w:hint="eastAsia"/>
        </w:rPr>
        <w:t>通过</w:t>
      </w:r>
      <w:r w:rsidR="00376A2A">
        <w:t>Spector</w:t>
      </w:r>
      <w:r w:rsidR="00376A2A">
        <w:rPr>
          <w:rFonts w:hint="eastAsia"/>
        </w:rPr>
        <w:t>测试</w:t>
      </w:r>
      <w:r w:rsidR="00376A2A">
        <w:t>WebGL</w:t>
      </w:r>
    </w:p>
    <w:p w14:paraId="16769D3A" w14:textId="3429DA48" w:rsidR="00685100" w:rsidRDefault="00284BC2" w:rsidP="00685100">
      <w:pPr>
        <w:pStyle w:val="20"/>
      </w:pPr>
      <w:r>
        <w:t>2</w:t>
      </w:r>
      <w:r w:rsidR="00685100" w:rsidRPr="00CC5257">
        <w:t>.</w:t>
      </w:r>
      <w:r w:rsidR="00685100">
        <w:rPr>
          <w:rFonts w:hint="eastAsia"/>
        </w:rPr>
        <w:t>3</w:t>
      </w:r>
      <w:r w:rsidR="00685100" w:rsidRPr="00CC5257">
        <w:t xml:space="preserve">  </w:t>
      </w:r>
      <w:r w:rsidR="00C321EE">
        <w:rPr>
          <w:rFonts w:hint="eastAsia"/>
        </w:rPr>
        <w:t>了解</w:t>
      </w:r>
      <w:r w:rsidR="00376A2A">
        <w:rPr>
          <w:rFonts w:hint="eastAsia"/>
        </w:rPr>
        <w:t>性能测试</w:t>
      </w:r>
    </w:p>
    <w:p w14:paraId="5F7A7F01" w14:textId="79C83DDE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3</w:t>
      </w:r>
      <w:r w:rsidR="00376A2A" w:rsidRPr="00CC5257">
        <w:t xml:space="preserve">.1  </w:t>
      </w:r>
      <w:r w:rsidR="0022261C">
        <w:rPr>
          <w:rFonts w:hint="eastAsia"/>
        </w:rPr>
        <w:t>使用</w:t>
      </w:r>
      <w:r w:rsidR="0022261C">
        <w:t>Profile</w:t>
      </w:r>
      <w:r w:rsidR="0022261C">
        <w:rPr>
          <w:rFonts w:hint="eastAsia"/>
        </w:rPr>
        <w:t>测试</w:t>
      </w:r>
    </w:p>
    <w:p w14:paraId="79672765" w14:textId="4D3B8E0D" w:rsidR="00376A2A" w:rsidRPr="00CC5257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3</w:t>
      </w:r>
      <w:r w:rsidR="00376A2A" w:rsidRPr="00CC5257">
        <w:t>.</w:t>
      </w:r>
      <w:r w:rsidR="00376A2A">
        <w:t>2</w:t>
      </w:r>
      <w:r w:rsidR="00376A2A" w:rsidRPr="00CC5257">
        <w:t xml:space="preserve">  </w:t>
      </w:r>
      <w:r w:rsidR="0022261C">
        <w:rPr>
          <w:rFonts w:hint="eastAsia"/>
        </w:rPr>
        <w:t>使用</w:t>
      </w:r>
      <w:r w:rsidR="0022261C">
        <w:t>Timeline</w:t>
      </w:r>
      <w:r w:rsidR="0022261C">
        <w:rPr>
          <w:rFonts w:hint="eastAsia"/>
        </w:rPr>
        <w:t>测试</w:t>
      </w:r>
    </w:p>
    <w:p w14:paraId="055F4C53" w14:textId="2FD31AF1" w:rsidR="00376A2A" w:rsidRDefault="00284BC2" w:rsidP="00376A2A">
      <w:pPr>
        <w:pStyle w:val="3"/>
      </w:pPr>
      <w:r>
        <w:t>2</w:t>
      </w:r>
      <w:r w:rsidR="00376A2A" w:rsidRPr="00CC5257">
        <w:t>.</w:t>
      </w:r>
      <w:r w:rsidR="00376A2A">
        <w:t>3</w:t>
      </w:r>
      <w:r w:rsidR="00376A2A" w:rsidRPr="00CC5257">
        <w:t>.</w:t>
      </w:r>
      <w:r w:rsidR="00376A2A">
        <w:t>3</w:t>
      </w:r>
      <w:r w:rsidR="00376A2A" w:rsidRPr="00CC5257">
        <w:t xml:space="preserve">  </w:t>
      </w:r>
      <w:r w:rsidR="0022261C">
        <w:rPr>
          <w:rFonts w:hint="eastAsia"/>
        </w:rPr>
        <w:t>使用</w:t>
      </w:r>
      <w:r w:rsidR="0022261C">
        <w:t>Console.profile</w:t>
      </w:r>
      <w:r w:rsidR="0022261C">
        <w:rPr>
          <w:rFonts w:hint="eastAsia"/>
        </w:rPr>
        <w:t>和</w:t>
      </w:r>
      <w:r w:rsidR="0022261C">
        <w:t>Performance</w:t>
      </w:r>
      <w:r w:rsidR="0022261C">
        <w:rPr>
          <w:rFonts w:hint="eastAsia"/>
        </w:rPr>
        <w:t>测试</w:t>
      </w:r>
    </w:p>
    <w:p w14:paraId="4603048C" w14:textId="0C58EBD3" w:rsidR="0022261C" w:rsidRPr="0022261C" w:rsidRDefault="00284BC2" w:rsidP="0022261C">
      <w:pPr>
        <w:pStyle w:val="3"/>
      </w:pPr>
      <w:r>
        <w:t>2</w:t>
      </w:r>
      <w:r w:rsidR="0022261C" w:rsidRPr="00CC5257">
        <w:t>.</w:t>
      </w:r>
      <w:r w:rsidR="0022261C">
        <w:t>3</w:t>
      </w:r>
      <w:r w:rsidR="0022261C" w:rsidRPr="00CC5257">
        <w:t>.</w:t>
      </w:r>
      <w:r w:rsidR="0022261C">
        <w:t>4</w:t>
      </w:r>
      <w:r w:rsidR="0022261C" w:rsidRPr="00CC5257">
        <w:t xml:space="preserve">  </w:t>
      </w:r>
      <w:r w:rsidR="0022261C">
        <w:rPr>
          <w:rFonts w:hint="eastAsia"/>
        </w:rPr>
        <w:t>使用</w:t>
      </w:r>
      <w:r w:rsidR="0022261C">
        <w:t>Memory</w:t>
      </w:r>
      <w:r w:rsidR="0022261C">
        <w:rPr>
          <w:rFonts w:hint="eastAsia"/>
        </w:rPr>
        <w:t>测试</w:t>
      </w:r>
    </w:p>
    <w:p w14:paraId="3783C595" w14:textId="77777777" w:rsidR="00394E93" w:rsidRPr="00394E93" w:rsidRDefault="00394E93" w:rsidP="00394E93"/>
    <w:p w14:paraId="553FC303" w14:textId="79CA71A9" w:rsidR="00945D70" w:rsidRDefault="00945D70" w:rsidP="00945D70">
      <w:pPr>
        <w:pStyle w:val="afffff5"/>
      </w:pPr>
      <w:r>
        <w:t>第</w:t>
      </w:r>
      <w:r>
        <w:rPr>
          <w:rFonts w:hint="eastAsia"/>
        </w:rPr>
        <w:t xml:space="preserve"> 2 篇  </w:t>
      </w:r>
      <w:r w:rsidR="00614222">
        <w:rPr>
          <w:rFonts w:hint="eastAsia"/>
        </w:rPr>
        <w:t>基础</w:t>
      </w:r>
    </w:p>
    <w:p w14:paraId="0A293AC9" w14:textId="502C5A23" w:rsidR="00A43596" w:rsidRPr="00A43596" w:rsidRDefault="00C244F1" w:rsidP="00C244F1">
      <w:r>
        <w:rPr>
          <w:rFonts w:hint="eastAsia"/>
          <w:highlight w:val="yellow"/>
        </w:rPr>
        <w:t>本篇主要</w:t>
      </w:r>
      <w:r w:rsidRPr="00C244F1">
        <w:rPr>
          <w:rFonts w:hint="eastAsia"/>
          <w:highlight w:val="yellow"/>
        </w:rPr>
        <w:t>介绍了基础</w:t>
      </w:r>
      <w:r w:rsidR="0022261C">
        <w:rPr>
          <w:rFonts w:hint="eastAsia"/>
          <w:highlight w:val="yellow"/>
        </w:rPr>
        <w:t>知识</w:t>
      </w:r>
      <w:r w:rsidRPr="00C244F1">
        <w:rPr>
          <w:highlight w:val="yellow"/>
        </w:rPr>
        <w:t>；</w:t>
      </w:r>
    </w:p>
    <w:p w14:paraId="6AC0EBB0" w14:textId="6E4EDFD3" w:rsidR="00394E93" w:rsidRPr="00CC5257" w:rsidRDefault="009659A9" w:rsidP="00394E93">
      <w:pPr>
        <w:pStyle w:val="1"/>
        <w:rPr>
          <w:noProof/>
        </w:rPr>
      </w:pPr>
      <w:ins w:id="6" w:author="whw010" w:date="2019-10-11T17:52:00Z">
        <w:r w:rsidRPr="00CC5257">
          <w:rPr>
            <w:rFonts w:hint="eastAsia"/>
            <w:noProof/>
          </w:rPr>
          <w:t>第</w:t>
        </w:r>
        <w:r>
          <w:rPr>
            <w:noProof/>
          </w:rPr>
          <w:t>3</w:t>
        </w:r>
      </w:ins>
      <w:r w:rsidR="00394E93" w:rsidRPr="00CC5257">
        <w:rPr>
          <w:rFonts w:hint="eastAsia"/>
          <w:noProof/>
        </w:rPr>
        <w:t>章</w:t>
      </w:r>
      <w:r w:rsidR="00394E93" w:rsidRPr="00CC5257">
        <w:rPr>
          <w:noProof/>
        </w:rPr>
        <w:t xml:space="preserve">  </w:t>
      </w:r>
      <w:r w:rsidR="0022261C">
        <w:rPr>
          <w:rFonts w:hint="eastAsia"/>
          <w:noProof/>
        </w:rPr>
        <w:t>函数式编程</w:t>
      </w:r>
      <w:r w:rsidR="00012644">
        <w:rPr>
          <w:rFonts w:hint="eastAsia"/>
          <w:noProof/>
        </w:rPr>
        <w:t>与函数反应式编程</w:t>
      </w:r>
    </w:p>
    <w:p w14:paraId="061EA166" w14:textId="17BDDCCB" w:rsidR="00394E93" w:rsidRPr="00CC5257" w:rsidRDefault="00284BC2" w:rsidP="00394E93">
      <w:pPr>
        <w:pStyle w:val="20"/>
      </w:pPr>
      <w:r>
        <w:t>3</w:t>
      </w:r>
      <w:r w:rsidR="00394E93" w:rsidRPr="00CC5257">
        <w:t xml:space="preserve">.1  </w:t>
      </w:r>
      <w:r w:rsidR="00D6047E">
        <w:rPr>
          <w:rFonts w:hint="eastAsia"/>
        </w:rPr>
        <w:t>函数式编程思想</w:t>
      </w:r>
    </w:p>
    <w:p w14:paraId="64139779" w14:textId="6725A4CB" w:rsidR="00394E93" w:rsidRDefault="00284BC2" w:rsidP="00394E93">
      <w:pPr>
        <w:pStyle w:val="20"/>
      </w:pPr>
      <w:r>
        <w:t>3</w:t>
      </w:r>
      <w:r w:rsidR="00394E93" w:rsidRPr="00CC5257">
        <w:t xml:space="preserve">.2  </w:t>
      </w:r>
      <w:r w:rsidR="008350DA">
        <w:rPr>
          <w:rFonts w:hint="eastAsia"/>
        </w:rPr>
        <w:t>实例：</w:t>
      </w:r>
      <w:r w:rsidR="00D6047E">
        <w:rPr>
          <w:rFonts w:hint="eastAsia"/>
        </w:rPr>
        <w:t>函数式编程的</w:t>
      </w:r>
      <w:r w:rsidR="00B66353">
        <w:rPr>
          <w:rFonts w:hint="eastAsia"/>
        </w:rPr>
        <w:t>示例</w:t>
      </w:r>
    </w:p>
    <w:p w14:paraId="190F9DAC" w14:textId="059C612D" w:rsidR="00012644" w:rsidRPr="00CC5257" w:rsidRDefault="00BF6A99" w:rsidP="00012644">
      <w:pPr>
        <w:pStyle w:val="20"/>
      </w:pPr>
      <w:r>
        <w:t>3</w:t>
      </w:r>
      <w:r w:rsidR="00012644" w:rsidRPr="00CC5257">
        <w:t>.</w:t>
      </w:r>
      <w:r>
        <w:t>3</w:t>
      </w:r>
      <w:r w:rsidR="00012644" w:rsidRPr="00CC5257">
        <w:t xml:space="preserve">  </w:t>
      </w:r>
      <w:r w:rsidR="00012644">
        <w:rPr>
          <w:rFonts w:hint="eastAsia"/>
        </w:rPr>
        <w:t>函数反应式编程思想</w:t>
      </w:r>
    </w:p>
    <w:p w14:paraId="07208104" w14:textId="0BA48624" w:rsidR="00012644" w:rsidRPr="00CC5257" w:rsidRDefault="00BF6A99" w:rsidP="00012644">
      <w:pPr>
        <w:pStyle w:val="20"/>
      </w:pPr>
      <w:r>
        <w:t>3</w:t>
      </w:r>
      <w:r w:rsidR="00012644" w:rsidRPr="00CC5257">
        <w:t>.</w:t>
      </w:r>
      <w:r>
        <w:t>3</w:t>
      </w:r>
      <w:r w:rsidR="00012644" w:rsidRPr="00CC5257">
        <w:t xml:space="preserve">  </w:t>
      </w:r>
      <w:r w:rsidR="00012644">
        <w:t>Most</w:t>
      </w:r>
      <w:r w:rsidR="00012644">
        <w:rPr>
          <w:rFonts w:hint="eastAsia"/>
        </w:rPr>
        <w:t>库</w:t>
      </w:r>
    </w:p>
    <w:p w14:paraId="05022C68" w14:textId="584976A1" w:rsidR="00012644" w:rsidRDefault="00BF6A99" w:rsidP="00012644">
      <w:pPr>
        <w:pStyle w:val="3"/>
      </w:pPr>
      <w:r>
        <w:t>3</w:t>
      </w:r>
      <w:r w:rsidR="00012644" w:rsidRPr="00CC5257">
        <w:t>.</w:t>
      </w:r>
      <w:r>
        <w:t>3</w:t>
      </w:r>
      <w:r w:rsidR="00012644" w:rsidRPr="00CC5257">
        <w:t xml:space="preserve">.1  </w:t>
      </w:r>
      <w:r w:rsidR="00E05FA4">
        <w:t>了解</w:t>
      </w:r>
      <w:r w:rsidR="00012644">
        <w:t>Most API</w:t>
      </w:r>
    </w:p>
    <w:p w14:paraId="3F6E3CDE" w14:textId="0F837CC1" w:rsidR="00012644" w:rsidRPr="00560608" w:rsidRDefault="00BF6A99" w:rsidP="00012644">
      <w:pPr>
        <w:pStyle w:val="3"/>
      </w:pPr>
      <w:r>
        <w:t>3</w:t>
      </w:r>
      <w:r w:rsidR="00012644" w:rsidRPr="00CC5257">
        <w:t>.</w:t>
      </w:r>
      <w:r>
        <w:t>3</w:t>
      </w:r>
      <w:r w:rsidR="00012644" w:rsidRPr="00CC5257">
        <w:t>.</w:t>
      </w:r>
      <w:r w:rsidR="00012644">
        <w:t>2</w:t>
      </w:r>
      <w:r w:rsidR="00012644" w:rsidRPr="00CC5257">
        <w:t xml:space="preserve">  </w:t>
      </w:r>
      <w:r w:rsidR="00012644">
        <w:rPr>
          <w:rFonts w:hint="eastAsia"/>
        </w:rPr>
        <w:t>下载并安装</w:t>
      </w:r>
      <w:r w:rsidR="00012644">
        <w:t>Most</w:t>
      </w:r>
    </w:p>
    <w:p w14:paraId="0321D523" w14:textId="3A058736" w:rsidR="00012644" w:rsidRPr="00560608" w:rsidRDefault="00BF6A99" w:rsidP="000E7AD8">
      <w:pPr>
        <w:pStyle w:val="20"/>
      </w:pPr>
      <w:r>
        <w:t>3</w:t>
      </w:r>
      <w:r w:rsidR="00012644" w:rsidRPr="00CC5257">
        <w:t>.</w:t>
      </w:r>
      <w:r>
        <w:t>4</w:t>
      </w:r>
      <w:r w:rsidR="00012644" w:rsidRPr="00CC5257">
        <w:t xml:space="preserve">  </w:t>
      </w:r>
      <w:r w:rsidR="00012644">
        <w:rPr>
          <w:rFonts w:hint="eastAsia"/>
        </w:rPr>
        <w:t>实例：函数反应式编程的示例</w:t>
      </w:r>
    </w:p>
    <w:p w14:paraId="44C6C16A" w14:textId="680C36FC" w:rsidR="00675B4E" w:rsidRPr="00CC5257" w:rsidRDefault="009659A9" w:rsidP="00675B4E">
      <w:pPr>
        <w:pStyle w:val="1"/>
        <w:rPr>
          <w:noProof/>
        </w:rPr>
      </w:pPr>
      <w:ins w:id="7" w:author="whw010" w:date="2019-10-11T17:52:00Z">
        <w:r w:rsidRPr="00CC5257">
          <w:rPr>
            <w:rFonts w:hint="eastAsia"/>
            <w:noProof/>
          </w:rPr>
          <w:t>第</w:t>
        </w:r>
      </w:ins>
      <w:r w:rsidR="00BF6A99">
        <w:rPr>
          <w:noProof/>
        </w:rPr>
        <w:t>4</w:t>
      </w:r>
      <w:r w:rsidR="00675B4E" w:rsidRPr="00CC5257">
        <w:rPr>
          <w:rFonts w:hint="eastAsia"/>
          <w:noProof/>
        </w:rPr>
        <w:t>章</w:t>
      </w:r>
      <w:r w:rsidR="00675B4E" w:rsidRPr="00CC5257">
        <w:rPr>
          <w:noProof/>
        </w:rPr>
        <w:t xml:space="preserve">  </w:t>
      </w:r>
      <w:r w:rsidR="005C23F5">
        <w:rPr>
          <w:noProof/>
        </w:rPr>
        <w:t>Reason</w:t>
      </w:r>
      <w:r w:rsidR="005C23F5">
        <w:rPr>
          <w:rFonts w:hint="eastAsia"/>
          <w:noProof/>
        </w:rPr>
        <w:t>基础</w:t>
      </w:r>
    </w:p>
    <w:p w14:paraId="347C5FB1" w14:textId="04BBE2FE" w:rsidR="005C23F5" w:rsidRPr="00CC5257" w:rsidRDefault="00BF6A99" w:rsidP="005C23F5">
      <w:pPr>
        <w:pStyle w:val="20"/>
      </w:pPr>
      <w:r>
        <w:t>4</w:t>
      </w:r>
      <w:r w:rsidR="005C23F5" w:rsidRPr="00CC5257">
        <w:t xml:space="preserve">.1  </w:t>
      </w:r>
      <w:r w:rsidR="00E05FA4">
        <w:t>了解</w:t>
      </w:r>
      <w:r w:rsidR="00F364F2">
        <w:t>Reason</w:t>
      </w:r>
    </w:p>
    <w:p w14:paraId="226FCEC3" w14:textId="12F8E8C2" w:rsidR="005C23F5" w:rsidRDefault="00BF6A99" w:rsidP="005C23F5">
      <w:pPr>
        <w:pStyle w:val="20"/>
      </w:pPr>
      <w:r>
        <w:t>4</w:t>
      </w:r>
      <w:r w:rsidR="005C23F5" w:rsidRPr="00CC5257">
        <w:t>.</w:t>
      </w:r>
      <w:r w:rsidR="005C23F5">
        <w:t>2</w:t>
      </w:r>
      <w:r w:rsidR="005C23F5" w:rsidRPr="00CC5257">
        <w:t xml:space="preserve">  </w:t>
      </w:r>
      <w:r w:rsidR="00E05FA4">
        <w:rPr>
          <w:rFonts w:hint="eastAsia"/>
        </w:rPr>
        <w:t>了解</w:t>
      </w:r>
      <w:r w:rsidR="00F364F2">
        <w:rPr>
          <w:rFonts w:hint="eastAsia"/>
        </w:rPr>
        <w:t>Reason语法</w:t>
      </w:r>
    </w:p>
    <w:p w14:paraId="1D2AA48E" w14:textId="6F37E574" w:rsidR="006128AD" w:rsidRPr="00F364F2" w:rsidRDefault="00BF6A99" w:rsidP="006128AD">
      <w:pPr>
        <w:pStyle w:val="20"/>
      </w:pPr>
      <w:r>
        <w:t>4</w:t>
      </w:r>
      <w:r w:rsidR="00F364F2" w:rsidRPr="00CC5257">
        <w:t>.</w:t>
      </w:r>
      <w:r w:rsidR="00F364F2">
        <w:t>3</w:t>
      </w:r>
      <w:r w:rsidR="00F364F2" w:rsidRPr="00CC5257">
        <w:t xml:space="preserve">  </w:t>
      </w:r>
      <w:r w:rsidR="00533918">
        <w:rPr>
          <w:rFonts w:hint="eastAsia"/>
        </w:rPr>
        <w:t>实例：</w:t>
      </w:r>
      <w:r w:rsidR="00223AB3">
        <w:t>Reason</w:t>
      </w:r>
      <w:r w:rsidR="0086617C">
        <w:rPr>
          <w:rFonts w:hint="eastAsia"/>
        </w:rPr>
        <w:t>的</w:t>
      </w:r>
      <w:r w:rsidR="00CF553C">
        <w:rPr>
          <w:rFonts w:hint="eastAsia"/>
        </w:rPr>
        <w:t>示例</w:t>
      </w:r>
    </w:p>
    <w:p w14:paraId="494EE84C" w14:textId="68B1F394" w:rsidR="00CF553C" w:rsidRPr="00CC5257" w:rsidRDefault="009659A9" w:rsidP="00CF553C">
      <w:pPr>
        <w:pStyle w:val="1"/>
        <w:rPr>
          <w:noProof/>
        </w:rPr>
      </w:pPr>
      <w:ins w:id="8" w:author="whw010" w:date="2019-10-11T17:52:00Z">
        <w:r w:rsidRPr="00CC5257">
          <w:rPr>
            <w:rFonts w:hint="eastAsia"/>
            <w:noProof/>
          </w:rPr>
          <w:lastRenderedPageBreak/>
          <w:t>第</w:t>
        </w:r>
      </w:ins>
      <w:r w:rsidR="00BF6A99">
        <w:rPr>
          <w:noProof/>
        </w:rPr>
        <w:t>5</w:t>
      </w:r>
      <w:r w:rsidR="00CF553C" w:rsidRPr="00CC5257">
        <w:rPr>
          <w:rFonts w:hint="eastAsia"/>
          <w:noProof/>
        </w:rPr>
        <w:t>章</w:t>
      </w:r>
      <w:r w:rsidR="00CF553C" w:rsidRPr="00CC5257">
        <w:rPr>
          <w:noProof/>
        </w:rPr>
        <w:t xml:space="preserve">  </w:t>
      </w:r>
      <w:r w:rsidR="00CF553C">
        <w:rPr>
          <w:noProof/>
        </w:rPr>
        <w:t>Reason-React</w:t>
      </w:r>
      <w:r w:rsidR="00B226FD">
        <w:rPr>
          <w:rFonts w:hint="eastAsia"/>
          <w:noProof/>
        </w:rPr>
        <w:t>和</w:t>
      </w:r>
      <w:r w:rsidR="00B226FD">
        <w:rPr>
          <w:noProof/>
        </w:rPr>
        <w:t>Redux</w:t>
      </w:r>
      <w:r w:rsidR="00FD6356">
        <w:rPr>
          <w:rFonts w:hint="eastAsia"/>
          <w:noProof/>
        </w:rPr>
        <w:t>基础</w:t>
      </w:r>
    </w:p>
    <w:p w14:paraId="744D746A" w14:textId="497464B0" w:rsidR="00CF553C" w:rsidRDefault="00BF6A99" w:rsidP="00CF553C">
      <w:pPr>
        <w:pStyle w:val="20"/>
        <w:rPr>
          <w:rFonts w:hint="eastAsia"/>
        </w:rPr>
      </w:pPr>
      <w:r>
        <w:t>5.</w:t>
      </w:r>
      <w:r w:rsidR="008E10AE">
        <w:t>1</w:t>
      </w:r>
      <w:r w:rsidR="00CF553C" w:rsidRPr="00CC5257">
        <w:t xml:space="preserve">  </w:t>
      </w:r>
      <w:r w:rsidR="00E05FA4">
        <w:rPr>
          <w:rFonts w:hint="eastAsia"/>
        </w:rPr>
        <w:t>了解</w:t>
      </w:r>
      <w:r w:rsidR="00E05FA4">
        <w:t>Reason-React</w:t>
      </w:r>
      <w:r w:rsidR="00E05FA4">
        <w:rPr>
          <w:rFonts w:hint="eastAsia"/>
        </w:rPr>
        <w:t>基础知识</w:t>
      </w:r>
    </w:p>
    <w:p w14:paraId="291456BC" w14:textId="7FB26CFF" w:rsidR="00E05FA4" w:rsidRDefault="00BF6A99" w:rsidP="00E05FA4">
      <w:pPr>
        <w:pStyle w:val="20"/>
      </w:pPr>
      <w:r>
        <w:t>5</w:t>
      </w:r>
      <w:r w:rsidR="00E05FA4" w:rsidRPr="00CC5257">
        <w:t>.</w:t>
      </w:r>
      <w:r w:rsidR="008E10AE">
        <w:rPr>
          <w:rFonts w:hint="eastAsia"/>
        </w:rPr>
        <w:t>2</w:t>
      </w:r>
      <w:r w:rsidR="00E05FA4" w:rsidRPr="00CC5257">
        <w:t xml:space="preserve">  </w:t>
      </w:r>
      <w:r w:rsidR="00E05FA4">
        <w:rPr>
          <w:rFonts w:hint="eastAsia"/>
        </w:rPr>
        <w:t>了解</w:t>
      </w:r>
      <w:r w:rsidR="00652D58">
        <w:t>Redux</w:t>
      </w:r>
      <w:r w:rsidR="00E05FA4">
        <w:rPr>
          <w:rFonts w:hint="eastAsia"/>
        </w:rPr>
        <w:t>基础知识</w:t>
      </w:r>
    </w:p>
    <w:p w14:paraId="07014B06" w14:textId="5995B47D" w:rsidR="00CF553C" w:rsidRDefault="00BF6A99" w:rsidP="00CF553C">
      <w:pPr>
        <w:pStyle w:val="20"/>
      </w:pPr>
      <w:r>
        <w:t>5</w:t>
      </w:r>
      <w:r w:rsidR="00CF553C" w:rsidRPr="00CC5257">
        <w:t>.</w:t>
      </w:r>
      <w:r w:rsidR="00B226FD">
        <w:t>3</w:t>
      </w:r>
      <w:r w:rsidR="00CF553C" w:rsidRPr="00CC5257">
        <w:t xml:space="preserve">  </w:t>
      </w:r>
      <w:r w:rsidR="004D633D">
        <w:rPr>
          <w:rFonts w:hint="eastAsia"/>
        </w:rPr>
        <w:t>实例：</w:t>
      </w:r>
      <w:r w:rsidR="00CF553C">
        <w:t>Reason-React + Redux</w:t>
      </w:r>
      <w:r w:rsidR="0086617C">
        <w:rPr>
          <w:rFonts w:hint="eastAsia"/>
        </w:rPr>
        <w:t>的</w:t>
      </w:r>
      <w:r w:rsidR="00CF553C">
        <w:rPr>
          <w:rFonts w:hint="eastAsia"/>
        </w:rPr>
        <w:t>示例</w:t>
      </w:r>
    </w:p>
    <w:p w14:paraId="7AF7E94E" w14:textId="77777777" w:rsidR="00CF553C" w:rsidRPr="00CF553C" w:rsidRDefault="00CF553C" w:rsidP="00CF553C"/>
    <w:p w14:paraId="75D467CB" w14:textId="347A12A4" w:rsidR="00945D70" w:rsidRDefault="00945D70" w:rsidP="00945D70">
      <w:pPr>
        <w:pStyle w:val="afffff5"/>
        <w:rPr>
          <w:color w:val="000000" w:themeColor="text1"/>
        </w:rPr>
      </w:pPr>
      <w:r w:rsidRPr="00CC5257">
        <w:rPr>
          <w:rFonts w:hint="eastAsia"/>
          <w:color w:val="000000" w:themeColor="text1"/>
        </w:rPr>
        <w:t>第</w:t>
      </w:r>
      <w:r w:rsidRPr="00CC5257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3</w:t>
      </w:r>
      <w:r w:rsidRPr="00CC5257">
        <w:rPr>
          <w:color w:val="000000" w:themeColor="text1"/>
        </w:rPr>
        <w:t xml:space="preserve"> 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webHidden/>
          <w:color w:val="000000" w:themeColor="text1"/>
        </w:rPr>
        <w:t xml:space="preserve"> </w:t>
      </w:r>
      <w:r w:rsidR="00614222">
        <w:rPr>
          <w:rFonts w:hint="eastAsia"/>
          <w:webHidden/>
          <w:color w:val="000000" w:themeColor="text1"/>
        </w:rPr>
        <w:t>搭建</w:t>
      </w:r>
      <w:r w:rsidR="005A2372">
        <w:rPr>
          <w:rFonts w:hint="eastAsia"/>
          <w:color w:val="000000" w:themeColor="text1"/>
        </w:rPr>
        <w:t>雏形</w:t>
      </w:r>
    </w:p>
    <w:p w14:paraId="709EBED2" w14:textId="4A5A09DE" w:rsidR="00A43596" w:rsidRPr="00A43596" w:rsidRDefault="00A43596" w:rsidP="00A43596">
      <w:r w:rsidRPr="00C244F1">
        <w:rPr>
          <w:rFonts w:hint="eastAsia"/>
          <w:highlight w:val="yellow"/>
        </w:rPr>
        <w:t>这一篇主要</w:t>
      </w:r>
      <w:r w:rsidR="005A2372">
        <w:rPr>
          <w:rFonts w:hint="eastAsia"/>
        </w:rPr>
        <w:t>给出引擎和编辑器的基本架构。</w:t>
      </w:r>
    </w:p>
    <w:p w14:paraId="2BD24A00" w14:textId="627B1480" w:rsidR="005A2372" w:rsidRPr="00CC5257" w:rsidRDefault="009659A9" w:rsidP="005A2372">
      <w:pPr>
        <w:pStyle w:val="1"/>
        <w:rPr>
          <w:noProof/>
        </w:rPr>
      </w:pPr>
      <w:ins w:id="9" w:author="whw010" w:date="2019-10-11T17:52:00Z">
        <w:r w:rsidRPr="00CC5257">
          <w:rPr>
            <w:rFonts w:hint="eastAsia"/>
            <w:noProof/>
          </w:rPr>
          <w:t>第</w:t>
        </w:r>
      </w:ins>
      <w:r w:rsidR="00D97D1A">
        <w:rPr>
          <w:noProof/>
        </w:rPr>
        <w:t>6</w:t>
      </w:r>
      <w:r w:rsidR="005A2372" w:rsidRPr="00CC5257">
        <w:rPr>
          <w:rFonts w:hint="eastAsia"/>
          <w:noProof/>
        </w:rPr>
        <w:t>章</w:t>
      </w:r>
      <w:r w:rsidR="005A2372" w:rsidRPr="00CC5257">
        <w:rPr>
          <w:noProof/>
        </w:rPr>
        <w:t xml:space="preserve">  </w:t>
      </w:r>
      <w:r w:rsidR="0084197E">
        <w:rPr>
          <w:rFonts w:hint="eastAsia"/>
          <w:noProof/>
        </w:rPr>
        <w:t>写一个最小的3</w:t>
      </w:r>
      <w:r w:rsidR="0084197E">
        <w:rPr>
          <w:noProof/>
        </w:rPr>
        <w:t>D</w:t>
      </w:r>
      <w:r w:rsidR="0084197E">
        <w:rPr>
          <w:rFonts w:hint="eastAsia"/>
          <w:noProof/>
        </w:rPr>
        <w:t>程序：“</w:t>
      </w:r>
      <w:r w:rsidR="00CC0480">
        <w:rPr>
          <w:rFonts w:hint="eastAsia"/>
          <w:noProof/>
        </w:rPr>
        <w:t>绘制三角形</w:t>
      </w:r>
      <w:r w:rsidR="0084197E">
        <w:rPr>
          <w:rFonts w:hint="eastAsia"/>
          <w:noProof/>
        </w:rPr>
        <w:t>”</w:t>
      </w:r>
    </w:p>
    <w:p w14:paraId="3D6DBBB1" w14:textId="549568CB" w:rsidR="005A2372" w:rsidRPr="00CC5257" w:rsidRDefault="00D97D1A" w:rsidP="005A2372">
      <w:pPr>
        <w:pStyle w:val="20"/>
      </w:pPr>
      <w:r>
        <w:t>6</w:t>
      </w:r>
      <w:r w:rsidR="005A2372" w:rsidRPr="00CC5257">
        <w:t xml:space="preserve">.1  </w:t>
      </w:r>
      <w:r w:rsidR="00CF2200">
        <w:rPr>
          <w:rFonts w:hint="eastAsia"/>
        </w:rPr>
        <w:t>需求分析</w:t>
      </w:r>
    </w:p>
    <w:p w14:paraId="35C63909" w14:textId="4A649CD6" w:rsidR="005A2372" w:rsidRDefault="00D97D1A" w:rsidP="005A2372">
      <w:pPr>
        <w:pStyle w:val="20"/>
      </w:pPr>
      <w:r>
        <w:t>6</w:t>
      </w:r>
      <w:r w:rsidR="005A2372" w:rsidRPr="00CC5257">
        <w:t>.</w:t>
      </w:r>
      <w:r w:rsidR="005A2372">
        <w:t>2</w:t>
      </w:r>
      <w:r w:rsidR="005A2372" w:rsidRPr="00CC5257">
        <w:t xml:space="preserve">  </w:t>
      </w:r>
      <w:r w:rsidR="00CF2200">
        <w:rPr>
          <w:rFonts w:hint="eastAsia"/>
        </w:rPr>
        <w:t>设计</w:t>
      </w:r>
    </w:p>
    <w:p w14:paraId="1086EFE8" w14:textId="3B0DAEF4" w:rsidR="005A2372" w:rsidRDefault="00D97D1A" w:rsidP="005A2372">
      <w:pPr>
        <w:pStyle w:val="20"/>
      </w:pPr>
      <w:r>
        <w:t>6</w:t>
      </w:r>
      <w:r w:rsidR="005A2372" w:rsidRPr="00CC5257">
        <w:t>.</w:t>
      </w:r>
      <w:r w:rsidR="005A2372">
        <w:t>3</w:t>
      </w:r>
      <w:r w:rsidR="005A2372" w:rsidRPr="00CC5257">
        <w:t xml:space="preserve">  </w:t>
      </w:r>
      <w:r w:rsidR="00CF2200">
        <w:rPr>
          <w:rFonts w:hint="eastAsia"/>
        </w:rPr>
        <w:t>实现</w:t>
      </w:r>
    </w:p>
    <w:p w14:paraId="6668C21E" w14:textId="6237ED5D" w:rsidR="00CF2200" w:rsidRPr="00A43596" w:rsidRDefault="00D97D1A" w:rsidP="00CF22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shd w:val="clear" w:color="auto" w:fill="FFFFFF"/>
        </w:rPr>
        <w:t>3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shd w:val="clear" w:color="auto" w:fill="FFFFFF"/>
        </w:rPr>
        <w:t>1</w:t>
      </w:r>
      <w:r w:rsidR="00CF2200" w:rsidRPr="00A43596">
        <w:rPr>
          <w:rFonts w:hint="eastAsia"/>
          <w:shd w:val="clear" w:color="auto" w:fill="FFFFFF"/>
        </w:rPr>
        <w:t xml:space="preserve">  </w:t>
      </w:r>
      <w:r w:rsidR="00CF2200">
        <w:rPr>
          <w:rFonts w:hint="eastAsia"/>
          <w:shd w:val="clear" w:color="auto" w:fill="FFFFFF"/>
        </w:rPr>
        <w:t>给出模块代码</w:t>
      </w:r>
      <w:r w:rsidR="00CF2200" w:rsidRPr="00A43596">
        <w:rPr>
          <w:rFonts w:hint="eastAsia"/>
          <w:shd w:val="clear" w:color="auto" w:fill="FFFFFF"/>
        </w:rPr>
        <w:t xml:space="preserve">     </w:t>
      </w:r>
    </w:p>
    <w:p w14:paraId="0BBA67BF" w14:textId="2938DE8E" w:rsidR="00675B4E" w:rsidRPr="00E628B7" w:rsidRDefault="00D97D1A" w:rsidP="00E628B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rFonts w:hint="eastAsia"/>
          <w:shd w:val="clear" w:color="auto" w:fill="FFFFFF"/>
        </w:rPr>
        <w:t>3</w:t>
      </w:r>
      <w:r w:rsidR="00CF2200" w:rsidRPr="00A43596">
        <w:rPr>
          <w:rFonts w:hint="eastAsia"/>
          <w:shd w:val="clear" w:color="auto" w:fill="FFFFFF"/>
        </w:rPr>
        <w:t>.</w:t>
      </w:r>
      <w:r w:rsidR="00CF2200">
        <w:rPr>
          <w:rFonts w:hint="eastAsia"/>
          <w:shd w:val="clear" w:color="auto" w:fill="FFFFFF"/>
        </w:rPr>
        <w:t>2</w:t>
      </w:r>
      <w:r w:rsidR="00CF2200" w:rsidRPr="00A43596">
        <w:rPr>
          <w:rFonts w:hint="eastAsia"/>
          <w:shd w:val="clear" w:color="auto" w:fill="FFFFFF"/>
        </w:rPr>
        <w:t xml:space="preserve">  </w:t>
      </w:r>
      <w:r w:rsidR="00CF2200" w:rsidRPr="00CF2200">
        <w:rPr>
          <w:rFonts w:hint="eastAsia"/>
          <w:shd w:val="clear" w:color="auto" w:fill="FFFFFF"/>
        </w:rPr>
        <w:t>给出每个模块的具体代码，具体分析</w:t>
      </w:r>
      <w:r w:rsidR="00CF2200" w:rsidRPr="00A43596">
        <w:rPr>
          <w:rFonts w:hint="eastAsia"/>
          <w:shd w:val="clear" w:color="auto" w:fill="FFFFFF"/>
        </w:rPr>
        <w:t xml:space="preserve">     </w:t>
      </w:r>
    </w:p>
    <w:p w14:paraId="6034199B" w14:textId="3CF469A2" w:rsidR="00E628B7" w:rsidRPr="00CC5257" w:rsidRDefault="009659A9" w:rsidP="00E628B7">
      <w:pPr>
        <w:pStyle w:val="1"/>
        <w:rPr>
          <w:noProof/>
        </w:rPr>
      </w:pPr>
      <w:ins w:id="10" w:author="whw010" w:date="2019-10-11T17:52:00Z">
        <w:r w:rsidRPr="00CC5257">
          <w:rPr>
            <w:rFonts w:hint="eastAsia"/>
            <w:noProof/>
          </w:rPr>
          <w:t>第</w:t>
        </w:r>
      </w:ins>
      <w:r w:rsidR="00494470">
        <w:rPr>
          <w:noProof/>
        </w:rPr>
        <w:t>7</w:t>
      </w:r>
      <w:r w:rsidR="00E628B7" w:rsidRPr="00CC5257">
        <w:rPr>
          <w:rFonts w:hint="eastAsia"/>
          <w:noProof/>
        </w:rPr>
        <w:t>章</w:t>
      </w:r>
      <w:r w:rsidR="00E628B7" w:rsidRPr="00CC5257">
        <w:rPr>
          <w:noProof/>
        </w:rPr>
        <w:t xml:space="preserve">  </w:t>
      </w:r>
      <w:r w:rsidR="0084197E">
        <w:rPr>
          <w:rFonts w:hint="eastAsia"/>
          <w:noProof/>
        </w:rPr>
        <w:t>从程序中</w:t>
      </w:r>
      <w:r w:rsidR="00CC0480">
        <w:rPr>
          <w:rFonts w:hint="eastAsia"/>
          <w:noProof/>
        </w:rPr>
        <w:t>提炼</w:t>
      </w:r>
      <w:r w:rsidR="006505E8" w:rsidRPr="006505E8">
        <w:rPr>
          <w:rFonts w:hint="eastAsia"/>
          <w:noProof/>
        </w:rPr>
        <w:t>引擎和编辑器</w:t>
      </w:r>
    </w:p>
    <w:p w14:paraId="49C7422D" w14:textId="17DC5A0F" w:rsidR="00E628B7" w:rsidRPr="00CC5257" w:rsidRDefault="00FC07BA" w:rsidP="00E628B7">
      <w:pPr>
        <w:pStyle w:val="20"/>
      </w:pPr>
      <w:r>
        <w:t>7</w:t>
      </w:r>
      <w:r w:rsidR="00E628B7" w:rsidRPr="00CC5257">
        <w:t xml:space="preserve">.1  </w:t>
      </w:r>
      <w:r w:rsidR="00583980">
        <w:rPr>
          <w:rFonts w:hint="eastAsia"/>
        </w:rPr>
        <w:t>引擎</w:t>
      </w:r>
      <w:r w:rsidR="00E628B7">
        <w:rPr>
          <w:rFonts w:hint="eastAsia"/>
        </w:rPr>
        <w:t>需求分析</w:t>
      </w:r>
    </w:p>
    <w:p w14:paraId="63B01CFD" w14:textId="3943BB28" w:rsidR="00E628B7" w:rsidRPr="00583980" w:rsidRDefault="00FC07BA" w:rsidP="00583980">
      <w:pPr>
        <w:pStyle w:val="20"/>
      </w:pPr>
      <w:r>
        <w:t>7</w:t>
      </w:r>
      <w:r w:rsidR="00E628B7" w:rsidRPr="00CC5257">
        <w:t>.</w:t>
      </w:r>
      <w:r w:rsidR="00E628B7">
        <w:t>2</w:t>
      </w:r>
      <w:r w:rsidR="00E628B7" w:rsidRPr="00CC5257">
        <w:t xml:space="preserve">  </w:t>
      </w:r>
      <w:r w:rsidR="00583980">
        <w:rPr>
          <w:rFonts w:hint="eastAsia"/>
        </w:rPr>
        <w:t>编辑器需求分析</w:t>
      </w:r>
      <w:r w:rsidR="00E628B7" w:rsidRPr="00A43596">
        <w:rPr>
          <w:rFonts w:hint="eastAsia"/>
          <w:shd w:val="clear" w:color="auto" w:fill="FFFFFF"/>
        </w:rPr>
        <w:t xml:space="preserve">   </w:t>
      </w:r>
    </w:p>
    <w:p w14:paraId="7654F764" w14:textId="77535ED3" w:rsidR="00E628B7" w:rsidRPr="00CC5257" w:rsidRDefault="00FC07BA" w:rsidP="00AA3F0E">
      <w:pPr>
        <w:pStyle w:val="20"/>
      </w:pPr>
      <w:r>
        <w:t>7</w:t>
      </w:r>
      <w:ins w:id="11" w:author="whw010" w:date="2019-10-11T17:48:00Z">
        <w:r w:rsidR="00EC4EC5">
          <w:t xml:space="preserve">.3  </w:t>
        </w:r>
      </w:ins>
      <w:r w:rsidR="00510CEC">
        <w:t>提炼</w:t>
      </w:r>
      <w:r w:rsidR="00583980">
        <w:rPr>
          <w:rFonts w:hint="eastAsia"/>
        </w:rPr>
        <w:t>引擎</w:t>
      </w:r>
    </w:p>
    <w:p w14:paraId="34A39D3B" w14:textId="46C948C9" w:rsidR="00E628B7" w:rsidRDefault="00FC07BA" w:rsidP="00AA3F0E">
      <w:pPr>
        <w:pStyle w:val="3"/>
        <w:rPr>
          <w:shd w:val="clear" w:color="auto" w:fill="FFFFFF"/>
        </w:rPr>
      </w:pPr>
      <w:r>
        <w:t>7</w:t>
      </w:r>
      <w:r w:rsidR="00AA3F0E">
        <w:t>.3</w:t>
      </w:r>
      <w:r w:rsidR="00E628B7" w:rsidRPr="00CC5257">
        <w:t xml:space="preserve">.1  </w:t>
      </w:r>
      <w:r w:rsidR="00C17B5C">
        <w:rPr>
          <w:rFonts w:hint="eastAsia"/>
          <w:shd w:val="clear" w:color="auto" w:fill="FFFFFF"/>
        </w:rPr>
        <w:t>设计边界</w:t>
      </w:r>
    </w:p>
    <w:p w14:paraId="3DDE456C" w14:textId="729C7B1C" w:rsidR="00C17B5C" w:rsidRDefault="00FC07BA" w:rsidP="00AA3F0E">
      <w:pPr>
        <w:pStyle w:val="3"/>
      </w:pPr>
      <w:r>
        <w:t>7</w:t>
      </w:r>
      <w:r w:rsidR="00AA3F0E">
        <w:t>.3</w:t>
      </w:r>
      <w:r w:rsidR="00C17B5C" w:rsidRPr="00CC5257">
        <w:t>.</w:t>
      </w:r>
      <w:r w:rsidR="00C17B5C">
        <w:t>2</w:t>
      </w:r>
      <w:r w:rsidR="00C17B5C" w:rsidRPr="00CC5257">
        <w:t xml:space="preserve">  </w:t>
      </w:r>
      <w:r w:rsidR="00C17B5C">
        <w:rPr>
          <w:rFonts w:hint="eastAsia"/>
          <w:shd w:val="clear" w:color="auto" w:fill="FFFFFF"/>
        </w:rPr>
        <w:t>数据</w:t>
      </w:r>
    </w:p>
    <w:p w14:paraId="03E2FC91" w14:textId="3E4708DB" w:rsidR="00C17B5C" w:rsidRDefault="00FC07BA" w:rsidP="00AA3F0E">
      <w:pPr>
        <w:pStyle w:val="3"/>
      </w:pPr>
      <w:r>
        <w:t>7</w:t>
      </w:r>
      <w:r w:rsidR="00AA3F0E">
        <w:t>.3</w:t>
      </w:r>
      <w:r w:rsidR="00C17B5C" w:rsidRPr="00CC5257">
        <w:t>.</w:t>
      </w:r>
      <w:r w:rsidR="00C17B5C">
        <w:t>3</w:t>
      </w:r>
      <w:r w:rsidR="00C17B5C" w:rsidRPr="00CC5257">
        <w:t xml:space="preserve">  </w:t>
      </w:r>
      <w:r w:rsidR="00C17B5C">
        <w:rPr>
          <w:rFonts w:hint="eastAsia"/>
          <w:shd w:val="clear" w:color="auto" w:fill="FFFFFF"/>
        </w:rPr>
        <w:t>分析用户逻辑</w:t>
      </w:r>
    </w:p>
    <w:p w14:paraId="03D3BB7A" w14:textId="1146BBC8" w:rsidR="00E628B7" w:rsidRDefault="00FC07BA" w:rsidP="00AA3F0E">
      <w:pPr>
        <w:pStyle w:val="3"/>
      </w:pPr>
      <w:r>
        <w:t>7</w:t>
      </w:r>
      <w:r w:rsidR="00AA3F0E">
        <w:rPr>
          <w:rFonts w:hint="eastAsia"/>
        </w:rPr>
        <w:t>.3</w:t>
      </w:r>
      <w:r w:rsidR="00E628B7" w:rsidRPr="00CC5257">
        <w:t>.</w:t>
      </w:r>
      <w:r w:rsidR="00C17B5C">
        <w:t>4</w:t>
      </w:r>
      <w:r w:rsidR="00E628B7" w:rsidRPr="00CC5257">
        <w:t xml:space="preserve">  </w:t>
      </w:r>
      <w:r w:rsidR="00C17B5C">
        <w:rPr>
          <w:rFonts w:hint="eastAsia"/>
          <w:shd w:val="clear" w:color="auto" w:fill="FFFFFF"/>
        </w:rPr>
        <w:t>识别领域模型</w:t>
      </w:r>
    </w:p>
    <w:p w14:paraId="6CCBDF08" w14:textId="1CF735EC" w:rsidR="00E628B7" w:rsidRDefault="00FC07BA" w:rsidP="00AA3F0E">
      <w:pPr>
        <w:pStyle w:val="3"/>
      </w:pPr>
      <w:r>
        <w:t>7</w:t>
      </w:r>
      <w:r w:rsidR="00AA3F0E">
        <w:t>.3</w:t>
      </w:r>
      <w:r w:rsidR="00E628B7" w:rsidRPr="00CC5257">
        <w:t>.</w:t>
      </w:r>
      <w:r w:rsidR="00C17B5C">
        <w:t>5</w:t>
      </w:r>
      <w:r w:rsidR="00E628B7" w:rsidRPr="00CC5257">
        <w:t xml:space="preserve">  </w:t>
      </w:r>
      <w:r w:rsidR="00583980">
        <w:rPr>
          <w:rFonts w:hint="eastAsia"/>
        </w:rPr>
        <w:t>使用引擎</w:t>
      </w:r>
    </w:p>
    <w:p w14:paraId="1F783BAD" w14:textId="43B1B162" w:rsidR="003E5E49" w:rsidRPr="00CC5257" w:rsidRDefault="00FC07BA" w:rsidP="00AA3F0E">
      <w:pPr>
        <w:pStyle w:val="20"/>
      </w:pPr>
      <w:r>
        <w:t>7</w:t>
      </w:r>
      <w:ins w:id="12" w:author="whw010" w:date="2019-10-11T17:49:00Z">
        <w:r w:rsidR="009659A9">
          <w:t>.4</w:t>
        </w:r>
      </w:ins>
      <w:r w:rsidR="003E5E49" w:rsidRPr="00CC5257">
        <w:t xml:space="preserve">  </w:t>
      </w:r>
      <w:r w:rsidR="00510CEC">
        <w:t>提炼</w:t>
      </w:r>
      <w:r w:rsidR="00326A29">
        <w:rPr>
          <w:rFonts w:hint="eastAsia"/>
        </w:rPr>
        <w:t>编辑器</w:t>
      </w:r>
    </w:p>
    <w:p w14:paraId="5E022550" w14:textId="13D0D150" w:rsidR="00C17B5C" w:rsidRDefault="00FC07BA" w:rsidP="00AA3F0E">
      <w:pPr>
        <w:pStyle w:val="3"/>
        <w:rPr>
          <w:shd w:val="clear" w:color="auto" w:fill="FFFFFF"/>
        </w:rPr>
      </w:pPr>
      <w:r>
        <w:t>7</w:t>
      </w:r>
      <w:r w:rsidR="00AA3F0E">
        <w:t>.4</w:t>
      </w:r>
      <w:r w:rsidR="00C17B5C" w:rsidRPr="00CC5257">
        <w:t xml:space="preserve">.1  </w:t>
      </w:r>
      <w:r w:rsidR="00C17B5C">
        <w:rPr>
          <w:rFonts w:hint="eastAsia"/>
          <w:shd w:val="clear" w:color="auto" w:fill="FFFFFF"/>
        </w:rPr>
        <w:t>设计边界</w:t>
      </w:r>
    </w:p>
    <w:p w14:paraId="135E4595" w14:textId="6DC29472" w:rsidR="00C17B5C" w:rsidRDefault="00FC07BA" w:rsidP="00AA3F0E">
      <w:pPr>
        <w:pStyle w:val="3"/>
        <w:rPr>
          <w:shd w:val="clear" w:color="auto" w:fill="FFFFFF"/>
        </w:rPr>
      </w:pPr>
      <w:r>
        <w:t>7</w:t>
      </w:r>
      <w:r w:rsidR="00AA3F0E">
        <w:t>.4</w:t>
      </w:r>
      <w:r w:rsidR="00C17B5C" w:rsidRPr="00CC5257">
        <w:t>.</w:t>
      </w:r>
      <w:r w:rsidR="00C17B5C">
        <w:t>2</w:t>
      </w:r>
      <w:r w:rsidR="00C17B5C" w:rsidRPr="00CC5257">
        <w:t xml:space="preserve">  </w:t>
      </w:r>
      <w:r w:rsidR="00510CEC">
        <w:rPr>
          <w:shd w:val="clear" w:color="auto" w:fill="FFFFFF"/>
        </w:rPr>
        <w:t>提炼</w:t>
      </w:r>
      <w:r w:rsidR="00C17B5C">
        <w:rPr>
          <w:rFonts w:hint="eastAsia"/>
          <w:shd w:val="clear" w:color="auto" w:fill="FFFFFF"/>
        </w:rPr>
        <w:t>数据</w:t>
      </w:r>
    </w:p>
    <w:p w14:paraId="22A01E9A" w14:textId="7DDE470E" w:rsidR="00C17B5C" w:rsidRDefault="00FC07BA" w:rsidP="00AA3F0E">
      <w:pPr>
        <w:pStyle w:val="3"/>
      </w:pPr>
      <w:r>
        <w:t>7</w:t>
      </w:r>
      <w:r w:rsidR="00AA3F0E">
        <w:t>.4</w:t>
      </w:r>
      <w:r w:rsidR="00C17B5C" w:rsidRPr="00CC5257">
        <w:t>.</w:t>
      </w:r>
      <w:r w:rsidR="00C17B5C">
        <w:t>3</w:t>
      </w:r>
      <w:r w:rsidR="00C17B5C" w:rsidRPr="00CC5257">
        <w:t xml:space="preserve">  </w:t>
      </w:r>
      <w:r w:rsidR="00C17B5C">
        <w:rPr>
          <w:rFonts w:hint="eastAsia"/>
          <w:shd w:val="clear" w:color="auto" w:fill="FFFFFF"/>
        </w:rPr>
        <w:t>引入引擎</w:t>
      </w:r>
    </w:p>
    <w:p w14:paraId="105864D4" w14:textId="10B9E4FC" w:rsidR="00C17B5C" w:rsidRDefault="00FC07BA" w:rsidP="00AA3F0E">
      <w:pPr>
        <w:pStyle w:val="3"/>
      </w:pPr>
      <w:r>
        <w:t>7</w:t>
      </w:r>
      <w:r w:rsidR="00AA3F0E">
        <w:t>.4</w:t>
      </w:r>
      <w:r w:rsidR="00C17B5C" w:rsidRPr="00CC5257">
        <w:t>.</w:t>
      </w:r>
      <w:r w:rsidR="00C17B5C">
        <w:t>4</w:t>
      </w:r>
      <w:r w:rsidR="00C17B5C" w:rsidRPr="00CC5257">
        <w:t xml:space="preserve">  </w:t>
      </w:r>
      <w:r w:rsidR="00C17B5C">
        <w:rPr>
          <w:rFonts w:hint="eastAsia"/>
        </w:rPr>
        <w:t>使用编辑器</w:t>
      </w:r>
    </w:p>
    <w:p w14:paraId="5F284983" w14:textId="73862BAC" w:rsidR="00C13E89" w:rsidRPr="00CC5257" w:rsidRDefault="00FC07BA" w:rsidP="00C13E89">
      <w:pPr>
        <w:pStyle w:val="20"/>
      </w:pPr>
      <w:r>
        <w:t>7</w:t>
      </w:r>
      <w:ins w:id="13" w:author="whw010" w:date="2019-10-11T17:49:00Z">
        <w:r w:rsidR="00C13E89">
          <w:t>.</w:t>
        </w:r>
      </w:ins>
      <w:r w:rsidR="00C13E89">
        <w:t>5</w:t>
      </w:r>
      <w:r w:rsidR="00C13E89" w:rsidRPr="00CC5257">
        <w:t xml:space="preserve">  </w:t>
      </w:r>
      <w:r w:rsidR="00C13E89">
        <w:rPr>
          <w:rFonts w:hint="eastAsia"/>
        </w:rPr>
        <w:t>优化引擎性能</w:t>
      </w:r>
    </w:p>
    <w:p w14:paraId="27990154" w14:textId="33650969" w:rsidR="00C13E89" w:rsidRDefault="00FC07BA" w:rsidP="00C13E89">
      <w:pPr>
        <w:pStyle w:val="3"/>
        <w:rPr>
          <w:shd w:val="clear" w:color="auto" w:fill="FFFFFF"/>
        </w:rPr>
      </w:pPr>
      <w:r>
        <w:lastRenderedPageBreak/>
        <w:t>7</w:t>
      </w:r>
      <w:r w:rsidR="00C13E89">
        <w:t>.</w:t>
      </w:r>
      <w:r w:rsidR="005E7455">
        <w:t>5.</w:t>
      </w:r>
      <w:r w:rsidR="00C13E89" w:rsidRPr="00CC5257">
        <w:t xml:space="preserve">1  </w:t>
      </w:r>
      <w:r w:rsidR="00C13E89">
        <w:rPr>
          <w:rFonts w:hint="eastAsia"/>
          <w:shd w:val="clear" w:color="auto" w:fill="FFFFFF"/>
        </w:rPr>
        <w:t>测试性能</w:t>
      </w:r>
    </w:p>
    <w:p w14:paraId="33D4CC15" w14:textId="5E5AD6A5" w:rsidR="00C13E89" w:rsidRDefault="00FC07BA" w:rsidP="00C13E89">
      <w:pPr>
        <w:pStyle w:val="3"/>
        <w:rPr>
          <w:shd w:val="clear" w:color="auto" w:fill="FFFFFF"/>
        </w:rPr>
      </w:pPr>
      <w:r>
        <w:t>7</w:t>
      </w:r>
      <w:r w:rsidR="00C13E89">
        <w:t>.</w:t>
      </w:r>
      <w:r w:rsidR="005E7455">
        <w:t>5</w:t>
      </w:r>
      <w:r w:rsidR="00C13E89" w:rsidRPr="00CC5257">
        <w:t>.</w:t>
      </w:r>
      <w:r w:rsidR="00C13E89">
        <w:t>2</w:t>
      </w:r>
      <w:r w:rsidR="00C13E89" w:rsidRPr="00CC5257">
        <w:t xml:space="preserve">  </w:t>
      </w:r>
      <w:r w:rsidR="00C13E89">
        <w:rPr>
          <w:rFonts w:hint="eastAsia"/>
          <w:shd w:val="clear" w:color="auto" w:fill="FFFFFF"/>
        </w:rPr>
        <w:t>优化</w:t>
      </w:r>
      <w:r w:rsidR="00C13E89">
        <w:rPr>
          <w:rFonts w:hint="eastAsia"/>
          <w:shd w:val="clear" w:color="auto" w:fill="FFFFFF"/>
        </w:rPr>
        <w:t>“初始化”逻辑</w:t>
      </w:r>
    </w:p>
    <w:p w14:paraId="05A60FEF" w14:textId="5C32EF86" w:rsidR="00C13E89" w:rsidRDefault="00FC07BA" w:rsidP="00C13E89">
      <w:pPr>
        <w:pStyle w:val="3"/>
      </w:pPr>
      <w:r>
        <w:t>7</w:t>
      </w:r>
      <w:r w:rsidR="005E7455">
        <w:t>.5</w:t>
      </w:r>
      <w:r w:rsidR="00C13E89" w:rsidRPr="00CC5257">
        <w:t>.</w:t>
      </w:r>
      <w:r w:rsidR="00C13E89">
        <w:t>3</w:t>
      </w:r>
      <w:r w:rsidR="00C13E89" w:rsidRPr="00CC5257">
        <w:t xml:space="preserve">  </w:t>
      </w:r>
      <w:r w:rsidR="00C13E89">
        <w:rPr>
          <w:rFonts w:hint="eastAsia"/>
          <w:shd w:val="clear" w:color="auto" w:fill="FFFFFF"/>
        </w:rPr>
        <w:t>优化“主循环”逻辑</w:t>
      </w:r>
    </w:p>
    <w:p w14:paraId="4EBDF02E" w14:textId="3611DCDD" w:rsidR="00C13E89" w:rsidRDefault="00FC07BA" w:rsidP="00C13E89">
      <w:pPr>
        <w:pStyle w:val="3"/>
      </w:pPr>
      <w:r>
        <w:t>7</w:t>
      </w:r>
      <w:r w:rsidR="005E7455">
        <w:t>.5</w:t>
      </w:r>
      <w:r w:rsidR="00C13E89" w:rsidRPr="00CC5257">
        <w:t>.</w:t>
      </w:r>
      <w:r w:rsidR="00C13E89">
        <w:t>4</w:t>
      </w:r>
      <w:r w:rsidR="00C13E89" w:rsidRPr="00CC5257">
        <w:t xml:space="preserve">  </w:t>
      </w:r>
      <w:r w:rsidR="00F80A24">
        <w:rPr>
          <w:rFonts w:hint="eastAsia"/>
        </w:rPr>
        <w:t>分析</w:t>
      </w:r>
      <w:r w:rsidR="00C13E89">
        <w:rPr>
          <w:rFonts w:hint="eastAsia"/>
        </w:rPr>
        <w:t>最终优化结果</w:t>
      </w:r>
    </w:p>
    <w:p w14:paraId="66A83C90" w14:textId="77777777" w:rsidR="00C13E89" w:rsidRDefault="00C13E89" w:rsidP="00AA3F0E">
      <w:pPr>
        <w:pStyle w:val="3"/>
      </w:pPr>
    </w:p>
    <w:p w14:paraId="48C40B87" w14:textId="46D5F25E" w:rsidR="004E7CD2" w:rsidRPr="00CC5257" w:rsidRDefault="004E7CD2" w:rsidP="004E7CD2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3A42AB">
        <w:rPr>
          <w:noProof/>
        </w:rPr>
        <w:t>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4E7CD2">
        <w:rPr>
          <w:rFonts w:hint="eastAsia"/>
          <w:noProof/>
        </w:rPr>
        <w:t>改进引擎</w:t>
      </w:r>
    </w:p>
    <w:p w14:paraId="23FB0306" w14:textId="2D6E11D2" w:rsidR="004E7CD2" w:rsidRDefault="003A42AB" w:rsidP="004E7CD2">
      <w:pPr>
        <w:pStyle w:val="20"/>
        <w:rPr>
          <w:shd w:val="clear" w:color="auto" w:fill="FFFFFF"/>
        </w:rPr>
      </w:pPr>
      <w:r>
        <w:t>8</w:t>
      </w:r>
      <w:r w:rsidR="004E7CD2" w:rsidRPr="00CC5257">
        <w:t xml:space="preserve">.1  </w:t>
      </w:r>
      <w:r w:rsidR="00510CEC">
        <w:t>提炼</w:t>
      </w:r>
      <w:ins w:id="14" w:author="whw010" w:date="2019-10-11T17:43:00Z">
        <w:r w:rsidR="00052ABC">
          <w:rPr>
            <w:rFonts w:hint="eastAsia"/>
          </w:rPr>
          <w:t>“</w:t>
        </w:r>
      </w:ins>
      <w:r w:rsidR="00052ABC" w:rsidRPr="004E7CD2">
        <w:rPr>
          <w:rFonts w:hint="eastAsia"/>
        </w:rPr>
        <w:t>GameObject+</w:t>
      </w:r>
      <w:r w:rsidR="00052ABC">
        <w:rPr>
          <w:rFonts w:hint="eastAsia"/>
        </w:rPr>
        <w:t>组件</w:t>
      </w:r>
      <w:ins w:id="15" w:author="whw010" w:date="2019-10-11T17:43:00Z">
        <w:r w:rsidR="00052ABC">
          <w:rPr>
            <w:rFonts w:hint="eastAsia"/>
          </w:rPr>
          <w:t>”</w:t>
        </w:r>
      </w:ins>
      <w:r w:rsidR="00052ABC" w:rsidRPr="004E7CD2">
        <w:rPr>
          <w:rFonts w:hint="eastAsia"/>
        </w:rPr>
        <w:t>架构</w:t>
      </w:r>
    </w:p>
    <w:p w14:paraId="6FAFD3DE" w14:textId="764DB8CD" w:rsidR="004E7CD2" w:rsidRPr="00C17B5C" w:rsidRDefault="003A42AB" w:rsidP="004E7CD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4E7CD2">
        <w:rPr>
          <w:shd w:val="clear" w:color="auto" w:fill="FFFFFF"/>
        </w:rPr>
        <w:t>.1</w:t>
      </w:r>
      <w:r w:rsidR="004E7CD2">
        <w:rPr>
          <w:rFonts w:hint="eastAsia"/>
          <w:shd w:val="clear" w:color="auto" w:fill="FFFFFF"/>
        </w:rPr>
        <w:t xml:space="preserve">.1 </w:t>
      </w:r>
      <w:r w:rsidR="004E7CD2">
        <w:rPr>
          <w:shd w:val="clear" w:color="auto" w:fill="FFFFFF"/>
        </w:rPr>
        <w:t xml:space="preserve"> </w:t>
      </w:r>
      <w:r w:rsidR="00620A02">
        <w:rPr>
          <w:rFonts w:hint="eastAsia"/>
          <w:shd w:val="clear" w:color="auto" w:fill="FFFFFF"/>
        </w:rPr>
        <w:t>分析现有架构</w:t>
      </w:r>
    </w:p>
    <w:p w14:paraId="46D0B164" w14:textId="7F19FDED" w:rsidR="004E7CD2" w:rsidRDefault="003A42AB" w:rsidP="00461A1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4E7CD2">
        <w:rPr>
          <w:shd w:val="clear" w:color="auto" w:fill="FFFFFF"/>
        </w:rPr>
        <w:t>.1</w:t>
      </w:r>
      <w:r w:rsidR="004E7CD2">
        <w:rPr>
          <w:rFonts w:hint="eastAsia"/>
          <w:shd w:val="clear" w:color="auto" w:fill="FFFFFF"/>
        </w:rPr>
        <w:t>.</w:t>
      </w:r>
      <w:r w:rsidR="004E7CD2">
        <w:rPr>
          <w:shd w:val="clear" w:color="auto" w:fill="FFFFFF"/>
        </w:rPr>
        <w:t>2</w:t>
      </w:r>
      <w:r w:rsidR="004E7CD2">
        <w:rPr>
          <w:rFonts w:hint="eastAsia"/>
          <w:shd w:val="clear" w:color="auto" w:fill="FFFFFF"/>
        </w:rPr>
        <w:t xml:space="preserve"> </w:t>
      </w:r>
      <w:r w:rsidR="004E7CD2">
        <w:rPr>
          <w:shd w:val="clear" w:color="auto" w:fill="FFFFFF"/>
        </w:rPr>
        <w:t xml:space="preserve"> </w:t>
      </w:r>
      <w:r w:rsidR="00620A02">
        <w:rPr>
          <w:rFonts w:hint="eastAsia"/>
          <w:shd w:val="clear" w:color="auto" w:fill="FFFFFF"/>
        </w:rPr>
        <w:t>设计</w:t>
      </w:r>
    </w:p>
    <w:p w14:paraId="515096E5" w14:textId="7BCFBD3E" w:rsidR="00620A02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3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  <w:shd w:val="clear" w:color="auto" w:fill="FFFFFF"/>
        </w:rPr>
        <w:t>实现组件</w:t>
      </w:r>
    </w:p>
    <w:p w14:paraId="778E4CC5" w14:textId="5769692F" w:rsidR="00620A02" w:rsidRPr="00461A1B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4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修改</w:t>
      </w:r>
      <w:r w:rsidR="00620A02">
        <w:t>GameObject</w:t>
      </w:r>
    </w:p>
    <w:p w14:paraId="5E2F6BD1" w14:textId="30E6238B" w:rsidR="00620A02" w:rsidRPr="00461A1B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5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修改</w:t>
      </w:r>
      <w:r w:rsidR="00620A02">
        <w:t>Render</w:t>
      </w:r>
    </w:p>
    <w:p w14:paraId="17CBFB65" w14:textId="5D1D5AA9" w:rsidR="00620A02" w:rsidRPr="00461A1B" w:rsidRDefault="003A42AB" w:rsidP="00620A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6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实例：扩展组件</w:t>
      </w:r>
    </w:p>
    <w:p w14:paraId="077815A8" w14:textId="12C35415" w:rsidR="00620A02" w:rsidRDefault="003A42AB" w:rsidP="00620A02">
      <w:pPr>
        <w:pStyle w:val="3"/>
      </w:pPr>
      <w:r>
        <w:rPr>
          <w:shd w:val="clear" w:color="auto" w:fill="FFFFFF"/>
        </w:rPr>
        <w:t>8</w:t>
      </w:r>
      <w:r w:rsidR="00620A02">
        <w:rPr>
          <w:shd w:val="clear" w:color="auto" w:fill="FFFFFF"/>
        </w:rPr>
        <w:t>.1</w:t>
      </w:r>
      <w:r w:rsidR="00620A02">
        <w:rPr>
          <w:rFonts w:hint="eastAsia"/>
          <w:shd w:val="clear" w:color="auto" w:fill="FFFFFF"/>
        </w:rPr>
        <w:t>.</w:t>
      </w:r>
      <w:r w:rsidR="00EA6D21">
        <w:rPr>
          <w:shd w:val="clear" w:color="auto" w:fill="FFFFFF"/>
        </w:rPr>
        <w:t>7</w:t>
      </w:r>
      <w:r w:rsidR="00620A02">
        <w:rPr>
          <w:rFonts w:hint="eastAsia"/>
          <w:shd w:val="clear" w:color="auto" w:fill="FFFFFF"/>
        </w:rPr>
        <w:t xml:space="preserve"> </w:t>
      </w:r>
      <w:r w:rsidR="00620A02">
        <w:rPr>
          <w:shd w:val="clear" w:color="auto" w:fill="FFFFFF"/>
        </w:rPr>
        <w:t xml:space="preserve"> </w:t>
      </w:r>
      <w:r w:rsidR="00620A02">
        <w:rPr>
          <w:rFonts w:hint="eastAsia"/>
        </w:rPr>
        <w:t>实现新需求</w:t>
      </w:r>
    </w:p>
    <w:p w14:paraId="1F3063F3" w14:textId="26EBF93A" w:rsidR="00290E39" w:rsidRDefault="003A42AB" w:rsidP="00290E39">
      <w:pPr>
        <w:pStyle w:val="20"/>
        <w:rPr>
          <w:shd w:val="clear" w:color="auto" w:fill="FFFFFF"/>
        </w:rPr>
      </w:pPr>
      <w:r>
        <w:t>8</w:t>
      </w:r>
      <w:r w:rsidR="001C2C90">
        <w:t>.2</w:t>
      </w:r>
      <w:r w:rsidR="00290E39" w:rsidRPr="00CC5257">
        <w:t xml:space="preserve">  </w:t>
      </w:r>
      <w:r w:rsidR="00510CEC">
        <w:t>提炼</w:t>
      </w:r>
      <w:r w:rsidR="00290E39">
        <w:t>Data Oriented</w:t>
      </w:r>
      <w:r w:rsidR="00290E39" w:rsidRPr="004E7CD2">
        <w:rPr>
          <w:rFonts w:hint="eastAsia"/>
        </w:rPr>
        <w:t>架构</w:t>
      </w:r>
    </w:p>
    <w:p w14:paraId="1E77210B" w14:textId="3D6EA8B2" w:rsidR="00290E39" w:rsidRPr="00C17B5C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</w:t>
      </w:r>
      <w:r w:rsidR="00290E39">
        <w:rPr>
          <w:rFonts w:hint="eastAsia"/>
          <w:shd w:val="clear" w:color="auto" w:fill="FFFFFF"/>
        </w:rPr>
        <w:t xml:space="preserve">.1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  <w:shd w:val="clear" w:color="auto" w:fill="FFFFFF"/>
        </w:rPr>
        <w:t>分析现有架构</w:t>
      </w:r>
    </w:p>
    <w:p w14:paraId="5B3B6C93" w14:textId="1A8C3095" w:rsidR="00290E39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</w:t>
      </w:r>
      <w:r w:rsidR="00290E39">
        <w:rPr>
          <w:rFonts w:hint="eastAsia"/>
          <w:shd w:val="clear" w:color="auto" w:fill="FFFFFF"/>
        </w:rPr>
        <w:t>.</w:t>
      </w:r>
      <w:r w:rsidR="00290E39">
        <w:rPr>
          <w:shd w:val="clear" w:color="auto" w:fill="FFFFFF"/>
        </w:rPr>
        <w:t>2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  <w:shd w:val="clear" w:color="auto" w:fill="FFFFFF"/>
        </w:rPr>
        <w:t>设计</w:t>
      </w:r>
    </w:p>
    <w:p w14:paraId="11C12B7B" w14:textId="0ECC1BEF" w:rsidR="00290E39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.2.3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  <w:shd w:val="clear" w:color="auto" w:fill="FFFFFF"/>
        </w:rPr>
        <w:t>实现</w:t>
      </w:r>
    </w:p>
    <w:p w14:paraId="0288C457" w14:textId="0F58B3FB" w:rsidR="00290E39" w:rsidRPr="00461A1B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.2.4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</w:rPr>
        <w:t>实例：扩展组件</w:t>
      </w:r>
    </w:p>
    <w:p w14:paraId="53E0F86C" w14:textId="4DAD8C80" w:rsidR="00290E39" w:rsidRPr="00461A1B" w:rsidRDefault="003A42AB" w:rsidP="00290E3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.2.5</w:t>
      </w:r>
      <w:r w:rsidR="00290E39">
        <w:rPr>
          <w:rFonts w:hint="eastAsia"/>
          <w:shd w:val="clear" w:color="auto" w:fill="FFFFFF"/>
        </w:rPr>
        <w:t xml:space="preserve"> </w:t>
      </w:r>
      <w:r w:rsidR="00290E39">
        <w:rPr>
          <w:shd w:val="clear" w:color="auto" w:fill="FFFFFF"/>
        </w:rPr>
        <w:t xml:space="preserve"> </w:t>
      </w:r>
      <w:r w:rsidR="00290E39">
        <w:rPr>
          <w:rFonts w:hint="eastAsia"/>
        </w:rPr>
        <w:t>实现新需求</w:t>
      </w:r>
    </w:p>
    <w:p w14:paraId="1A2B1202" w14:textId="483B32E6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1C2C90">
        <w:t>.3</w:t>
      </w:r>
      <w:r w:rsidR="000056E2" w:rsidRPr="00CC5257">
        <w:t xml:space="preserve">  </w:t>
      </w:r>
      <w:r w:rsidR="000056E2">
        <w:rPr>
          <w:rFonts w:hint="eastAsia"/>
        </w:rPr>
        <w:t>改进</w:t>
      </w:r>
      <w:r w:rsidR="000056E2">
        <w:t>Shader</w:t>
      </w:r>
    </w:p>
    <w:p w14:paraId="015E8FC0" w14:textId="39B0E39F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23BD74FF" w14:textId="2AC8EC2B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363E0F9D" w14:textId="39BB1DD8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05E9C920" w14:textId="1389B551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实例：扩展</w:t>
      </w:r>
      <w:r w:rsidR="000056E2">
        <w:t>Shader</w:t>
      </w:r>
    </w:p>
    <w:p w14:paraId="74D58C91" w14:textId="65DFED95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1C2C90">
        <w:rPr>
          <w:shd w:val="clear" w:color="auto" w:fill="FFFFFF"/>
        </w:rPr>
        <w:t>.3.5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实现新需求</w:t>
      </w:r>
    </w:p>
    <w:p w14:paraId="3F7E7C81" w14:textId="318EDFD6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CD6F85">
        <w:t>.4</w:t>
      </w:r>
      <w:r w:rsidR="000056E2" w:rsidRPr="00CC5257">
        <w:t xml:space="preserve">  </w:t>
      </w:r>
      <w:r w:rsidR="00510CEC">
        <w:t>提炼</w:t>
      </w:r>
      <w:r w:rsidR="000056E2">
        <w:rPr>
          <w:rFonts w:hint="eastAsia"/>
        </w:rPr>
        <w:t>渲染队列</w:t>
      </w:r>
    </w:p>
    <w:p w14:paraId="727B3501" w14:textId="0C26BA18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7BAD66E3" w14:textId="4512DE0A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465118A9" w14:textId="31CB7814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20DD6B43" w14:textId="1AFB1AF9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CD6F85">
        <w:rPr>
          <w:shd w:val="clear" w:color="auto" w:fill="FFFFFF"/>
        </w:rPr>
        <w:t>.4.4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实现新需求</w:t>
      </w:r>
    </w:p>
    <w:p w14:paraId="6968AB0D" w14:textId="1C16E0B3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A65A55">
        <w:t>.5</w:t>
      </w:r>
      <w:r w:rsidR="000056E2" w:rsidRPr="00CC5257">
        <w:t xml:space="preserve">  </w:t>
      </w:r>
      <w:r w:rsidR="000056E2" w:rsidRPr="00F714D9">
        <w:rPr>
          <w:rFonts w:hint="eastAsia"/>
        </w:rPr>
        <w:t>支持各种应用场景</w:t>
      </w:r>
    </w:p>
    <w:p w14:paraId="6F76F706" w14:textId="6800712C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8</w:t>
      </w:r>
      <w:r w:rsidR="00A65A55">
        <w:rPr>
          <w:shd w:val="clear" w:color="auto" w:fill="FFFFFF"/>
        </w:rPr>
        <w:t>.5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41EF9133" w14:textId="1FE7A965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1EA21A49" w14:textId="2DC31565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4BD7244E" w14:textId="72EFC316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实例：支持移动端</w:t>
      </w:r>
    </w:p>
    <w:p w14:paraId="1798B09C" w14:textId="472ED3F0" w:rsidR="000056E2" w:rsidRPr="00461A1B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A65A55">
        <w:rPr>
          <w:shd w:val="clear" w:color="auto" w:fill="FFFFFF"/>
        </w:rPr>
        <w:t>.5.5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实现新需求</w:t>
      </w:r>
    </w:p>
    <w:p w14:paraId="0659601A" w14:textId="1BA5491E" w:rsidR="000056E2" w:rsidRDefault="003A42AB" w:rsidP="000056E2">
      <w:pPr>
        <w:pStyle w:val="20"/>
        <w:rPr>
          <w:shd w:val="clear" w:color="auto" w:fill="FFFFFF"/>
        </w:rPr>
      </w:pPr>
      <w:r>
        <w:t>8</w:t>
      </w:r>
      <w:r w:rsidR="000174FE">
        <w:t>.6</w:t>
      </w:r>
      <w:r w:rsidR="000056E2" w:rsidRPr="00CC5257">
        <w:t xml:space="preserve">  </w:t>
      </w:r>
      <w:r w:rsidR="00431845" w:rsidRPr="00F714D9">
        <w:rPr>
          <w:rFonts w:hint="eastAsia"/>
        </w:rPr>
        <w:t>支持</w:t>
      </w:r>
      <w:r w:rsidR="00431845">
        <w:rPr>
          <w:rFonts w:hint="eastAsia"/>
        </w:rPr>
        <w:t>多线程</w:t>
      </w:r>
    </w:p>
    <w:p w14:paraId="2DC87C4B" w14:textId="3362CDAA" w:rsidR="000056E2" w:rsidRPr="00C17B5C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</w:t>
      </w:r>
      <w:r w:rsidR="000056E2">
        <w:rPr>
          <w:rFonts w:hint="eastAsia"/>
          <w:shd w:val="clear" w:color="auto" w:fill="FFFFFF"/>
        </w:rPr>
        <w:t xml:space="preserve">.1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分析现有架构</w:t>
      </w:r>
    </w:p>
    <w:p w14:paraId="7F552195" w14:textId="2EA8721C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</w:t>
      </w:r>
      <w:r w:rsidR="000056E2">
        <w:rPr>
          <w:rFonts w:hint="eastAsia"/>
          <w:shd w:val="clear" w:color="auto" w:fill="FFFFFF"/>
        </w:rPr>
        <w:t>.</w:t>
      </w:r>
      <w:r w:rsidR="000056E2">
        <w:rPr>
          <w:shd w:val="clear" w:color="auto" w:fill="FFFFFF"/>
        </w:rPr>
        <w:t>2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设计</w:t>
      </w:r>
    </w:p>
    <w:p w14:paraId="7FF6573F" w14:textId="639B2723" w:rsidR="000056E2" w:rsidRDefault="003A42AB" w:rsidP="000056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.6.3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  <w:shd w:val="clear" w:color="auto" w:fill="FFFFFF"/>
        </w:rPr>
        <w:t>实现</w:t>
      </w:r>
    </w:p>
    <w:p w14:paraId="077196CB" w14:textId="3084911F" w:rsidR="000056E2" w:rsidRPr="00461A1B" w:rsidRDefault="003A42AB" w:rsidP="0043184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174FE">
        <w:rPr>
          <w:shd w:val="clear" w:color="auto" w:fill="FFFFFF"/>
        </w:rPr>
        <w:t>.6.4</w:t>
      </w:r>
      <w:r w:rsidR="000056E2">
        <w:rPr>
          <w:rFonts w:hint="eastAsia"/>
          <w:shd w:val="clear" w:color="auto" w:fill="FFFFFF"/>
        </w:rPr>
        <w:t xml:space="preserve"> </w:t>
      </w:r>
      <w:r w:rsidR="000056E2">
        <w:rPr>
          <w:shd w:val="clear" w:color="auto" w:fill="FFFFFF"/>
        </w:rPr>
        <w:t xml:space="preserve"> </w:t>
      </w:r>
      <w:r w:rsidR="000056E2">
        <w:rPr>
          <w:rFonts w:hint="eastAsia"/>
        </w:rPr>
        <w:t>实例：</w:t>
      </w:r>
      <w:r w:rsidR="00431845">
        <w:rPr>
          <w:rFonts w:hint="eastAsia"/>
        </w:rPr>
        <w:t>增加线程</w:t>
      </w:r>
      <w:r w:rsidR="00431845" w:rsidRPr="00461A1B">
        <w:rPr>
          <w:shd w:val="clear" w:color="auto" w:fill="FFFFFF"/>
        </w:rPr>
        <w:t xml:space="preserve"> </w:t>
      </w:r>
    </w:p>
    <w:p w14:paraId="250BBF03" w14:textId="66CE0256" w:rsidR="00431845" w:rsidRDefault="003A42AB" w:rsidP="00431845">
      <w:pPr>
        <w:pStyle w:val="20"/>
        <w:rPr>
          <w:shd w:val="clear" w:color="auto" w:fill="FFFFFF"/>
        </w:rPr>
      </w:pPr>
      <w:r>
        <w:t>8</w:t>
      </w:r>
      <w:r w:rsidR="004B093F">
        <w:t>.7</w:t>
      </w:r>
      <w:r w:rsidR="00431845" w:rsidRPr="00CC5257">
        <w:t xml:space="preserve">  </w:t>
      </w:r>
      <w:r w:rsidR="00510CEC">
        <w:rPr>
          <w:shd w:val="clear" w:color="auto" w:fill="FFFFFF"/>
        </w:rPr>
        <w:t>提炼</w:t>
      </w:r>
      <w:r w:rsidR="00431845">
        <w:rPr>
          <w:rFonts w:hint="eastAsia"/>
          <w:shd w:val="clear" w:color="auto" w:fill="FFFFFF"/>
        </w:rPr>
        <w:t>子</w:t>
      </w:r>
      <w:r w:rsidR="00431845">
        <w:rPr>
          <w:shd w:val="clear" w:color="auto" w:fill="FFFFFF"/>
        </w:rPr>
        <w:t>State</w:t>
      </w:r>
    </w:p>
    <w:p w14:paraId="25BFAB48" w14:textId="3CC0C620" w:rsidR="00431845" w:rsidRDefault="003A42AB" w:rsidP="00431845">
      <w:pPr>
        <w:pStyle w:val="20"/>
        <w:rPr>
          <w:rFonts w:hint="eastAsia"/>
          <w:shd w:val="clear" w:color="auto" w:fill="FFFFFF"/>
        </w:rPr>
      </w:pPr>
      <w:r>
        <w:t>8</w:t>
      </w:r>
      <w:r w:rsidR="004B093F">
        <w:t>.8</w:t>
      </w:r>
      <w:r w:rsidR="00431845" w:rsidRPr="00CC5257">
        <w:t xml:space="preserve">  </w:t>
      </w:r>
      <w:r w:rsidR="00431845">
        <w:rPr>
          <w:rFonts w:hint="eastAsia"/>
          <w:shd w:val="clear" w:color="auto" w:fill="FFFFFF"/>
        </w:rPr>
        <w:t>使用函数式反应式编程实现</w:t>
      </w:r>
      <w:r w:rsidR="00431845">
        <w:rPr>
          <w:rFonts w:hint="eastAsia"/>
          <w:shd w:val="clear" w:color="auto" w:fill="FFFFFF"/>
        </w:rPr>
        <w:t>主循环</w:t>
      </w:r>
    </w:p>
    <w:p w14:paraId="451ABF79" w14:textId="4E7DCEAD" w:rsidR="00431845" w:rsidRDefault="003A42AB" w:rsidP="00431845">
      <w:pPr>
        <w:pStyle w:val="20"/>
        <w:rPr>
          <w:shd w:val="clear" w:color="auto" w:fill="FFFFFF"/>
        </w:rPr>
      </w:pPr>
      <w:r>
        <w:t>8</w:t>
      </w:r>
      <w:r w:rsidR="004B093F">
        <w:t>.9</w:t>
      </w:r>
      <w:r w:rsidR="00431845" w:rsidRPr="00CC5257">
        <w:t xml:space="preserve">  </w:t>
      </w:r>
      <w:r w:rsidR="00F00313">
        <w:rPr>
          <w:rFonts w:hint="eastAsia"/>
          <w:shd w:val="clear" w:color="auto" w:fill="FFFFFF"/>
        </w:rPr>
        <w:t>契约检查</w:t>
      </w:r>
    </w:p>
    <w:p w14:paraId="46B169B0" w14:textId="19F8E884" w:rsidR="00290E39" w:rsidRPr="00461A1B" w:rsidRDefault="003A42AB" w:rsidP="00EE3AD4">
      <w:pPr>
        <w:pStyle w:val="20"/>
        <w:rPr>
          <w:shd w:val="clear" w:color="auto" w:fill="FFFFFF"/>
        </w:rPr>
      </w:pPr>
      <w:r>
        <w:t>8</w:t>
      </w:r>
      <w:r w:rsidR="004B093F">
        <w:t>.10</w:t>
      </w:r>
      <w:r w:rsidR="00431845" w:rsidRPr="00CC5257">
        <w:t xml:space="preserve">  </w:t>
      </w:r>
      <w:r w:rsidR="00F00313">
        <w:rPr>
          <w:rFonts w:hint="eastAsia"/>
        </w:rPr>
        <w:t>错误处理</w:t>
      </w:r>
    </w:p>
    <w:p w14:paraId="14868AD6" w14:textId="476DE381" w:rsidR="00054B76" w:rsidRPr="00CC5257" w:rsidRDefault="009659A9" w:rsidP="00054B76">
      <w:pPr>
        <w:pStyle w:val="1"/>
        <w:rPr>
          <w:noProof/>
        </w:rPr>
      </w:pPr>
      <w:ins w:id="16" w:author="whw010" w:date="2019-10-11T17:52:00Z">
        <w:r w:rsidRPr="00CC5257">
          <w:rPr>
            <w:rFonts w:hint="eastAsia"/>
            <w:noProof/>
          </w:rPr>
          <w:t>第</w:t>
        </w:r>
      </w:ins>
      <w:r w:rsidR="008D3E82">
        <w:rPr>
          <w:noProof/>
        </w:rPr>
        <w:t>9</w:t>
      </w:r>
      <w:r w:rsidR="00054B76" w:rsidRPr="00CC5257">
        <w:rPr>
          <w:rFonts w:hint="eastAsia"/>
          <w:noProof/>
        </w:rPr>
        <w:t>章</w:t>
      </w:r>
      <w:r w:rsidR="00054B76" w:rsidRPr="00CC5257">
        <w:rPr>
          <w:noProof/>
        </w:rPr>
        <w:t xml:space="preserve">  </w:t>
      </w:r>
      <w:r w:rsidR="00054B76" w:rsidRPr="004E7CD2">
        <w:rPr>
          <w:rFonts w:hint="eastAsia"/>
          <w:noProof/>
        </w:rPr>
        <w:t>改进</w:t>
      </w:r>
      <w:r w:rsidR="00054B76">
        <w:rPr>
          <w:rFonts w:hint="eastAsia"/>
          <w:noProof/>
        </w:rPr>
        <w:t>编辑器</w:t>
      </w:r>
    </w:p>
    <w:p w14:paraId="0888EC9E" w14:textId="50E0CCAC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 xml:space="preserve">.1  </w:t>
      </w:r>
      <w:r w:rsidR="00054B76">
        <w:rPr>
          <w:rFonts w:hint="eastAsia"/>
          <w:shd w:val="clear" w:color="auto" w:fill="FFFFFF"/>
        </w:rPr>
        <w:t>更新引擎</w:t>
      </w:r>
    </w:p>
    <w:p w14:paraId="1180DB2B" w14:textId="31FE43E4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>.</w:t>
      </w:r>
      <w:r w:rsidR="00054B76">
        <w:t>2</w:t>
      </w:r>
      <w:r w:rsidR="00054B76" w:rsidRPr="00CC5257">
        <w:t xml:space="preserve">  </w:t>
      </w:r>
      <w:r w:rsidR="00054B76">
        <w:rPr>
          <w:rFonts w:hint="eastAsia"/>
          <w:shd w:val="clear" w:color="auto" w:fill="FFFFFF"/>
        </w:rPr>
        <w:t>分析现有架构</w:t>
      </w:r>
    </w:p>
    <w:p w14:paraId="1764B539" w14:textId="6A31A932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>.</w:t>
      </w:r>
      <w:r w:rsidR="00054B76">
        <w:t>3</w:t>
      </w:r>
      <w:r w:rsidR="00054B76" w:rsidRPr="00CC5257">
        <w:t xml:space="preserve">  </w:t>
      </w:r>
      <w:r w:rsidR="00054B76">
        <w:rPr>
          <w:rFonts w:hint="eastAsia"/>
          <w:shd w:val="clear" w:color="auto" w:fill="FFFFFF"/>
        </w:rPr>
        <w:t>重构文件夹</w:t>
      </w:r>
    </w:p>
    <w:p w14:paraId="2A91B729" w14:textId="1DD857C4" w:rsidR="00054B76" w:rsidRDefault="008D3E82" w:rsidP="00054B76">
      <w:pPr>
        <w:pStyle w:val="20"/>
        <w:rPr>
          <w:shd w:val="clear" w:color="auto" w:fill="FFFFFF"/>
        </w:rPr>
      </w:pPr>
      <w:r>
        <w:t>9</w:t>
      </w:r>
      <w:r w:rsidR="00054B76" w:rsidRPr="00CC5257">
        <w:t>.</w:t>
      </w:r>
      <w:r w:rsidR="00054B76">
        <w:t>4</w:t>
      </w:r>
      <w:r w:rsidR="00054B76" w:rsidRPr="00CC5257">
        <w:t xml:space="preserve">  </w:t>
      </w:r>
      <w:r w:rsidR="00054B76">
        <w:rPr>
          <w:rFonts w:hint="eastAsia"/>
          <w:shd w:val="clear" w:color="auto" w:fill="FFFFFF"/>
        </w:rPr>
        <w:t>契约检查</w:t>
      </w:r>
    </w:p>
    <w:p w14:paraId="332C7191" w14:textId="4A4965D4" w:rsidR="00054B76" w:rsidRDefault="008D3E82" w:rsidP="00054B76">
      <w:pPr>
        <w:pStyle w:val="20"/>
      </w:pPr>
      <w:r>
        <w:t>9</w:t>
      </w:r>
      <w:r w:rsidR="00054B76" w:rsidRPr="00CC5257">
        <w:t>.</w:t>
      </w:r>
      <w:r w:rsidR="00054B76">
        <w:t>5</w:t>
      </w:r>
      <w:r w:rsidR="00054B76" w:rsidRPr="00CC5257">
        <w:t xml:space="preserve">  </w:t>
      </w:r>
      <w:r w:rsidR="00054B76">
        <w:rPr>
          <w:rFonts w:hint="eastAsia"/>
        </w:rPr>
        <w:t>错误处理</w:t>
      </w:r>
    </w:p>
    <w:p w14:paraId="3486FF45" w14:textId="2C793CDE" w:rsidR="0002408E" w:rsidRDefault="0002408E" w:rsidP="0002408E">
      <w:pPr>
        <w:pStyle w:val="afffff5"/>
        <w:rPr>
          <w:webHidden/>
          <w:color w:val="000000" w:themeColor="text1"/>
        </w:rPr>
      </w:pPr>
      <w:r w:rsidRPr="00CC5257">
        <w:rPr>
          <w:rFonts w:hint="eastAsia"/>
          <w:color w:val="000000" w:themeColor="text1"/>
        </w:rPr>
        <w:t>第</w:t>
      </w:r>
      <w:r w:rsidR="00025917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="00025917">
        <w:rPr>
          <w:color w:val="000000" w:themeColor="text1"/>
        </w:rPr>
        <w:t xml:space="preserve"> 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webHidden/>
          <w:color w:val="000000" w:themeColor="text1"/>
        </w:rPr>
        <w:t xml:space="preserve"> </w:t>
      </w:r>
      <w:ins w:id="17" w:author="whw010" w:date="2019-10-11T17:42:00Z">
        <w:r w:rsidR="00EC4EC5" w:rsidRPr="00F05B18">
          <w:rPr>
            <w:rFonts w:hint="eastAsia"/>
            <w:noProof/>
          </w:rPr>
          <w:t>增加</w:t>
        </w:r>
      </w:ins>
      <w:r w:rsidR="00CD02B7">
        <w:rPr>
          <w:rFonts w:hint="eastAsia"/>
          <w:noProof/>
        </w:rPr>
        <w:t>核心</w:t>
      </w:r>
      <w:r w:rsidR="00614222">
        <w:rPr>
          <w:rFonts w:hint="eastAsia"/>
          <w:webHidden/>
          <w:color w:val="000000" w:themeColor="text1"/>
        </w:rPr>
        <w:t>功能</w:t>
      </w:r>
    </w:p>
    <w:p w14:paraId="7D89AA18" w14:textId="4967B805" w:rsidR="0002408E" w:rsidRPr="00CC5257" w:rsidRDefault="009659A9" w:rsidP="0002408E">
      <w:pPr>
        <w:pStyle w:val="1"/>
        <w:rPr>
          <w:noProof/>
        </w:rPr>
      </w:pPr>
      <w:ins w:id="18" w:author="whw010" w:date="2019-10-11T17:53:00Z">
        <w:r w:rsidRPr="00CC5257">
          <w:rPr>
            <w:rFonts w:hint="eastAsia"/>
            <w:noProof/>
          </w:rPr>
          <w:t>第</w:t>
        </w:r>
      </w:ins>
      <w:r w:rsidR="00AA3588">
        <w:rPr>
          <w:noProof/>
        </w:rPr>
        <w:t>10</w:t>
      </w:r>
      <w:r w:rsidR="0002408E" w:rsidRPr="00CC5257">
        <w:rPr>
          <w:rFonts w:hint="eastAsia"/>
          <w:noProof/>
        </w:rPr>
        <w:t>章</w:t>
      </w:r>
      <w:r w:rsidR="0002408E" w:rsidRPr="00CC5257">
        <w:rPr>
          <w:noProof/>
        </w:rPr>
        <w:t xml:space="preserve">  </w:t>
      </w:r>
      <w:ins w:id="19" w:author="whw010" w:date="2019-10-11T17:45:00Z">
        <w:r w:rsidR="00EC4EC5">
          <w:rPr>
            <w:noProof/>
          </w:rPr>
          <w:t>给</w:t>
        </w:r>
      </w:ins>
      <w:r w:rsidR="00F05B18" w:rsidRPr="00F05B18">
        <w:rPr>
          <w:rFonts w:hint="eastAsia"/>
          <w:noProof/>
        </w:rPr>
        <w:t>编辑器增加Redo/Undo功能</w:t>
      </w:r>
    </w:p>
    <w:p w14:paraId="1254AB5D" w14:textId="77777777" w:rsidR="00F05B18" w:rsidRDefault="00F05B18" w:rsidP="00F05B18"/>
    <w:p w14:paraId="76CD3AED" w14:textId="77777777" w:rsidR="00F05B18" w:rsidRDefault="00F05B18" w:rsidP="00F05B18"/>
    <w:p w14:paraId="3CC61CEC" w14:textId="453B121A" w:rsidR="00F05B18" w:rsidRPr="00CC5257" w:rsidRDefault="00F05B18" w:rsidP="00F05B18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F10B46">
        <w:rPr>
          <w:noProof/>
        </w:rPr>
        <w:t>11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ins w:id="20" w:author="whw010" w:date="2019-10-11T17:45:00Z">
        <w:r w:rsidR="00EC4EC5">
          <w:rPr>
            <w:noProof/>
          </w:rPr>
          <w:t>给</w:t>
        </w:r>
      </w:ins>
      <w:r w:rsidRPr="00F05B18">
        <w:rPr>
          <w:rFonts w:hint="eastAsia"/>
          <w:noProof/>
        </w:rPr>
        <w:t>编辑器增加场景管理功能</w:t>
      </w:r>
    </w:p>
    <w:p w14:paraId="6A65B805" w14:textId="508BBA34" w:rsidR="00CB6FB9" w:rsidRPr="00CB6FB9" w:rsidRDefault="00F10B46" w:rsidP="00EE63A2">
      <w:pPr>
        <w:pStyle w:val="20"/>
        <w:rPr>
          <w:shd w:val="clear" w:color="auto" w:fill="FFFFFF"/>
        </w:rPr>
      </w:pPr>
      <w:r>
        <w:t>11</w:t>
      </w:r>
      <w:r w:rsidR="00CB6FB9" w:rsidRPr="00CC5257">
        <w:t xml:space="preserve">.1  </w:t>
      </w:r>
      <w:r w:rsidR="00CB6FB9">
        <w:rPr>
          <w:rFonts w:hint="eastAsia"/>
          <w:shd w:val="clear" w:color="auto" w:fill="FFFFFF"/>
        </w:rPr>
        <w:t>需求分析</w:t>
      </w:r>
    </w:p>
    <w:p w14:paraId="57D60A20" w14:textId="2CC2A439" w:rsidR="00EE63A2" w:rsidRDefault="00F10B46" w:rsidP="00EE63A2">
      <w:pPr>
        <w:pStyle w:val="20"/>
        <w:rPr>
          <w:shd w:val="clear" w:color="auto" w:fill="FFFFFF"/>
        </w:rPr>
      </w:pPr>
      <w:r>
        <w:t>11</w:t>
      </w:r>
      <w:r w:rsidR="00EE63A2" w:rsidRPr="00CC5257">
        <w:t>.</w:t>
      </w:r>
      <w:r w:rsidR="00CB6FB9">
        <w:t>2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查看场景所有</w:t>
      </w:r>
      <w:r w:rsidR="00EE63A2">
        <w:rPr>
          <w:shd w:val="clear" w:color="auto" w:fill="FFFFFF"/>
        </w:rPr>
        <w:t>GameObject</w:t>
      </w:r>
    </w:p>
    <w:p w14:paraId="494F5F84" w14:textId="4DA0FE57" w:rsidR="00EE63A2" w:rsidRDefault="00F10B46" w:rsidP="00EE63A2">
      <w:pPr>
        <w:pStyle w:val="20"/>
        <w:rPr>
          <w:shd w:val="clear" w:color="auto" w:fill="FFFFFF"/>
        </w:rPr>
      </w:pPr>
      <w:r>
        <w:t>11</w:t>
      </w:r>
      <w:r w:rsidR="00EE63A2" w:rsidRPr="00CC5257">
        <w:t>.</w:t>
      </w:r>
      <w:r w:rsidR="00CB6FB9">
        <w:t>3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操作</w:t>
      </w:r>
      <w:r w:rsidR="00EE63A2">
        <w:rPr>
          <w:shd w:val="clear" w:color="auto" w:fill="FFFFFF"/>
        </w:rPr>
        <w:t>GameObject</w:t>
      </w:r>
    </w:p>
    <w:p w14:paraId="00D25E0C" w14:textId="77777777" w:rsidR="00F05B18" w:rsidRDefault="00F05B18" w:rsidP="00F05B18"/>
    <w:p w14:paraId="06D5EC47" w14:textId="77777777" w:rsidR="00EE63A2" w:rsidRDefault="00EE63A2" w:rsidP="00F05B18"/>
    <w:p w14:paraId="2A812F93" w14:textId="71F373F3" w:rsidR="00F05B18" w:rsidRDefault="00F05B18" w:rsidP="00EE63A2">
      <w:pPr>
        <w:pStyle w:val="1"/>
        <w:rPr>
          <w:noProof/>
        </w:rPr>
      </w:pPr>
      <w:r w:rsidRPr="00CC5257">
        <w:rPr>
          <w:rFonts w:hint="eastAsia"/>
          <w:noProof/>
        </w:rPr>
        <w:lastRenderedPageBreak/>
        <w:t>第</w:t>
      </w:r>
      <w:r w:rsidR="007913A9">
        <w:rPr>
          <w:noProof/>
        </w:rPr>
        <w:t>12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ins w:id="21" w:author="whw010" w:date="2019-10-11T17:45:00Z">
        <w:r w:rsidR="00EC4EC5">
          <w:rPr>
            <w:noProof/>
          </w:rPr>
          <w:t>给</w:t>
        </w:r>
      </w:ins>
      <w:r w:rsidRPr="00F05B18">
        <w:rPr>
          <w:rFonts w:hint="eastAsia"/>
          <w:noProof/>
        </w:rPr>
        <w:t>编辑器增加</w:t>
      </w:r>
      <w:r w:rsidR="00EE63A2">
        <w:rPr>
          <w:noProof/>
        </w:rPr>
        <w:t>Inspector</w:t>
      </w:r>
      <w:r w:rsidRPr="00F05B18">
        <w:rPr>
          <w:rFonts w:hint="eastAsia"/>
          <w:noProof/>
        </w:rPr>
        <w:t>功能</w:t>
      </w:r>
    </w:p>
    <w:p w14:paraId="51791F35" w14:textId="4F8273F8" w:rsidR="00CB6FB9" w:rsidRPr="00CB6FB9" w:rsidRDefault="007913A9" w:rsidP="00EE63A2">
      <w:pPr>
        <w:pStyle w:val="20"/>
        <w:rPr>
          <w:shd w:val="clear" w:color="auto" w:fill="FFFFFF"/>
        </w:rPr>
      </w:pPr>
      <w:r>
        <w:t>12</w:t>
      </w:r>
      <w:r w:rsidR="00CB6FB9" w:rsidRPr="00CC5257">
        <w:t xml:space="preserve">.1  </w:t>
      </w:r>
      <w:r w:rsidR="00CB6FB9">
        <w:rPr>
          <w:rFonts w:hint="eastAsia"/>
          <w:shd w:val="clear" w:color="auto" w:fill="FFFFFF"/>
        </w:rPr>
        <w:t>需求分析</w:t>
      </w:r>
    </w:p>
    <w:p w14:paraId="404028E3" w14:textId="732C5877" w:rsidR="00EE63A2" w:rsidRDefault="007913A9" w:rsidP="00EE63A2">
      <w:pPr>
        <w:pStyle w:val="20"/>
        <w:rPr>
          <w:shd w:val="clear" w:color="auto" w:fill="FFFFFF"/>
        </w:rPr>
      </w:pPr>
      <w:r>
        <w:t>12</w:t>
      </w:r>
      <w:r w:rsidR="00EE63A2" w:rsidRPr="00CC5257">
        <w:t>.</w:t>
      </w:r>
      <w:r w:rsidR="00CB6FB9">
        <w:t>2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显示选中</w:t>
      </w:r>
      <w:r w:rsidR="00EE63A2">
        <w:rPr>
          <w:shd w:val="clear" w:color="auto" w:fill="FFFFFF"/>
        </w:rPr>
        <w:t>GameObject</w:t>
      </w:r>
      <w:r w:rsidR="00EE63A2">
        <w:rPr>
          <w:rFonts w:hint="eastAsia"/>
          <w:shd w:val="clear" w:color="auto" w:fill="FFFFFF"/>
        </w:rPr>
        <w:t>的所有组件</w:t>
      </w:r>
    </w:p>
    <w:p w14:paraId="786D62B4" w14:textId="5BB50D46" w:rsidR="00EE63A2" w:rsidRDefault="007913A9" w:rsidP="00EE63A2">
      <w:pPr>
        <w:pStyle w:val="20"/>
        <w:rPr>
          <w:shd w:val="clear" w:color="auto" w:fill="FFFFFF"/>
        </w:rPr>
      </w:pPr>
      <w:r>
        <w:t>12</w:t>
      </w:r>
      <w:r w:rsidR="00EE63A2" w:rsidRPr="00CC5257">
        <w:t>.</w:t>
      </w:r>
      <w:r w:rsidR="00CB6FB9">
        <w:t>3</w:t>
      </w:r>
      <w:r w:rsidR="00EE63A2" w:rsidRPr="00CC5257">
        <w:t xml:space="preserve">  </w:t>
      </w:r>
      <w:r w:rsidR="00EE63A2">
        <w:rPr>
          <w:rFonts w:hint="eastAsia"/>
          <w:shd w:val="clear" w:color="auto" w:fill="FFFFFF"/>
        </w:rPr>
        <w:t>操作</w:t>
      </w:r>
      <w:r w:rsidR="001A6C0D">
        <w:rPr>
          <w:rFonts w:hint="eastAsia"/>
          <w:shd w:val="clear" w:color="auto" w:fill="FFFFFF"/>
        </w:rPr>
        <w:t>组件</w:t>
      </w:r>
    </w:p>
    <w:p w14:paraId="390AEE5C" w14:textId="77777777" w:rsidR="00F05B18" w:rsidRDefault="00F05B18" w:rsidP="00F05B18"/>
    <w:p w14:paraId="3A5A819F" w14:textId="77777777" w:rsidR="00F05B18" w:rsidRPr="00F05B18" w:rsidRDefault="00F05B18" w:rsidP="00F05B18"/>
    <w:p w14:paraId="5894CA56" w14:textId="77777777" w:rsidR="00945D70" w:rsidRDefault="00945D70" w:rsidP="00945D70">
      <w:pPr>
        <w:pStyle w:val="afffff5"/>
        <w:rPr>
          <w:color w:val="000000" w:themeColor="text1"/>
        </w:rPr>
      </w:pPr>
    </w:p>
    <w:p w14:paraId="25CC6EF7" w14:textId="72396310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C44DF">
        <w:rPr>
          <w:noProof/>
        </w:rPr>
        <w:t>13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Pr="00F05B18">
        <w:rPr>
          <w:rFonts w:hint="eastAsia"/>
          <w:noProof/>
        </w:rPr>
        <w:t>增加</w:t>
      </w:r>
      <w:r>
        <w:rPr>
          <w:rFonts w:hint="eastAsia"/>
          <w:noProof/>
        </w:rPr>
        <w:t>相机</w:t>
      </w:r>
    </w:p>
    <w:p w14:paraId="023DE30C" w14:textId="209C2EE6" w:rsidR="00FC76CF" w:rsidRPr="00FC76CF" w:rsidRDefault="007C44DF" w:rsidP="00D77C6B">
      <w:pPr>
        <w:pStyle w:val="20"/>
        <w:rPr>
          <w:shd w:val="clear" w:color="auto" w:fill="FFFFFF"/>
        </w:rPr>
      </w:pPr>
      <w:r>
        <w:t>13</w:t>
      </w:r>
      <w:r w:rsidR="00FC76CF" w:rsidRPr="00CC5257">
        <w:t xml:space="preserve">.1  </w:t>
      </w:r>
      <w:r w:rsidR="00FC76CF">
        <w:rPr>
          <w:rFonts w:hint="eastAsia"/>
          <w:shd w:val="clear" w:color="auto" w:fill="FFFFFF"/>
        </w:rPr>
        <w:t>需求分析</w:t>
      </w:r>
    </w:p>
    <w:p w14:paraId="2EC9B633" w14:textId="377352B5" w:rsidR="00D77C6B" w:rsidRDefault="007C44DF" w:rsidP="00D77C6B">
      <w:pPr>
        <w:pStyle w:val="20"/>
        <w:rPr>
          <w:shd w:val="clear" w:color="auto" w:fill="FFFFFF"/>
        </w:rPr>
      </w:pPr>
      <w:r>
        <w:t>13</w:t>
      </w:r>
      <w:r w:rsidR="00D77C6B" w:rsidRPr="00CC5257">
        <w:t>.</w:t>
      </w:r>
      <w:r w:rsidR="00FC76CF">
        <w:t>2</w:t>
      </w:r>
      <w:r w:rsidR="00D77C6B" w:rsidRPr="00CC5257">
        <w:t xml:space="preserve">  </w:t>
      </w:r>
      <w:r w:rsidR="00D77C6B">
        <w:rPr>
          <w:rFonts w:hint="eastAsia"/>
          <w:shd w:val="clear" w:color="auto" w:fill="FFFFFF"/>
        </w:rPr>
        <w:t>引擎增加相机组件</w:t>
      </w:r>
    </w:p>
    <w:p w14:paraId="0B5F8C69" w14:textId="409AE813" w:rsidR="00D77C6B" w:rsidRDefault="007C44DF" w:rsidP="00D77C6B">
      <w:pPr>
        <w:pStyle w:val="20"/>
        <w:rPr>
          <w:shd w:val="clear" w:color="auto" w:fill="FFFFFF"/>
        </w:rPr>
      </w:pPr>
      <w:r>
        <w:t>13</w:t>
      </w:r>
      <w:r w:rsidR="00D77C6B" w:rsidRPr="00CC5257">
        <w:t>.</w:t>
      </w:r>
      <w:r w:rsidR="00FC76CF">
        <w:t>3</w:t>
      </w:r>
      <w:r w:rsidR="00D77C6B" w:rsidRPr="00CC5257">
        <w:t xml:space="preserve">  </w:t>
      </w:r>
      <w:r w:rsidR="004A724D">
        <w:rPr>
          <w:rFonts w:hint="eastAsia"/>
        </w:rPr>
        <w:t>更新</w:t>
      </w:r>
      <w:r w:rsidR="00D77C6B">
        <w:rPr>
          <w:rFonts w:hint="eastAsia"/>
          <w:shd w:val="clear" w:color="auto" w:fill="FFFFFF"/>
        </w:rPr>
        <w:t>编辑器</w:t>
      </w:r>
    </w:p>
    <w:p w14:paraId="6B9A4F5D" w14:textId="77777777" w:rsidR="00D77C6B" w:rsidRDefault="00D77C6B" w:rsidP="00D77C6B"/>
    <w:p w14:paraId="19E39DF8" w14:textId="5FD077A0" w:rsidR="00D77C6B" w:rsidRDefault="00D77C6B" w:rsidP="00D77C6B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FD4B87">
        <w:rPr>
          <w:noProof/>
        </w:rPr>
        <w:t>14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ins w:id="22" w:author="whw010" w:date="2019-10-11T17:42:00Z">
        <w:r w:rsidR="00EC4EC5">
          <w:rPr>
            <w:noProof/>
          </w:rPr>
          <w:t>给</w:t>
        </w:r>
      </w:ins>
      <w:r w:rsidRPr="00F05B18">
        <w:rPr>
          <w:rFonts w:hint="eastAsia"/>
          <w:noProof/>
        </w:rPr>
        <w:t>编辑器增加</w:t>
      </w:r>
      <w:ins w:id="23" w:author="whw010" w:date="2019-10-11T17:42:00Z">
        <w:r w:rsidR="00EC4EC5">
          <w:rPr>
            <w:rFonts w:hint="eastAsia"/>
            <w:noProof/>
          </w:rPr>
          <w:t>“</w:t>
        </w:r>
      </w:ins>
      <w:r w:rsidR="00B6774B">
        <w:rPr>
          <w:rFonts w:hint="eastAsia"/>
          <w:noProof/>
        </w:rPr>
        <w:t>运行</w:t>
      </w:r>
      <w:ins w:id="24" w:author="whw010" w:date="2019-10-11T17:42:00Z">
        <w:r w:rsidR="00EC4EC5">
          <w:rPr>
            <w:rFonts w:hint="eastAsia"/>
            <w:noProof/>
          </w:rPr>
          <w:t>”</w:t>
        </w:r>
      </w:ins>
      <w:r w:rsidR="00B6774B">
        <w:rPr>
          <w:noProof/>
        </w:rPr>
        <w:t>/</w:t>
      </w:r>
      <w:ins w:id="25" w:author="whw010" w:date="2019-10-11T17:42:00Z">
        <w:r w:rsidR="00EC4EC5">
          <w:rPr>
            <w:noProof/>
          </w:rPr>
          <w:t>“</w:t>
        </w:r>
      </w:ins>
      <w:r w:rsidR="00B6774B">
        <w:rPr>
          <w:rFonts w:hint="eastAsia"/>
          <w:noProof/>
        </w:rPr>
        <w:t>停止</w:t>
      </w:r>
      <w:ins w:id="26" w:author="whw010" w:date="2019-10-11T17:42:00Z">
        <w:r w:rsidR="00EC4EC5">
          <w:rPr>
            <w:rFonts w:hint="eastAsia"/>
            <w:noProof/>
          </w:rPr>
          <w:t>”</w:t>
        </w:r>
      </w:ins>
      <w:r w:rsidRPr="00F05B18">
        <w:rPr>
          <w:rFonts w:hint="eastAsia"/>
          <w:noProof/>
        </w:rPr>
        <w:t>功能</w:t>
      </w:r>
    </w:p>
    <w:p w14:paraId="4C2FFE3F" w14:textId="5C5E3507" w:rsidR="00D77C6B" w:rsidRDefault="00FD4B87" w:rsidP="00D77C6B">
      <w:pPr>
        <w:pStyle w:val="20"/>
        <w:rPr>
          <w:shd w:val="clear" w:color="auto" w:fill="FFFFFF"/>
        </w:rPr>
      </w:pPr>
      <w:r>
        <w:t>14</w:t>
      </w:r>
      <w:r w:rsidR="00D77C6B" w:rsidRPr="00CC5257">
        <w:t xml:space="preserve">.1  </w:t>
      </w:r>
      <w:r w:rsidR="00B6774B">
        <w:rPr>
          <w:rFonts w:hint="eastAsia"/>
          <w:shd w:val="clear" w:color="auto" w:fill="FFFFFF"/>
        </w:rPr>
        <w:t>需求分析</w:t>
      </w:r>
    </w:p>
    <w:p w14:paraId="683997D8" w14:textId="13AADFC4" w:rsidR="00D77C6B" w:rsidRDefault="00FD4B87" w:rsidP="00D77C6B">
      <w:pPr>
        <w:pStyle w:val="20"/>
        <w:rPr>
          <w:shd w:val="clear" w:color="auto" w:fill="FFFFFF"/>
        </w:rPr>
      </w:pPr>
      <w:r>
        <w:t>14</w:t>
      </w:r>
      <w:r w:rsidR="00D77C6B" w:rsidRPr="00CC5257">
        <w:t>.</w:t>
      </w:r>
      <w:r w:rsidR="00D77C6B">
        <w:t>2</w:t>
      </w:r>
      <w:r w:rsidR="00D77C6B" w:rsidRPr="00CC5257">
        <w:t xml:space="preserve">  </w:t>
      </w:r>
      <w:r w:rsidR="00B6774B">
        <w:rPr>
          <w:rFonts w:hint="eastAsia"/>
          <w:shd w:val="clear" w:color="auto" w:fill="FFFFFF"/>
        </w:rPr>
        <w:t>设计</w:t>
      </w:r>
    </w:p>
    <w:p w14:paraId="564D5CB5" w14:textId="6DFB7D9E" w:rsidR="00B6774B" w:rsidRDefault="00FD4B87" w:rsidP="00B6774B">
      <w:pPr>
        <w:pStyle w:val="20"/>
        <w:rPr>
          <w:shd w:val="clear" w:color="auto" w:fill="FFFFFF"/>
        </w:rPr>
      </w:pPr>
      <w:r>
        <w:t>14</w:t>
      </w:r>
      <w:r w:rsidR="00B6774B" w:rsidRPr="00CC5257">
        <w:t>.</w:t>
      </w:r>
      <w:r w:rsidR="00B6774B">
        <w:t>3</w:t>
      </w:r>
      <w:r w:rsidR="00B6774B" w:rsidRPr="00CC5257">
        <w:t xml:space="preserve">  </w:t>
      </w:r>
      <w:r w:rsidR="004B6FC0">
        <w:rPr>
          <w:rFonts w:hint="eastAsia"/>
          <w:shd w:val="clear" w:color="auto" w:fill="FFFFFF"/>
        </w:rPr>
        <w:t>重构：</w:t>
      </w:r>
      <w:r w:rsidR="00510CEC">
        <w:rPr>
          <w:shd w:val="clear" w:color="auto" w:fill="FFFFFF"/>
        </w:rPr>
        <w:t>提炼</w:t>
      </w:r>
      <w:r w:rsidR="00B6774B">
        <w:rPr>
          <w:rFonts w:hint="eastAsia"/>
          <w:shd w:val="clear" w:color="auto" w:fill="FFFFFF"/>
        </w:rPr>
        <w:t>新设计</w:t>
      </w:r>
    </w:p>
    <w:p w14:paraId="1F11FB98" w14:textId="3AF97C5D" w:rsidR="004B743A" w:rsidRDefault="00FD4B87" w:rsidP="004B743A">
      <w:pPr>
        <w:pStyle w:val="20"/>
        <w:rPr>
          <w:shd w:val="clear" w:color="auto" w:fill="FFFFFF"/>
        </w:rPr>
      </w:pPr>
      <w:r>
        <w:t>14</w:t>
      </w:r>
      <w:r w:rsidR="004B743A" w:rsidRPr="00CC5257">
        <w:t>.</w:t>
      </w:r>
      <w:r w:rsidR="004B743A">
        <w:t>4</w:t>
      </w:r>
      <w:r w:rsidR="004B743A" w:rsidRPr="00CC5257">
        <w:t xml:space="preserve">  </w:t>
      </w:r>
      <w:r w:rsidR="004B743A">
        <w:rPr>
          <w:rFonts w:hint="eastAsia"/>
          <w:shd w:val="clear" w:color="auto" w:fill="FFFFFF"/>
        </w:rPr>
        <w:t>实现</w:t>
      </w:r>
    </w:p>
    <w:p w14:paraId="471F83D9" w14:textId="77777777" w:rsidR="004B743A" w:rsidRDefault="004B743A" w:rsidP="00D77C6B"/>
    <w:p w14:paraId="3E2FD67A" w14:textId="77777777" w:rsidR="00DC366A" w:rsidRPr="00DC366A" w:rsidRDefault="00DC366A" w:rsidP="00DC366A"/>
    <w:p w14:paraId="487434F4" w14:textId="02E03107" w:rsidR="004B743A" w:rsidRDefault="009659A9" w:rsidP="004B743A">
      <w:pPr>
        <w:pStyle w:val="1"/>
        <w:rPr>
          <w:noProof/>
        </w:rPr>
      </w:pPr>
      <w:ins w:id="27" w:author="whw010" w:date="2019-10-11T17:53:00Z">
        <w:r w:rsidRPr="00CC5257">
          <w:rPr>
            <w:rFonts w:hint="eastAsia"/>
            <w:noProof/>
          </w:rPr>
          <w:t>第</w:t>
        </w:r>
      </w:ins>
      <w:r w:rsidR="00C534A1">
        <w:rPr>
          <w:noProof/>
        </w:rPr>
        <w:t>15</w:t>
      </w:r>
      <w:r w:rsidR="004B743A" w:rsidRPr="00CC5257">
        <w:rPr>
          <w:rFonts w:hint="eastAsia"/>
          <w:noProof/>
        </w:rPr>
        <w:t>章</w:t>
      </w:r>
      <w:r w:rsidR="004B743A" w:rsidRPr="00CC5257">
        <w:rPr>
          <w:noProof/>
        </w:rPr>
        <w:t xml:space="preserve">  </w:t>
      </w:r>
      <w:ins w:id="28" w:author="whw010" w:date="2019-10-11T17:42:00Z">
        <w:r w:rsidR="00EC4EC5">
          <w:rPr>
            <w:noProof/>
          </w:rPr>
          <w:t>给</w:t>
        </w:r>
      </w:ins>
      <w:r w:rsidR="004B743A" w:rsidRPr="00F05B18">
        <w:rPr>
          <w:rFonts w:hint="eastAsia"/>
          <w:noProof/>
        </w:rPr>
        <w:t>编辑器增加</w:t>
      </w:r>
      <w:ins w:id="29" w:author="whw010" w:date="2019-10-11T17:42:00Z">
        <w:r w:rsidR="00EC4EC5">
          <w:rPr>
            <w:rFonts w:hint="eastAsia"/>
            <w:noProof/>
          </w:rPr>
          <w:t>“</w:t>
        </w:r>
      </w:ins>
      <w:r w:rsidR="00F92AFD">
        <w:rPr>
          <w:rFonts w:hint="eastAsia"/>
          <w:noProof/>
        </w:rPr>
        <w:t>资产</w:t>
      </w:r>
      <w:r w:rsidR="0001459D">
        <w:rPr>
          <w:rFonts w:hint="eastAsia"/>
          <w:noProof/>
        </w:rPr>
        <w:t>管理</w:t>
      </w:r>
      <w:ins w:id="30" w:author="whw010" w:date="2019-10-11T17:42:00Z">
        <w:r w:rsidR="00EC4EC5">
          <w:rPr>
            <w:rFonts w:hint="eastAsia"/>
            <w:noProof/>
          </w:rPr>
          <w:t>”</w:t>
        </w:r>
      </w:ins>
      <w:r w:rsidR="0001459D">
        <w:rPr>
          <w:rFonts w:hint="eastAsia"/>
          <w:noProof/>
        </w:rPr>
        <w:t>功能</w:t>
      </w:r>
    </w:p>
    <w:p w14:paraId="3EEED630" w14:textId="4BA66E2F" w:rsid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 xml:space="preserve">.1  </w:t>
      </w:r>
      <w:r w:rsidR="00F92AFD">
        <w:rPr>
          <w:rFonts w:hint="eastAsia"/>
          <w:shd w:val="clear" w:color="auto" w:fill="FFFFFF"/>
        </w:rPr>
        <w:t>需求分析</w:t>
      </w:r>
    </w:p>
    <w:p w14:paraId="6B9BB69E" w14:textId="3D82C4E7" w:rsid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>.</w:t>
      </w:r>
      <w:r w:rsidR="00F92AFD">
        <w:t>2</w:t>
      </w:r>
      <w:r w:rsidR="00F92AFD" w:rsidRPr="00CC5257">
        <w:t xml:space="preserve">  </w:t>
      </w:r>
      <w:r w:rsidR="00F92AFD">
        <w:rPr>
          <w:rFonts w:hint="eastAsia"/>
          <w:shd w:val="clear" w:color="auto" w:fill="FFFFFF"/>
        </w:rPr>
        <w:t>增加</w:t>
      </w:r>
      <w:r w:rsidR="00F92AFD">
        <w:t>Material</w:t>
      </w:r>
      <w:r w:rsidR="00F92AFD">
        <w:rPr>
          <w:rFonts w:hint="eastAsia"/>
        </w:rPr>
        <w:t>资产</w:t>
      </w:r>
    </w:p>
    <w:p w14:paraId="4FB9BAAB" w14:textId="18C58AE9" w:rsid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>.</w:t>
      </w:r>
      <w:r w:rsidR="00F92AFD">
        <w:t>3</w:t>
      </w:r>
      <w:r w:rsidR="00F92AFD" w:rsidRPr="00CC5257">
        <w:t xml:space="preserve">  </w:t>
      </w:r>
      <w:r w:rsidR="00F92AFD">
        <w:rPr>
          <w:rFonts w:hint="eastAsia"/>
          <w:shd w:val="clear" w:color="auto" w:fill="FFFFFF"/>
        </w:rPr>
        <w:t>重构：使用</w:t>
      </w:r>
      <w:r w:rsidR="00F92AFD">
        <w:rPr>
          <w:shd w:val="clear" w:color="auto" w:fill="FFFFFF"/>
        </w:rPr>
        <w:t>Recursive Type</w:t>
      </w:r>
    </w:p>
    <w:p w14:paraId="530CC508" w14:textId="19A50F1D" w:rsidR="00F92AFD" w:rsidRPr="00F92AFD" w:rsidRDefault="00C534A1" w:rsidP="00F92AFD">
      <w:pPr>
        <w:pStyle w:val="20"/>
        <w:rPr>
          <w:shd w:val="clear" w:color="auto" w:fill="FFFFFF"/>
        </w:rPr>
      </w:pPr>
      <w:r>
        <w:t>15</w:t>
      </w:r>
      <w:r w:rsidR="00F92AFD" w:rsidRPr="00CC5257">
        <w:t>.</w:t>
      </w:r>
      <w:r>
        <w:t>4</w:t>
      </w:r>
      <w:r w:rsidR="00F92AFD" w:rsidRPr="00CC5257">
        <w:t xml:space="preserve">  </w:t>
      </w:r>
      <w:r w:rsidR="00F92AFD">
        <w:rPr>
          <w:rFonts w:hint="eastAsia"/>
          <w:shd w:val="clear" w:color="auto" w:fill="FFFFFF"/>
        </w:rPr>
        <w:t>实现</w:t>
      </w:r>
    </w:p>
    <w:p w14:paraId="34254FC5" w14:textId="2836A1D1" w:rsidR="008E3BC8" w:rsidRPr="00C17B5C" w:rsidRDefault="00C534A1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15</w:t>
      </w:r>
      <w:r w:rsidR="008E3BC8">
        <w:rPr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8E3BC8">
        <w:rPr>
          <w:rFonts w:hint="eastAsia"/>
          <w:shd w:val="clear" w:color="auto" w:fill="FFFFFF"/>
        </w:rPr>
        <w:t xml:space="preserve">.1 </w:t>
      </w:r>
      <w:r w:rsidR="008E3BC8">
        <w:rPr>
          <w:shd w:val="clear" w:color="auto" w:fill="FFFFFF"/>
        </w:rPr>
        <w:t xml:space="preserve"> </w:t>
      </w:r>
      <w:r w:rsidR="008E3BC8">
        <w:rPr>
          <w:rFonts w:hint="eastAsia"/>
          <w:shd w:val="clear" w:color="auto" w:fill="FFFFFF"/>
        </w:rPr>
        <w:t>实现</w:t>
      </w:r>
      <w:r w:rsidR="008E3BC8">
        <w:rPr>
          <w:shd w:val="clear" w:color="auto" w:fill="FFFFFF"/>
        </w:rPr>
        <w:t>Asset Tree</w:t>
      </w:r>
    </w:p>
    <w:p w14:paraId="2C108174" w14:textId="09DE77FD" w:rsidR="008E3BC8" w:rsidRPr="00C17B5C" w:rsidRDefault="00C534A1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15.4</w:t>
      </w:r>
      <w:r w:rsidR="008E3BC8">
        <w:rPr>
          <w:rFonts w:hint="eastAsia"/>
          <w:shd w:val="clear" w:color="auto" w:fill="FFFFFF"/>
        </w:rPr>
        <w:t>.</w:t>
      </w:r>
      <w:r w:rsidR="008E3BC8">
        <w:rPr>
          <w:shd w:val="clear" w:color="auto" w:fill="FFFFFF"/>
        </w:rPr>
        <w:t>2</w:t>
      </w:r>
      <w:r w:rsidR="008E3BC8">
        <w:rPr>
          <w:rFonts w:hint="eastAsia"/>
          <w:shd w:val="clear" w:color="auto" w:fill="FFFFFF"/>
        </w:rPr>
        <w:t xml:space="preserve"> </w:t>
      </w:r>
      <w:r w:rsidR="008E3BC8">
        <w:rPr>
          <w:shd w:val="clear" w:color="auto" w:fill="FFFFFF"/>
        </w:rPr>
        <w:t xml:space="preserve"> </w:t>
      </w:r>
      <w:r w:rsidR="008E3BC8">
        <w:rPr>
          <w:rFonts w:hint="eastAsia"/>
          <w:shd w:val="clear" w:color="auto" w:fill="FFFFFF"/>
        </w:rPr>
        <w:t>实现</w:t>
      </w:r>
      <w:r w:rsidR="008E3BC8">
        <w:rPr>
          <w:shd w:val="clear" w:color="auto" w:fill="FFFFFF"/>
        </w:rPr>
        <w:t>Asset Children</w:t>
      </w:r>
    </w:p>
    <w:p w14:paraId="2488E2C8" w14:textId="6AD2981D" w:rsidR="00F92AFD" w:rsidRPr="008E3BC8" w:rsidRDefault="00C534A1" w:rsidP="008E3BC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15.4</w:t>
      </w:r>
      <w:r w:rsidR="008E3BC8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8E3BC8">
        <w:rPr>
          <w:rFonts w:hint="eastAsia"/>
          <w:shd w:val="clear" w:color="auto" w:fill="FFFFFF"/>
        </w:rPr>
        <w:t xml:space="preserve"> </w:t>
      </w:r>
      <w:r w:rsidR="008E3BC8">
        <w:rPr>
          <w:shd w:val="clear" w:color="auto" w:fill="FFFFFF"/>
        </w:rPr>
        <w:t xml:space="preserve"> </w:t>
      </w:r>
      <w:r w:rsidR="008E3BC8">
        <w:rPr>
          <w:rFonts w:hint="eastAsia"/>
          <w:shd w:val="clear" w:color="auto" w:fill="FFFFFF"/>
        </w:rPr>
        <w:t>实现</w:t>
      </w:r>
      <w:r w:rsidR="008E3BC8">
        <w:rPr>
          <w:shd w:val="clear" w:color="auto" w:fill="FFFFFF"/>
        </w:rPr>
        <w:t>Asset Inspector</w:t>
      </w:r>
    </w:p>
    <w:p w14:paraId="5C151E18" w14:textId="3CB7DE09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A11034">
        <w:rPr>
          <w:noProof/>
        </w:rPr>
        <w:t>16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093C1C">
        <w:rPr>
          <w:rFonts w:hint="eastAsia"/>
          <w:noProof/>
        </w:rPr>
        <w:t>增加</w:t>
      </w:r>
      <w:r w:rsidR="009176E5">
        <w:rPr>
          <w:rFonts w:hint="eastAsia"/>
          <w:noProof/>
        </w:rPr>
        <w:t>光照</w:t>
      </w:r>
    </w:p>
    <w:p w14:paraId="3130630D" w14:textId="15EF914A" w:rsidR="008D0614" w:rsidRDefault="00A11034" w:rsidP="008D0614">
      <w:pPr>
        <w:pStyle w:val="20"/>
        <w:rPr>
          <w:shd w:val="clear" w:color="auto" w:fill="FFFFFF"/>
        </w:rPr>
      </w:pPr>
      <w:r>
        <w:t>16</w:t>
      </w:r>
      <w:r w:rsidR="008D0614" w:rsidRPr="00CC5257">
        <w:t xml:space="preserve">.1  </w:t>
      </w:r>
      <w:r w:rsidR="008D0614">
        <w:rPr>
          <w:rFonts w:hint="eastAsia"/>
          <w:shd w:val="clear" w:color="auto" w:fill="FFFFFF"/>
        </w:rPr>
        <w:t>需求分析</w:t>
      </w:r>
    </w:p>
    <w:p w14:paraId="44C2E461" w14:textId="429002B2" w:rsidR="00737488" w:rsidRDefault="00A11034" w:rsidP="00737488">
      <w:pPr>
        <w:pStyle w:val="20"/>
        <w:rPr>
          <w:shd w:val="clear" w:color="auto" w:fill="FFFFFF"/>
        </w:rPr>
      </w:pPr>
      <w:r>
        <w:lastRenderedPageBreak/>
        <w:t>16</w:t>
      </w:r>
      <w:r w:rsidR="00737488" w:rsidRPr="00CC5257">
        <w:t>.</w:t>
      </w:r>
      <w:r w:rsidR="00737488">
        <w:t>2</w:t>
      </w:r>
      <w:r w:rsidR="00737488" w:rsidRPr="00CC5257">
        <w:t xml:space="preserve">  </w:t>
      </w:r>
      <w:r w:rsidR="00737488">
        <w:rPr>
          <w:rFonts w:hint="eastAsia"/>
        </w:rPr>
        <w:t>更新</w:t>
      </w:r>
      <w:r w:rsidR="00737488">
        <w:rPr>
          <w:rFonts w:hint="eastAsia"/>
          <w:shd w:val="clear" w:color="auto" w:fill="FFFFFF"/>
        </w:rPr>
        <w:t>引擎</w:t>
      </w:r>
    </w:p>
    <w:p w14:paraId="5C3D4971" w14:textId="68336ECF" w:rsidR="00737488" w:rsidRDefault="00A11034" w:rsidP="0073748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</w:t>
      </w:r>
      <w:r w:rsidR="00737488" w:rsidRPr="00737488">
        <w:rPr>
          <w:shd w:val="clear" w:color="auto" w:fill="FFFFFF"/>
        </w:rPr>
        <w:t>.</w:t>
      </w:r>
      <w:r w:rsidR="005720A4">
        <w:rPr>
          <w:shd w:val="clear" w:color="auto" w:fill="FFFFFF"/>
        </w:rPr>
        <w:t>2.</w:t>
      </w:r>
      <w:r w:rsidR="00737488">
        <w:rPr>
          <w:shd w:val="clear" w:color="auto" w:fill="FFFFFF"/>
        </w:rPr>
        <w:t>1</w:t>
      </w:r>
      <w:r w:rsidR="00737488" w:rsidRPr="00737488">
        <w:rPr>
          <w:shd w:val="clear" w:color="auto" w:fill="FFFFFF"/>
        </w:rPr>
        <w:t xml:space="preserve">  </w:t>
      </w:r>
      <w:r w:rsidR="00737488">
        <w:rPr>
          <w:rFonts w:hint="eastAsia"/>
          <w:shd w:val="clear" w:color="auto" w:fill="FFFFFF"/>
        </w:rPr>
        <w:t>引擎增加</w:t>
      </w:r>
      <w:r w:rsidR="00737488">
        <w:rPr>
          <w:shd w:val="clear" w:color="auto" w:fill="FFFFFF"/>
        </w:rPr>
        <w:t>DirectionLight</w:t>
      </w:r>
      <w:r w:rsidR="00737488">
        <w:rPr>
          <w:rFonts w:hint="eastAsia"/>
          <w:shd w:val="clear" w:color="auto" w:fill="FFFFFF"/>
        </w:rPr>
        <w:t>组件</w:t>
      </w:r>
    </w:p>
    <w:p w14:paraId="1BD88399" w14:textId="5CA63924" w:rsidR="00737488" w:rsidRPr="00737488" w:rsidRDefault="00A11034" w:rsidP="0073748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</w:t>
      </w:r>
      <w:r w:rsidR="00737488" w:rsidRPr="00737488">
        <w:rPr>
          <w:shd w:val="clear" w:color="auto" w:fill="FFFFFF"/>
        </w:rPr>
        <w:t>.</w:t>
      </w:r>
      <w:r w:rsidR="005720A4">
        <w:rPr>
          <w:shd w:val="clear" w:color="auto" w:fill="FFFFFF"/>
        </w:rPr>
        <w:t>2.</w:t>
      </w:r>
      <w:r w:rsidR="00737488" w:rsidRPr="00737488">
        <w:rPr>
          <w:shd w:val="clear" w:color="auto" w:fill="FFFFFF"/>
        </w:rPr>
        <w:t xml:space="preserve">2  </w:t>
      </w:r>
      <w:r w:rsidR="00737488">
        <w:rPr>
          <w:rFonts w:hint="eastAsia"/>
          <w:shd w:val="clear" w:color="auto" w:fill="FFFFFF"/>
        </w:rPr>
        <w:t>引擎增加</w:t>
      </w:r>
      <w:r w:rsidR="00737488">
        <w:rPr>
          <w:shd w:val="clear" w:color="auto" w:fill="FFFFFF"/>
        </w:rPr>
        <w:t>LightMaterial</w:t>
      </w:r>
      <w:r w:rsidR="00737488">
        <w:rPr>
          <w:rFonts w:hint="eastAsia"/>
          <w:shd w:val="clear" w:color="auto" w:fill="FFFFFF"/>
        </w:rPr>
        <w:t>组件</w:t>
      </w:r>
    </w:p>
    <w:p w14:paraId="525E90D8" w14:textId="2687AE6C" w:rsidR="008D0614" w:rsidRDefault="00A11034" w:rsidP="008D0614">
      <w:pPr>
        <w:pStyle w:val="20"/>
        <w:rPr>
          <w:shd w:val="clear" w:color="auto" w:fill="FFFFFF"/>
        </w:rPr>
      </w:pPr>
      <w:r>
        <w:t>16</w:t>
      </w:r>
      <w:r w:rsidR="008D0614" w:rsidRPr="00CC5257">
        <w:t>.</w:t>
      </w:r>
      <w:r w:rsidR="008D0614">
        <w:t>3</w:t>
      </w:r>
      <w:r w:rsidR="008D0614" w:rsidRPr="00CC5257">
        <w:t xml:space="preserve">  </w:t>
      </w:r>
      <w:r w:rsidR="008D0614">
        <w:rPr>
          <w:rFonts w:hint="eastAsia"/>
        </w:rPr>
        <w:t>更新</w:t>
      </w:r>
      <w:r w:rsidR="008D0614">
        <w:rPr>
          <w:rFonts w:hint="eastAsia"/>
          <w:shd w:val="clear" w:color="auto" w:fill="FFFFFF"/>
        </w:rPr>
        <w:t>编辑器</w:t>
      </w:r>
    </w:p>
    <w:p w14:paraId="5D1607C7" w14:textId="1769E986" w:rsidR="008D0614" w:rsidRPr="00C17B5C" w:rsidRDefault="00A11034" w:rsidP="008D061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16.3</w:t>
      </w:r>
      <w:r w:rsidR="008D0614">
        <w:rPr>
          <w:rFonts w:hint="eastAsia"/>
          <w:shd w:val="clear" w:color="auto" w:fill="FFFFFF"/>
        </w:rPr>
        <w:t xml:space="preserve">.1 </w:t>
      </w:r>
      <w:r w:rsidR="008D0614">
        <w:rPr>
          <w:shd w:val="clear" w:color="auto" w:fill="FFFFFF"/>
        </w:rPr>
        <w:t xml:space="preserve"> </w:t>
      </w:r>
      <w:r w:rsidR="008D0614">
        <w:rPr>
          <w:rFonts w:hint="eastAsia"/>
          <w:shd w:val="clear" w:color="auto" w:fill="FFFFFF"/>
        </w:rPr>
        <w:t>更新</w:t>
      </w:r>
      <w:r w:rsidR="008D0614">
        <w:rPr>
          <w:shd w:val="clear" w:color="auto" w:fill="FFFFFF"/>
        </w:rPr>
        <w:t>Inspector</w:t>
      </w:r>
    </w:p>
    <w:p w14:paraId="10E78AC9" w14:textId="3F4858A6" w:rsidR="008D0614" w:rsidRDefault="00A11034" w:rsidP="008D061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16.3</w:t>
      </w:r>
      <w:r w:rsidR="008D0614">
        <w:rPr>
          <w:rFonts w:hint="eastAsia"/>
          <w:shd w:val="clear" w:color="auto" w:fill="FFFFFF"/>
        </w:rPr>
        <w:t>.</w:t>
      </w:r>
      <w:r w:rsidR="008D0614">
        <w:rPr>
          <w:shd w:val="clear" w:color="auto" w:fill="FFFFFF"/>
        </w:rPr>
        <w:t>2</w:t>
      </w:r>
      <w:r w:rsidR="008D0614">
        <w:rPr>
          <w:rFonts w:hint="eastAsia"/>
          <w:shd w:val="clear" w:color="auto" w:fill="FFFFFF"/>
        </w:rPr>
        <w:t xml:space="preserve"> </w:t>
      </w:r>
      <w:r w:rsidR="008D0614">
        <w:rPr>
          <w:shd w:val="clear" w:color="auto" w:fill="FFFFFF"/>
        </w:rPr>
        <w:t xml:space="preserve"> </w:t>
      </w:r>
      <w:r w:rsidR="008D0614">
        <w:rPr>
          <w:rFonts w:hint="eastAsia"/>
          <w:shd w:val="clear" w:color="auto" w:fill="FFFFFF"/>
        </w:rPr>
        <w:t>更新</w:t>
      </w:r>
      <w:r w:rsidR="008D0614">
        <w:rPr>
          <w:shd w:val="clear" w:color="auto" w:fill="FFFFFF"/>
        </w:rPr>
        <w:t>Asset</w:t>
      </w:r>
    </w:p>
    <w:p w14:paraId="69C3189A" w14:textId="5386B756" w:rsidR="00F26B1C" w:rsidRPr="00C53654" w:rsidRDefault="00A11034" w:rsidP="00C536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16.3</w:t>
      </w:r>
      <w:r w:rsidR="00F26B1C">
        <w:rPr>
          <w:rFonts w:hint="eastAsia"/>
          <w:shd w:val="clear" w:color="auto" w:fill="FFFFFF"/>
        </w:rPr>
        <w:t>.</w:t>
      </w:r>
      <w:r w:rsidR="00F26B1C">
        <w:rPr>
          <w:shd w:val="clear" w:color="auto" w:fill="FFFFFF"/>
        </w:rPr>
        <w:t>3</w:t>
      </w:r>
      <w:r w:rsidR="00F26B1C">
        <w:rPr>
          <w:rFonts w:hint="eastAsia"/>
          <w:shd w:val="clear" w:color="auto" w:fill="FFFFFF"/>
        </w:rPr>
        <w:t xml:space="preserve"> </w:t>
      </w:r>
      <w:r w:rsidR="00F26B1C">
        <w:rPr>
          <w:shd w:val="clear" w:color="auto" w:fill="FFFFFF"/>
        </w:rPr>
        <w:t xml:space="preserve"> </w:t>
      </w:r>
      <w:r w:rsidR="00F26B1C">
        <w:rPr>
          <w:rFonts w:hint="eastAsia"/>
          <w:shd w:val="clear" w:color="auto" w:fill="FFFFFF"/>
        </w:rPr>
        <w:t>更新</w:t>
      </w:r>
      <w:r w:rsidR="00F26B1C" w:rsidRPr="00F26B1C">
        <w:rPr>
          <w:shd w:val="clear" w:color="auto" w:fill="FFFFFF"/>
        </w:rPr>
        <w:t>Icon Gizmo</w:t>
      </w:r>
    </w:p>
    <w:p w14:paraId="1DC3EC1B" w14:textId="72CFFE34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654C74">
        <w:rPr>
          <w:noProof/>
        </w:rPr>
        <w:t>17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9176E5">
        <w:rPr>
          <w:rFonts w:hint="eastAsia"/>
          <w:noProof/>
        </w:rPr>
        <w:t>增加纹理</w:t>
      </w:r>
    </w:p>
    <w:p w14:paraId="6D138CE6" w14:textId="3CBFE109" w:rsidR="009176E5" w:rsidRDefault="00654C74" w:rsidP="009176E5">
      <w:pPr>
        <w:pStyle w:val="20"/>
        <w:rPr>
          <w:shd w:val="clear" w:color="auto" w:fill="FFFFFF"/>
        </w:rPr>
      </w:pPr>
      <w:r>
        <w:t>17</w:t>
      </w:r>
      <w:r w:rsidR="009176E5" w:rsidRPr="00CC5257">
        <w:t xml:space="preserve">.1  </w:t>
      </w:r>
      <w:r w:rsidR="009176E5">
        <w:rPr>
          <w:rFonts w:hint="eastAsia"/>
          <w:shd w:val="clear" w:color="auto" w:fill="FFFFFF"/>
        </w:rPr>
        <w:t>需求分析</w:t>
      </w:r>
    </w:p>
    <w:p w14:paraId="0F996EFA" w14:textId="463F8BF4" w:rsidR="00CA5EDF" w:rsidRDefault="00654C74" w:rsidP="00CA5EDF">
      <w:pPr>
        <w:pStyle w:val="20"/>
        <w:rPr>
          <w:shd w:val="clear" w:color="auto" w:fill="FFFFFF"/>
        </w:rPr>
      </w:pPr>
      <w:r>
        <w:t>17</w:t>
      </w:r>
      <w:r w:rsidR="00CA5EDF" w:rsidRPr="00CC5257">
        <w:t>.</w:t>
      </w:r>
      <w:r w:rsidR="00CA5EDF">
        <w:t>2</w:t>
      </w:r>
      <w:r w:rsidR="00CA5EDF" w:rsidRPr="00CC5257">
        <w:t xml:space="preserve">  </w:t>
      </w:r>
      <w:r w:rsidR="00CA5EDF">
        <w:rPr>
          <w:rFonts w:hint="eastAsia"/>
        </w:rPr>
        <w:t>更新</w:t>
      </w:r>
      <w:r w:rsidR="00CA5EDF">
        <w:rPr>
          <w:rFonts w:hint="eastAsia"/>
          <w:shd w:val="clear" w:color="auto" w:fill="FFFFFF"/>
        </w:rPr>
        <w:t>引擎</w:t>
      </w:r>
    </w:p>
    <w:p w14:paraId="0C432851" w14:textId="1AD2E885" w:rsidR="00CA5EDF" w:rsidRDefault="00654C74" w:rsidP="00CA5ED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CA5EDF"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2.</w:t>
      </w:r>
      <w:r w:rsidR="00CA5EDF">
        <w:rPr>
          <w:shd w:val="clear" w:color="auto" w:fill="FFFFFF"/>
        </w:rPr>
        <w:t>1</w:t>
      </w:r>
      <w:r w:rsidR="00CA5EDF" w:rsidRPr="00737488">
        <w:rPr>
          <w:shd w:val="clear" w:color="auto" w:fill="FFFFFF"/>
        </w:rPr>
        <w:t xml:space="preserve">  </w:t>
      </w:r>
      <w:r w:rsidR="00CA5EDF">
        <w:rPr>
          <w:rFonts w:hint="eastAsia"/>
          <w:shd w:val="clear" w:color="auto" w:fill="FFFFFF"/>
        </w:rPr>
        <w:t>引擎增加</w:t>
      </w:r>
      <w:r w:rsidR="00CA5EDF">
        <w:rPr>
          <w:shd w:val="clear" w:color="auto" w:fill="FFFFFF"/>
        </w:rPr>
        <w:t>BasicSourceTexture</w:t>
      </w:r>
      <w:r w:rsidR="00CA5EDF">
        <w:rPr>
          <w:rFonts w:hint="eastAsia"/>
          <w:shd w:val="clear" w:color="auto" w:fill="FFFFFF"/>
        </w:rPr>
        <w:t>组件</w:t>
      </w:r>
    </w:p>
    <w:p w14:paraId="076E6772" w14:textId="2AFCC039" w:rsidR="00CA5EDF" w:rsidRPr="00737488" w:rsidRDefault="00654C74" w:rsidP="00CA5ED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CA5EDF"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2.</w:t>
      </w:r>
      <w:r w:rsidR="00CA5EDF" w:rsidRPr="00737488">
        <w:rPr>
          <w:shd w:val="clear" w:color="auto" w:fill="FFFFFF"/>
        </w:rPr>
        <w:t xml:space="preserve">2  </w:t>
      </w:r>
      <w:r w:rsidR="00CA5EDF">
        <w:rPr>
          <w:shd w:val="clear" w:color="auto" w:fill="FFFFFF"/>
        </w:rPr>
        <w:t>LightMaterial</w:t>
      </w:r>
      <w:r w:rsidR="00CA5EDF">
        <w:rPr>
          <w:rFonts w:hint="eastAsia"/>
          <w:shd w:val="clear" w:color="auto" w:fill="FFFFFF"/>
        </w:rPr>
        <w:t>组件增加</w:t>
      </w:r>
      <w:r w:rsidR="00CA5EDF">
        <w:rPr>
          <w:shd w:val="clear" w:color="auto" w:fill="FFFFFF"/>
        </w:rPr>
        <w:t>Diffuse Map</w:t>
      </w:r>
    </w:p>
    <w:p w14:paraId="0E0C081F" w14:textId="3420B803" w:rsidR="009176E5" w:rsidRDefault="00654C74" w:rsidP="009176E5">
      <w:pPr>
        <w:pStyle w:val="20"/>
        <w:rPr>
          <w:shd w:val="clear" w:color="auto" w:fill="FFFFFF"/>
        </w:rPr>
      </w:pPr>
      <w:r>
        <w:t>17</w:t>
      </w:r>
      <w:r w:rsidR="009176E5" w:rsidRPr="00CC5257">
        <w:t>.</w:t>
      </w:r>
      <w:r w:rsidR="009176E5">
        <w:t>3</w:t>
      </w:r>
      <w:r w:rsidR="009176E5" w:rsidRPr="00CC5257">
        <w:t xml:space="preserve">  </w:t>
      </w:r>
      <w:r w:rsidR="009176E5">
        <w:rPr>
          <w:rFonts w:hint="eastAsia"/>
        </w:rPr>
        <w:t>更新</w:t>
      </w:r>
      <w:r w:rsidR="009176E5">
        <w:rPr>
          <w:rFonts w:hint="eastAsia"/>
          <w:shd w:val="clear" w:color="auto" w:fill="FFFFFF"/>
        </w:rPr>
        <w:t>编辑器</w:t>
      </w:r>
    </w:p>
    <w:p w14:paraId="7EA05770" w14:textId="463FEB59" w:rsidR="009176E5" w:rsidRPr="00C17B5C" w:rsidRDefault="00654C74" w:rsidP="009176E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9176E5">
        <w:rPr>
          <w:shd w:val="clear" w:color="auto" w:fill="FFFFFF"/>
        </w:rPr>
        <w:t>.</w:t>
      </w:r>
      <w:r w:rsidR="000A0BF5">
        <w:rPr>
          <w:shd w:val="clear" w:color="auto" w:fill="FFFFFF"/>
        </w:rPr>
        <w:t>3</w:t>
      </w:r>
      <w:r w:rsidR="009176E5">
        <w:rPr>
          <w:rFonts w:hint="eastAsia"/>
          <w:shd w:val="clear" w:color="auto" w:fill="FFFFFF"/>
        </w:rPr>
        <w:t xml:space="preserve">.1 </w:t>
      </w:r>
      <w:r w:rsidR="009176E5">
        <w:rPr>
          <w:shd w:val="clear" w:color="auto" w:fill="FFFFFF"/>
        </w:rPr>
        <w:t xml:space="preserve"> </w:t>
      </w:r>
      <w:r w:rsidR="009176E5">
        <w:rPr>
          <w:rFonts w:hint="eastAsia"/>
          <w:shd w:val="clear" w:color="auto" w:fill="FFFFFF"/>
        </w:rPr>
        <w:t>更新</w:t>
      </w:r>
      <w:r w:rsidR="009176E5">
        <w:rPr>
          <w:shd w:val="clear" w:color="auto" w:fill="FFFFFF"/>
        </w:rPr>
        <w:t>Inspector</w:t>
      </w:r>
    </w:p>
    <w:p w14:paraId="68475D25" w14:textId="04797BC1" w:rsidR="009176E5" w:rsidRDefault="00654C74" w:rsidP="009176E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17</w:t>
      </w:r>
      <w:r w:rsidR="009176E5">
        <w:rPr>
          <w:shd w:val="clear" w:color="auto" w:fill="FFFFFF"/>
        </w:rPr>
        <w:t>.</w:t>
      </w:r>
      <w:r w:rsidR="000A0BF5">
        <w:rPr>
          <w:shd w:val="clear" w:color="auto" w:fill="FFFFFF"/>
        </w:rPr>
        <w:t>3</w:t>
      </w:r>
      <w:r w:rsidR="009176E5">
        <w:rPr>
          <w:rFonts w:hint="eastAsia"/>
          <w:shd w:val="clear" w:color="auto" w:fill="FFFFFF"/>
        </w:rPr>
        <w:t>.</w:t>
      </w:r>
      <w:r w:rsidR="009176E5">
        <w:rPr>
          <w:shd w:val="clear" w:color="auto" w:fill="FFFFFF"/>
        </w:rPr>
        <w:t>2</w:t>
      </w:r>
      <w:r w:rsidR="009176E5">
        <w:rPr>
          <w:rFonts w:hint="eastAsia"/>
          <w:shd w:val="clear" w:color="auto" w:fill="FFFFFF"/>
        </w:rPr>
        <w:t xml:space="preserve"> </w:t>
      </w:r>
      <w:r w:rsidR="009176E5">
        <w:rPr>
          <w:shd w:val="clear" w:color="auto" w:fill="FFFFFF"/>
        </w:rPr>
        <w:t xml:space="preserve"> </w:t>
      </w:r>
      <w:r w:rsidR="009176E5">
        <w:rPr>
          <w:rFonts w:hint="eastAsia"/>
          <w:shd w:val="clear" w:color="auto" w:fill="FFFFFF"/>
        </w:rPr>
        <w:t>更新</w:t>
      </w:r>
      <w:r w:rsidR="009176E5">
        <w:rPr>
          <w:shd w:val="clear" w:color="auto" w:fill="FFFFFF"/>
        </w:rPr>
        <w:t>Asset</w:t>
      </w:r>
    </w:p>
    <w:p w14:paraId="160ED83F" w14:textId="5EEA0640" w:rsidR="008D0614" w:rsidRDefault="008D0614" w:rsidP="008D061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EA0BF5">
        <w:rPr>
          <w:noProof/>
        </w:rPr>
        <w:t>18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ins w:id="31" w:author="whw010" w:date="2019-10-11T17:41:00Z">
        <w:r w:rsidR="00EC4EC5">
          <w:rPr>
            <w:noProof/>
          </w:rPr>
          <w:t>给</w:t>
        </w:r>
      </w:ins>
      <w:r w:rsidR="004C7561">
        <w:rPr>
          <w:rFonts w:hint="eastAsia"/>
          <w:noProof/>
        </w:rPr>
        <w:t>编辑器增加</w:t>
      </w:r>
      <w:r w:rsidR="00CD69EB">
        <w:rPr>
          <w:rFonts w:hint="eastAsia"/>
          <w:noProof/>
        </w:rPr>
        <w:t>“</w:t>
      </w:r>
      <w:r w:rsidR="004C7561">
        <w:rPr>
          <w:rFonts w:hint="eastAsia"/>
          <w:noProof/>
        </w:rPr>
        <w:t>导入／导出</w:t>
      </w:r>
      <w:r w:rsidR="00CD69EB">
        <w:rPr>
          <w:rFonts w:hint="eastAsia"/>
          <w:noProof/>
        </w:rPr>
        <w:t>”</w:t>
      </w:r>
      <w:r w:rsidR="004C7561">
        <w:rPr>
          <w:rFonts w:hint="eastAsia"/>
          <w:noProof/>
        </w:rPr>
        <w:t>功能</w:t>
      </w:r>
    </w:p>
    <w:p w14:paraId="5050275D" w14:textId="0D130811" w:rsidR="000B71EC" w:rsidRDefault="00EA0BF5" w:rsidP="000A0BF5">
      <w:pPr>
        <w:pStyle w:val="20"/>
        <w:rPr>
          <w:shd w:val="clear" w:color="auto" w:fill="FFFFFF"/>
        </w:rPr>
      </w:pPr>
      <w:r>
        <w:t>18</w:t>
      </w:r>
      <w:r w:rsidR="000B71EC" w:rsidRPr="00CC5257">
        <w:t xml:space="preserve">.1  </w:t>
      </w:r>
      <w:r w:rsidR="000B71EC">
        <w:rPr>
          <w:rFonts w:hint="eastAsia"/>
          <w:shd w:val="clear" w:color="auto" w:fill="FFFFFF"/>
        </w:rPr>
        <w:t>需求分析</w:t>
      </w:r>
    </w:p>
    <w:p w14:paraId="1D89ED87" w14:textId="7B02CD6D" w:rsidR="000B71EC" w:rsidRDefault="00EA0BF5" w:rsidP="000B71EC">
      <w:pPr>
        <w:pStyle w:val="20"/>
        <w:rPr>
          <w:shd w:val="clear" w:color="auto" w:fill="FFFFFF"/>
        </w:rPr>
      </w:pPr>
      <w:r>
        <w:t>18</w:t>
      </w:r>
      <w:r w:rsidR="000B71EC" w:rsidRPr="00CC5257">
        <w:t>.</w:t>
      </w:r>
      <w:r w:rsidR="000B71EC">
        <w:t>2</w:t>
      </w:r>
      <w:r w:rsidR="000B71EC" w:rsidRPr="00CC5257">
        <w:t xml:space="preserve">  </w:t>
      </w:r>
      <w:r w:rsidR="000B71EC">
        <w:rPr>
          <w:rFonts w:hint="eastAsia"/>
        </w:rPr>
        <w:t>更新</w:t>
      </w:r>
      <w:r w:rsidR="000B71EC">
        <w:rPr>
          <w:rFonts w:hint="eastAsia"/>
          <w:shd w:val="clear" w:color="auto" w:fill="FFFFFF"/>
        </w:rPr>
        <w:t>引擎</w:t>
      </w:r>
    </w:p>
    <w:p w14:paraId="246A4FF3" w14:textId="655A0A1E" w:rsidR="000B71EC" w:rsidRDefault="00EA0BF5" w:rsidP="000B71E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0B71EC" w:rsidRPr="00737488">
        <w:rPr>
          <w:shd w:val="clear" w:color="auto" w:fill="FFFFFF"/>
        </w:rPr>
        <w:t>.</w:t>
      </w:r>
      <w:r w:rsidR="000B71EC">
        <w:rPr>
          <w:shd w:val="clear" w:color="auto" w:fill="FFFFFF"/>
        </w:rPr>
        <w:t>2.1</w:t>
      </w:r>
      <w:r w:rsidR="000B71EC" w:rsidRPr="00737488">
        <w:rPr>
          <w:shd w:val="clear" w:color="auto" w:fill="FFFFFF"/>
        </w:rPr>
        <w:t xml:space="preserve">  </w:t>
      </w:r>
      <w:r w:rsidR="000B71EC">
        <w:rPr>
          <w:rFonts w:hint="eastAsia"/>
          <w:shd w:val="clear" w:color="auto" w:fill="FFFFFF"/>
        </w:rPr>
        <w:t>增加</w:t>
      </w:r>
      <w:r w:rsidR="000B71EC">
        <w:rPr>
          <w:shd w:val="clear" w:color="auto" w:fill="FFFFFF"/>
        </w:rPr>
        <w:t>Scene Graph</w:t>
      </w:r>
      <w:r w:rsidR="000B71EC">
        <w:rPr>
          <w:rFonts w:hint="eastAsia"/>
          <w:shd w:val="clear" w:color="auto" w:fill="FFFFFF"/>
        </w:rPr>
        <w:t>文件</w:t>
      </w:r>
      <w:r w:rsidR="000B71EC">
        <w:rPr>
          <w:shd w:val="clear" w:color="auto" w:fill="FFFFFF"/>
        </w:rPr>
        <w:t>(</w:t>
      </w:r>
      <w:r w:rsidR="00BD6DC5">
        <w:rPr>
          <w:shd w:val="clear" w:color="auto" w:fill="FFFFFF"/>
        </w:rPr>
        <w:t>.</w:t>
      </w:r>
      <w:r w:rsidR="000B71EC">
        <w:rPr>
          <w:shd w:val="clear" w:color="auto" w:fill="FFFFFF"/>
        </w:rPr>
        <w:t>wdb)</w:t>
      </w:r>
    </w:p>
    <w:p w14:paraId="3804EDC6" w14:textId="0C3455CD" w:rsidR="00D9795B" w:rsidRDefault="00EA0BF5" w:rsidP="00D9795B">
      <w:pPr>
        <w:pStyle w:val="20"/>
      </w:pPr>
      <w:r>
        <w:t>18</w:t>
      </w:r>
      <w:r w:rsidR="00D9795B" w:rsidRPr="00CC5257">
        <w:t>.</w:t>
      </w:r>
      <w:r w:rsidR="00D9795B">
        <w:t>3</w:t>
      </w:r>
      <w:r w:rsidR="00D9795B" w:rsidRPr="00CC5257">
        <w:t xml:space="preserve">  </w:t>
      </w:r>
      <w:r w:rsidR="00502668">
        <w:rPr>
          <w:rFonts w:hint="eastAsia"/>
        </w:rPr>
        <w:t>编辑器</w:t>
      </w:r>
      <w:r w:rsidR="00D9795B">
        <w:rPr>
          <w:rFonts w:hint="eastAsia"/>
        </w:rPr>
        <w:t>增加导出功能</w:t>
      </w:r>
    </w:p>
    <w:p w14:paraId="178EF891" w14:textId="10E71E7A" w:rsidR="00D9795B" w:rsidRDefault="00EA0BF5" w:rsidP="00D9795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D9795B" w:rsidRPr="00737488">
        <w:rPr>
          <w:shd w:val="clear" w:color="auto" w:fill="FFFFFF"/>
        </w:rPr>
        <w:t>.</w:t>
      </w:r>
      <w:r w:rsidR="00D9795B">
        <w:rPr>
          <w:shd w:val="clear" w:color="auto" w:fill="FFFFFF"/>
        </w:rPr>
        <w:t>3.1</w:t>
      </w:r>
      <w:r w:rsidR="00D9795B" w:rsidRPr="00737488">
        <w:rPr>
          <w:shd w:val="clear" w:color="auto" w:fill="FFFFFF"/>
        </w:rPr>
        <w:t xml:space="preserve">  </w:t>
      </w:r>
      <w:r w:rsidR="00D9795B">
        <w:rPr>
          <w:rFonts w:hint="eastAsia"/>
          <w:shd w:val="clear" w:color="auto" w:fill="FFFFFF"/>
        </w:rPr>
        <w:t>增加导出场景</w:t>
      </w:r>
      <w:r w:rsidR="00D9795B">
        <w:rPr>
          <w:shd w:val="clear" w:color="auto" w:fill="FFFFFF"/>
        </w:rPr>
        <w:t>wdb</w:t>
      </w:r>
      <w:r w:rsidR="00D9795B">
        <w:rPr>
          <w:rFonts w:hint="eastAsia"/>
          <w:shd w:val="clear" w:color="auto" w:fill="FFFFFF"/>
        </w:rPr>
        <w:t>文件功能</w:t>
      </w:r>
    </w:p>
    <w:p w14:paraId="37AB0C55" w14:textId="564B4C4A" w:rsidR="00D9795B" w:rsidRPr="00502668" w:rsidRDefault="00EA0BF5" w:rsidP="0050266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D9795B" w:rsidRPr="00737488">
        <w:rPr>
          <w:shd w:val="clear" w:color="auto" w:fill="FFFFFF"/>
        </w:rPr>
        <w:t>.</w:t>
      </w:r>
      <w:r w:rsidR="00D9795B">
        <w:rPr>
          <w:shd w:val="clear" w:color="auto" w:fill="FFFFFF"/>
        </w:rPr>
        <w:t>3.1</w:t>
      </w:r>
      <w:r w:rsidR="00D9795B" w:rsidRPr="00737488">
        <w:rPr>
          <w:shd w:val="clear" w:color="auto" w:fill="FFFFFF"/>
        </w:rPr>
        <w:t xml:space="preserve">  </w:t>
      </w:r>
      <w:r w:rsidR="00D9795B">
        <w:rPr>
          <w:rFonts w:hint="eastAsia"/>
          <w:shd w:val="clear" w:color="auto" w:fill="FFFFFF"/>
        </w:rPr>
        <w:t>增加导出</w:t>
      </w:r>
      <w:r w:rsidR="00502668">
        <w:rPr>
          <w:rFonts w:hint="eastAsia"/>
          <w:shd w:val="clear" w:color="auto" w:fill="FFFFFF"/>
        </w:rPr>
        <w:t>包</w:t>
      </w:r>
      <w:r w:rsidR="00D9795B">
        <w:rPr>
          <w:shd w:val="clear" w:color="auto" w:fill="FFFFFF"/>
        </w:rPr>
        <w:t>wpk</w:t>
      </w:r>
      <w:r w:rsidR="00D9795B">
        <w:rPr>
          <w:rFonts w:hint="eastAsia"/>
          <w:shd w:val="clear" w:color="auto" w:fill="FFFFFF"/>
        </w:rPr>
        <w:t>文件功能</w:t>
      </w:r>
    </w:p>
    <w:p w14:paraId="3A031CD0" w14:textId="0FDD228B" w:rsidR="000A0BF5" w:rsidRDefault="00EA0BF5" w:rsidP="000A0BF5">
      <w:pPr>
        <w:pStyle w:val="20"/>
      </w:pPr>
      <w:r>
        <w:t>18</w:t>
      </w:r>
      <w:r w:rsidR="000A0BF5" w:rsidRPr="00CC5257">
        <w:t>.</w:t>
      </w:r>
      <w:r w:rsidR="00D9795B">
        <w:rPr>
          <w:rFonts w:hint="eastAsia"/>
        </w:rPr>
        <w:t>4</w:t>
      </w:r>
      <w:r w:rsidR="000A0BF5" w:rsidRPr="00CC5257">
        <w:t xml:space="preserve">  </w:t>
      </w:r>
      <w:r w:rsidR="00502668">
        <w:rPr>
          <w:rFonts w:hint="eastAsia"/>
        </w:rPr>
        <w:t>编辑器</w:t>
      </w:r>
      <w:r w:rsidR="000A0BF5">
        <w:rPr>
          <w:rFonts w:hint="eastAsia"/>
        </w:rPr>
        <w:t>增加导入功能</w:t>
      </w:r>
    </w:p>
    <w:p w14:paraId="040D9777" w14:textId="04018C32" w:rsidR="000A0BF5" w:rsidRDefault="00EA0BF5" w:rsidP="000A0BF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5720A4">
        <w:rPr>
          <w:shd w:val="clear" w:color="auto" w:fill="FFFFFF"/>
        </w:rPr>
        <w:t>.</w:t>
      </w:r>
      <w:r w:rsidR="00D9795B">
        <w:rPr>
          <w:rFonts w:hint="eastAsia"/>
          <w:shd w:val="clear" w:color="auto" w:fill="FFFFFF"/>
        </w:rPr>
        <w:t>4</w:t>
      </w:r>
      <w:r w:rsidR="000A0BF5" w:rsidRPr="00737488">
        <w:rPr>
          <w:shd w:val="clear" w:color="auto" w:fill="FFFFFF"/>
        </w:rPr>
        <w:t>.</w:t>
      </w:r>
      <w:r w:rsidR="000A0BF5">
        <w:rPr>
          <w:shd w:val="clear" w:color="auto" w:fill="FFFFFF"/>
        </w:rPr>
        <w:t>1</w:t>
      </w:r>
      <w:r w:rsidR="000A0BF5" w:rsidRPr="00737488">
        <w:rPr>
          <w:shd w:val="clear" w:color="auto" w:fill="FFFFFF"/>
        </w:rPr>
        <w:t xml:space="preserve">  </w:t>
      </w:r>
      <w:r w:rsidR="000B71EC">
        <w:rPr>
          <w:rFonts w:hint="eastAsia"/>
          <w:shd w:val="clear" w:color="auto" w:fill="FFFFFF"/>
        </w:rPr>
        <w:t>增加导入</w:t>
      </w:r>
      <w:r w:rsidR="00502668">
        <w:rPr>
          <w:rFonts w:hint="eastAsia"/>
          <w:shd w:val="clear" w:color="auto" w:fill="FFFFFF"/>
        </w:rPr>
        <w:t>模型</w:t>
      </w:r>
      <w:r w:rsidR="000B71EC">
        <w:rPr>
          <w:shd w:val="clear" w:color="auto" w:fill="FFFFFF"/>
        </w:rPr>
        <w:t>wdb</w:t>
      </w:r>
      <w:r w:rsidR="000B71EC">
        <w:rPr>
          <w:rFonts w:hint="eastAsia"/>
          <w:shd w:val="clear" w:color="auto" w:fill="FFFFFF"/>
        </w:rPr>
        <w:t>资产</w:t>
      </w:r>
    </w:p>
    <w:p w14:paraId="47A50E4C" w14:textId="2D6588FC" w:rsidR="00D9795B" w:rsidRDefault="00EA0BF5" w:rsidP="00D9795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18</w:t>
      </w:r>
      <w:r w:rsidR="00D9795B">
        <w:rPr>
          <w:shd w:val="clear" w:color="auto" w:fill="FFFFFF"/>
        </w:rPr>
        <w:t>.</w:t>
      </w:r>
      <w:r w:rsidR="00D9795B">
        <w:rPr>
          <w:rFonts w:hint="eastAsia"/>
          <w:shd w:val="clear" w:color="auto" w:fill="FFFFFF"/>
        </w:rPr>
        <w:t>4</w:t>
      </w:r>
      <w:r w:rsidR="00D9795B" w:rsidRPr="00737488">
        <w:rPr>
          <w:shd w:val="clear" w:color="auto" w:fill="FFFFFF"/>
        </w:rPr>
        <w:t>.</w:t>
      </w:r>
      <w:r w:rsidR="00D9795B">
        <w:rPr>
          <w:rFonts w:hint="eastAsia"/>
          <w:shd w:val="clear" w:color="auto" w:fill="FFFFFF"/>
        </w:rPr>
        <w:t>2</w:t>
      </w:r>
      <w:r w:rsidR="00D9795B" w:rsidRPr="00737488">
        <w:rPr>
          <w:shd w:val="clear" w:color="auto" w:fill="FFFFFF"/>
        </w:rPr>
        <w:t xml:space="preserve">  </w:t>
      </w:r>
      <w:r w:rsidR="00D9795B">
        <w:rPr>
          <w:rFonts w:hint="eastAsia"/>
          <w:shd w:val="clear" w:color="auto" w:fill="FFFFFF"/>
        </w:rPr>
        <w:t>增加导入</w:t>
      </w:r>
      <w:r w:rsidR="00502668">
        <w:rPr>
          <w:rFonts w:hint="eastAsia"/>
          <w:shd w:val="clear" w:color="auto" w:fill="FFFFFF"/>
        </w:rPr>
        <w:t>包</w:t>
      </w:r>
      <w:r w:rsidR="00D9795B">
        <w:rPr>
          <w:shd w:val="clear" w:color="auto" w:fill="FFFFFF"/>
        </w:rPr>
        <w:t>wpk</w:t>
      </w:r>
      <w:r w:rsidR="00502668">
        <w:rPr>
          <w:rFonts w:hint="eastAsia"/>
          <w:shd w:val="clear" w:color="auto" w:fill="FFFFFF"/>
        </w:rPr>
        <w:t>文件</w:t>
      </w:r>
    </w:p>
    <w:p w14:paraId="77FB5422" w14:textId="287E051F" w:rsidR="000A0BF5" w:rsidRDefault="000A0BF5" w:rsidP="000A0BF5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A24BE">
        <w:rPr>
          <w:noProof/>
        </w:rPr>
        <w:t>19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ins w:id="32" w:author="whw010" w:date="2019-10-11T17:41:00Z">
        <w:r w:rsidR="00EC4EC5">
          <w:rPr>
            <w:noProof/>
          </w:rPr>
          <w:t>给</w:t>
        </w:r>
      </w:ins>
      <w:r>
        <w:rPr>
          <w:rFonts w:hint="eastAsia"/>
          <w:noProof/>
        </w:rPr>
        <w:t>编辑器增加</w:t>
      </w:r>
      <w:ins w:id="33" w:author="whw010" w:date="2019-10-11T17:41:00Z">
        <w:r w:rsidR="00EC4EC5">
          <w:rPr>
            <w:rFonts w:hint="eastAsia"/>
            <w:noProof/>
          </w:rPr>
          <w:t>“</w:t>
        </w:r>
      </w:ins>
      <w:r w:rsidR="00502668">
        <w:rPr>
          <w:rFonts w:hint="eastAsia"/>
          <w:noProof/>
        </w:rPr>
        <w:t>发布本地包</w:t>
      </w:r>
      <w:ins w:id="34" w:author="whw010" w:date="2019-10-11T17:41:00Z">
        <w:r w:rsidR="00EC4EC5">
          <w:rPr>
            <w:rFonts w:hint="eastAsia"/>
            <w:noProof/>
          </w:rPr>
          <w:t>”</w:t>
        </w:r>
      </w:ins>
      <w:r>
        <w:rPr>
          <w:rFonts w:hint="eastAsia"/>
          <w:noProof/>
        </w:rPr>
        <w:t>功能</w:t>
      </w:r>
    </w:p>
    <w:p w14:paraId="7FD794E8" w14:textId="77777777" w:rsidR="000A0BF5" w:rsidRDefault="000A0BF5" w:rsidP="000A0BF5"/>
    <w:p w14:paraId="0C789287" w14:textId="77777777" w:rsidR="000A0BF5" w:rsidRDefault="000A0BF5" w:rsidP="000A0BF5"/>
    <w:p w14:paraId="169D8F75" w14:textId="77777777" w:rsidR="000A0BF5" w:rsidRDefault="000A0BF5" w:rsidP="000A0BF5"/>
    <w:p w14:paraId="043EDF44" w14:textId="77777777" w:rsidR="00025917" w:rsidRDefault="00025917" w:rsidP="000A0BF5"/>
    <w:p w14:paraId="76DB3CCC" w14:textId="0C2AF8CB" w:rsidR="00025917" w:rsidRDefault="00025917" w:rsidP="00025917">
      <w:pPr>
        <w:pStyle w:val="afffff5"/>
        <w:rPr>
          <w:rFonts w:hint="eastAsia"/>
          <w:webHidden/>
          <w:color w:val="000000" w:themeColor="text1"/>
        </w:rPr>
      </w:pPr>
      <w:r w:rsidRPr="00CC5257">
        <w:rPr>
          <w:rFonts w:hint="eastAsia"/>
          <w:color w:val="000000" w:themeColor="text1"/>
        </w:rPr>
        <w:lastRenderedPageBreak/>
        <w:t>第</w:t>
      </w:r>
      <w:r>
        <w:rPr>
          <w:color w:val="000000" w:themeColor="text1"/>
        </w:rPr>
        <w:t xml:space="preserve"> 5 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noProof/>
        </w:rPr>
        <w:t>完善</w:t>
      </w:r>
    </w:p>
    <w:p w14:paraId="3E9124BE" w14:textId="129436C1" w:rsidR="001C1DF7" w:rsidRDefault="001C1DF7" w:rsidP="001C1DF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A24BE">
        <w:rPr>
          <w:noProof/>
        </w:rPr>
        <w:t>20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ins w:id="35" w:author="whw010" w:date="2019-10-11T17:45:00Z">
        <w:r>
          <w:rPr>
            <w:noProof/>
          </w:rPr>
          <w:t>给</w:t>
        </w:r>
      </w:ins>
      <w:r w:rsidRPr="00F05B18">
        <w:rPr>
          <w:rFonts w:hint="eastAsia"/>
          <w:noProof/>
        </w:rPr>
        <w:t>编辑器增加</w:t>
      </w:r>
      <w:ins w:id="36" w:author="whw010" w:date="2019-10-11T17:45:00Z">
        <w:r>
          <w:rPr>
            <w:rFonts w:hint="eastAsia"/>
            <w:noProof/>
          </w:rPr>
          <w:t>“</w:t>
        </w:r>
      </w:ins>
      <w:r>
        <w:rPr>
          <w:rFonts w:hint="eastAsia"/>
          <w:noProof/>
        </w:rPr>
        <w:t>控制台</w:t>
      </w:r>
      <w:ins w:id="37" w:author="whw010" w:date="2019-10-11T17:45:00Z">
        <w:r>
          <w:rPr>
            <w:rFonts w:hint="eastAsia"/>
            <w:noProof/>
          </w:rPr>
          <w:t>”</w:t>
        </w:r>
      </w:ins>
      <w:r w:rsidRPr="00F05B18">
        <w:rPr>
          <w:rFonts w:hint="eastAsia"/>
          <w:noProof/>
        </w:rPr>
        <w:t>功能</w:t>
      </w:r>
    </w:p>
    <w:p w14:paraId="04746F63" w14:textId="77777777" w:rsidR="005A4921" w:rsidRPr="005A4921" w:rsidRDefault="005A4921" w:rsidP="005A4921">
      <w:bookmarkStart w:id="38" w:name="_GoBack"/>
      <w:bookmarkEnd w:id="38"/>
    </w:p>
    <w:p w14:paraId="08FF2E0E" w14:textId="587D4771" w:rsidR="00F16B74" w:rsidRDefault="00F16B74" w:rsidP="00F16B74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7A24BE">
        <w:rPr>
          <w:noProof/>
        </w:rPr>
        <w:t>21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增强</w:t>
      </w:r>
      <w:r w:rsidRPr="00F05B18">
        <w:rPr>
          <w:rFonts w:hint="eastAsia"/>
          <w:noProof/>
        </w:rPr>
        <w:t>编辑器</w:t>
      </w:r>
      <w:r>
        <w:rPr>
          <w:rFonts w:hint="eastAsia"/>
          <w:noProof/>
        </w:rPr>
        <w:t>的</w:t>
      </w:r>
      <w:r>
        <w:rPr>
          <w:noProof/>
        </w:rPr>
        <w:t>Scene View</w:t>
      </w:r>
      <w:r>
        <w:rPr>
          <w:rFonts w:hint="eastAsia"/>
          <w:noProof/>
        </w:rPr>
        <w:t>的渲染</w:t>
      </w:r>
      <w:r>
        <w:rPr>
          <w:noProof/>
        </w:rPr>
        <w:t xml:space="preserve"> </w:t>
      </w:r>
    </w:p>
    <w:p w14:paraId="40968BDA" w14:textId="529D964F" w:rsidR="00F16B74" w:rsidRPr="00520ED9" w:rsidRDefault="007A24BE" w:rsidP="00F16B74">
      <w:pPr>
        <w:pStyle w:val="20"/>
        <w:rPr>
          <w:shd w:val="clear" w:color="auto" w:fill="FFFFFF"/>
        </w:rPr>
      </w:pPr>
      <w:r>
        <w:t>21</w:t>
      </w:r>
      <w:r w:rsidR="00F16B74" w:rsidRPr="00CC5257">
        <w:t xml:space="preserve">.1  </w:t>
      </w:r>
      <w:r w:rsidR="00F16B74">
        <w:rPr>
          <w:rFonts w:hint="eastAsia"/>
          <w:shd w:val="clear" w:color="auto" w:fill="FFFFFF"/>
        </w:rPr>
        <w:t>需求分析</w:t>
      </w:r>
    </w:p>
    <w:p w14:paraId="6A800FF2" w14:textId="70190E8A" w:rsidR="00F16B74" w:rsidRDefault="007A24BE" w:rsidP="00F16B74">
      <w:pPr>
        <w:pStyle w:val="20"/>
        <w:rPr>
          <w:shd w:val="clear" w:color="auto" w:fill="FFFFFF"/>
        </w:rPr>
      </w:pPr>
      <w:r>
        <w:t>21.2</w:t>
      </w:r>
      <w:r w:rsidR="00F16B74" w:rsidRPr="00CC5257">
        <w:t xml:space="preserve">  </w:t>
      </w:r>
      <w:r w:rsidR="00F16B74">
        <w:rPr>
          <w:rFonts w:hint="eastAsia"/>
        </w:rPr>
        <w:t>给</w:t>
      </w:r>
      <w:r w:rsidR="00F16B74" w:rsidRPr="00F05B18">
        <w:rPr>
          <w:rFonts w:hint="eastAsia"/>
        </w:rPr>
        <w:t>编辑器增加</w:t>
      </w:r>
      <w:ins w:id="39" w:author="whw010" w:date="2019-10-11T17:45:00Z">
        <w:r w:rsidR="00F16B74">
          <w:rPr>
            <w:rFonts w:hint="eastAsia"/>
          </w:rPr>
          <w:t>“</w:t>
        </w:r>
      </w:ins>
      <w:r w:rsidR="00F16B74">
        <w:rPr>
          <w:rFonts w:hint="eastAsia"/>
        </w:rPr>
        <w:t>网格平面</w:t>
      </w:r>
      <w:ins w:id="40" w:author="whw010" w:date="2019-10-11T17:45:00Z">
        <w:r w:rsidR="00F16B74">
          <w:rPr>
            <w:rFonts w:hint="eastAsia"/>
          </w:rPr>
          <w:t>”</w:t>
        </w:r>
      </w:ins>
      <w:r w:rsidR="00F16B74">
        <w:rPr>
          <w:rFonts w:hint="eastAsia"/>
        </w:rPr>
        <w:t>功能</w:t>
      </w:r>
    </w:p>
    <w:p w14:paraId="4DF0AA61" w14:textId="7AC914C8" w:rsidR="00F16B74" w:rsidRPr="00673E4F" w:rsidRDefault="007A24BE" w:rsidP="00F16B74">
      <w:pPr>
        <w:pStyle w:val="20"/>
      </w:pPr>
      <w:r>
        <w:t>21.3</w:t>
      </w:r>
      <w:r w:rsidR="00F16B74">
        <w:t xml:space="preserve">  </w:t>
      </w:r>
      <w:r w:rsidR="00F16B74">
        <w:rPr>
          <w:rFonts w:hint="eastAsia"/>
        </w:rPr>
        <w:t>给</w:t>
      </w:r>
      <w:r w:rsidR="00F16B74" w:rsidRPr="00F05B18">
        <w:rPr>
          <w:rFonts w:hint="eastAsia"/>
        </w:rPr>
        <w:t>编辑器增加</w:t>
      </w:r>
      <w:ins w:id="41" w:author="whw010" w:date="2019-10-11T17:45:00Z">
        <w:r w:rsidR="00F16B74">
          <w:rPr>
            <w:rFonts w:hint="eastAsia"/>
          </w:rPr>
          <w:t>“</w:t>
        </w:r>
      </w:ins>
      <w:r w:rsidR="00F16B74">
        <w:t>Icon Gizmo</w:t>
      </w:r>
      <w:ins w:id="42" w:author="whw010" w:date="2019-10-11T17:45:00Z">
        <w:r w:rsidR="00F16B74">
          <w:rPr>
            <w:rFonts w:hint="eastAsia"/>
          </w:rPr>
          <w:t>”</w:t>
        </w:r>
      </w:ins>
      <w:r w:rsidR="00F16B74">
        <w:rPr>
          <w:rFonts w:hint="eastAsia"/>
        </w:rPr>
        <w:t>功能</w:t>
      </w:r>
    </w:p>
    <w:p w14:paraId="24C5218F" w14:textId="6EC45666" w:rsidR="00F16B74" w:rsidRDefault="00F16B74" w:rsidP="00F16B74">
      <w:pPr>
        <w:pStyle w:val="3"/>
        <w:rPr>
          <w:shd w:val="clear" w:color="auto" w:fill="FFFFFF"/>
        </w:rPr>
      </w:pPr>
      <w:r w:rsidRPr="00673E4F">
        <w:rPr>
          <w:shd w:val="clear" w:color="auto" w:fill="FFFFFF"/>
        </w:rPr>
        <w:t>2</w:t>
      </w:r>
      <w:r w:rsidR="007A24BE">
        <w:rPr>
          <w:shd w:val="clear" w:color="auto" w:fill="FFFFFF"/>
        </w:rPr>
        <w:t>1.3</w:t>
      </w:r>
      <w:r w:rsidRPr="00673E4F">
        <w:rPr>
          <w:shd w:val="clear" w:color="auto" w:fill="FFFFFF"/>
        </w:rPr>
        <w:t xml:space="preserve">.1  </w:t>
      </w:r>
      <w:r>
        <w:rPr>
          <w:rFonts w:hint="eastAsia"/>
          <w:shd w:val="clear" w:color="auto" w:fill="FFFFFF"/>
        </w:rPr>
        <w:t>需求分析</w:t>
      </w:r>
    </w:p>
    <w:p w14:paraId="39A52804" w14:textId="39BF646B" w:rsidR="00F16B74" w:rsidRDefault="00F16B74" w:rsidP="00F16B74">
      <w:pPr>
        <w:pStyle w:val="3"/>
        <w:rPr>
          <w:shd w:val="clear" w:color="auto" w:fill="FFFFFF"/>
        </w:rPr>
      </w:pPr>
      <w:r w:rsidRPr="00673E4F">
        <w:rPr>
          <w:shd w:val="clear" w:color="auto" w:fill="FFFFFF"/>
        </w:rPr>
        <w:t>2</w:t>
      </w:r>
      <w:r w:rsidR="007A24BE">
        <w:rPr>
          <w:shd w:val="clear" w:color="auto" w:fill="FFFFFF"/>
        </w:rPr>
        <w:t>1.3</w:t>
      </w:r>
      <w:r w:rsidRPr="00673E4F">
        <w:rPr>
          <w:shd w:val="clear" w:color="auto" w:fill="FFFFFF"/>
        </w:rPr>
        <w:t xml:space="preserve">.2  </w:t>
      </w:r>
      <w:r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IMGUI</w:t>
      </w:r>
    </w:p>
    <w:p w14:paraId="0FFCFCB8" w14:textId="7D4341AF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21.3</w:t>
      </w:r>
      <w:r w:rsidR="00F16B74" w:rsidRPr="00673E4F">
        <w:rPr>
          <w:shd w:val="clear" w:color="auto" w:fill="FFFFFF"/>
        </w:rPr>
        <w:t xml:space="preserve">.3  </w:t>
      </w:r>
      <w:r w:rsidR="00F16B74">
        <w:rPr>
          <w:rFonts w:hint="eastAsia"/>
          <w:shd w:val="clear" w:color="auto" w:fill="FFFFFF"/>
        </w:rPr>
        <w:t>实现相机</w:t>
      </w:r>
      <w:r w:rsidR="00F16B74">
        <w:rPr>
          <w:shd w:val="clear" w:color="auto" w:fill="FFFFFF"/>
        </w:rPr>
        <w:t>Gizmo</w:t>
      </w:r>
    </w:p>
    <w:p w14:paraId="7777DB75" w14:textId="77777777" w:rsidR="00F16B74" w:rsidRDefault="00F16B74" w:rsidP="00F16B74"/>
    <w:p w14:paraId="4C2B15AF" w14:textId="49F36A51" w:rsidR="00F16B74" w:rsidRDefault="00F16B74" w:rsidP="00F16B74">
      <w:pPr>
        <w:pStyle w:val="1"/>
        <w:rPr>
          <w:noProof/>
        </w:rPr>
      </w:pPr>
      <w:ins w:id="43" w:author="whw010" w:date="2019-10-11T17:53:00Z">
        <w:r w:rsidRPr="00CC5257">
          <w:rPr>
            <w:rFonts w:hint="eastAsia"/>
            <w:noProof/>
          </w:rPr>
          <w:t>第</w:t>
        </w:r>
      </w:ins>
      <w:r w:rsidR="007A24BE">
        <w:rPr>
          <w:noProof/>
        </w:rPr>
        <w:t>22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增强编辑器的</w:t>
      </w:r>
      <w:r>
        <w:rPr>
          <w:noProof/>
        </w:rPr>
        <w:t>Scene View</w:t>
      </w:r>
      <w:r>
        <w:rPr>
          <w:rFonts w:hint="eastAsia"/>
          <w:noProof/>
        </w:rPr>
        <w:t>的相机</w:t>
      </w:r>
    </w:p>
    <w:p w14:paraId="2BEBAFEB" w14:textId="005BC074" w:rsidR="00F16B74" w:rsidRPr="00520ED9" w:rsidRDefault="007A24BE" w:rsidP="00F16B74">
      <w:pPr>
        <w:pStyle w:val="20"/>
        <w:rPr>
          <w:shd w:val="clear" w:color="auto" w:fill="FFFFFF"/>
        </w:rPr>
      </w:pPr>
      <w:r>
        <w:t>22</w:t>
      </w:r>
      <w:r w:rsidR="00F16B74" w:rsidRPr="00CC5257">
        <w:t xml:space="preserve">.1  </w:t>
      </w:r>
      <w:r w:rsidR="00F16B74">
        <w:rPr>
          <w:rFonts w:hint="eastAsia"/>
          <w:shd w:val="clear" w:color="auto" w:fill="FFFFFF"/>
        </w:rPr>
        <w:t>需求分析</w:t>
      </w:r>
    </w:p>
    <w:p w14:paraId="0BC89FF1" w14:textId="333E85F3" w:rsidR="00F16B74" w:rsidRPr="003C522B" w:rsidRDefault="007A24BE" w:rsidP="00F16B74">
      <w:pPr>
        <w:pStyle w:val="20"/>
        <w:rPr>
          <w:shd w:val="clear" w:color="auto" w:fill="FFFFFF"/>
        </w:rPr>
      </w:pPr>
      <w:r>
        <w:t>22.2</w:t>
      </w:r>
      <w:r w:rsidR="00F16B74" w:rsidRPr="00CC5257">
        <w:t xml:space="preserve">  </w:t>
      </w:r>
      <w:r w:rsidR="00F16B74">
        <w:rPr>
          <w:rFonts w:hint="eastAsia"/>
          <w:shd w:val="clear" w:color="auto" w:fill="FFFFFF"/>
        </w:rPr>
        <w:t>支持事件</w:t>
      </w:r>
    </w:p>
    <w:p w14:paraId="2AACA4AA" w14:textId="696807D0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22.2</w:t>
      </w:r>
      <w:r w:rsidR="00F16B74" w:rsidRPr="003C522B">
        <w:rPr>
          <w:shd w:val="clear" w:color="auto" w:fill="FFFFFF"/>
        </w:rPr>
        <w:t xml:space="preserve">.1  </w:t>
      </w:r>
      <w:r w:rsidR="00F16B74">
        <w:rPr>
          <w:rFonts w:hint="eastAsia"/>
          <w:shd w:val="clear" w:color="auto" w:fill="FFFFFF"/>
        </w:rPr>
        <w:t>需求分析</w:t>
      </w:r>
    </w:p>
    <w:p w14:paraId="3C35C581" w14:textId="4E5CBDC6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</w:t>
      </w:r>
      <w:r w:rsidR="00F16B74" w:rsidRPr="003C522B">
        <w:rPr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F16B74">
        <w:rPr>
          <w:shd w:val="clear" w:color="auto" w:fill="FFFFFF"/>
        </w:rPr>
        <w:t>.</w:t>
      </w:r>
      <w:r w:rsidR="00F16B74" w:rsidRPr="003C522B">
        <w:rPr>
          <w:shd w:val="clear" w:color="auto" w:fill="FFFFFF"/>
        </w:rPr>
        <w:t xml:space="preserve">2  </w:t>
      </w:r>
      <w:r w:rsidR="00F16B74">
        <w:rPr>
          <w:rFonts w:hint="eastAsia"/>
          <w:shd w:val="clear" w:color="auto" w:fill="FFFFFF"/>
        </w:rPr>
        <w:t>引擎支持事件</w:t>
      </w:r>
    </w:p>
    <w:p w14:paraId="75E6C518" w14:textId="4BED5F24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</w:t>
      </w:r>
      <w:r w:rsidR="00F16B74" w:rsidRPr="003C522B">
        <w:rPr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F16B74">
        <w:rPr>
          <w:shd w:val="clear" w:color="auto" w:fill="FFFFFF"/>
        </w:rPr>
        <w:t>.</w:t>
      </w:r>
      <w:r w:rsidR="00F16B74" w:rsidRPr="003C522B">
        <w:rPr>
          <w:shd w:val="clear" w:color="auto" w:fill="FFFFFF"/>
        </w:rPr>
        <w:t xml:space="preserve">3  </w:t>
      </w:r>
      <w:r w:rsidR="00F16B74">
        <w:rPr>
          <w:rFonts w:hint="eastAsia"/>
          <w:shd w:val="clear" w:color="auto" w:fill="FFFFFF"/>
        </w:rPr>
        <w:t>编辑器支持事件</w:t>
      </w:r>
    </w:p>
    <w:p w14:paraId="312424C1" w14:textId="6522338C" w:rsidR="00F16B74" w:rsidRPr="003C522B" w:rsidRDefault="007A24BE" w:rsidP="00F16B74">
      <w:pPr>
        <w:pStyle w:val="20"/>
        <w:rPr>
          <w:shd w:val="clear" w:color="auto" w:fill="FFFFFF"/>
        </w:rPr>
      </w:pPr>
      <w:r>
        <w:t>22</w:t>
      </w:r>
      <w:r w:rsidR="00F16B74" w:rsidRPr="00CC5257">
        <w:t>.</w:t>
      </w:r>
      <w:r>
        <w:t>3</w:t>
      </w:r>
      <w:r w:rsidR="00F16B74" w:rsidRPr="00CC5257">
        <w:t xml:space="preserve">  </w:t>
      </w:r>
      <w:r w:rsidR="00F16B74">
        <w:rPr>
          <w:rFonts w:hint="eastAsia"/>
        </w:rPr>
        <w:t>增加</w:t>
      </w:r>
      <w:r w:rsidR="00F16B74">
        <w:t>FlyCameraController</w:t>
      </w:r>
      <w:r w:rsidR="00F16B74">
        <w:rPr>
          <w:rFonts w:hint="eastAsia"/>
        </w:rPr>
        <w:t>组件</w:t>
      </w:r>
    </w:p>
    <w:p w14:paraId="52A2BD7B" w14:textId="34084A0F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22.3</w:t>
      </w:r>
      <w:r w:rsidR="00F16B74" w:rsidRPr="00DC366A">
        <w:rPr>
          <w:shd w:val="clear" w:color="auto" w:fill="FFFFFF"/>
        </w:rPr>
        <w:t xml:space="preserve">.1  </w:t>
      </w:r>
      <w:r w:rsidR="00F16B74">
        <w:rPr>
          <w:rFonts w:hint="eastAsia"/>
          <w:shd w:val="clear" w:color="auto" w:fill="FFFFFF"/>
        </w:rPr>
        <w:t>需求分析</w:t>
      </w:r>
    </w:p>
    <w:p w14:paraId="484BE875" w14:textId="58F8BF63" w:rsidR="00F16B74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22.3</w:t>
      </w:r>
      <w:r w:rsidR="00F16B74" w:rsidRPr="00DC366A">
        <w:rPr>
          <w:shd w:val="clear" w:color="auto" w:fill="FFFFFF"/>
        </w:rPr>
        <w:t xml:space="preserve">.2  </w:t>
      </w:r>
      <w:r w:rsidR="00F16B74">
        <w:rPr>
          <w:rFonts w:hint="eastAsia"/>
          <w:shd w:val="clear" w:color="auto" w:fill="FFFFFF"/>
        </w:rPr>
        <w:t>引擎增加</w:t>
      </w:r>
      <w:r w:rsidR="00F16B74" w:rsidRPr="00DC366A">
        <w:rPr>
          <w:shd w:val="clear" w:color="auto" w:fill="FFFFFF"/>
        </w:rPr>
        <w:t>FlyCameraController</w:t>
      </w:r>
      <w:r w:rsidR="00F16B74" w:rsidRPr="00DC366A">
        <w:rPr>
          <w:rFonts w:hint="eastAsia"/>
          <w:shd w:val="clear" w:color="auto" w:fill="FFFFFF"/>
        </w:rPr>
        <w:t>组件</w:t>
      </w:r>
    </w:p>
    <w:p w14:paraId="2321A301" w14:textId="11F27599" w:rsidR="00F16B74" w:rsidRPr="00DC366A" w:rsidRDefault="007A24BE" w:rsidP="00F16B7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22.3</w:t>
      </w:r>
      <w:r w:rsidR="00F16B74" w:rsidRPr="00DC366A">
        <w:rPr>
          <w:shd w:val="clear" w:color="auto" w:fill="FFFFFF"/>
        </w:rPr>
        <w:t xml:space="preserve">.3  </w:t>
      </w:r>
      <w:r w:rsidR="00F16B74">
        <w:rPr>
          <w:rFonts w:hint="eastAsia"/>
          <w:shd w:val="clear" w:color="auto" w:fill="FFFFFF"/>
        </w:rPr>
        <w:t>编辑器支持</w:t>
      </w:r>
      <w:r w:rsidR="00F16B74" w:rsidRPr="00DC366A">
        <w:rPr>
          <w:shd w:val="clear" w:color="auto" w:fill="FFFFFF"/>
        </w:rPr>
        <w:t>FlyCameraController</w:t>
      </w:r>
      <w:r w:rsidR="00F16B74" w:rsidRPr="00DC366A">
        <w:rPr>
          <w:rFonts w:hint="eastAsia"/>
          <w:shd w:val="clear" w:color="auto" w:fill="FFFFFF"/>
        </w:rPr>
        <w:t>组件</w:t>
      </w:r>
    </w:p>
    <w:p w14:paraId="723F7F2F" w14:textId="47C03006" w:rsidR="00F16B74" w:rsidRPr="005A4921" w:rsidRDefault="007A24BE" w:rsidP="005A4921">
      <w:pPr>
        <w:pStyle w:val="20"/>
        <w:rPr>
          <w:shd w:val="clear" w:color="auto" w:fill="FFFFFF"/>
        </w:rPr>
      </w:pPr>
      <w:r>
        <w:t>22</w:t>
      </w:r>
      <w:r w:rsidR="00F16B74" w:rsidRPr="00CC5257">
        <w:t>.</w:t>
      </w:r>
      <w:r>
        <w:t>4</w:t>
      </w:r>
      <w:r w:rsidR="00F16B74" w:rsidRPr="00CC5257">
        <w:t xml:space="preserve">  </w:t>
      </w:r>
      <w:r w:rsidR="00F16B74">
        <w:rPr>
          <w:rFonts w:hint="eastAsia"/>
          <w:shd w:val="clear" w:color="auto" w:fill="FFFFFF"/>
        </w:rPr>
        <w:t>编辑器</w:t>
      </w:r>
      <w:r w:rsidR="00F16B74">
        <w:rPr>
          <w:rFonts w:hint="eastAsia"/>
        </w:rPr>
        <w:t>的</w:t>
      </w:r>
      <w:r w:rsidR="00F16B74">
        <w:t>Scene View</w:t>
      </w:r>
      <w:r w:rsidR="00F16B74">
        <w:rPr>
          <w:rFonts w:hint="eastAsia"/>
        </w:rPr>
        <w:t>的相机</w:t>
      </w:r>
      <w:r w:rsidR="00F16B74">
        <w:rPr>
          <w:rFonts w:hint="eastAsia"/>
          <w:shd w:val="clear" w:color="auto" w:fill="FFFFFF"/>
        </w:rPr>
        <w:t>使用</w:t>
      </w:r>
      <w:r w:rsidR="00F16B74">
        <w:t>FlyCameraController</w:t>
      </w:r>
      <w:r w:rsidR="00F16B74">
        <w:rPr>
          <w:rFonts w:hint="eastAsia"/>
        </w:rPr>
        <w:t>组件</w:t>
      </w:r>
    </w:p>
    <w:p w14:paraId="7B07D74A" w14:textId="77777777" w:rsidR="00025917" w:rsidRDefault="00025917" w:rsidP="000A0BF5"/>
    <w:p w14:paraId="3C119E8C" w14:textId="77532D53" w:rsidR="001C1DF7" w:rsidRDefault="001C1DF7" w:rsidP="001C1DF7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D16461">
        <w:rPr>
          <w:noProof/>
        </w:rPr>
        <w:t>23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编辑器支持</w:t>
      </w:r>
      <w:r>
        <w:rPr>
          <w:noProof/>
        </w:rPr>
        <w:t xml:space="preserve">PWA </w:t>
      </w:r>
    </w:p>
    <w:p w14:paraId="35952B16" w14:textId="77777777" w:rsidR="000A0BF5" w:rsidRDefault="000A0BF5" w:rsidP="000A0BF5"/>
    <w:p w14:paraId="402BF3F5" w14:textId="77777777" w:rsidR="000A0BF5" w:rsidRDefault="000A0BF5" w:rsidP="000A0BF5"/>
    <w:p w14:paraId="73F4565B" w14:textId="77777777" w:rsidR="00244554" w:rsidRDefault="00244554" w:rsidP="000A0BF5"/>
    <w:p w14:paraId="5F231EB4" w14:textId="44B44378" w:rsidR="00945D70" w:rsidRDefault="00945D70" w:rsidP="00945D70">
      <w:pPr>
        <w:pStyle w:val="afffff5"/>
        <w:rPr>
          <w:webHidden/>
          <w:color w:val="000000" w:themeColor="text1"/>
        </w:rPr>
      </w:pPr>
      <w:r w:rsidRPr="00CC5257">
        <w:rPr>
          <w:rFonts w:hint="eastAsia"/>
          <w:color w:val="000000" w:themeColor="text1"/>
        </w:rPr>
        <w:t>第</w:t>
      </w:r>
      <w:r w:rsidRPr="00CC5257">
        <w:rPr>
          <w:color w:val="000000" w:themeColor="text1"/>
        </w:rPr>
        <w:t xml:space="preserve"> </w:t>
      </w:r>
      <w:r w:rsidR="00025917">
        <w:rPr>
          <w:color w:val="000000" w:themeColor="text1"/>
        </w:rPr>
        <w:t xml:space="preserve">6 </w:t>
      </w:r>
      <w:r w:rsidRPr="00CC5257">
        <w:rPr>
          <w:rFonts w:hint="eastAsia"/>
          <w:color w:val="000000" w:themeColor="text1"/>
        </w:rPr>
        <w:t>篇</w:t>
      </w:r>
      <w:r w:rsidRPr="00CC5257">
        <w:rPr>
          <w:rFonts w:hint="eastAsia"/>
          <w:webHidden/>
          <w:color w:val="000000" w:themeColor="text1"/>
        </w:rPr>
        <w:t xml:space="preserve"> </w:t>
      </w:r>
      <w:r>
        <w:rPr>
          <w:rFonts w:hint="eastAsia"/>
          <w:webHidden/>
          <w:color w:val="000000" w:themeColor="text1"/>
        </w:rPr>
        <w:t xml:space="preserve"> </w:t>
      </w:r>
      <w:r w:rsidR="009623FB">
        <w:rPr>
          <w:rFonts w:hint="eastAsia"/>
          <w:webHidden/>
          <w:color w:val="000000" w:themeColor="text1"/>
        </w:rPr>
        <w:t>应用</w:t>
      </w:r>
    </w:p>
    <w:p w14:paraId="615DDAF2" w14:textId="6B23E014" w:rsidR="00A43596" w:rsidRPr="00A43596" w:rsidRDefault="00A43596" w:rsidP="00A43596">
      <w:r w:rsidRPr="0087391F">
        <w:rPr>
          <w:rFonts w:hint="eastAsia"/>
          <w:highlight w:val="yellow"/>
        </w:rPr>
        <w:lastRenderedPageBreak/>
        <w:t>这一篇主要讲，</w:t>
      </w:r>
      <w:r w:rsidR="009C0578">
        <w:rPr>
          <w:rFonts w:hint="eastAsia"/>
          <w:highlight w:val="yellow"/>
        </w:rPr>
        <w:t>引擎和</w:t>
      </w:r>
      <w:r w:rsidR="00502668">
        <w:rPr>
          <w:rFonts w:hint="eastAsia"/>
          <w:highlight w:val="yellow"/>
        </w:rPr>
        <w:t>编辑器</w:t>
      </w:r>
      <w:r w:rsidRPr="0087391F">
        <w:rPr>
          <w:rFonts w:hint="eastAsia"/>
          <w:highlight w:val="yellow"/>
        </w:rPr>
        <w:t>的应用实例。</w:t>
      </w:r>
    </w:p>
    <w:p w14:paraId="68A563E8" w14:textId="64548741" w:rsidR="00675B4E" w:rsidRPr="00CC5257" w:rsidRDefault="00675B4E" w:rsidP="00675B4E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D16461">
        <w:rPr>
          <w:noProof/>
        </w:rPr>
        <w:t>24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 w:rsidR="00244554">
        <w:rPr>
          <w:rFonts w:hint="eastAsia"/>
          <w:noProof/>
        </w:rPr>
        <w:t>使用编辑器</w:t>
      </w:r>
      <w:r w:rsidR="001D72B2">
        <w:rPr>
          <w:rFonts w:hint="eastAsia"/>
          <w:noProof/>
        </w:rPr>
        <w:t>制作</w:t>
      </w:r>
      <w:r w:rsidR="001D72B2">
        <w:rPr>
          <w:noProof/>
        </w:rPr>
        <w:t>3D</w:t>
      </w:r>
      <w:r w:rsidR="001D72B2">
        <w:rPr>
          <w:rFonts w:hint="eastAsia"/>
          <w:noProof/>
        </w:rPr>
        <w:t>静态场景</w:t>
      </w:r>
    </w:p>
    <w:p w14:paraId="19356C9E" w14:textId="35BD172E" w:rsidR="00900611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900611" w:rsidRPr="00A43596">
        <w:rPr>
          <w:rFonts w:hint="eastAsia"/>
          <w:shd w:val="clear" w:color="auto" w:fill="FFFFFF"/>
        </w:rPr>
        <w:t>.</w:t>
      </w:r>
      <w:r w:rsidR="00900611">
        <w:rPr>
          <w:shd w:val="clear" w:color="auto" w:fill="FFFFFF"/>
        </w:rPr>
        <w:t>1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需求分析</w:t>
      </w:r>
    </w:p>
    <w:p w14:paraId="7A0014DF" w14:textId="1B3AF2E0" w:rsidR="00900611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900611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分析如何实现</w:t>
      </w:r>
    </w:p>
    <w:p w14:paraId="349314A7" w14:textId="512DC304" w:rsidR="001D72B2" w:rsidRPr="00A43596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1D72B2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1D72B2" w:rsidRPr="00A43596">
        <w:rPr>
          <w:rFonts w:hint="eastAsia"/>
          <w:shd w:val="clear" w:color="auto" w:fill="FFFFFF"/>
        </w:rPr>
        <w:t xml:space="preserve">  准备</w:t>
      </w:r>
      <w:r w:rsidR="00C608F2">
        <w:rPr>
          <w:rFonts w:hint="eastAsia"/>
          <w:shd w:val="clear" w:color="auto" w:fill="FFFFFF"/>
        </w:rPr>
        <w:t>美术素材</w:t>
      </w:r>
    </w:p>
    <w:p w14:paraId="47D1F59C" w14:textId="725660E1" w:rsidR="001D72B2" w:rsidRPr="00A43596" w:rsidRDefault="00D16461" w:rsidP="00C608F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1D72B2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1D72B2" w:rsidRPr="00A43596">
        <w:rPr>
          <w:rFonts w:hint="eastAsia"/>
          <w:shd w:val="clear" w:color="auto" w:fill="FFFFFF"/>
        </w:rPr>
        <w:t xml:space="preserve">  </w:t>
      </w:r>
      <w:r w:rsidR="00617A63">
        <w:rPr>
          <w:rFonts w:hint="eastAsia"/>
          <w:shd w:val="clear" w:color="auto" w:fill="FFFFFF"/>
        </w:rPr>
        <w:t>实现</w:t>
      </w:r>
    </w:p>
    <w:p w14:paraId="5CC83870" w14:textId="131C2049" w:rsidR="001D72B2" w:rsidRPr="00A43596" w:rsidRDefault="00D16461" w:rsidP="001D72B2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24</w:t>
      </w:r>
      <w:r w:rsidR="001D72B2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 w:rsidR="001D72B2" w:rsidRPr="00A43596">
        <w:rPr>
          <w:rFonts w:hint="eastAsia"/>
          <w:shd w:val="clear" w:color="auto" w:fill="FFFFFF"/>
        </w:rPr>
        <w:t xml:space="preserve">  小结</w:t>
      </w:r>
    </w:p>
    <w:p w14:paraId="3E42882B" w14:textId="77777777" w:rsidR="00945D70" w:rsidRDefault="00945D70" w:rsidP="00945D70"/>
    <w:p w14:paraId="3D7C65BB" w14:textId="77777777" w:rsidR="00B30C5A" w:rsidRDefault="00B30C5A" w:rsidP="00945D70"/>
    <w:p w14:paraId="030EE575" w14:textId="3BF35498" w:rsidR="00B30C5A" w:rsidRPr="00CC5257" w:rsidRDefault="00B30C5A" w:rsidP="00B30C5A">
      <w:pPr>
        <w:pStyle w:val="1"/>
        <w:rPr>
          <w:noProof/>
        </w:rPr>
      </w:pPr>
      <w:r w:rsidRPr="00CC5257">
        <w:rPr>
          <w:rFonts w:hint="eastAsia"/>
          <w:noProof/>
        </w:rPr>
        <w:t>第</w:t>
      </w:r>
      <w:r w:rsidR="00D16461">
        <w:rPr>
          <w:noProof/>
        </w:rPr>
        <w:t>25</w:t>
      </w:r>
      <w:r w:rsidRPr="00CC5257">
        <w:rPr>
          <w:rFonts w:hint="eastAsia"/>
          <w:noProof/>
        </w:rPr>
        <w:t>章</w:t>
      </w:r>
      <w:r w:rsidRPr="00CC5257">
        <w:rPr>
          <w:noProof/>
        </w:rPr>
        <w:t xml:space="preserve">  </w:t>
      </w:r>
      <w:r>
        <w:rPr>
          <w:rFonts w:hint="eastAsia"/>
          <w:noProof/>
        </w:rPr>
        <w:t>使用引擎制作</w:t>
      </w:r>
      <w:r>
        <w:rPr>
          <w:noProof/>
        </w:rPr>
        <w:t>3D</w:t>
      </w:r>
      <w:r>
        <w:rPr>
          <w:rFonts w:hint="eastAsia"/>
          <w:noProof/>
        </w:rPr>
        <w:t>动态场景</w:t>
      </w:r>
    </w:p>
    <w:p w14:paraId="4FC1414F" w14:textId="256D3150" w:rsidR="00900611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900611" w:rsidRPr="00A43596">
        <w:rPr>
          <w:rFonts w:hint="eastAsia"/>
          <w:shd w:val="clear" w:color="auto" w:fill="FFFFFF"/>
        </w:rPr>
        <w:t>.</w:t>
      </w:r>
      <w:r w:rsidR="00900611">
        <w:rPr>
          <w:shd w:val="clear" w:color="auto" w:fill="FFFFFF"/>
        </w:rPr>
        <w:t>1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需求分析</w:t>
      </w:r>
    </w:p>
    <w:p w14:paraId="232C1768" w14:textId="487E6A8C" w:rsidR="00900611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900611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900611" w:rsidRPr="00A43596">
        <w:rPr>
          <w:rFonts w:hint="eastAsia"/>
          <w:shd w:val="clear" w:color="auto" w:fill="FFFFFF"/>
        </w:rPr>
        <w:t xml:space="preserve">  </w:t>
      </w:r>
      <w:r w:rsidR="00900611">
        <w:rPr>
          <w:rFonts w:hint="eastAsia"/>
          <w:shd w:val="clear" w:color="auto" w:fill="FFFFFF"/>
        </w:rPr>
        <w:t>分析如何实现</w:t>
      </w:r>
    </w:p>
    <w:p w14:paraId="6D857572" w14:textId="50B4EAFA" w:rsidR="00B30C5A" w:rsidRPr="00A43596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B30C5A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B30C5A" w:rsidRPr="00A43596">
        <w:rPr>
          <w:rFonts w:hint="eastAsia"/>
          <w:shd w:val="clear" w:color="auto" w:fill="FFFFFF"/>
        </w:rPr>
        <w:t xml:space="preserve">  准备</w:t>
      </w:r>
      <w:r w:rsidR="00B30C5A">
        <w:rPr>
          <w:rFonts w:hint="eastAsia"/>
          <w:shd w:val="clear" w:color="auto" w:fill="FFFFFF"/>
        </w:rPr>
        <w:t>美术素材</w:t>
      </w:r>
    </w:p>
    <w:p w14:paraId="33F77C3F" w14:textId="7851B81E" w:rsidR="00B30C5A" w:rsidRPr="00A43596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B30C5A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B30C5A" w:rsidRPr="00A43596">
        <w:rPr>
          <w:rFonts w:hint="eastAsia"/>
          <w:shd w:val="clear" w:color="auto" w:fill="FFFFFF"/>
        </w:rPr>
        <w:t xml:space="preserve">  </w:t>
      </w:r>
      <w:r w:rsidR="00617A63">
        <w:rPr>
          <w:rFonts w:hint="eastAsia"/>
          <w:shd w:val="clear" w:color="auto" w:fill="FFFFFF"/>
        </w:rPr>
        <w:t>实现</w:t>
      </w:r>
      <w:r w:rsidR="00B30C5A" w:rsidRPr="00A43596">
        <w:rPr>
          <w:rFonts w:hint="eastAsia"/>
          <w:shd w:val="clear" w:color="auto" w:fill="FFFFFF"/>
        </w:rPr>
        <w:t xml:space="preserve"> </w:t>
      </w:r>
    </w:p>
    <w:p w14:paraId="38664199" w14:textId="1B72F2C9" w:rsidR="00B30C5A" w:rsidRPr="00A43596" w:rsidRDefault="00D16461" w:rsidP="00B30C5A">
      <w:pPr>
        <w:pStyle w:val="20"/>
        <w:rPr>
          <w:shd w:val="clear" w:color="auto" w:fill="FFFFFF"/>
        </w:rPr>
      </w:pPr>
      <w:r>
        <w:rPr>
          <w:shd w:val="clear" w:color="auto" w:fill="FFFFFF"/>
        </w:rPr>
        <w:t>25</w:t>
      </w:r>
      <w:r w:rsidR="00B30C5A" w:rsidRPr="00A43596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 w:rsidR="00B30C5A" w:rsidRPr="00A43596">
        <w:rPr>
          <w:rFonts w:hint="eastAsia"/>
          <w:shd w:val="clear" w:color="auto" w:fill="FFFFFF"/>
        </w:rPr>
        <w:t xml:space="preserve">  小结</w:t>
      </w:r>
    </w:p>
    <w:p w14:paraId="6857957E" w14:textId="77777777" w:rsidR="00B30C5A" w:rsidRPr="00945D70" w:rsidRDefault="00B30C5A" w:rsidP="00945D70"/>
    <w:sectPr w:rsidR="00B30C5A" w:rsidRPr="00945D70" w:rsidSect="00E713DE">
      <w:type w:val="continuous"/>
      <w:pgSz w:w="11906" w:h="16838"/>
      <w:pgMar w:top="1440" w:right="1134" w:bottom="1440" w:left="1134" w:header="851" w:footer="992" w:gutter="0"/>
      <w:cols w:sep="1"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8654E4" w15:done="0"/>
  <w15:commentEx w15:paraId="6CDF3DA3" w15:done="0"/>
  <w15:commentEx w15:paraId="40809B74" w15:done="0"/>
  <w15:commentEx w15:paraId="541292BB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5"/>
    </wne:keymap>
    <wne:keymap wne:kcmPrimary="0232">
      <wne:acd wne:acdName="acd2"/>
    </wne:keymap>
    <wne:keymap wne:kcmPrimary="0233">
      <wne:acd wne:acdName="acd6"/>
    </wne:keymap>
    <wne:keymap wne:kcmPrimary="0234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cdName="acd0" wne:fciIndexBasedOn="0065"/>
    <wne:acd wne:acdName="acd1" wne:fciIndexBasedOn="0065"/>
    <wne:acd wne:argValue="AQAAAAIA" wne:acdName="acd2" wne:fciIndexBasedOn="0065"/>
    <wne:acd wne:acdName="acd3" wne:fciIndexBasedOn="0065"/>
    <wne:acd wne:argValue="AgAHaJiYIAA0ACwAYwB0AHIAbAArADQA" wne:acdName="acd4" wne:fciIndexBasedOn="0065"/>
    <wne:acd wne:argValue="AgAHaJiYIAAxACwAYwB0AHIAbAArADEA" wne:acdName="acd5" wne:fciIndexBasedOn="0065"/>
    <wne:acd wne:argValue="AgAHaJiYIAAzACwAYwB0AHIAbAArADMA" wne:acdName="acd6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1F6B6" w14:textId="77777777" w:rsidR="005711E9" w:rsidRDefault="005711E9" w:rsidP="00F01FB8">
      <w:r>
        <w:separator/>
      </w:r>
    </w:p>
  </w:endnote>
  <w:endnote w:type="continuationSeparator" w:id="0">
    <w:p w14:paraId="2C5CF3A2" w14:textId="77777777" w:rsidR="005711E9" w:rsidRDefault="005711E9" w:rsidP="00F0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方正书宋简体">
    <w:altName w:val="新蒂下午茶体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等线"/>
    <w:charset w:val="86"/>
    <w:family w:val="auto"/>
    <w:pitch w:val="variable"/>
    <w:sig w:usb0="00000001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魏碑简体">
    <w:altName w:val="方正楷体简体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A808A" w14:textId="77777777" w:rsidR="005711E9" w:rsidRDefault="005711E9" w:rsidP="00F01FB8">
      <w:r>
        <w:separator/>
      </w:r>
    </w:p>
  </w:footnote>
  <w:footnote w:type="continuationSeparator" w:id="0">
    <w:p w14:paraId="26472330" w14:textId="77777777" w:rsidR="005711E9" w:rsidRDefault="005711E9" w:rsidP="00F0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8F8666B"/>
    <w:multiLevelType w:val="hybridMultilevel"/>
    <w:tmpl w:val="0C44CA36"/>
    <w:lvl w:ilvl="0" w:tplc="0C404904">
      <w:start w:val="1"/>
      <w:numFmt w:val="bullet"/>
      <w:pStyle w:val="ctrl8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FBC2AF9"/>
    <w:multiLevelType w:val="hybridMultilevel"/>
    <w:tmpl w:val="A94C68E8"/>
    <w:lvl w:ilvl="0" w:tplc="81C01E10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  <w:lvlOverride w:ilvl="0">
      <w:startOverride w:val="44"/>
    </w:lvlOverride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1"/>
    <w:rsid w:val="000056E2"/>
    <w:rsid w:val="00007A60"/>
    <w:rsid w:val="00012050"/>
    <w:rsid w:val="00012644"/>
    <w:rsid w:val="0001459A"/>
    <w:rsid w:val="0001459D"/>
    <w:rsid w:val="000174FE"/>
    <w:rsid w:val="000211C1"/>
    <w:rsid w:val="00023B64"/>
    <w:rsid w:val="0002408E"/>
    <w:rsid w:val="00025917"/>
    <w:rsid w:val="0003005B"/>
    <w:rsid w:val="000449B5"/>
    <w:rsid w:val="0004700F"/>
    <w:rsid w:val="00052ABC"/>
    <w:rsid w:val="00052CF8"/>
    <w:rsid w:val="00053981"/>
    <w:rsid w:val="00054B76"/>
    <w:rsid w:val="0006464F"/>
    <w:rsid w:val="00064F4D"/>
    <w:rsid w:val="000700BB"/>
    <w:rsid w:val="00071B35"/>
    <w:rsid w:val="00071C15"/>
    <w:rsid w:val="00073144"/>
    <w:rsid w:val="00084DDE"/>
    <w:rsid w:val="00093C1C"/>
    <w:rsid w:val="000A0BF5"/>
    <w:rsid w:val="000A772C"/>
    <w:rsid w:val="000B55D5"/>
    <w:rsid w:val="000B71EC"/>
    <w:rsid w:val="000D781E"/>
    <w:rsid w:val="000E7AD8"/>
    <w:rsid w:val="00103EA3"/>
    <w:rsid w:val="00105E2B"/>
    <w:rsid w:val="00116D59"/>
    <w:rsid w:val="00131AB7"/>
    <w:rsid w:val="00141B03"/>
    <w:rsid w:val="00162998"/>
    <w:rsid w:val="001807A1"/>
    <w:rsid w:val="001824AA"/>
    <w:rsid w:val="00182A2B"/>
    <w:rsid w:val="00197A59"/>
    <w:rsid w:val="001A21FA"/>
    <w:rsid w:val="001A6C0D"/>
    <w:rsid w:val="001B5756"/>
    <w:rsid w:val="001C1DF7"/>
    <w:rsid w:val="001C2C90"/>
    <w:rsid w:val="001D72B2"/>
    <w:rsid w:val="001E7504"/>
    <w:rsid w:val="001F4087"/>
    <w:rsid w:val="00211DC4"/>
    <w:rsid w:val="0022261C"/>
    <w:rsid w:val="00223AB3"/>
    <w:rsid w:val="00225D2E"/>
    <w:rsid w:val="00244554"/>
    <w:rsid w:val="00244C60"/>
    <w:rsid w:val="00281090"/>
    <w:rsid w:val="00284BC2"/>
    <w:rsid w:val="00290E39"/>
    <w:rsid w:val="00291564"/>
    <w:rsid w:val="002924D1"/>
    <w:rsid w:val="002A7791"/>
    <w:rsid w:val="002C4393"/>
    <w:rsid w:val="002C612F"/>
    <w:rsid w:val="002F08C8"/>
    <w:rsid w:val="002F76B4"/>
    <w:rsid w:val="00301877"/>
    <w:rsid w:val="0030244F"/>
    <w:rsid w:val="00326A29"/>
    <w:rsid w:val="0033350F"/>
    <w:rsid w:val="0033352B"/>
    <w:rsid w:val="003342C4"/>
    <w:rsid w:val="003379D6"/>
    <w:rsid w:val="003444C7"/>
    <w:rsid w:val="003473B4"/>
    <w:rsid w:val="003538D3"/>
    <w:rsid w:val="0036016B"/>
    <w:rsid w:val="0036358E"/>
    <w:rsid w:val="00373772"/>
    <w:rsid w:val="00376A2A"/>
    <w:rsid w:val="00377D02"/>
    <w:rsid w:val="00394E93"/>
    <w:rsid w:val="003A04D6"/>
    <w:rsid w:val="003A1C24"/>
    <w:rsid w:val="003A42AB"/>
    <w:rsid w:val="003B3B01"/>
    <w:rsid w:val="003C3D27"/>
    <w:rsid w:val="003C522B"/>
    <w:rsid w:val="003D4D27"/>
    <w:rsid w:val="003D62AA"/>
    <w:rsid w:val="003E5E49"/>
    <w:rsid w:val="003F7FD5"/>
    <w:rsid w:val="004007AD"/>
    <w:rsid w:val="00420ECD"/>
    <w:rsid w:val="00431845"/>
    <w:rsid w:val="004429BA"/>
    <w:rsid w:val="00461A1B"/>
    <w:rsid w:val="0047085E"/>
    <w:rsid w:val="0047146A"/>
    <w:rsid w:val="0048524F"/>
    <w:rsid w:val="00494470"/>
    <w:rsid w:val="004A724D"/>
    <w:rsid w:val="004B093F"/>
    <w:rsid w:val="004B0CA0"/>
    <w:rsid w:val="004B3C4A"/>
    <w:rsid w:val="004B6FC0"/>
    <w:rsid w:val="004B743A"/>
    <w:rsid w:val="004C7561"/>
    <w:rsid w:val="004D633D"/>
    <w:rsid w:val="004E7CD2"/>
    <w:rsid w:val="004F504F"/>
    <w:rsid w:val="004F7127"/>
    <w:rsid w:val="00502668"/>
    <w:rsid w:val="00510CEC"/>
    <w:rsid w:val="005128CF"/>
    <w:rsid w:val="00520ED9"/>
    <w:rsid w:val="00533918"/>
    <w:rsid w:val="00533F2A"/>
    <w:rsid w:val="00535288"/>
    <w:rsid w:val="00543B4F"/>
    <w:rsid w:val="005459DB"/>
    <w:rsid w:val="00546360"/>
    <w:rsid w:val="00553529"/>
    <w:rsid w:val="005537D4"/>
    <w:rsid w:val="00554894"/>
    <w:rsid w:val="00560608"/>
    <w:rsid w:val="005650EA"/>
    <w:rsid w:val="005711E9"/>
    <w:rsid w:val="005720A4"/>
    <w:rsid w:val="00580692"/>
    <w:rsid w:val="00583980"/>
    <w:rsid w:val="0058771F"/>
    <w:rsid w:val="0059001F"/>
    <w:rsid w:val="005950D6"/>
    <w:rsid w:val="005A2372"/>
    <w:rsid w:val="005A4921"/>
    <w:rsid w:val="005A5FFF"/>
    <w:rsid w:val="005C1BB7"/>
    <w:rsid w:val="005C23F5"/>
    <w:rsid w:val="005C71CD"/>
    <w:rsid w:val="005E29EC"/>
    <w:rsid w:val="005E539D"/>
    <w:rsid w:val="005E7455"/>
    <w:rsid w:val="006128AD"/>
    <w:rsid w:val="00614222"/>
    <w:rsid w:val="00617A63"/>
    <w:rsid w:val="00620A02"/>
    <w:rsid w:val="00630554"/>
    <w:rsid w:val="00633CC6"/>
    <w:rsid w:val="006505E8"/>
    <w:rsid w:val="00652D58"/>
    <w:rsid w:val="00654C74"/>
    <w:rsid w:val="00654DD9"/>
    <w:rsid w:val="00664BC5"/>
    <w:rsid w:val="00666034"/>
    <w:rsid w:val="0067365B"/>
    <w:rsid w:val="00673E4F"/>
    <w:rsid w:val="00675B4E"/>
    <w:rsid w:val="00681F37"/>
    <w:rsid w:val="00685100"/>
    <w:rsid w:val="006933E6"/>
    <w:rsid w:val="006A21AF"/>
    <w:rsid w:val="006A4C15"/>
    <w:rsid w:val="006A6C7E"/>
    <w:rsid w:val="006D509C"/>
    <w:rsid w:val="0070172D"/>
    <w:rsid w:val="0072260B"/>
    <w:rsid w:val="00732BE1"/>
    <w:rsid w:val="00734D23"/>
    <w:rsid w:val="0073637F"/>
    <w:rsid w:val="00736552"/>
    <w:rsid w:val="00737488"/>
    <w:rsid w:val="007529D8"/>
    <w:rsid w:val="00761067"/>
    <w:rsid w:val="00765AA0"/>
    <w:rsid w:val="0077042B"/>
    <w:rsid w:val="00773762"/>
    <w:rsid w:val="0077540E"/>
    <w:rsid w:val="007871B3"/>
    <w:rsid w:val="007913A9"/>
    <w:rsid w:val="007928E9"/>
    <w:rsid w:val="007A24BE"/>
    <w:rsid w:val="007B5E57"/>
    <w:rsid w:val="007C44DF"/>
    <w:rsid w:val="007D6B8D"/>
    <w:rsid w:val="007E52D4"/>
    <w:rsid w:val="007E784D"/>
    <w:rsid w:val="007F3C5E"/>
    <w:rsid w:val="00813D85"/>
    <w:rsid w:val="008350DA"/>
    <w:rsid w:val="0084197E"/>
    <w:rsid w:val="00850320"/>
    <w:rsid w:val="0086617C"/>
    <w:rsid w:val="0087391F"/>
    <w:rsid w:val="0087698B"/>
    <w:rsid w:val="0088312E"/>
    <w:rsid w:val="008878C0"/>
    <w:rsid w:val="008A72CA"/>
    <w:rsid w:val="008A7FA1"/>
    <w:rsid w:val="008B3842"/>
    <w:rsid w:val="008B5831"/>
    <w:rsid w:val="008D0614"/>
    <w:rsid w:val="008D32F7"/>
    <w:rsid w:val="008D3E82"/>
    <w:rsid w:val="008D54F5"/>
    <w:rsid w:val="008E10AE"/>
    <w:rsid w:val="008E3BC8"/>
    <w:rsid w:val="008F33F0"/>
    <w:rsid w:val="008F5DDE"/>
    <w:rsid w:val="00900611"/>
    <w:rsid w:val="00900DF7"/>
    <w:rsid w:val="009176E5"/>
    <w:rsid w:val="00922E00"/>
    <w:rsid w:val="00927FB7"/>
    <w:rsid w:val="009343D6"/>
    <w:rsid w:val="00945D70"/>
    <w:rsid w:val="0096075C"/>
    <w:rsid w:val="00962013"/>
    <w:rsid w:val="009623FB"/>
    <w:rsid w:val="00964C5C"/>
    <w:rsid w:val="009659A9"/>
    <w:rsid w:val="0097777F"/>
    <w:rsid w:val="0098455E"/>
    <w:rsid w:val="00992873"/>
    <w:rsid w:val="00993320"/>
    <w:rsid w:val="00994E16"/>
    <w:rsid w:val="009A56B4"/>
    <w:rsid w:val="009B13A9"/>
    <w:rsid w:val="009B5BF2"/>
    <w:rsid w:val="009B7041"/>
    <w:rsid w:val="009C0578"/>
    <w:rsid w:val="009C3072"/>
    <w:rsid w:val="009D624E"/>
    <w:rsid w:val="009E123C"/>
    <w:rsid w:val="009E2D75"/>
    <w:rsid w:val="009E776F"/>
    <w:rsid w:val="009F3B34"/>
    <w:rsid w:val="00A04774"/>
    <w:rsid w:val="00A11034"/>
    <w:rsid w:val="00A165DB"/>
    <w:rsid w:val="00A1698F"/>
    <w:rsid w:val="00A17BCA"/>
    <w:rsid w:val="00A312D1"/>
    <w:rsid w:val="00A43596"/>
    <w:rsid w:val="00A64CDE"/>
    <w:rsid w:val="00A65A55"/>
    <w:rsid w:val="00A74970"/>
    <w:rsid w:val="00A75EE7"/>
    <w:rsid w:val="00A914A6"/>
    <w:rsid w:val="00A92621"/>
    <w:rsid w:val="00AA1A51"/>
    <w:rsid w:val="00AA3588"/>
    <w:rsid w:val="00AA3F0E"/>
    <w:rsid w:val="00AB5CFC"/>
    <w:rsid w:val="00AD4207"/>
    <w:rsid w:val="00AE25B3"/>
    <w:rsid w:val="00AE40DB"/>
    <w:rsid w:val="00AF4333"/>
    <w:rsid w:val="00AF7DD9"/>
    <w:rsid w:val="00B024FD"/>
    <w:rsid w:val="00B111FF"/>
    <w:rsid w:val="00B226FD"/>
    <w:rsid w:val="00B25028"/>
    <w:rsid w:val="00B30C5A"/>
    <w:rsid w:val="00B318B4"/>
    <w:rsid w:val="00B50648"/>
    <w:rsid w:val="00B66353"/>
    <w:rsid w:val="00B6774B"/>
    <w:rsid w:val="00B9393F"/>
    <w:rsid w:val="00B93ABD"/>
    <w:rsid w:val="00B94B81"/>
    <w:rsid w:val="00B97D00"/>
    <w:rsid w:val="00BD4383"/>
    <w:rsid w:val="00BD6DC5"/>
    <w:rsid w:val="00BE075A"/>
    <w:rsid w:val="00BF2375"/>
    <w:rsid w:val="00BF6A99"/>
    <w:rsid w:val="00C02999"/>
    <w:rsid w:val="00C13505"/>
    <w:rsid w:val="00C13E89"/>
    <w:rsid w:val="00C162B5"/>
    <w:rsid w:val="00C17B5C"/>
    <w:rsid w:val="00C244F1"/>
    <w:rsid w:val="00C321EE"/>
    <w:rsid w:val="00C348A7"/>
    <w:rsid w:val="00C525B1"/>
    <w:rsid w:val="00C534A1"/>
    <w:rsid w:val="00C53654"/>
    <w:rsid w:val="00C608F2"/>
    <w:rsid w:val="00C71AD7"/>
    <w:rsid w:val="00C7782E"/>
    <w:rsid w:val="00C821C3"/>
    <w:rsid w:val="00CA4F78"/>
    <w:rsid w:val="00CA5EDF"/>
    <w:rsid w:val="00CB65B1"/>
    <w:rsid w:val="00CB6FB9"/>
    <w:rsid w:val="00CC0480"/>
    <w:rsid w:val="00CC5257"/>
    <w:rsid w:val="00CD02B7"/>
    <w:rsid w:val="00CD69EB"/>
    <w:rsid w:val="00CD6F85"/>
    <w:rsid w:val="00CF2200"/>
    <w:rsid w:val="00CF553C"/>
    <w:rsid w:val="00D01207"/>
    <w:rsid w:val="00D11CA1"/>
    <w:rsid w:val="00D16461"/>
    <w:rsid w:val="00D2414C"/>
    <w:rsid w:val="00D3449D"/>
    <w:rsid w:val="00D372BB"/>
    <w:rsid w:val="00D43D41"/>
    <w:rsid w:val="00D50B6E"/>
    <w:rsid w:val="00D6047E"/>
    <w:rsid w:val="00D63CEB"/>
    <w:rsid w:val="00D77C6B"/>
    <w:rsid w:val="00D81CDE"/>
    <w:rsid w:val="00D9089A"/>
    <w:rsid w:val="00D9795B"/>
    <w:rsid w:val="00D97BD2"/>
    <w:rsid w:val="00D97D1A"/>
    <w:rsid w:val="00DA4FDF"/>
    <w:rsid w:val="00DA57D1"/>
    <w:rsid w:val="00DB12F0"/>
    <w:rsid w:val="00DC027D"/>
    <w:rsid w:val="00DC1235"/>
    <w:rsid w:val="00DC155C"/>
    <w:rsid w:val="00DC366A"/>
    <w:rsid w:val="00DC3F86"/>
    <w:rsid w:val="00DF1BC3"/>
    <w:rsid w:val="00DF3B5F"/>
    <w:rsid w:val="00E05FA4"/>
    <w:rsid w:val="00E27C12"/>
    <w:rsid w:val="00E33CE3"/>
    <w:rsid w:val="00E47459"/>
    <w:rsid w:val="00E47F17"/>
    <w:rsid w:val="00E50B0A"/>
    <w:rsid w:val="00E57FF1"/>
    <w:rsid w:val="00E62143"/>
    <w:rsid w:val="00E628B7"/>
    <w:rsid w:val="00E713DE"/>
    <w:rsid w:val="00E8037A"/>
    <w:rsid w:val="00E824DD"/>
    <w:rsid w:val="00E83E20"/>
    <w:rsid w:val="00E900B0"/>
    <w:rsid w:val="00EA0BF5"/>
    <w:rsid w:val="00EA6D21"/>
    <w:rsid w:val="00EC4EC5"/>
    <w:rsid w:val="00EE1DEC"/>
    <w:rsid w:val="00EE3AD4"/>
    <w:rsid w:val="00EE63A2"/>
    <w:rsid w:val="00F00313"/>
    <w:rsid w:val="00F01236"/>
    <w:rsid w:val="00F01FB8"/>
    <w:rsid w:val="00F05B18"/>
    <w:rsid w:val="00F06A6A"/>
    <w:rsid w:val="00F10B46"/>
    <w:rsid w:val="00F12182"/>
    <w:rsid w:val="00F12502"/>
    <w:rsid w:val="00F129D6"/>
    <w:rsid w:val="00F13C38"/>
    <w:rsid w:val="00F143FD"/>
    <w:rsid w:val="00F16B74"/>
    <w:rsid w:val="00F26B1C"/>
    <w:rsid w:val="00F322B8"/>
    <w:rsid w:val="00F364F2"/>
    <w:rsid w:val="00F640CB"/>
    <w:rsid w:val="00F714D9"/>
    <w:rsid w:val="00F76A65"/>
    <w:rsid w:val="00F80A24"/>
    <w:rsid w:val="00F86368"/>
    <w:rsid w:val="00F90ADA"/>
    <w:rsid w:val="00F92AFD"/>
    <w:rsid w:val="00F92D6E"/>
    <w:rsid w:val="00FB0481"/>
    <w:rsid w:val="00FC07BA"/>
    <w:rsid w:val="00FC21A1"/>
    <w:rsid w:val="00FC76CF"/>
    <w:rsid w:val="00FD12EE"/>
    <w:rsid w:val="00FD4B87"/>
    <w:rsid w:val="00FD6356"/>
    <w:rsid w:val="00FD657F"/>
    <w:rsid w:val="00FE132C"/>
    <w:rsid w:val="00FE1FA6"/>
    <w:rsid w:val="00FE508A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276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54894"/>
    <w:pPr>
      <w:widowControl w:val="0"/>
      <w:jc w:val="both"/>
    </w:pPr>
  </w:style>
  <w:style w:type="paragraph" w:styleId="1">
    <w:name w:val="heading 1"/>
    <w:aliases w:val="ctrl+1"/>
    <w:basedOn w:val="a4"/>
    <w:next w:val="a4"/>
    <w:link w:val="10"/>
    <w:qFormat/>
    <w:rsid w:val="00B94B81"/>
    <w:pPr>
      <w:keepNext/>
      <w:keepLines/>
      <w:shd w:val="clear" w:color="auto" w:fill="F2F2F2" w:themeFill="background1" w:themeFillShade="F2"/>
      <w:spacing w:before="240" w:after="120" w:line="578" w:lineRule="auto"/>
      <w:outlineLvl w:val="0"/>
    </w:pPr>
    <w:rPr>
      <w:rFonts w:ascii="宋体" w:eastAsia="宋体" w:hAnsi="宋体"/>
      <w:b/>
      <w:bCs/>
      <w:kern w:val="44"/>
      <w:sz w:val="30"/>
      <w:szCs w:val="30"/>
    </w:rPr>
  </w:style>
  <w:style w:type="paragraph" w:styleId="20">
    <w:name w:val="heading 2"/>
    <w:aliases w:val="ctrl+2"/>
    <w:basedOn w:val="a4"/>
    <w:next w:val="a4"/>
    <w:link w:val="22"/>
    <w:unhideWhenUsed/>
    <w:qFormat/>
    <w:rsid w:val="00141B03"/>
    <w:pPr>
      <w:outlineLvl w:val="1"/>
    </w:pPr>
    <w:rPr>
      <w:rFonts w:ascii="黑体" w:eastAsia="黑体" w:hAnsi="黑体"/>
      <w:noProof/>
      <w:sz w:val="24"/>
      <w:szCs w:val="24"/>
    </w:rPr>
  </w:style>
  <w:style w:type="paragraph" w:styleId="3">
    <w:name w:val="heading 3"/>
    <w:aliases w:val="ctrl+3"/>
    <w:basedOn w:val="a4"/>
    <w:next w:val="a4"/>
    <w:link w:val="30"/>
    <w:unhideWhenUsed/>
    <w:qFormat/>
    <w:rsid w:val="00CC5257"/>
    <w:pPr>
      <w:keepNext/>
      <w:keepLines/>
      <w:spacing w:before="80" w:after="80"/>
      <w:ind w:firstLineChars="200" w:firstLine="420"/>
      <w:outlineLvl w:val="2"/>
    </w:pPr>
    <w:rPr>
      <w:rFonts w:ascii="仿宋" w:eastAsia="仿宋" w:hAnsi="仿宋"/>
      <w:bCs/>
      <w:noProof/>
    </w:rPr>
  </w:style>
  <w:style w:type="paragraph" w:styleId="4">
    <w:name w:val="heading 4"/>
    <w:aliases w:val="ctrl+4"/>
    <w:basedOn w:val="a4"/>
    <w:next w:val="a4"/>
    <w:link w:val="40"/>
    <w:qFormat/>
    <w:rsid w:val="001B5756"/>
    <w:pPr>
      <w:topLinePunct/>
      <w:spacing w:line="300" w:lineRule="exact"/>
      <w:ind w:leftChars="300" w:left="630" w:firstLineChars="200" w:firstLine="360"/>
      <w:jc w:val="left"/>
      <w:outlineLvl w:val="3"/>
    </w:pPr>
    <w:rPr>
      <w:rFonts w:ascii="仿宋" w:eastAsia="仿宋" w:hAnsi="仿宋" w:cs="黑体"/>
      <w:noProof/>
      <w:kern w:val="0"/>
      <w:sz w:val="18"/>
      <w:szCs w:val="18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rsid w:val="009D624E"/>
    <w:pPr>
      <w:keepNext/>
      <w:keepLines/>
      <w:topLinePunct/>
      <w:spacing w:line="300" w:lineRule="exact"/>
      <w:outlineLvl w:val="4"/>
    </w:pPr>
    <w:rPr>
      <w:rFonts w:ascii="Cataneo BT" w:eastAsia="华文行楷" w:hAnsi="Cataneo BT" w:cs="方正书宋简体"/>
      <w:kern w:val="0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rsid w:val="009D624E"/>
    <w:pPr>
      <w:keepNext/>
      <w:keepLines/>
      <w:topLinePunct/>
      <w:spacing w:line="300" w:lineRule="exact"/>
      <w:outlineLvl w:val="5"/>
    </w:pPr>
    <w:rPr>
      <w:rFonts w:ascii="Cataneo BT" w:eastAsia="华文行楷" w:hAnsi="Cataneo BT" w:cs="方正书宋简体"/>
      <w:kern w:val="0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6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7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标题 2字符"/>
    <w:aliases w:val="ctrl+2字符"/>
    <w:basedOn w:val="a5"/>
    <w:link w:val="20"/>
    <w:rsid w:val="00141B03"/>
    <w:rPr>
      <w:rFonts w:ascii="黑体" w:eastAsia="黑体" w:hAnsi="黑体"/>
      <w:noProof/>
      <w:sz w:val="24"/>
      <w:szCs w:val="24"/>
    </w:rPr>
  </w:style>
  <w:style w:type="character" w:customStyle="1" w:styleId="10">
    <w:name w:val="标题 1字符"/>
    <w:aliases w:val="ctrl+1字符"/>
    <w:basedOn w:val="a5"/>
    <w:link w:val="1"/>
    <w:rsid w:val="00B94B81"/>
    <w:rPr>
      <w:rFonts w:ascii="宋体" w:eastAsia="宋体" w:hAnsi="宋体"/>
      <w:b/>
      <w:bCs/>
      <w:kern w:val="44"/>
      <w:sz w:val="30"/>
      <w:szCs w:val="30"/>
      <w:shd w:val="clear" w:color="auto" w:fill="F2F2F2" w:themeFill="background1" w:themeFillShade="F2"/>
    </w:rPr>
  </w:style>
  <w:style w:type="paragraph" w:customStyle="1" w:styleId="11">
    <w:name w:val="样式1"/>
    <w:basedOn w:val="1"/>
    <w:qFormat/>
    <w:rsid w:val="002924D1"/>
  </w:style>
  <w:style w:type="character" w:customStyle="1" w:styleId="30">
    <w:name w:val="标题 3字符"/>
    <w:aliases w:val="ctrl+3字符"/>
    <w:basedOn w:val="a5"/>
    <w:link w:val="3"/>
    <w:rsid w:val="00CC5257"/>
    <w:rPr>
      <w:rFonts w:ascii="仿宋" w:eastAsia="仿宋" w:hAnsi="仿宋"/>
      <w:bCs/>
      <w:noProof/>
      <w:szCs w:val="21"/>
    </w:rPr>
  </w:style>
  <w:style w:type="paragraph" w:styleId="a8">
    <w:name w:val="Title"/>
    <w:basedOn w:val="a4"/>
    <w:next w:val="a4"/>
    <w:link w:val="a9"/>
    <w:uiPriority w:val="10"/>
    <w:qFormat/>
    <w:rsid w:val="00732B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5"/>
    <w:link w:val="a8"/>
    <w:uiPriority w:val="10"/>
    <w:rsid w:val="00732BE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4"/>
    <w:link w:val="ab"/>
    <w:unhideWhenUsed/>
    <w:rsid w:val="00F0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5"/>
    <w:link w:val="aa"/>
    <w:rsid w:val="00F01FB8"/>
    <w:rPr>
      <w:sz w:val="18"/>
      <w:szCs w:val="18"/>
    </w:rPr>
  </w:style>
  <w:style w:type="paragraph" w:styleId="ac">
    <w:name w:val="footer"/>
    <w:basedOn w:val="a4"/>
    <w:link w:val="ad"/>
    <w:unhideWhenUsed/>
    <w:rsid w:val="00F0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5"/>
    <w:link w:val="ac"/>
    <w:rsid w:val="00F01FB8"/>
    <w:rPr>
      <w:sz w:val="18"/>
      <w:szCs w:val="18"/>
    </w:rPr>
  </w:style>
  <w:style w:type="paragraph" w:styleId="ae">
    <w:name w:val="Balloon Text"/>
    <w:basedOn w:val="a4"/>
    <w:link w:val="af"/>
    <w:semiHidden/>
    <w:unhideWhenUsed/>
    <w:rsid w:val="00922E00"/>
    <w:rPr>
      <w:sz w:val="18"/>
      <w:szCs w:val="18"/>
    </w:rPr>
  </w:style>
  <w:style w:type="character" w:customStyle="1" w:styleId="af">
    <w:name w:val="批注框文本字符"/>
    <w:basedOn w:val="a5"/>
    <w:link w:val="ae"/>
    <w:semiHidden/>
    <w:rsid w:val="00922E00"/>
    <w:rPr>
      <w:sz w:val="18"/>
      <w:szCs w:val="18"/>
    </w:rPr>
  </w:style>
  <w:style w:type="character" w:customStyle="1" w:styleId="40">
    <w:name w:val="标题 4字符"/>
    <w:aliases w:val="ctrl+4字符"/>
    <w:basedOn w:val="a5"/>
    <w:link w:val="4"/>
    <w:rsid w:val="001B5756"/>
    <w:rPr>
      <w:rFonts w:ascii="仿宋" w:eastAsia="仿宋" w:hAnsi="仿宋" w:cs="黑体"/>
      <w:noProof/>
      <w:kern w:val="0"/>
      <w:sz w:val="18"/>
      <w:szCs w:val="18"/>
    </w:rPr>
  </w:style>
  <w:style w:type="character" w:customStyle="1" w:styleId="50">
    <w:name w:val="标题 5字符"/>
    <w:aliases w:val="h5字符,Second Subheading字符,Level 5 Topic Heading字符,图号标题 5字符,图号字符"/>
    <w:basedOn w:val="a5"/>
    <w:link w:val="5"/>
    <w:rsid w:val="009D624E"/>
    <w:rPr>
      <w:rFonts w:ascii="Cataneo BT" w:eastAsia="华文行楷" w:hAnsi="Cataneo BT" w:cs="方正书宋简体"/>
      <w:kern w:val="0"/>
      <w:sz w:val="30"/>
      <w:szCs w:val="20"/>
    </w:rPr>
  </w:style>
  <w:style w:type="character" w:customStyle="1" w:styleId="60">
    <w:name w:val="标题 6字符"/>
    <w:aliases w:val="表格字符,图说字符"/>
    <w:basedOn w:val="a5"/>
    <w:link w:val="6"/>
    <w:rsid w:val="009D624E"/>
    <w:rPr>
      <w:rFonts w:ascii="Cataneo BT" w:eastAsia="华文行楷" w:hAnsi="Cataneo BT" w:cs="方正书宋简体"/>
      <w:kern w:val="0"/>
      <w:sz w:val="28"/>
      <w:szCs w:val="20"/>
    </w:rPr>
  </w:style>
  <w:style w:type="character" w:customStyle="1" w:styleId="70">
    <w:name w:val="标题 7字符"/>
    <w:basedOn w:val="a5"/>
    <w:link w:val="7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80">
    <w:name w:val="标题 8字符"/>
    <w:basedOn w:val="a5"/>
    <w:link w:val="8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90">
    <w:name w:val="标题 9字符"/>
    <w:basedOn w:val="a5"/>
    <w:link w:val="9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numbering" w:customStyle="1" w:styleId="12">
    <w:name w:val="无列表1"/>
    <w:next w:val="a7"/>
    <w:uiPriority w:val="99"/>
    <w:semiHidden/>
    <w:unhideWhenUsed/>
    <w:rsid w:val="009D624E"/>
  </w:style>
  <w:style w:type="paragraph" w:customStyle="1" w:styleId="af0">
    <w:name w:val="一级标题"/>
    <w:basedOn w:val="a4"/>
    <w:rsid w:val="009D624E"/>
    <w:pPr>
      <w:topLinePunct/>
    </w:pPr>
    <w:rPr>
      <w:rFonts w:ascii="Helvetica" w:eastAsia="汉仪中圆简" w:hAnsi="Helvetica" w:cs="Arial"/>
      <w:color w:val="FF0000"/>
      <w:kern w:val="0"/>
      <w:sz w:val="36"/>
      <w:szCs w:val="20"/>
      <w:shd w:val="clear" w:color="auto" w:fill="FFFFFF"/>
    </w:rPr>
  </w:style>
  <w:style w:type="paragraph" w:customStyle="1" w:styleId="13">
    <w:name w:val="一级标题1"/>
    <w:basedOn w:val="a4"/>
    <w:autoRedefine/>
    <w:rsid w:val="009D624E"/>
    <w:pPr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kern w:val="0"/>
      <w:position w:val="-6"/>
      <w:sz w:val="56"/>
      <w:szCs w:val="20"/>
      <w:shd w:val="clear" w:color="auto" w:fill="FFFFFF"/>
    </w:rPr>
  </w:style>
  <w:style w:type="paragraph" w:styleId="af1">
    <w:name w:val="caption"/>
    <w:basedOn w:val="a4"/>
    <w:next w:val="a4"/>
    <w:uiPriority w:val="35"/>
    <w:qFormat/>
    <w:rsid w:val="009D624E"/>
    <w:pPr>
      <w:topLinePunct/>
      <w:spacing w:line="300" w:lineRule="exact"/>
      <w:ind w:firstLineChars="200" w:firstLine="395"/>
    </w:pPr>
    <w:rPr>
      <w:rFonts w:ascii="Cambria" w:eastAsia="黑体" w:hAnsi="Cambria" w:cs="Times New Roman"/>
      <w:kern w:val="0"/>
      <w:sz w:val="20"/>
      <w:szCs w:val="20"/>
      <w:shd w:val="clear" w:color="auto" w:fill="FFFFFF"/>
    </w:rPr>
  </w:style>
  <w:style w:type="paragraph" w:customStyle="1" w:styleId="af2">
    <w:name w:val="注"/>
    <w:rsid w:val="009D624E"/>
    <w:pPr>
      <w:spacing w:beforeLines="10"/>
      <w:ind w:left="289" w:hangingChars="289" w:hanging="289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3">
    <w:name w:val="annotation text"/>
    <w:basedOn w:val="a4"/>
    <w:link w:val="af4"/>
    <w:semiHidden/>
    <w:unhideWhenUsed/>
    <w:rsid w:val="009D624E"/>
    <w:pPr>
      <w:jc w:val="left"/>
    </w:pPr>
  </w:style>
  <w:style w:type="character" w:customStyle="1" w:styleId="af4">
    <w:name w:val="注释文本字符"/>
    <w:basedOn w:val="a5"/>
    <w:link w:val="af3"/>
    <w:semiHidden/>
    <w:rsid w:val="009D624E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character" w:customStyle="1" w:styleId="af6">
    <w:name w:val="批注主题字符"/>
    <w:basedOn w:val="af4"/>
    <w:link w:val="af5"/>
    <w:uiPriority w:val="99"/>
    <w:semiHidden/>
    <w:rsid w:val="009D624E"/>
    <w:rPr>
      <w:rFonts w:ascii="宋体" w:eastAsia="宋体" w:hAnsi="宋体" w:cs="方正书宋简体"/>
      <w:b/>
      <w:bCs/>
      <w:kern w:val="0"/>
      <w:sz w:val="20"/>
      <w:szCs w:val="20"/>
    </w:rPr>
  </w:style>
  <w:style w:type="character" w:styleId="af7">
    <w:name w:val="page number"/>
    <w:basedOn w:val="a5"/>
    <w:semiHidden/>
    <w:rsid w:val="009D624E"/>
  </w:style>
  <w:style w:type="paragraph" w:customStyle="1" w:styleId="af8">
    <w:name w:val="图注"/>
    <w:rsid w:val="009D624E"/>
    <w:pPr>
      <w:spacing w:beforeLines="10" w:afterLines="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9">
    <w:name w:val="五极标题"/>
    <w:rsid w:val="009D624E"/>
    <w:pPr>
      <w:spacing w:beforeLines="10" w:afterLines="10" w:line="400" w:lineRule="exact"/>
      <w:jc w:val="both"/>
    </w:pPr>
    <w:rPr>
      <w:rFonts w:ascii="方正魏碑简体" w:eastAsia="方正魏碑简体" w:hAnsi="Arial" w:cs="Arial"/>
      <w:kern w:val="0"/>
      <w:sz w:val="24"/>
      <w:szCs w:val="20"/>
    </w:rPr>
  </w:style>
  <w:style w:type="paragraph" w:customStyle="1" w:styleId="afa">
    <w:name w:val="表题"/>
    <w:aliases w:val="小5黑,居中"/>
    <w:rsid w:val="009D624E"/>
    <w:pPr>
      <w:jc w:val="center"/>
      <w:outlineLvl w:val="4"/>
    </w:pPr>
    <w:rPr>
      <w:rFonts w:ascii="Arial" w:eastAsia="黑体" w:hAnsi="Arial" w:cs="Times New Roman"/>
      <w:noProof/>
      <w:kern w:val="0"/>
      <w:sz w:val="18"/>
      <w:szCs w:val="20"/>
    </w:rPr>
  </w:style>
  <w:style w:type="paragraph" w:customStyle="1" w:styleId="afb">
    <w:name w:val="表文"/>
    <w:rsid w:val="009D624E"/>
    <w:pPr>
      <w:spacing w:beforeLines="10" w:afterLines="10" w:line="240" w:lineRule="exact"/>
      <w:ind w:leftChars="10" w:left="20"/>
      <w:jc w:val="both"/>
    </w:pPr>
    <w:rPr>
      <w:rFonts w:ascii="宋体" w:eastAsia="宋体" w:hAnsi="宋体" w:cs="Times New Roman"/>
      <w:noProof/>
      <w:spacing w:val="6"/>
      <w:w w:val="95"/>
      <w:sz w:val="15"/>
      <w:szCs w:val="15"/>
    </w:rPr>
  </w:style>
  <w:style w:type="paragraph" w:customStyle="1" w:styleId="a3">
    <w:name w:val="程序"/>
    <w:link w:val="Char"/>
    <w:rsid w:val="009D624E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23">
    <w:name w:val="序2"/>
    <w:rsid w:val="009D624E"/>
    <w:pPr>
      <w:ind w:leftChars="200" w:left="450" w:hangingChars="250" w:hanging="2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c">
    <w:name w:val="Plain Text"/>
    <w:aliases w:val="普通文字 Char,纯文本1"/>
    <w:basedOn w:val="a4"/>
    <w:link w:val="afd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d">
    <w:name w:val="纯文本字符"/>
    <w:aliases w:val="普通文字 Char字符,纯文本1字符"/>
    <w:basedOn w:val="a5"/>
    <w:link w:val="afc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styleId="afe">
    <w:name w:val="Body Text Indent"/>
    <w:basedOn w:val="a4"/>
    <w:link w:val="aff"/>
    <w:semiHidden/>
    <w:rsid w:val="009D624E"/>
    <w:pPr>
      <w:topLinePunct/>
      <w:spacing w:line="300" w:lineRule="exact"/>
      <w:ind w:leftChars="496" w:left="1034"/>
    </w:pPr>
    <w:rPr>
      <w:rFonts w:ascii="宋体" w:eastAsia="宋体" w:hAnsi="宋体" w:cs="方正书宋简体"/>
      <w:kern w:val="0"/>
      <w:sz w:val="20"/>
      <w:shd w:val="clear" w:color="auto" w:fill="FFFFFF"/>
    </w:rPr>
  </w:style>
  <w:style w:type="character" w:customStyle="1" w:styleId="aff">
    <w:name w:val="正文文本缩进字符"/>
    <w:basedOn w:val="a5"/>
    <w:link w:val="afe"/>
    <w:semiHidden/>
    <w:rsid w:val="009D624E"/>
    <w:rPr>
      <w:rFonts w:ascii="宋体" w:eastAsia="宋体" w:hAnsi="宋体" w:cs="方正书宋简体"/>
      <w:kern w:val="0"/>
      <w:sz w:val="20"/>
      <w:szCs w:val="21"/>
    </w:rPr>
  </w:style>
  <w:style w:type="paragraph" w:customStyle="1" w:styleId="aff0">
    <w:name w:val="图题表题"/>
    <w:aliases w:val="ctrl+7"/>
    <w:rsid w:val="009D624E"/>
    <w:pPr>
      <w:spacing w:beforeLines="10" w:afterLines="20" w:line="316" w:lineRule="exact"/>
      <w:jc w:val="center"/>
    </w:pPr>
    <w:rPr>
      <w:rFonts w:ascii="方正书宋简体" w:eastAsia="方正书宋简体" w:hAnsi="Times New Roman" w:cs="Times New Roman"/>
      <w:spacing w:val="6"/>
      <w:w w:val="95"/>
      <w:sz w:val="18"/>
      <w:szCs w:val="20"/>
    </w:rPr>
  </w:style>
  <w:style w:type="paragraph" w:customStyle="1" w:styleId="aff1">
    <w:name w:val="序"/>
    <w:rsid w:val="009D624E"/>
    <w:pPr>
      <w:ind w:left="200" w:hangingChars="200" w:hanging="200"/>
      <w:jc w:val="both"/>
    </w:pPr>
    <w:rPr>
      <w:rFonts w:ascii="Times New Roman" w:eastAsia="宋体" w:hAnsi="Times New Roman" w:cs="Times New Roman"/>
      <w:bCs/>
      <w:kern w:val="0"/>
    </w:rPr>
  </w:style>
  <w:style w:type="paragraph" w:styleId="24">
    <w:name w:val="Body Text Indent 2"/>
    <w:basedOn w:val="a4"/>
    <w:link w:val="25"/>
    <w:semiHidden/>
    <w:rsid w:val="009D624E"/>
    <w:pPr>
      <w:topLinePunct/>
      <w:spacing w:line="300" w:lineRule="exact"/>
      <w:ind w:leftChars="452" w:left="942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25">
    <w:name w:val="正文文本缩进 2字符"/>
    <w:basedOn w:val="a5"/>
    <w:link w:val="24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paragraph" w:styleId="31">
    <w:name w:val="Body Text Indent 3"/>
    <w:basedOn w:val="a4"/>
    <w:link w:val="32"/>
    <w:semiHidden/>
    <w:rsid w:val="009D624E"/>
    <w:pPr>
      <w:topLinePunct/>
      <w:spacing w:afterLines="30" w:line="300" w:lineRule="exact"/>
      <w:ind w:firstLineChars="200" w:firstLine="417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32">
    <w:name w:val="正文文本缩进 3字符"/>
    <w:basedOn w:val="a5"/>
    <w:link w:val="31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character" w:customStyle="1" w:styleId="article1">
    <w:name w:val="article1"/>
    <w:rsid w:val="009D624E"/>
    <w:rPr>
      <w:sz w:val="21"/>
      <w:szCs w:val="21"/>
    </w:rPr>
  </w:style>
  <w:style w:type="paragraph" w:customStyle="1" w:styleId="aff2">
    <w:name w:val="表格样式"/>
    <w:basedOn w:val="a4"/>
    <w:rsid w:val="009D624E"/>
    <w:pPr>
      <w:topLinePunct/>
      <w:spacing w:line="240" w:lineRule="exact"/>
      <w:jc w:val="lef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paragraph" w:styleId="aff3">
    <w:name w:val="Body Text"/>
    <w:basedOn w:val="a4"/>
    <w:link w:val="aff4"/>
    <w:semiHidden/>
    <w:rsid w:val="009D624E"/>
    <w:pPr>
      <w:topLinePunct/>
      <w:spacing w:line="300" w:lineRule="exac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character" w:customStyle="1" w:styleId="aff4">
    <w:name w:val="正文文本字符"/>
    <w:basedOn w:val="a5"/>
    <w:link w:val="aff3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paragraph" w:customStyle="1" w:styleId="aff5">
    <w:name w:val="标题六"/>
    <w:rsid w:val="009D624E"/>
    <w:pPr>
      <w:jc w:val="both"/>
    </w:pPr>
    <w:rPr>
      <w:rFonts w:ascii="Arial" w:eastAsia="黑体" w:hAnsi="Arial" w:cs="Times New Roman"/>
      <w:kern w:val="0"/>
      <w:szCs w:val="20"/>
    </w:rPr>
  </w:style>
  <w:style w:type="character" w:styleId="aff6">
    <w:name w:val="Hyperlink"/>
    <w:uiPriority w:val="99"/>
    <w:rsid w:val="009D624E"/>
    <w:rPr>
      <w:color w:val="0000FF"/>
      <w:u w:val="single"/>
    </w:rPr>
  </w:style>
  <w:style w:type="paragraph" w:customStyle="1" w:styleId="aff7">
    <w:name w:val="程序名称"/>
    <w:rsid w:val="009D624E"/>
    <w:pPr>
      <w:spacing w:beforeLines="20" w:afterLines="20"/>
      <w:jc w:val="both"/>
      <w:outlineLvl w:val="5"/>
    </w:pPr>
    <w:rPr>
      <w:rFonts w:ascii="Arial" w:eastAsia="黑体" w:hAnsi="Arial" w:cs="Times New Roman"/>
      <w:kern w:val="0"/>
    </w:rPr>
  </w:style>
  <w:style w:type="paragraph" w:customStyle="1" w:styleId="aff8">
    <w:name w:val="说明"/>
    <w:basedOn w:val="a4"/>
    <w:rsid w:val="009D624E"/>
    <w:pPr>
      <w:topLinePunct/>
      <w:spacing w:beforeLines="50" w:afterLines="20" w:line="300" w:lineRule="exact"/>
      <w:ind w:firstLineChars="200" w:firstLine="395"/>
    </w:pPr>
    <w:rPr>
      <w:rFonts w:ascii="黑体" w:eastAsia="黑体" w:hAnsi="宋体" w:cs="方正书宋简体"/>
      <w:kern w:val="0"/>
      <w:sz w:val="24"/>
      <w:szCs w:val="20"/>
      <w:shd w:val="clear" w:color="auto" w:fill="FFFFFF"/>
    </w:rPr>
  </w:style>
  <w:style w:type="paragraph" w:customStyle="1" w:styleId="aff9">
    <w:name w:val="表头"/>
    <w:next w:val="a4"/>
    <w:rsid w:val="009D624E"/>
    <w:pPr>
      <w:spacing w:beforeLines="20" w:afterLines="30"/>
      <w:jc w:val="center"/>
    </w:pPr>
    <w:rPr>
      <w:rFonts w:ascii="Arial" w:eastAsia="黑体" w:hAnsi="Arial" w:cs="Times New Roman"/>
      <w:spacing w:val="6"/>
      <w:w w:val="95"/>
      <w:sz w:val="18"/>
      <w:szCs w:val="20"/>
    </w:rPr>
  </w:style>
  <w:style w:type="paragraph" w:customStyle="1" w:styleId="14">
    <w:name w:val="表1"/>
    <w:basedOn w:val="afe"/>
    <w:rsid w:val="009D624E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a">
    <w:name w:val="annotation reference"/>
    <w:semiHidden/>
    <w:rsid w:val="009D624E"/>
    <w:rPr>
      <w:sz w:val="21"/>
      <w:szCs w:val="21"/>
    </w:rPr>
  </w:style>
  <w:style w:type="paragraph" w:customStyle="1" w:styleId="affb">
    <w:name w:val="黑块下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41">
    <w:name w:val="标题4"/>
    <w:aliases w:val="小标题"/>
    <w:basedOn w:val="a4"/>
    <w:next w:val="a4"/>
    <w:autoRedefine/>
    <w:rsid w:val="009D624E"/>
    <w:pPr>
      <w:keepNext/>
      <w:suppressLineNumbers/>
      <w:suppressAutoHyphens/>
      <w:topLinePunct/>
      <w:spacing w:before="120" w:line="300" w:lineRule="exact"/>
      <w:ind w:firstLineChars="200" w:firstLine="454"/>
      <w:jc w:val="left"/>
      <w:outlineLvl w:val="3"/>
    </w:pPr>
    <w:rPr>
      <w:rFonts w:ascii="宋体" w:eastAsia="宋体" w:hAnsi="Arial" w:cs="Arial"/>
      <w:b/>
      <w:bCs/>
      <w:kern w:val="0"/>
      <w:sz w:val="20"/>
      <w:szCs w:val="32"/>
      <w:shd w:val="clear" w:color="auto" w:fill="FFFFFF"/>
    </w:rPr>
  </w:style>
  <w:style w:type="paragraph" w:customStyle="1" w:styleId="affc">
    <w:name w:val="我的正文"/>
    <w:basedOn w:val="a4"/>
    <w:autoRedefine/>
    <w:rsid w:val="009D624E"/>
    <w:pPr>
      <w:keepNext/>
      <w:keepLines/>
      <w:topLinePunct/>
      <w:spacing w:afterLines="50" w:line="300" w:lineRule="exac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d">
    <w:name w:val="实例"/>
    <w:basedOn w:val="a4"/>
    <w:next w:val="aff7"/>
    <w:rsid w:val="009D624E"/>
    <w:pPr>
      <w:keepNext/>
      <w:suppressLineNumbers/>
      <w:suppressAutoHyphens/>
      <w:topLinePunct/>
      <w:spacing w:beforeLines="50" w:line="300" w:lineRule="exact"/>
      <w:ind w:firstLineChars="200" w:firstLine="454"/>
      <w:outlineLvl w:val="2"/>
    </w:pPr>
    <w:rPr>
      <w:rFonts w:ascii="黑体" w:eastAsia="黑体" w:hAnsi="宋体" w:cs="方正书宋简体"/>
      <w:kern w:val="0"/>
      <w:sz w:val="20"/>
      <w:shd w:val="clear" w:color="auto" w:fill="FFFFFF"/>
    </w:rPr>
  </w:style>
  <w:style w:type="paragraph" w:customStyle="1" w:styleId="affe">
    <w:name w:val="黑箭头"/>
    <w:rsid w:val="009D624E"/>
    <w:pPr>
      <w:tabs>
        <w:tab w:val="num" w:pos="620"/>
      </w:tabs>
      <w:ind w:left="620" w:hanging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6">
    <w:name w:val="黑点2"/>
    <w:rsid w:val="009D624E"/>
    <w:pPr>
      <w:tabs>
        <w:tab w:val="left" w:pos="832"/>
      </w:tabs>
      <w:ind w:leftChars="200" w:left="4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">
    <w:name w:val="序缩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0">
    <w:name w:val="五黑"/>
    <w:rsid w:val="009D624E"/>
    <w:pPr>
      <w:ind w:leftChars="200" w:left="200"/>
    </w:pPr>
    <w:rPr>
      <w:rFonts w:ascii="Arial" w:eastAsia="黑体" w:hAnsi="Arial" w:cs="Times New Roman"/>
      <w:kern w:val="0"/>
      <w:szCs w:val="20"/>
    </w:rPr>
  </w:style>
  <w:style w:type="paragraph" w:customStyle="1" w:styleId="ctrl9">
    <w:name w:val="提示、注意  格式ctrl+9"/>
    <w:rsid w:val="009D624E"/>
    <w:pPr>
      <w:shd w:val="clear" w:color="auto" w:fill="F2F2F2"/>
      <w:ind w:leftChars="50" w:left="99" w:rightChars="50" w:right="99" w:firstLineChars="200" w:firstLine="395"/>
      <w:jc w:val="both"/>
    </w:pPr>
    <w:rPr>
      <w:rFonts w:ascii="Times New Roman" w:eastAsia="楷体_GB2312" w:hAnsi="Times New Roman" w:cs="Times New Roman"/>
      <w:color w:val="000000"/>
      <w:kern w:val="0"/>
      <w:sz w:val="20"/>
      <w:szCs w:val="20"/>
    </w:rPr>
  </w:style>
  <w:style w:type="paragraph" w:customStyle="1" w:styleId="afff1">
    <w:name w:val="星"/>
    <w:basedOn w:val="a4"/>
    <w:rsid w:val="009D624E"/>
    <w:pPr>
      <w:tabs>
        <w:tab w:val="num" w:pos="1137"/>
      </w:tabs>
      <w:topLinePunct/>
      <w:spacing w:line="300" w:lineRule="exact"/>
      <w:ind w:leftChars="200" w:left="882" w:hangingChars="223" w:hanging="46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2">
    <w:name w:val="黑点缩"/>
    <w:rsid w:val="009D624E"/>
    <w:pPr>
      <w:tabs>
        <w:tab w:val="num" w:pos="820"/>
      </w:tabs>
      <w:ind w:leftChars="400" w:left="820" w:hanging="4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3">
    <w:name w:val="序黑"/>
    <w:rsid w:val="009D624E"/>
    <w:pPr>
      <w:ind w:firstLine="420"/>
      <w:jc w:val="both"/>
    </w:pPr>
    <w:rPr>
      <w:rFonts w:ascii="Arial" w:eastAsia="黑体" w:hAnsi="Arial" w:cs="Arial"/>
      <w:kern w:val="0"/>
      <w:szCs w:val="20"/>
    </w:rPr>
  </w:style>
  <w:style w:type="paragraph" w:styleId="27">
    <w:name w:val="toc 2"/>
    <w:basedOn w:val="a4"/>
    <w:next w:val="a4"/>
    <w:autoRedefine/>
    <w:uiPriority w:val="39"/>
    <w:unhideWhenUsed/>
    <w:rsid w:val="009D624E"/>
    <w:pPr>
      <w:topLinePunct/>
      <w:spacing w:line="300" w:lineRule="exact"/>
      <w:ind w:leftChars="200" w:left="42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4">
    <w:name w:val="缩序"/>
    <w:rsid w:val="009D624E"/>
    <w:pPr>
      <w:ind w:leftChars="329" w:left="483" w:hangingChars="154" w:hanging="154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5">
    <w:name w:val="项目符号"/>
    <w:rsid w:val="009D624E"/>
    <w:pPr>
      <w:widowControl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lt1">
    <w:name w:val="lt1"/>
    <w:basedOn w:val="a4"/>
    <w:rsid w:val="009D624E"/>
    <w:pPr>
      <w:widowControl/>
      <w:topLinePunct/>
      <w:spacing w:before="100" w:beforeAutospacing="1" w:after="100" w:afterAutospacing="1" w:line="300" w:lineRule="exact"/>
      <w:jc w:val="left"/>
    </w:pPr>
    <w:rPr>
      <w:rFonts w:ascii="宋体" w:eastAsia="宋体" w:hAnsi="宋体" w:cs="方正书宋简体"/>
      <w:color w:val="000000"/>
      <w:kern w:val="0"/>
      <w:sz w:val="24"/>
      <w:szCs w:val="20"/>
      <w:shd w:val="clear" w:color="auto" w:fill="FFFFFF"/>
    </w:rPr>
  </w:style>
  <w:style w:type="character" w:customStyle="1" w:styleId="15">
    <w:name w:val="已访问的超链接1"/>
    <w:uiPriority w:val="99"/>
    <w:semiHidden/>
    <w:rsid w:val="009D624E"/>
    <w:rPr>
      <w:color w:val="800080"/>
      <w:u w:val="single"/>
    </w:rPr>
  </w:style>
  <w:style w:type="paragraph" w:customStyle="1" w:styleId="ctrl8">
    <w:name w:val="项目符 ctrl+8"/>
    <w:basedOn w:val="a4"/>
    <w:qFormat/>
    <w:rsid w:val="009D624E"/>
    <w:pPr>
      <w:numPr>
        <w:numId w:val="7"/>
      </w:numPr>
      <w:topLinePunct/>
      <w:spacing w:line="300" w:lineRule="exact"/>
      <w:ind w:left="0" w:firstLineChars="200" w:firstLine="395"/>
    </w:pPr>
    <w:rPr>
      <w:rFonts w:ascii="宋体" w:eastAsia="宋体" w:hAnsi="宋体" w:cs="方正书宋简体"/>
      <w:color w:val="000000"/>
      <w:kern w:val="0"/>
      <w:sz w:val="20"/>
      <w:szCs w:val="20"/>
      <w:shd w:val="clear" w:color="auto" w:fill="FFFFFF"/>
    </w:rPr>
  </w:style>
  <w:style w:type="paragraph" w:styleId="afff6">
    <w:name w:val="List Bullet"/>
    <w:basedOn w:val="a4"/>
    <w:autoRedefine/>
    <w:semiHidden/>
    <w:rsid w:val="009D624E"/>
    <w:pPr>
      <w:topLinePunct/>
      <w:spacing w:line="312" w:lineRule="atLeast"/>
      <w:ind w:left="780" w:hanging="36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7">
    <w:name w:val="图"/>
    <w:aliases w:val="ctrl+6"/>
    <w:basedOn w:val="a4"/>
    <w:rsid w:val="009D624E"/>
    <w:pPr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8">
    <w:name w:val="分析"/>
    <w:rsid w:val="009D624E"/>
    <w:pPr>
      <w:ind w:leftChars="647" w:left="1277" w:firstLineChars="273" w:firstLine="566"/>
      <w:jc w:val="both"/>
    </w:pPr>
    <w:rPr>
      <w:rFonts w:ascii="Times New Roman" w:eastAsia="楷体_GB2312" w:hAnsi="Times New Roman" w:cs="Times New Roman"/>
      <w:kern w:val="0"/>
      <w:szCs w:val="20"/>
      <w:lang w:val="en-GB"/>
    </w:rPr>
  </w:style>
  <w:style w:type="paragraph" w:customStyle="1" w:styleId="afff9">
    <w:name w:val="答案"/>
    <w:rsid w:val="009D624E"/>
    <w:rPr>
      <w:rFonts w:ascii="Arial" w:eastAsia="黑体" w:hAnsi="Arial" w:cs="Times New Roman"/>
      <w:kern w:val="0"/>
      <w:szCs w:val="20"/>
    </w:rPr>
  </w:style>
  <w:style w:type="paragraph" w:customStyle="1" w:styleId="afffa">
    <w:name w:val="正文顶"/>
    <w:rsid w:val="009D624E"/>
    <w:pPr>
      <w:ind w:left="120" w:hangingChars="120" w:hanging="1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6">
    <w:name w:val="正文顶1"/>
    <w:rsid w:val="009D624E"/>
    <w:pPr>
      <w:ind w:left="357" w:hanging="357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样式2(小标题）"/>
    <w:basedOn w:val="a4"/>
    <w:next w:val="a4"/>
    <w:rsid w:val="009D624E"/>
    <w:pPr>
      <w:topLinePunct/>
      <w:spacing w:line="300" w:lineRule="exact"/>
    </w:pPr>
    <w:rPr>
      <w:rFonts w:ascii="宋体" w:eastAsia="宋体" w:hAnsi="宋体" w:cs="方正书宋简体"/>
      <w:b/>
      <w:kern w:val="0"/>
      <w:sz w:val="30"/>
      <w:szCs w:val="20"/>
      <w:shd w:val="clear" w:color="auto" w:fill="FFFFFF"/>
    </w:rPr>
  </w:style>
  <w:style w:type="paragraph" w:customStyle="1" w:styleId="afffb">
    <w:name w:val="流程图"/>
    <w:rsid w:val="009D624E"/>
    <w:pPr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c">
    <w:name w:val="圆下"/>
    <w:rsid w:val="009D624E"/>
    <w:pPr>
      <w:tabs>
        <w:tab w:val="num" w:pos="1219"/>
      </w:tabs>
      <w:ind w:left="1219" w:hanging="368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ffd">
    <w:name w:val="Date"/>
    <w:basedOn w:val="a4"/>
    <w:next w:val="a4"/>
    <w:link w:val="afffe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ffe">
    <w:name w:val="日期字符"/>
    <w:basedOn w:val="a5"/>
    <w:link w:val="afffd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customStyle="1" w:styleId="17">
    <w:name w:val="正文1"/>
    <w:rsid w:val="009D624E"/>
    <w:pPr>
      <w:ind w:firstLineChars="250" w:firstLine="25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">
    <w:name w:val="分析例"/>
    <w:rsid w:val="009D624E"/>
    <w:pPr>
      <w:ind w:left="766" w:hanging="851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0">
    <w:name w:val="四级"/>
    <w:rsid w:val="009D624E"/>
    <w:rPr>
      <w:rFonts w:ascii="Arial" w:eastAsia="黑体" w:hAnsi="Arial" w:cs="Times New Roman"/>
      <w:kern w:val="0"/>
      <w:szCs w:val="20"/>
    </w:rPr>
  </w:style>
  <w:style w:type="paragraph" w:styleId="affff1">
    <w:name w:val="Body Text First Indent"/>
    <w:basedOn w:val="aff3"/>
    <w:link w:val="affff2"/>
    <w:semiHidden/>
    <w:rsid w:val="009D624E"/>
    <w:pPr>
      <w:spacing w:after="60"/>
      <w:ind w:firstLine="420"/>
      <w:jc w:val="left"/>
    </w:pPr>
  </w:style>
  <w:style w:type="character" w:customStyle="1" w:styleId="affff2">
    <w:name w:val="正文首行缩进字符"/>
    <w:basedOn w:val="aff4"/>
    <w:link w:val="affff1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character" w:customStyle="1" w:styleId="p11b">
    <w:name w:val="p11b"/>
    <w:basedOn w:val="a5"/>
    <w:rsid w:val="009D624E"/>
  </w:style>
  <w:style w:type="character" w:customStyle="1" w:styleId="a40">
    <w:name w:val="a4"/>
    <w:rsid w:val="009D624E"/>
    <w:rPr>
      <w:rFonts w:ascii="Arial" w:hAnsi="Arial" w:cs="Arial" w:hint="default"/>
    </w:rPr>
  </w:style>
  <w:style w:type="character" w:customStyle="1" w:styleId="a50">
    <w:name w:val="a5"/>
    <w:rsid w:val="009D624E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9D624E"/>
    <w:pPr>
      <w:widowControl/>
      <w:topLinePunct/>
      <w:spacing w:line="312" w:lineRule="atLeast"/>
    </w:pPr>
    <w:rPr>
      <w:rFonts w:ascii="黑体" w:eastAsia="黑体" w:hAnsi="宋体" w:cs="方正书宋简体" w:hint="eastAsia"/>
      <w:kern w:val="0"/>
      <w:sz w:val="20"/>
      <w:shd w:val="clear" w:color="auto" w:fill="FFFFFF"/>
    </w:rPr>
  </w:style>
  <w:style w:type="paragraph" w:customStyle="1" w:styleId="affff3">
    <w:name w:val="学习目标与重点"/>
    <w:rsid w:val="009D624E"/>
    <w:pPr>
      <w:spacing w:beforeLines="50" w:afterLines="50"/>
    </w:pPr>
    <w:rPr>
      <w:rFonts w:ascii="Arial" w:eastAsia="黑体" w:hAnsi="Arial" w:cs="Times New Roman"/>
      <w:bCs/>
      <w:color w:val="000000"/>
      <w:kern w:val="0"/>
      <w:sz w:val="24"/>
      <w:szCs w:val="20"/>
    </w:rPr>
  </w:style>
  <w:style w:type="character" w:styleId="affff4">
    <w:name w:val="Strong"/>
    <w:uiPriority w:val="22"/>
    <w:qFormat/>
    <w:rsid w:val="009D624E"/>
    <w:rPr>
      <w:b/>
      <w:bCs/>
    </w:rPr>
  </w:style>
  <w:style w:type="paragraph" w:customStyle="1" w:styleId="a2">
    <w:name w:val="文前楷"/>
    <w:rsid w:val="009D624E"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customStyle="1" w:styleId="a">
    <w:name w:val="选择题"/>
    <w:basedOn w:val="a4"/>
    <w:rsid w:val="009D624E"/>
    <w:pPr>
      <w:numPr>
        <w:numId w:val="1"/>
      </w:numPr>
      <w:tabs>
        <w:tab w:val="clear" w:pos="705"/>
      </w:tabs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9D624E"/>
    <w:pPr>
      <w:numPr>
        <w:ilvl w:val="1"/>
        <w:numId w:val="1"/>
      </w:numPr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9D624E"/>
    <w:pPr>
      <w:numPr>
        <w:ilvl w:val="1"/>
        <w:numId w:val="2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  <w:jc w:val="left"/>
    </w:pPr>
    <w:rPr>
      <w:rFonts w:ascii="楷体_GB2312" w:eastAsia="楷体_GB2312" w:hAnsi="宋体" w:cs="方正书宋简体"/>
      <w:b/>
      <w:color w:val="000000"/>
      <w:kern w:val="0"/>
      <w:sz w:val="24"/>
      <w:shd w:val="clear" w:color="auto" w:fill="FFFFFF"/>
    </w:rPr>
  </w:style>
  <w:style w:type="paragraph" w:styleId="29">
    <w:name w:val="List 2"/>
    <w:basedOn w:val="a4"/>
    <w:semiHidden/>
    <w:rsid w:val="009D624E"/>
    <w:pPr>
      <w:topLinePunct/>
      <w:spacing w:line="300" w:lineRule="exact"/>
      <w:ind w:firstLineChars="200" w:firstLine="428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affff5">
    <w:name w:val="Normal Indent"/>
    <w:basedOn w:val="a4"/>
    <w:semiHidden/>
    <w:rsid w:val="009D624E"/>
    <w:pPr>
      <w:topLinePunct/>
      <w:snapToGrid w:val="0"/>
      <w:spacing w:line="300" w:lineRule="exact"/>
      <w:ind w:firstLine="42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TH">
    <w:name w:val="TH"/>
    <w:basedOn w:val="afc"/>
    <w:rsid w:val="009D624E"/>
    <w:pPr>
      <w:spacing w:before="60"/>
      <w:ind w:firstLineChars="200" w:firstLine="200"/>
    </w:pPr>
  </w:style>
  <w:style w:type="paragraph" w:customStyle="1" w:styleId="answer">
    <w:name w:val="answer"/>
    <w:basedOn w:val="a4"/>
    <w:rsid w:val="009D624E"/>
    <w:pPr>
      <w:topLinePunct/>
      <w:spacing w:line="300" w:lineRule="exact"/>
      <w:ind w:leftChars="158" w:left="403" w:hangingChars="34" w:hanging="71"/>
      <w:jc w:val="left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6">
    <w:name w:val="表号"/>
    <w:basedOn w:val="affff5"/>
    <w:rsid w:val="009D624E"/>
    <w:pPr>
      <w:snapToGrid/>
      <w:ind w:firstLine="0"/>
      <w:jc w:val="center"/>
    </w:pPr>
    <w:rPr>
      <w:sz w:val="18"/>
    </w:rPr>
  </w:style>
  <w:style w:type="paragraph" w:styleId="18">
    <w:name w:val="toc 1"/>
    <w:basedOn w:val="a4"/>
    <w:next w:val="a4"/>
    <w:autoRedefine/>
    <w:uiPriority w:val="39"/>
    <w:rsid w:val="009D624E"/>
    <w:pPr>
      <w:topLinePunct/>
      <w:spacing w:line="300" w:lineRule="exact"/>
      <w:ind w:firstLineChars="200" w:firstLine="420"/>
      <w:jc w:val="left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paragraph" w:customStyle="1" w:styleId="affff7">
    <w:name w:val="表文 图上文字"/>
    <w:basedOn w:val="a4"/>
    <w:rsid w:val="009D624E"/>
    <w:pPr>
      <w:spacing w:line="0" w:lineRule="atLeast"/>
      <w:jc w:val="center"/>
    </w:pPr>
    <w:rPr>
      <w:rFonts w:ascii="宋体" w:eastAsia="宋体" w:hAnsi="宋体" w:cs="方正书宋简体"/>
      <w:kern w:val="0"/>
      <w:sz w:val="15"/>
      <w:szCs w:val="20"/>
      <w:shd w:val="clear" w:color="auto" w:fill="FFFFFF"/>
    </w:rPr>
  </w:style>
  <w:style w:type="paragraph" w:customStyle="1" w:styleId="affff8">
    <w:name w:val="程序加粗"/>
    <w:rsid w:val="009D624E"/>
    <w:pPr>
      <w:spacing w:line="280" w:lineRule="exact"/>
      <w:ind w:leftChars="200" w:left="417"/>
      <w:jc w:val="both"/>
    </w:pPr>
    <w:rPr>
      <w:rFonts w:ascii="Courier New" w:eastAsia="楷体_GB2312" w:hAnsi="Courier New" w:cs="Times New Roman"/>
      <w:b/>
      <w:bCs/>
      <w:kern w:val="0"/>
      <w:sz w:val="18"/>
      <w:szCs w:val="20"/>
    </w:rPr>
  </w:style>
  <w:style w:type="paragraph" w:customStyle="1" w:styleId="affff9">
    <w:name w:val="上空"/>
    <w:basedOn w:val="a4"/>
    <w:rsid w:val="009D624E"/>
    <w:pPr>
      <w:topLinePunct/>
      <w:spacing w:beforeLines="50" w:line="300" w:lineRule="exact"/>
      <w:ind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a">
    <w:name w:val="实训"/>
    <w:basedOn w:val="a4"/>
    <w:qFormat/>
    <w:rsid w:val="009D624E"/>
    <w:pPr>
      <w:topLinePunct/>
      <w:spacing w:line="300" w:lineRule="exact"/>
      <w:ind w:firstLineChars="200" w:firstLine="397"/>
    </w:pPr>
    <w:rPr>
      <w:rFonts w:ascii="宋体" w:eastAsia="楷体_GB2312" w:hAnsi="宋体" w:cs="方正书宋简体"/>
      <w:kern w:val="0"/>
      <w:sz w:val="20"/>
      <w:szCs w:val="20"/>
      <w:shd w:val="clear" w:color="auto" w:fill="FFFFFF"/>
    </w:rPr>
  </w:style>
  <w:style w:type="paragraph" w:customStyle="1" w:styleId="affffb">
    <w:name w:val="小栏目"/>
    <w:basedOn w:val="a4"/>
    <w:qFormat/>
    <w:rsid w:val="009D624E"/>
    <w:pPr>
      <w:topLinePunct/>
      <w:spacing w:line="260" w:lineRule="exact"/>
      <w:ind w:firstLineChars="200" w:firstLine="395"/>
      <w:jc w:val="left"/>
    </w:pPr>
    <w:rPr>
      <w:rFonts w:ascii="宋体" w:eastAsia="黑体" w:hAnsi="宋体" w:cs="方正书宋简体"/>
      <w:kern w:val="0"/>
      <w:sz w:val="20"/>
      <w:szCs w:val="20"/>
      <w:shd w:val="clear" w:color="auto" w:fill="FFFFFF"/>
    </w:rPr>
  </w:style>
  <w:style w:type="paragraph" w:customStyle="1" w:styleId="affffc">
    <w:name w:val="文前引叙"/>
    <w:basedOn w:val="a4"/>
    <w:qFormat/>
    <w:rsid w:val="009D624E"/>
    <w:pPr>
      <w:topLinePunct/>
      <w:spacing w:line="300" w:lineRule="exact"/>
      <w:ind w:firstLineChars="200" w:firstLine="395"/>
    </w:pPr>
    <w:rPr>
      <w:rFonts w:ascii="楷体_GB2312" w:eastAsia="楷体_GB2312" w:hAnsi="宋体" w:cs="方正书宋简体"/>
      <w:kern w:val="0"/>
      <w:sz w:val="20"/>
      <w:szCs w:val="20"/>
      <w:shd w:val="clear" w:color="auto" w:fill="FFFFFF"/>
    </w:rPr>
  </w:style>
  <w:style w:type="table" w:styleId="affffd">
    <w:name w:val="Table Grid"/>
    <w:basedOn w:val="a6"/>
    <w:uiPriority w:val="59"/>
    <w:rsid w:val="009D62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9D6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5"/>
    <w:link w:val="HTML"/>
    <w:uiPriority w:val="99"/>
    <w:rsid w:val="009D624E"/>
    <w:rPr>
      <w:rFonts w:ascii="宋体" w:eastAsia="宋体" w:hAnsi="宋体" w:cs="宋体"/>
      <w:kern w:val="0"/>
      <w:sz w:val="24"/>
      <w:szCs w:val="24"/>
    </w:rPr>
  </w:style>
  <w:style w:type="paragraph" w:customStyle="1" w:styleId="affffe">
    <w:name w:val="输出和单行程序"/>
    <w:basedOn w:val="a3"/>
    <w:qFormat/>
    <w:rsid w:val="009D624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paragraph" w:styleId="afffff">
    <w:name w:val="Normal (Web)"/>
    <w:basedOn w:val="a4"/>
    <w:uiPriority w:val="99"/>
    <w:unhideWhenUsed/>
    <w:rsid w:val="009D6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9D62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9D624E"/>
  </w:style>
  <w:style w:type="paragraph" w:styleId="afffff0">
    <w:name w:val="List Paragraph"/>
    <w:basedOn w:val="a4"/>
    <w:uiPriority w:val="34"/>
    <w:qFormat/>
    <w:rsid w:val="009D624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athjax1">
    <w:name w:val="mathjax1"/>
    <w:rsid w:val="009D624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1">
    <w:name w:val="Emphasis"/>
    <w:uiPriority w:val="20"/>
    <w:qFormat/>
    <w:rsid w:val="009D624E"/>
    <w:rPr>
      <w:i/>
      <w:iCs/>
    </w:rPr>
  </w:style>
  <w:style w:type="numbering" w:customStyle="1" w:styleId="2a">
    <w:name w:val="样式2"/>
    <w:uiPriority w:val="99"/>
    <w:rsid w:val="009D624E"/>
  </w:style>
  <w:style w:type="paragraph" w:customStyle="1" w:styleId="2">
    <w:name w:val="程序2"/>
    <w:basedOn w:val="a3"/>
    <w:link w:val="2Char"/>
    <w:qFormat/>
    <w:rsid w:val="009D624E"/>
    <w:pPr>
      <w:numPr>
        <w:numId w:val="6"/>
      </w:numPr>
    </w:pPr>
  </w:style>
  <w:style w:type="character" w:customStyle="1" w:styleId="pln">
    <w:name w:val="pln"/>
    <w:rsid w:val="009D624E"/>
  </w:style>
  <w:style w:type="character" w:customStyle="1" w:styleId="Char">
    <w:name w:val="程序 Char"/>
    <w:link w:val="a3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character" w:customStyle="1" w:styleId="2Char">
    <w:name w:val="程序2 Char"/>
    <w:link w:val="2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afffff2">
    <w:name w:val="图字"/>
    <w:basedOn w:val="a4"/>
    <w:rsid w:val="009D624E"/>
    <w:pPr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sz w:val="15"/>
      <w:szCs w:val="24"/>
    </w:rPr>
  </w:style>
  <w:style w:type="character" w:customStyle="1" w:styleId="special">
    <w:name w:val="special"/>
    <w:rsid w:val="009D624E"/>
  </w:style>
  <w:style w:type="paragraph" w:styleId="afffff3">
    <w:name w:val="Revision"/>
    <w:hidden/>
    <w:uiPriority w:val="99"/>
    <w:semiHidden/>
    <w:rsid w:val="009D624E"/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f4">
    <w:name w:val="没编号的代码"/>
    <w:basedOn w:val="a3"/>
    <w:qFormat/>
    <w:rsid w:val="009D624E"/>
    <w:pPr>
      <w:numPr>
        <w:numId w:val="0"/>
      </w:numPr>
    </w:pPr>
  </w:style>
  <w:style w:type="character" w:customStyle="1" w:styleId="line">
    <w:name w:val="line"/>
    <w:rsid w:val="009D624E"/>
  </w:style>
  <w:style w:type="character" w:customStyle="1" w:styleId="hljs-comment">
    <w:name w:val="hljs-comment"/>
    <w:rsid w:val="009D624E"/>
  </w:style>
  <w:style w:type="character" w:customStyle="1" w:styleId="mi">
    <w:name w:val="mi"/>
    <w:rsid w:val="009D624E"/>
  </w:style>
  <w:style w:type="character" w:customStyle="1" w:styleId="mo">
    <w:name w:val="mo"/>
    <w:rsid w:val="009D624E"/>
  </w:style>
  <w:style w:type="character" w:customStyle="1" w:styleId="mn">
    <w:name w:val="mn"/>
    <w:rsid w:val="009D624E"/>
  </w:style>
  <w:style w:type="character" w:customStyle="1" w:styleId="pl-smi">
    <w:name w:val="pl-smi"/>
    <w:rsid w:val="009D624E"/>
  </w:style>
  <w:style w:type="character" w:customStyle="1" w:styleId="pl-k">
    <w:name w:val="pl-k"/>
    <w:rsid w:val="009D624E"/>
  </w:style>
  <w:style w:type="character" w:customStyle="1" w:styleId="pl-c1">
    <w:name w:val="pl-c1"/>
    <w:rsid w:val="009D624E"/>
  </w:style>
  <w:style w:type="character" w:customStyle="1" w:styleId="hljs-string">
    <w:name w:val="hljs-string"/>
    <w:rsid w:val="009D624E"/>
  </w:style>
  <w:style w:type="paragraph" w:customStyle="1" w:styleId="afffff5">
    <w:name w:val="篇名"/>
    <w:basedOn w:val="1"/>
    <w:qFormat/>
    <w:rsid w:val="001B5756"/>
    <w:pPr>
      <w:keepNext w:val="0"/>
      <w:keepLines w:val="0"/>
      <w:shd w:val="clear" w:color="auto" w:fill="auto"/>
      <w:topLinePunct/>
      <w:spacing w:before="0" w:after="0" w:line="240" w:lineRule="auto"/>
      <w:jc w:val="center"/>
    </w:pPr>
    <w:rPr>
      <w:rFonts w:ascii="Arial Unicode MS" w:eastAsia="Arial Unicode MS" w:cs="Arial Unicode MS"/>
      <w:b w:val="0"/>
      <w:bCs w:val="0"/>
      <w:color w:val="000000"/>
      <w:kern w:val="0"/>
      <w:sz w:val="52"/>
      <w:szCs w:val="52"/>
    </w:rPr>
  </w:style>
  <w:style w:type="paragraph" w:styleId="33">
    <w:name w:val="toc 3"/>
    <w:basedOn w:val="a4"/>
    <w:next w:val="a4"/>
    <w:autoRedefine/>
    <w:uiPriority w:val="39"/>
    <w:unhideWhenUsed/>
    <w:rsid w:val="009D624E"/>
    <w:pPr>
      <w:tabs>
        <w:tab w:val="right" w:leader="dot" w:pos="8325"/>
      </w:tabs>
      <w:topLinePunct/>
      <w:spacing w:line="300" w:lineRule="exact"/>
      <w:ind w:leftChars="400" w:left="79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42">
    <w:name w:val="toc 4"/>
    <w:basedOn w:val="a4"/>
    <w:next w:val="a4"/>
    <w:autoRedefine/>
    <w:uiPriority w:val="39"/>
    <w:unhideWhenUsed/>
    <w:rsid w:val="009D624E"/>
    <w:pPr>
      <w:ind w:leftChars="600" w:left="1260"/>
    </w:pPr>
  </w:style>
  <w:style w:type="paragraph" w:styleId="51">
    <w:name w:val="toc 5"/>
    <w:basedOn w:val="a4"/>
    <w:next w:val="a4"/>
    <w:autoRedefine/>
    <w:uiPriority w:val="39"/>
    <w:unhideWhenUsed/>
    <w:rsid w:val="009D624E"/>
    <w:pPr>
      <w:ind w:leftChars="800" w:left="1680"/>
    </w:pPr>
  </w:style>
  <w:style w:type="paragraph" w:styleId="61">
    <w:name w:val="toc 6"/>
    <w:basedOn w:val="a4"/>
    <w:next w:val="a4"/>
    <w:autoRedefine/>
    <w:uiPriority w:val="39"/>
    <w:unhideWhenUsed/>
    <w:rsid w:val="009D624E"/>
    <w:pPr>
      <w:ind w:leftChars="1000" w:left="2100"/>
    </w:pPr>
  </w:style>
  <w:style w:type="paragraph" w:styleId="71">
    <w:name w:val="toc 7"/>
    <w:basedOn w:val="a4"/>
    <w:next w:val="a4"/>
    <w:autoRedefine/>
    <w:uiPriority w:val="39"/>
    <w:unhideWhenUsed/>
    <w:rsid w:val="009D624E"/>
    <w:pPr>
      <w:ind w:leftChars="1200" w:left="2520"/>
    </w:pPr>
  </w:style>
  <w:style w:type="paragraph" w:styleId="81">
    <w:name w:val="toc 8"/>
    <w:basedOn w:val="a4"/>
    <w:next w:val="a4"/>
    <w:autoRedefine/>
    <w:uiPriority w:val="39"/>
    <w:unhideWhenUsed/>
    <w:rsid w:val="009D624E"/>
    <w:pPr>
      <w:ind w:leftChars="1400" w:left="2940"/>
    </w:pPr>
  </w:style>
  <w:style w:type="paragraph" w:styleId="91">
    <w:name w:val="toc 9"/>
    <w:basedOn w:val="a4"/>
    <w:next w:val="a4"/>
    <w:autoRedefine/>
    <w:uiPriority w:val="39"/>
    <w:unhideWhenUsed/>
    <w:rsid w:val="009D624E"/>
    <w:pPr>
      <w:ind w:leftChars="1600" w:left="3360"/>
    </w:pPr>
  </w:style>
  <w:style w:type="paragraph" w:customStyle="1" w:styleId="afffff6">
    <w:name w:val="案例描述"/>
    <w:basedOn w:val="a4"/>
    <w:qFormat/>
    <w:rsid w:val="009D624E"/>
    <w:pPr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</w:pPr>
    <w:rPr>
      <w:rFonts w:ascii="仿宋" w:eastAsia="仿宋" w:hAnsi="仿宋" w:cs="方正书宋简体"/>
      <w:kern w:val="0"/>
      <w:sz w:val="22"/>
      <w:shd w:val="clear" w:color="auto" w:fill="FFFFFF"/>
    </w:rPr>
  </w:style>
  <w:style w:type="paragraph" w:styleId="afffff7">
    <w:name w:val="Document Map"/>
    <w:basedOn w:val="a4"/>
    <w:link w:val="afffff8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kern w:val="0"/>
      <w:sz w:val="18"/>
      <w:szCs w:val="18"/>
      <w:shd w:val="clear" w:color="auto" w:fill="FFFFFF"/>
    </w:rPr>
  </w:style>
  <w:style w:type="character" w:customStyle="1" w:styleId="afffff8">
    <w:name w:val="文档结构图 字符"/>
    <w:basedOn w:val="a5"/>
    <w:link w:val="afffff7"/>
    <w:uiPriority w:val="99"/>
    <w:semiHidden/>
    <w:rsid w:val="009D624E"/>
    <w:rPr>
      <w:rFonts w:ascii="宋体" w:eastAsia="宋体" w:hAnsi="宋体" w:cs="方正书宋简体"/>
      <w:kern w:val="0"/>
      <w:sz w:val="18"/>
      <w:szCs w:val="18"/>
    </w:rPr>
  </w:style>
  <w:style w:type="character" w:customStyle="1" w:styleId="x">
    <w:name w:val="x"/>
    <w:basedOn w:val="a5"/>
    <w:rsid w:val="009D624E"/>
  </w:style>
  <w:style w:type="character" w:styleId="FollowedHyperlink">
    <w:name w:val="FollowedHyperlink"/>
    <w:basedOn w:val="a5"/>
    <w:uiPriority w:val="99"/>
    <w:semiHidden/>
    <w:unhideWhenUsed/>
    <w:rsid w:val="009E776F"/>
    <w:rPr>
      <w:color w:val="800080" w:themeColor="followedHyperlink"/>
      <w:u w:val="single"/>
    </w:rPr>
  </w:style>
  <w:style w:type="numbering" w:customStyle="1" w:styleId="2b">
    <w:name w:val="无列表2"/>
    <w:next w:val="a7"/>
    <w:uiPriority w:val="99"/>
    <w:semiHidden/>
    <w:unhideWhenUsed/>
    <w:rsid w:val="00CC5257"/>
  </w:style>
  <w:style w:type="paragraph" w:customStyle="1" w:styleId="afffff9">
    <w:uiPriority w:val="99"/>
    <w:rsid w:val="00CC5257"/>
    <w:pPr>
      <w:widowControl w:val="0"/>
      <w:jc w:val="both"/>
    </w:pPr>
  </w:style>
  <w:style w:type="table" w:customStyle="1" w:styleId="19">
    <w:name w:val="网格型1"/>
    <w:basedOn w:val="a6"/>
    <w:next w:val="affffd"/>
    <w:uiPriority w:val="59"/>
    <w:rsid w:val="00CC525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样式21"/>
    <w:uiPriority w:val="99"/>
    <w:rsid w:val="00CC5257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54894"/>
    <w:pPr>
      <w:widowControl w:val="0"/>
      <w:jc w:val="both"/>
    </w:pPr>
  </w:style>
  <w:style w:type="paragraph" w:styleId="1">
    <w:name w:val="heading 1"/>
    <w:aliases w:val="ctrl+1"/>
    <w:basedOn w:val="a4"/>
    <w:next w:val="a4"/>
    <w:link w:val="10"/>
    <w:qFormat/>
    <w:rsid w:val="00B94B81"/>
    <w:pPr>
      <w:keepNext/>
      <w:keepLines/>
      <w:shd w:val="clear" w:color="auto" w:fill="F2F2F2" w:themeFill="background1" w:themeFillShade="F2"/>
      <w:spacing w:before="240" w:after="120" w:line="578" w:lineRule="auto"/>
      <w:outlineLvl w:val="0"/>
    </w:pPr>
    <w:rPr>
      <w:rFonts w:ascii="宋体" w:eastAsia="宋体" w:hAnsi="宋体"/>
      <w:b/>
      <w:bCs/>
      <w:kern w:val="44"/>
      <w:sz w:val="30"/>
      <w:szCs w:val="30"/>
    </w:rPr>
  </w:style>
  <w:style w:type="paragraph" w:styleId="20">
    <w:name w:val="heading 2"/>
    <w:aliases w:val="ctrl+2"/>
    <w:basedOn w:val="a4"/>
    <w:next w:val="a4"/>
    <w:link w:val="22"/>
    <w:unhideWhenUsed/>
    <w:qFormat/>
    <w:rsid w:val="00141B03"/>
    <w:pPr>
      <w:outlineLvl w:val="1"/>
    </w:pPr>
    <w:rPr>
      <w:rFonts w:ascii="黑体" w:eastAsia="黑体" w:hAnsi="黑体"/>
      <w:noProof/>
      <w:sz w:val="24"/>
      <w:szCs w:val="24"/>
    </w:rPr>
  </w:style>
  <w:style w:type="paragraph" w:styleId="3">
    <w:name w:val="heading 3"/>
    <w:aliases w:val="ctrl+3"/>
    <w:basedOn w:val="a4"/>
    <w:next w:val="a4"/>
    <w:link w:val="30"/>
    <w:unhideWhenUsed/>
    <w:qFormat/>
    <w:rsid w:val="00CC5257"/>
    <w:pPr>
      <w:keepNext/>
      <w:keepLines/>
      <w:spacing w:before="80" w:after="80"/>
      <w:ind w:firstLineChars="200" w:firstLine="420"/>
      <w:outlineLvl w:val="2"/>
    </w:pPr>
    <w:rPr>
      <w:rFonts w:ascii="仿宋" w:eastAsia="仿宋" w:hAnsi="仿宋"/>
      <w:bCs/>
      <w:noProof/>
    </w:rPr>
  </w:style>
  <w:style w:type="paragraph" w:styleId="4">
    <w:name w:val="heading 4"/>
    <w:aliases w:val="ctrl+4"/>
    <w:basedOn w:val="a4"/>
    <w:next w:val="a4"/>
    <w:link w:val="40"/>
    <w:qFormat/>
    <w:rsid w:val="001B5756"/>
    <w:pPr>
      <w:topLinePunct/>
      <w:spacing w:line="300" w:lineRule="exact"/>
      <w:ind w:leftChars="300" w:left="630" w:firstLineChars="200" w:firstLine="360"/>
      <w:jc w:val="left"/>
      <w:outlineLvl w:val="3"/>
    </w:pPr>
    <w:rPr>
      <w:rFonts w:ascii="仿宋" w:eastAsia="仿宋" w:hAnsi="仿宋" w:cs="黑体"/>
      <w:noProof/>
      <w:kern w:val="0"/>
      <w:sz w:val="18"/>
      <w:szCs w:val="18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rsid w:val="009D624E"/>
    <w:pPr>
      <w:keepNext/>
      <w:keepLines/>
      <w:topLinePunct/>
      <w:spacing w:line="300" w:lineRule="exact"/>
      <w:outlineLvl w:val="4"/>
    </w:pPr>
    <w:rPr>
      <w:rFonts w:ascii="Cataneo BT" w:eastAsia="华文行楷" w:hAnsi="Cataneo BT" w:cs="方正书宋简体"/>
      <w:kern w:val="0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rsid w:val="009D624E"/>
    <w:pPr>
      <w:keepNext/>
      <w:keepLines/>
      <w:topLinePunct/>
      <w:spacing w:line="300" w:lineRule="exact"/>
      <w:outlineLvl w:val="5"/>
    </w:pPr>
    <w:rPr>
      <w:rFonts w:ascii="Cataneo BT" w:eastAsia="华文行楷" w:hAnsi="Cataneo BT" w:cs="方正书宋简体"/>
      <w:kern w:val="0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6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textAlignment w:val="center"/>
      <w:outlineLvl w:val="7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rsid w:val="009D624E"/>
    <w:pPr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="宋体" w:hAnsi="Courier New" w:cs="方正书宋简体"/>
      <w:b/>
      <w:kern w:val="0"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标题 2字符"/>
    <w:aliases w:val="ctrl+2字符"/>
    <w:basedOn w:val="a5"/>
    <w:link w:val="20"/>
    <w:rsid w:val="00141B03"/>
    <w:rPr>
      <w:rFonts w:ascii="黑体" w:eastAsia="黑体" w:hAnsi="黑体"/>
      <w:noProof/>
      <w:sz w:val="24"/>
      <w:szCs w:val="24"/>
    </w:rPr>
  </w:style>
  <w:style w:type="character" w:customStyle="1" w:styleId="10">
    <w:name w:val="标题 1字符"/>
    <w:aliases w:val="ctrl+1字符"/>
    <w:basedOn w:val="a5"/>
    <w:link w:val="1"/>
    <w:rsid w:val="00B94B81"/>
    <w:rPr>
      <w:rFonts w:ascii="宋体" w:eastAsia="宋体" w:hAnsi="宋体"/>
      <w:b/>
      <w:bCs/>
      <w:kern w:val="44"/>
      <w:sz w:val="30"/>
      <w:szCs w:val="30"/>
      <w:shd w:val="clear" w:color="auto" w:fill="F2F2F2" w:themeFill="background1" w:themeFillShade="F2"/>
    </w:rPr>
  </w:style>
  <w:style w:type="paragraph" w:customStyle="1" w:styleId="11">
    <w:name w:val="样式1"/>
    <w:basedOn w:val="1"/>
    <w:qFormat/>
    <w:rsid w:val="002924D1"/>
  </w:style>
  <w:style w:type="character" w:customStyle="1" w:styleId="30">
    <w:name w:val="标题 3字符"/>
    <w:aliases w:val="ctrl+3字符"/>
    <w:basedOn w:val="a5"/>
    <w:link w:val="3"/>
    <w:rsid w:val="00CC5257"/>
    <w:rPr>
      <w:rFonts w:ascii="仿宋" w:eastAsia="仿宋" w:hAnsi="仿宋"/>
      <w:bCs/>
      <w:noProof/>
      <w:szCs w:val="21"/>
    </w:rPr>
  </w:style>
  <w:style w:type="paragraph" w:styleId="a8">
    <w:name w:val="Title"/>
    <w:basedOn w:val="a4"/>
    <w:next w:val="a4"/>
    <w:link w:val="a9"/>
    <w:uiPriority w:val="10"/>
    <w:qFormat/>
    <w:rsid w:val="00732B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5"/>
    <w:link w:val="a8"/>
    <w:uiPriority w:val="10"/>
    <w:rsid w:val="00732BE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header"/>
    <w:basedOn w:val="a4"/>
    <w:link w:val="ab"/>
    <w:unhideWhenUsed/>
    <w:rsid w:val="00F0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5"/>
    <w:link w:val="aa"/>
    <w:rsid w:val="00F01FB8"/>
    <w:rPr>
      <w:sz w:val="18"/>
      <w:szCs w:val="18"/>
    </w:rPr>
  </w:style>
  <w:style w:type="paragraph" w:styleId="ac">
    <w:name w:val="footer"/>
    <w:basedOn w:val="a4"/>
    <w:link w:val="ad"/>
    <w:unhideWhenUsed/>
    <w:rsid w:val="00F0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5"/>
    <w:link w:val="ac"/>
    <w:rsid w:val="00F01FB8"/>
    <w:rPr>
      <w:sz w:val="18"/>
      <w:szCs w:val="18"/>
    </w:rPr>
  </w:style>
  <w:style w:type="paragraph" w:styleId="ae">
    <w:name w:val="Balloon Text"/>
    <w:basedOn w:val="a4"/>
    <w:link w:val="af"/>
    <w:semiHidden/>
    <w:unhideWhenUsed/>
    <w:rsid w:val="00922E00"/>
    <w:rPr>
      <w:sz w:val="18"/>
      <w:szCs w:val="18"/>
    </w:rPr>
  </w:style>
  <w:style w:type="character" w:customStyle="1" w:styleId="af">
    <w:name w:val="批注框文本字符"/>
    <w:basedOn w:val="a5"/>
    <w:link w:val="ae"/>
    <w:semiHidden/>
    <w:rsid w:val="00922E00"/>
    <w:rPr>
      <w:sz w:val="18"/>
      <w:szCs w:val="18"/>
    </w:rPr>
  </w:style>
  <w:style w:type="character" w:customStyle="1" w:styleId="40">
    <w:name w:val="标题 4字符"/>
    <w:aliases w:val="ctrl+4字符"/>
    <w:basedOn w:val="a5"/>
    <w:link w:val="4"/>
    <w:rsid w:val="001B5756"/>
    <w:rPr>
      <w:rFonts w:ascii="仿宋" w:eastAsia="仿宋" w:hAnsi="仿宋" w:cs="黑体"/>
      <w:noProof/>
      <w:kern w:val="0"/>
      <w:sz w:val="18"/>
      <w:szCs w:val="18"/>
    </w:rPr>
  </w:style>
  <w:style w:type="character" w:customStyle="1" w:styleId="50">
    <w:name w:val="标题 5字符"/>
    <w:aliases w:val="h5字符,Second Subheading字符,Level 5 Topic Heading字符,图号标题 5字符,图号字符"/>
    <w:basedOn w:val="a5"/>
    <w:link w:val="5"/>
    <w:rsid w:val="009D624E"/>
    <w:rPr>
      <w:rFonts w:ascii="Cataneo BT" w:eastAsia="华文行楷" w:hAnsi="Cataneo BT" w:cs="方正书宋简体"/>
      <w:kern w:val="0"/>
      <w:sz w:val="30"/>
      <w:szCs w:val="20"/>
    </w:rPr>
  </w:style>
  <w:style w:type="character" w:customStyle="1" w:styleId="60">
    <w:name w:val="标题 6字符"/>
    <w:aliases w:val="表格字符,图说字符"/>
    <w:basedOn w:val="a5"/>
    <w:link w:val="6"/>
    <w:rsid w:val="009D624E"/>
    <w:rPr>
      <w:rFonts w:ascii="Cataneo BT" w:eastAsia="华文行楷" w:hAnsi="Cataneo BT" w:cs="方正书宋简体"/>
      <w:kern w:val="0"/>
      <w:sz w:val="28"/>
      <w:szCs w:val="20"/>
    </w:rPr>
  </w:style>
  <w:style w:type="character" w:customStyle="1" w:styleId="70">
    <w:name w:val="标题 7字符"/>
    <w:basedOn w:val="a5"/>
    <w:link w:val="7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80">
    <w:name w:val="标题 8字符"/>
    <w:basedOn w:val="a5"/>
    <w:link w:val="8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character" w:customStyle="1" w:styleId="90">
    <w:name w:val="标题 9字符"/>
    <w:basedOn w:val="a5"/>
    <w:link w:val="9"/>
    <w:rsid w:val="009D624E"/>
    <w:rPr>
      <w:rFonts w:ascii="Courier New" w:eastAsia="宋体" w:hAnsi="Courier New" w:cs="方正书宋简体"/>
      <w:b/>
      <w:kern w:val="0"/>
      <w:sz w:val="20"/>
      <w:szCs w:val="20"/>
      <w:lang w:bidi="he-IL"/>
    </w:rPr>
  </w:style>
  <w:style w:type="numbering" w:customStyle="1" w:styleId="12">
    <w:name w:val="无列表1"/>
    <w:next w:val="a7"/>
    <w:uiPriority w:val="99"/>
    <w:semiHidden/>
    <w:unhideWhenUsed/>
    <w:rsid w:val="009D624E"/>
  </w:style>
  <w:style w:type="paragraph" w:customStyle="1" w:styleId="af0">
    <w:name w:val="一级标题"/>
    <w:basedOn w:val="a4"/>
    <w:rsid w:val="009D624E"/>
    <w:pPr>
      <w:topLinePunct/>
    </w:pPr>
    <w:rPr>
      <w:rFonts w:ascii="Helvetica" w:eastAsia="汉仪中圆简" w:hAnsi="Helvetica" w:cs="Arial"/>
      <w:color w:val="FF0000"/>
      <w:kern w:val="0"/>
      <w:sz w:val="36"/>
      <w:szCs w:val="20"/>
      <w:shd w:val="clear" w:color="auto" w:fill="FFFFFF"/>
    </w:rPr>
  </w:style>
  <w:style w:type="paragraph" w:customStyle="1" w:styleId="13">
    <w:name w:val="一级标题1"/>
    <w:basedOn w:val="a4"/>
    <w:autoRedefine/>
    <w:rsid w:val="009D624E"/>
    <w:pPr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kern w:val="0"/>
      <w:position w:val="-6"/>
      <w:sz w:val="56"/>
      <w:szCs w:val="20"/>
      <w:shd w:val="clear" w:color="auto" w:fill="FFFFFF"/>
    </w:rPr>
  </w:style>
  <w:style w:type="paragraph" w:styleId="af1">
    <w:name w:val="caption"/>
    <w:basedOn w:val="a4"/>
    <w:next w:val="a4"/>
    <w:uiPriority w:val="35"/>
    <w:qFormat/>
    <w:rsid w:val="009D624E"/>
    <w:pPr>
      <w:topLinePunct/>
      <w:spacing w:line="300" w:lineRule="exact"/>
      <w:ind w:firstLineChars="200" w:firstLine="395"/>
    </w:pPr>
    <w:rPr>
      <w:rFonts w:ascii="Cambria" w:eastAsia="黑体" w:hAnsi="Cambria" w:cs="Times New Roman"/>
      <w:kern w:val="0"/>
      <w:sz w:val="20"/>
      <w:szCs w:val="20"/>
      <w:shd w:val="clear" w:color="auto" w:fill="FFFFFF"/>
    </w:rPr>
  </w:style>
  <w:style w:type="paragraph" w:customStyle="1" w:styleId="af2">
    <w:name w:val="注"/>
    <w:rsid w:val="009D624E"/>
    <w:pPr>
      <w:spacing w:beforeLines="10"/>
      <w:ind w:left="289" w:hangingChars="289" w:hanging="289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3">
    <w:name w:val="annotation text"/>
    <w:basedOn w:val="a4"/>
    <w:link w:val="af4"/>
    <w:semiHidden/>
    <w:unhideWhenUsed/>
    <w:rsid w:val="009D624E"/>
    <w:pPr>
      <w:jc w:val="left"/>
    </w:pPr>
  </w:style>
  <w:style w:type="character" w:customStyle="1" w:styleId="af4">
    <w:name w:val="注释文本字符"/>
    <w:basedOn w:val="a5"/>
    <w:link w:val="af3"/>
    <w:semiHidden/>
    <w:rsid w:val="009D624E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character" w:customStyle="1" w:styleId="af6">
    <w:name w:val="批注主题字符"/>
    <w:basedOn w:val="af4"/>
    <w:link w:val="af5"/>
    <w:uiPriority w:val="99"/>
    <w:semiHidden/>
    <w:rsid w:val="009D624E"/>
    <w:rPr>
      <w:rFonts w:ascii="宋体" w:eastAsia="宋体" w:hAnsi="宋体" w:cs="方正书宋简体"/>
      <w:b/>
      <w:bCs/>
      <w:kern w:val="0"/>
      <w:sz w:val="20"/>
      <w:szCs w:val="20"/>
    </w:rPr>
  </w:style>
  <w:style w:type="character" w:styleId="af7">
    <w:name w:val="page number"/>
    <w:basedOn w:val="a5"/>
    <w:semiHidden/>
    <w:rsid w:val="009D624E"/>
  </w:style>
  <w:style w:type="paragraph" w:customStyle="1" w:styleId="af8">
    <w:name w:val="图注"/>
    <w:rsid w:val="009D624E"/>
    <w:pPr>
      <w:spacing w:beforeLines="10" w:afterLines="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9">
    <w:name w:val="五极标题"/>
    <w:rsid w:val="009D624E"/>
    <w:pPr>
      <w:spacing w:beforeLines="10" w:afterLines="10" w:line="400" w:lineRule="exact"/>
      <w:jc w:val="both"/>
    </w:pPr>
    <w:rPr>
      <w:rFonts w:ascii="方正魏碑简体" w:eastAsia="方正魏碑简体" w:hAnsi="Arial" w:cs="Arial"/>
      <w:kern w:val="0"/>
      <w:sz w:val="24"/>
      <w:szCs w:val="20"/>
    </w:rPr>
  </w:style>
  <w:style w:type="paragraph" w:customStyle="1" w:styleId="afa">
    <w:name w:val="表题"/>
    <w:aliases w:val="小5黑,居中"/>
    <w:rsid w:val="009D624E"/>
    <w:pPr>
      <w:jc w:val="center"/>
      <w:outlineLvl w:val="4"/>
    </w:pPr>
    <w:rPr>
      <w:rFonts w:ascii="Arial" w:eastAsia="黑体" w:hAnsi="Arial" w:cs="Times New Roman"/>
      <w:noProof/>
      <w:kern w:val="0"/>
      <w:sz w:val="18"/>
      <w:szCs w:val="20"/>
    </w:rPr>
  </w:style>
  <w:style w:type="paragraph" w:customStyle="1" w:styleId="afb">
    <w:name w:val="表文"/>
    <w:rsid w:val="009D624E"/>
    <w:pPr>
      <w:spacing w:beforeLines="10" w:afterLines="10" w:line="240" w:lineRule="exact"/>
      <w:ind w:leftChars="10" w:left="20"/>
      <w:jc w:val="both"/>
    </w:pPr>
    <w:rPr>
      <w:rFonts w:ascii="宋体" w:eastAsia="宋体" w:hAnsi="宋体" w:cs="Times New Roman"/>
      <w:noProof/>
      <w:spacing w:val="6"/>
      <w:w w:val="95"/>
      <w:sz w:val="15"/>
      <w:szCs w:val="15"/>
    </w:rPr>
  </w:style>
  <w:style w:type="paragraph" w:customStyle="1" w:styleId="a3">
    <w:name w:val="程序"/>
    <w:link w:val="Char"/>
    <w:rsid w:val="009D624E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23">
    <w:name w:val="序2"/>
    <w:rsid w:val="009D624E"/>
    <w:pPr>
      <w:ind w:leftChars="200" w:left="450" w:hangingChars="250" w:hanging="2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c">
    <w:name w:val="Plain Text"/>
    <w:aliases w:val="普通文字 Char,纯文本1"/>
    <w:basedOn w:val="a4"/>
    <w:link w:val="afd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d">
    <w:name w:val="纯文本字符"/>
    <w:aliases w:val="普通文字 Char字符,纯文本1字符"/>
    <w:basedOn w:val="a5"/>
    <w:link w:val="afc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styleId="afe">
    <w:name w:val="Body Text Indent"/>
    <w:basedOn w:val="a4"/>
    <w:link w:val="aff"/>
    <w:semiHidden/>
    <w:rsid w:val="009D624E"/>
    <w:pPr>
      <w:topLinePunct/>
      <w:spacing w:line="300" w:lineRule="exact"/>
      <w:ind w:leftChars="496" w:left="1034"/>
    </w:pPr>
    <w:rPr>
      <w:rFonts w:ascii="宋体" w:eastAsia="宋体" w:hAnsi="宋体" w:cs="方正书宋简体"/>
      <w:kern w:val="0"/>
      <w:sz w:val="20"/>
      <w:shd w:val="clear" w:color="auto" w:fill="FFFFFF"/>
    </w:rPr>
  </w:style>
  <w:style w:type="character" w:customStyle="1" w:styleId="aff">
    <w:name w:val="正文文本缩进字符"/>
    <w:basedOn w:val="a5"/>
    <w:link w:val="afe"/>
    <w:semiHidden/>
    <w:rsid w:val="009D624E"/>
    <w:rPr>
      <w:rFonts w:ascii="宋体" w:eastAsia="宋体" w:hAnsi="宋体" w:cs="方正书宋简体"/>
      <w:kern w:val="0"/>
      <w:sz w:val="20"/>
      <w:szCs w:val="21"/>
    </w:rPr>
  </w:style>
  <w:style w:type="paragraph" w:customStyle="1" w:styleId="aff0">
    <w:name w:val="图题表题"/>
    <w:aliases w:val="ctrl+7"/>
    <w:rsid w:val="009D624E"/>
    <w:pPr>
      <w:spacing w:beforeLines="10" w:afterLines="20" w:line="316" w:lineRule="exact"/>
      <w:jc w:val="center"/>
    </w:pPr>
    <w:rPr>
      <w:rFonts w:ascii="方正书宋简体" w:eastAsia="方正书宋简体" w:hAnsi="Times New Roman" w:cs="Times New Roman"/>
      <w:spacing w:val="6"/>
      <w:w w:val="95"/>
      <w:sz w:val="18"/>
      <w:szCs w:val="20"/>
    </w:rPr>
  </w:style>
  <w:style w:type="paragraph" w:customStyle="1" w:styleId="aff1">
    <w:name w:val="序"/>
    <w:rsid w:val="009D624E"/>
    <w:pPr>
      <w:ind w:left="200" w:hangingChars="200" w:hanging="200"/>
      <w:jc w:val="both"/>
    </w:pPr>
    <w:rPr>
      <w:rFonts w:ascii="Times New Roman" w:eastAsia="宋体" w:hAnsi="Times New Roman" w:cs="Times New Roman"/>
      <w:bCs/>
      <w:kern w:val="0"/>
    </w:rPr>
  </w:style>
  <w:style w:type="paragraph" w:styleId="24">
    <w:name w:val="Body Text Indent 2"/>
    <w:basedOn w:val="a4"/>
    <w:link w:val="25"/>
    <w:semiHidden/>
    <w:rsid w:val="009D624E"/>
    <w:pPr>
      <w:topLinePunct/>
      <w:spacing w:line="300" w:lineRule="exact"/>
      <w:ind w:leftChars="452" w:left="942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25">
    <w:name w:val="正文文本缩进 2字符"/>
    <w:basedOn w:val="a5"/>
    <w:link w:val="24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paragraph" w:styleId="31">
    <w:name w:val="Body Text Indent 3"/>
    <w:basedOn w:val="a4"/>
    <w:link w:val="32"/>
    <w:semiHidden/>
    <w:rsid w:val="009D624E"/>
    <w:pPr>
      <w:topLinePunct/>
      <w:spacing w:afterLines="30" w:line="300" w:lineRule="exact"/>
      <w:ind w:firstLineChars="200" w:firstLine="417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character" w:customStyle="1" w:styleId="32">
    <w:name w:val="正文文本缩进 3字符"/>
    <w:basedOn w:val="a5"/>
    <w:link w:val="31"/>
    <w:semiHidden/>
    <w:rsid w:val="009D624E"/>
    <w:rPr>
      <w:rFonts w:ascii="宋体" w:eastAsia="宋体" w:hAnsi="宋体" w:cs="方正书宋简体"/>
      <w:kern w:val="0"/>
      <w:sz w:val="20"/>
      <w:szCs w:val="20"/>
    </w:rPr>
  </w:style>
  <w:style w:type="character" w:customStyle="1" w:styleId="article1">
    <w:name w:val="article1"/>
    <w:rsid w:val="009D624E"/>
    <w:rPr>
      <w:sz w:val="21"/>
      <w:szCs w:val="21"/>
    </w:rPr>
  </w:style>
  <w:style w:type="paragraph" w:customStyle="1" w:styleId="aff2">
    <w:name w:val="表格样式"/>
    <w:basedOn w:val="a4"/>
    <w:rsid w:val="009D624E"/>
    <w:pPr>
      <w:topLinePunct/>
      <w:spacing w:line="240" w:lineRule="exact"/>
      <w:jc w:val="lef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paragraph" w:styleId="aff3">
    <w:name w:val="Body Text"/>
    <w:basedOn w:val="a4"/>
    <w:link w:val="aff4"/>
    <w:semiHidden/>
    <w:rsid w:val="009D624E"/>
    <w:pPr>
      <w:topLinePunct/>
      <w:spacing w:line="300" w:lineRule="exact"/>
    </w:pPr>
    <w:rPr>
      <w:rFonts w:ascii="宋体" w:eastAsia="宋体" w:hAnsi="宋体" w:cs="方正书宋简体"/>
      <w:kern w:val="0"/>
      <w:sz w:val="18"/>
      <w:szCs w:val="20"/>
      <w:shd w:val="clear" w:color="auto" w:fill="FFFFFF"/>
    </w:rPr>
  </w:style>
  <w:style w:type="character" w:customStyle="1" w:styleId="aff4">
    <w:name w:val="正文文本字符"/>
    <w:basedOn w:val="a5"/>
    <w:link w:val="aff3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paragraph" w:customStyle="1" w:styleId="aff5">
    <w:name w:val="标题六"/>
    <w:rsid w:val="009D624E"/>
    <w:pPr>
      <w:jc w:val="both"/>
    </w:pPr>
    <w:rPr>
      <w:rFonts w:ascii="Arial" w:eastAsia="黑体" w:hAnsi="Arial" w:cs="Times New Roman"/>
      <w:kern w:val="0"/>
      <w:szCs w:val="20"/>
    </w:rPr>
  </w:style>
  <w:style w:type="character" w:styleId="aff6">
    <w:name w:val="Hyperlink"/>
    <w:uiPriority w:val="99"/>
    <w:rsid w:val="009D624E"/>
    <w:rPr>
      <w:color w:val="0000FF"/>
      <w:u w:val="single"/>
    </w:rPr>
  </w:style>
  <w:style w:type="paragraph" w:customStyle="1" w:styleId="aff7">
    <w:name w:val="程序名称"/>
    <w:rsid w:val="009D624E"/>
    <w:pPr>
      <w:spacing w:beforeLines="20" w:afterLines="20"/>
      <w:jc w:val="both"/>
      <w:outlineLvl w:val="5"/>
    </w:pPr>
    <w:rPr>
      <w:rFonts w:ascii="Arial" w:eastAsia="黑体" w:hAnsi="Arial" w:cs="Times New Roman"/>
      <w:kern w:val="0"/>
    </w:rPr>
  </w:style>
  <w:style w:type="paragraph" w:customStyle="1" w:styleId="aff8">
    <w:name w:val="说明"/>
    <w:basedOn w:val="a4"/>
    <w:rsid w:val="009D624E"/>
    <w:pPr>
      <w:topLinePunct/>
      <w:spacing w:beforeLines="50" w:afterLines="20" w:line="300" w:lineRule="exact"/>
      <w:ind w:firstLineChars="200" w:firstLine="395"/>
    </w:pPr>
    <w:rPr>
      <w:rFonts w:ascii="黑体" w:eastAsia="黑体" w:hAnsi="宋体" w:cs="方正书宋简体"/>
      <w:kern w:val="0"/>
      <w:sz w:val="24"/>
      <w:szCs w:val="20"/>
      <w:shd w:val="clear" w:color="auto" w:fill="FFFFFF"/>
    </w:rPr>
  </w:style>
  <w:style w:type="paragraph" w:customStyle="1" w:styleId="aff9">
    <w:name w:val="表头"/>
    <w:next w:val="a4"/>
    <w:rsid w:val="009D624E"/>
    <w:pPr>
      <w:spacing w:beforeLines="20" w:afterLines="30"/>
      <w:jc w:val="center"/>
    </w:pPr>
    <w:rPr>
      <w:rFonts w:ascii="Arial" w:eastAsia="黑体" w:hAnsi="Arial" w:cs="Times New Roman"/>
      <w:spacing w:val="6"/>
      <w:w w:val="95"/>
      <w:sz w:val="18"/>
      <w:szCs w:val="20"/>
    </w:rPr>
  </w:style>
  <w:style w:type="paragraph" w:customStyle="1" w:styleId="14">
    <w:name w:val="表1"/>
    <w:basedOn w:val="afe"/>
    <w:rsid w:val="009D624E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a">
    <w:name w:val="annotation reference"/>
    <w:semiHidden/>
    <w:rsid w:val="009D624E"/>
    <w:rPr>
      <w:sz w:val="21"/>
      <w:szCs w:val="21"/>
    </w:rPr>
  </w:style>
  <w:style w:type="paragraph" w:customStyle="1" w:styleId="affb">
    <w:name w:val="黑块下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41">
    <w:name w:val="标题4"/>
    <w:aliases w:val="小标题"/>
    <w:basedOn w:val="a4"/>
    <w:next w:val="a4"/>
    <w:autoRedefine/>
    <w:rsid w:val="009D624E"/>
    <w:pPr>
      <w:keepNext/>
      <w:suppressLineNumbers/>
      <w:suppressAutoHyphens/>
      <w:topLinePunct/>
      <w:spacing w:before="120" w:line="300" w:lineRule="exact"/>
      <w:ind w:firstLineChars="200" w:firstLine="454"/>
      <w:jc w:val="left"/>
      <w:outlineLvl w:val="3"/>
    </w:pPr>
    <w:rPr>
      <w:rFonts w:ascii="宋体" w:eastAsia="宋体" w:hAnsi="Arial" w:cs="Arial"/>
      <w:b/>
      <w:bCs/>
      <w:kern w:val="0"/>
      <w:sz w:val="20"/>
      <w:szCs w:val="32"/>
      <w:shd w:val="clear" w:color="auto" w:fill="FFFFFF"/>
    </w:rPr>
  </w:style>
  <w:style w:type="paragraph" w:customStyle="1" w:styleId="affc">
    <w:name w:val="我的正文"/>
    <w:basedOn w:val="a4"/>
    <w:autoRedefine/>
    <w:rsid w:val="009D624E"/>
    <w:pPr>
      <w:keepNext/>
      <w:keepLines/>
      <w:topLinePunct/>
      <w:spacing w:afterLines="50" w:line="300" w:lineRule="exac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d">
    <w:name w:val="实例"/>
    <w:basedOn w:val="a4"/>
    <w:next w:val="aff7"/>
    <w:rsid w:val="009D624E"/>
    <w:pPr>
      <w:keepNext/>
      <w:suppressLineNumbers/>
      <w:suppressAutoHyphens/>
      <w:topLinePunct/>
      <w:spacing w:beforeLines="50" w:line="300" w:lineRule="exact"/>
      <w:ind w:firstLineChars="200" w:firstLine="454"/>
      <w:outlineLvl w:val="2"/>
    </w:pPr>
    <w:rPr>
      <w:rFonts w:ascii="黑体" w:eastAsia="黑体" w:hAnsi="宋体" w:cs="方正书宋简体"/>
      <w:kern w:val="0"/>
      <w:sz w:val="20"/>
      <w:shd w:val="clear" w:color="auto" w:fill="FFFFFF"/>
    </w:rPr>
  </w:style>
  <w:style w:type="paragraph" w:customStyle="1" w:styleId="affe">
    <w:name w:val="黑箭头"/>
    <w:rsid w:val="009D624E"/>
    <w:pPr>
      <w:tabs>
        <w:tab w:val="num" w:pos="620"/>
      </w:tabs>
      <w:ind w:left="620" w:hanging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6">
    <w:name w:val="黑点2"/>
    <w:rsid w:val="009D624E"/>
    <w:pPr>
      <w:tabs>
        <w:tab w:val="left" w:pos="832"/>
      </w:tabs>
      <w:ind w:leftChars="200" w:left="4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">
    <w:name w:val="序缩"/>
    <w:rsid w:val="009D624E"/>
    <w:pPr>
      <w:ind w:leftChars="450" w:left="45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0">
    <w:name w:val="五黑"/>
    <w:rsid w:val="009D624E"/>
    <w:pPr>
      <w:ind w:leftChars="200" w:left="200"/>
    </w:pPr>
    <w:rPr>
      <w:rFonts w:ascii="Arial" w:eastAsia="黑体" w:hAnsi="Arial" w:cs="Times New Roman"/>
      <w:kern w:val="0"/>
      <w:szCs w:val="20"/>
    </w:rPr>
  </w:style>
  <w:style w:type="paragraph" w:customStyle="1" w:styleId="ctrl9">
    <w:name w:val="提示、注意  格式ctrl+9"/>
    <w:rsid w:val="009D624E"/>
    <w:pPr>
      <w:shd w:val="clear" w:color="auto" w:fill="F2F2F2"/>
      <w:ind w:leftChars="50" w:left="99" w:rightChars="50" w:right="99" w:firstLineChars="200" w:firstLine="395"/>
      <w:jc w:val="both"/>
    </w:pPr>
    <w:rPr>
      <w:rFonts w:ascii="Times New Roman" w:eastAsia="楷体_GB2312" w:hAnsi="Times New Roman" w:cs="Times New Roman"/>
      <w:color w:val="000000"/>
      <w:kern w:val="0"/>
      <w:sz w:val="20"/>
      <w:szCs w:val="20"/>
    </w:rPr>
  </w:style>
  <w:style w:type="paragraph" w:customStyle="1" w:styleId="afff1">
    <w:name w:val="星"/>
    <w:basedOn w:val="a4"/>
    <w:rsid w:val="009D624E"/>
    <w:pPr>
      <w:tabs>
        <w:tab w:val="num" w:pos="1137"/>
      </w:tabs>
      <w:topLinePunct/>
      <w:spacing w:line="300" w:lineRule="exact"/>
      <w:ind w:leftChars="200" w:left="882" w:hangingChars="223" w:hanging="46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2">
    <w:name w:val="黑点缩"/>
    <w:rsid w:val="009D624E"/>
    <w:pPr>
      <w:tabs>
        <w:tab w:val="num" w:pos="820"/>
      </w:tabs>
      <w:ind w:leftChars="400" w:left="820" w:hanging="4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3">
    <w:name w:val="序黑"/>
    <w:rsid w:val="009D624E"/>
    <w:pPr>
      <w:ind w:firstLine="420"/>
      <w:jc w:val="both"/>
    </w:pPr>
    <w:rPr>
      <w:rFonts w:ascii="Arial" w:eastAsia="黑体" w:hAnsi="Arial" w:cs="Arial"/>
      <w:kern w:val="0"/>
      <w:szCs w:val="20"/>
    </w:rPr>
  </w:style>
  <w:style w:type="paragraph" w:styleId="27">
    <w:name w:val="toc 2"/>
    <w:basedOn w:val="a4"/>
    <w:next w:val="a4"/>
    <w:autoRedefine/>
    <w:uiPriority w:val="39"/>
    <w:unhideWhenUsed/>
    <w:rsid w:val="009D624E"/>
    <w:pPr>
      <w:topLinePunct/>
      <w:spacing w:line="300" w:lineRule="exact"/>
      <w:ind w:leftChars="200" w:left="42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4">
    <w:name w:val="缩序"/>
    <w:rsid w:val="009D624E"/>
    <w:pPr>
      <w:ind w:leftChars="329" w:left="483" w:hangingChars="154" w:hanging="154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5">
    <w:name w:val="项目符号"/>
    <w:rsid w:val="009D624E"/>
    <w:pPr>
      <w:widowControl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lt1">
    <w:name w:val="lt1"/>
    <w:basedOn w:val="a4"/>
    <w:rsid w:val="009D624E"/>
    <w:pPr>
      <w:widowControl/>
      <w:topLinePunct/>
      <w:spacing w:before="100" w:beforeAutospacing="1" w:after="100" w:afterAutospacing="1" w:line="300" w:lineRule="exact"/>
      <w:jc w:val="left"/>
    </w:pPr>
    <w:rPr>
      <w:rFonts w:ascii="宋体" w:eastAsia="宋体" w:hAnsi="宋体" w:cs="方正书宋简体"/>
      <w:color w:val="000000"/>
      <w:kern w:val="0"/>
      <w:sz w:val="24"/>
      <w:szCs w:val="20"/>
      <w:shd w:val="clear" w:color="auto" w:fill="FFFFFF"/>
    </w:rPr>
  </w:style>
  <w:style w:type="character" w:customStyle="1" w:styleId="15">
    <w:name w:val="已访问的超链接1"/>
    <w:uiPriority w:val="99"/>
    <w:semiHidden/>
    <w:rsid w:val="009D624E"/>
    <w:rPr>
      <w:color w:val="800080"/>
      <w:u w:val="single"/>
    </w:rPr>
  </w:style>
  <w:style w:type="paragraph" w:customStyle="1" w:styleId="ctrl8">
    <w:name w:val="项目符 ctrl+8"/>
    <w:basedOn w:val="a4"/>
    <w:qFormat/>
    <w:rsid w:val="009D624E"/>
    <w:pPr>
      <w:numPr>
        <w:numId w:val="7"/>
      </w:numPr>
      <w:topLinePunct/>
      <w:spacing w:line="300" w:lineRule="exact"/>
      <w:ind w:left="0" w:firstLineChars="200" w:firstLine="395"/>
    </w:pPr>
    <w:rPr>
      <w:rFonts w:ascii="宋体" w:eastAsia="宋体" w:hAnsi="宋体" w:cs="方正书宋简体"/>
      <w:color w:val="000000"/>
      <w:kern w:val="0"/>
      <w:sz w:val="20"/>
      <w:szCs w:val="20"/>
      <w:shd w:val="clear" w:color="auto" w:fill="FFFFFF"/>
    </w:rPr>
  </w:style>
  <w:style w:type="paragraph" w:styleId="afff6">
    <w:name w:val="List Bullet"/>
    <w:basedOn w:val="a4"/>
    <w:autoRedefine/>
    <w:semiHidden/>
    <w:rsid w:val="009D624E"/>
    <w:pPr>
      <w:topLinePunct/>
      <w:spacing w:line="312" w:lineRule="atLeast"/>
      <w:ind w:left="780" w:hanging="36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7">
    <w:name w:val="图"/>
    <w:aliases w:val="ctrl+6"/>
    <w:basedOn w:val="a4"/>
    <w:rsid w:val="009D624E"/>
    <w:pPr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8">
    <w:name w:val="分析"/>
    <w:rsid w:val="009D624E"/>
    <w:pPr>
      <w:ind w:leftChars="647" w:left="1277" w:firstLineChars="273" w:firstLine="566"/>
      <w:jc w:val="both"/>
    </w:pPr>
    <w:rPr>
      <w:rFonts w:ascii="Times New Roman" w:eastAsia="楷体_GB2312" w:hAnsi="Times New Roman" w:cs="Times New Roman"/>
      <w:kern w:val="0"/>
      <w:szCs w:val="20"/>
      <w:lang w:val="en-GB"/>
    </w:rPr>
  </w:style>
  <w:style w:type="paragraph" w:customStyle="1" w:styleId="afff9">
    <w:name w:val="答案"/>
    <w:rsid w:val="009D624E"/>
    <w:rPr>
      <w:rFonts w:ascii="Arial" w:eastAsia="黑体" w:hAnsi="Arial" w:cs="Times New Roman"/>
      <w:kern w:val="0"/>
      <w:szCs w:val="20"/>
    </w:rPr>
  </w:style>
  <w:style w:type="paragraph" w:customStyle="1" w:styleId="afffa">
    <w:name w:val="正文顶"/>
    <w:rsid w:val="009D624E"/>
    <w:pPr>
      <w:ind w:left="120" w:hangingChars="120" w:hanging="12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6">
    <w:name w:val="正文顶1"/>
    <w:rsid w:val="009D624E"/>
    <w:pPr>
      <w:ind w:left="357" w:hanging="357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样式2(小标题）"/>
    <w:basedOn w:val="a4"/>
    <w:next w:val="a4"/>
    <w:rsid w:val="009D624E"/>
    <w:pPr>
      <w:topLinePunct/>
      <w:spacing w:line="300" w:lineRule="exact"/>
    </w:pPr>
    <w:rPr>
      <w:rFonts w:ascii="宋体" w:eastAsia="宋体" w:hAnsi="宋体" w:cs="方正书宋简体"/>
      <w:b/>
      <w:kern w:val="0"/>
      <w:sz w:val="30"/>
      <w:szCs w:val="20"/>
      <w:shd w:val="clear" w:color="auto" w:fill="FFFFFF"/>
    </w:rPr>
  </w:style>
  <w:style w:type="paragraph" w:customStyle="1" w:styleId="afffb">
    <w:name w:val="流程图"/>
    <w:rsid w:val="009D624E"/>
    <w:pPr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c">
    <w:name w:val="圆下"/>
    <w:rsid w:val="009D624E"/>
    <w:pPr>
      <w:tabs>
        <w:tab w:val="num" w:pos="1219"/>
      </w:tabs>
      <w:ind w:left="1219" w:hanging="368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styleId="afffd">
    <w:name w:val="Date"/>
    <w:basedOn w:val="a4"/>
    <w:next w:val="a4"/>
    <w:link w:val="afffe"/>
    <w:semiHidden/>
    <w:rsid w:val="009D624E"/>
    <w:pPr>
      <w:topLinePunct/>
      <w:spacing w:line="300" w:lineRule="exact"/>
    </w:pPr>
    <w:rPr>
      <w:rFonts w:ascii="宋体" w:eastAsia="宋体" w:hAnsi="Courier New" w:cs="方正书宋简体"/>
      <w:kern w:val="0"/>
      <w:sz w:val="20"/>
      <w:szCs w:val="20"/>
      <w:shd w:val="clear" w:color="auto" w:fill="FFFFFF"/>
    </w:rPr>
  </w:style>
  <w:style w:type="character" w:customStyle="1" w:styleId="afffe">
    <w:name w:val="日期字符"/>
    <w:basedOn w:val="a5"/>
    <w:link w:val="afffd"/>
    <w:semiHidden/>
    <w:rsid w:val="009D624E"/>
    <w:rPr>
      <w:rFonts w:ascii="宋体" w:eastAsia="宋体" w:hAnsi="Courier New" w:cs="方正书宋简体"/>
      <w:kern w:val="0"/>
      <w:sz w:val="20"/>
      <w:szCs w:val="20"/>
    </w:rPr>
  </w:style>
  <w:style w:type="paragraph" w:customStyle="1" w:styleId="17">
    <w:name w:val="正文1"/>
    <w:rsid w:val="009D624E"/>
    <w:pPr>
      <w:ind w:firstLineChars="250" w:firstLine="25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">
    <w:name w:val="分析例"/>
    <w:rsid w:val="009D624E"/>
    <w:pPr>
      <w:ind w:left="766" w:hanging="851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ff0">
    <w:name w:val="四级"/>
    <w:rsid w:val="009D624E"/>
    <w:rPr>
      <w:rFonts w:ascii="Arial" w:eastAsia="黑体" w:hAnsi="Arial" w:cs="Times New Roman"/>
      <w:kern w:val="0"/>
      <w:szCs w:val="20"/>
    </w:rPr>
  </w:style>
  <w:style w:type="paragraph" w:styleId="affff1">
    <w:name w:val="Body Text First Indent"/>
    <w:basedOn w:val="aff3"/>
    <w:link w:val="affff2"/>
    <w:semiHidden/>
    <w:rsid w:val="009D624E"/>
    <w:pPr>
      <w:spacing w:after="60"/>
      <w:ind w:firstLine="420"/>
      <w:jc w:val="left"/>
    </w:pPr>
  </w:style>
  <w:style w:type="character" w:customStyle="1" w:styleId="affff2">
    <w:name w:val="正文首行缩进字符"/>
    <w:basedOn w:val="aff4"/>
    <w:link w:val="affff1"/>
    <w:semiHidden/>
    <w:rsid w:val="009D624E"/>
    <w:rPr>
      <w:rFonts w:ascii="宋体" w:eastAsia="宋体" w:hAnsi="宋体" w:cs="方正书宋简体"/>
      <w:kern w:val="0"/>
      <w:sz w:val="18"/>
      <w:szCs w:val="20"/>
    </w:rPr>
  </w:style>
  <w:style w:type="character" w:customStyle="1" w:styleId="p11b">
    <w:name w:val="p11b"/>
    <w:basedOn w:val="a5"/>
    <w:rsid w:val="009D624E"/>
  </w:style>
  <w:style w:type="character" w:customStyle="1" w:styleId="a40">
    <w:name w:val="a4"/>
    <w:rsid w:val="009D624E"/>
    <w:rPr>
      <w:rFonts w:ascii="Arial" w:hAnsi="Arial" w:cs="Arial" w:hint="default"/>
    </w:rPr>
  </w:style>
  <w:style w:type="character" w:customStyle="1" w:styleId="a50">
    <w:name w:val="a5"/>
    <w:rsid w:val="009D624E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9D624E"/>
    <w:pPr>
      <w:widowControl/>
      <w:topLinePunct/>
      <w:spacing w:line="312" w:lineRule="atLeast"/>
    </w:pPr>
    <w:rPr>
      <w:rFonts w:ascii="黑体" w:eastAsia="黑体" w:hAnsi="宋体" w:cs="方正书宋简体" w:hint="eastAsia"/>
      <w:kern w:val="0"/>
      <w:sz w:val="20"/>
      <w:shd w:val="clear" w:color="auto" w:fill="FFFFFF"/>
    </w:rPr>
  </w:style>
  <w:style w:type="paragraph" w:customStyle="1" w:styleId="affff3">
    <w:name w:val="学习目标与重点"/>
    <w:rsid w:val="009D624E"/>
    <w:pPr>
      <w:spacing w:beforeLines="50" w:afterLines="50"/>
    </w:pPr>
    <w:rPr>
      <w:rFonts w:ascii="Arial" w:eastAsia="黑体" w:hAnsi="Arial" w:cs="Times New Roman"/>
      <w:bCs/>
      <w:color w:val="000000"/>
      <w:kern w:val="0"/>
      <w:sz w:val="24"/>
      <w:szCs w:val="20"/>
    </w:rPr>
  </w:style>
  <w:style w:type="character" w:styleId="affff4">
    <w:name w:val="Strong"/>
    <w:uiPriority w:val="22"/>
    <w:qFormat/>
    <w:rsid w:val="009D624E"/>
    <w:rPr>
      <w:b/>
      <w:bCs/>
    </w:rPr>
  </w:style>
  <w:style w:type="paragraph" w:customStyle="1" w:styleId="a2">
    <w:name w:val="文前楷"/>
    <w:rsid w:val="009D624E"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customStyle="1" w:styleId="a">
    <w:name w:val="选择题"/>
    <w:basedOn w:val="a4"/>
    <w:rsid w:val="009D624E"/>
    <w:pPr>
      <w:numPr>
        <w:numId w:val="1"/>
      </w:numPr>
      <w:tabs>
        <w:tab w:val="clear" w:pos="705"/>
      </w:tabs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9D624E"/>
    <w:pPr>
      <w:numPr>
        <w:ilvl w:val="1"/>
        <w:numId w:val="1"/>
      </w:numPr>
      <w:topLinePunct/>
      <w:spacing w:line="300" w:lineRule="exact"/>
      <w:ind w:firstLine="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9D624E"/>
    <w:pPr>
      <w:numPr>
        <w:ilvl w:val="1"/>
        <w:numId w:val="2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  <w:jc w:val="left"/>
    </w:pPr>
    <w:rPr>
      <w:rFonts w:ascii="楷体_GB2312" w:eastAsia="楷体_GB2312" w:hAnsi="宋体" w:cs="方正书宋简体"/>
      <w:b/>
      <w:color w:val="000000"/>
      <w:kern w:val="0"/>
      <w:sz w:val="24"/>
      <w:shd w:val="clear" w:color="auto" w:fill="FFFFFF"/>
    </w:rPr>
  </w:style>
  <w:style w:type="paragraph" w:styleId="29">
    <w:name w:val="List 2"/>
    <w:basedOn w:val="a4"/>
    <w:semiHidden/>
    <w:rsid w:val="009D624E"/>
    <w:pPr>
      <w:topLinePunct/>
      <w:spacing w:line="300" w:lineRule="exact"/>
      <w:ind w:firstLineChars="200" w:firstLine="428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affff5">
    <w:name w:val="Normal Indent"/>
    <w:basedOn w:val="a4"/>
    <w:semiHidden/>
    <w:rsid w:val="009D624E"/>
    <w:pPr>
      <w:topLinePunct/>
      <w:snapToGrid w:val="0"/>
      <w:spacing w:line="300" w:lineRule="exact"/>
      <w:ind w:firstLine="420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TH">
    <w:name w:val="TH"/>
    <w:basedOn w:val="afc"/>
    <w:rsid w:val="009D624E"/>
    <w:pPr>
      <w:spacing w:before="60"/>
      <w:ind w:firstLineChars="200" w:firstLine="200"/>
    </w:pPr>
  </w:style>
  <w:style w:type="paragraph" w:customStyle="1" w:styleId="answer">
    <w:name w:val="answer"/>
    <w:basedOn w:val="a4"/>
    <w:rsid w:val="009D624E"/>
    <w:pPr>
      <w:topLinePunct/>
      <w:spacing w:line="300" w:lineRule="exact"/>
      <w:ind w:leftChars="158" w:left="403" w:hangingChars="34" w:hanging="71"/>
      <w:jc w:val="left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6">
    <w:name w:val="表号"/>
    <w:basedOn w:val="affff5"/>
    <w:rsid w:val="009D624E"/>
    <w:pPr>
      <w:snapToGrid/>
      <w:ind w:firstLine="0"/>
      <w:jc w:val="center"/>
    </w:pPr>
    <w:rPr>
      <w:sz w:val="18"/>
    </w:rPr>
  </w:style>
  <w:style w:type="paragraph" w:styleId="18">
    <w:name w:val="toc 1"/>
    <w:basedOn w:val="a4"/>
    <w:next w:val="a4"/>
    <w:autoRedefine/>
    <w:uiPriority w:val="39"/>
    <w:rsid w:val="009D624E"/>
    <w:pPr>
      <w:topLinePunct/>
      <w:spacing w:line="300" w:lineRule="exact"/>
      <w:ind w:firstLineChars="200" w:firstLine="420"/>
      <w:jc w:val="left"/>
    </w:pPr>
    <w:rPr>
      <w:rFonts w:ascii="宋体" w:eastAsia="宋体" w:hAnsi="宋体" w:cs="方正书宋简体"/>
      <w:b/>
      <w:bCs/>
      <w:kern w:val="0"/>
      <w:sz w:val="20"/>
      <w:szCs w:val="20"/>
      <w:shd w:val="clear" w:color="auto" w:fill="FFFFFF"/>
    </w:rPr>
  </w:style>
  <w:style w:type="paragraph" w:customStyle="1" w:styleId="affff7">
    <w:name w:val="表文 图上文字"/>
    <w:basedOn w:val="a4"/>
    <w:rsid w:val="009D624E"/>
    <w:pPr>
      <w:spacing w:line="0" w:lineRule="atLeast"/>
      <w:jc w:val="center"/>
    </w:pPr>
    <w:rPr>
      <w:rFonts w:ascii="宋体" w:eastAsia="宋体" w:hAnsi="宋体" w:cs="方正书宋简体"/>
      <w:kern w:val="0"/>
      <w:sz w:val="15"/>
      <w:szCs w:val="20"/>
      <w:shd w:val="clear" w:color="auto" w:fill="FFFFFF"/>
    </w:rPr>
  </w:style>
  <w:style w:type="paragraph" w:customStyle="1" w:styleId="affff8">
    <w:name w:val="程序加粗"/>
    <w:rsid w:val="009D624E"/>
    <w:pPr>
      <w:spacing w:line="280" w:lineRule="exact"/>
      <w:ind w:leftChars="200" w:left="417"/>
      <w:jc w:val="both"/>
    </w:pPr>
    <w:rPr>
      <w:rFonts w:ascii="Courier New" w:eastAsia="楷体_GB2312" w:hAnsi="Courier New" w:cs="Times New Roman"/>
      <w:b/>
      <w:bCs/>
      <w:kern w:val="0"/>
      <w:sz w:val="18"/>
      <w:szCs w:val="20"/>
    </w:rPr>
  </w:style>
  <w:style w:type="paragraph" w:customStyle="1" w:styleId="affff9">
    <w:name w:val="上空"/>
    <w:basedOn w:val="a4"/>
    <w:rsid w:val="009D624E"/>
    <w:pPr>
      <w:topLinePunct/>
      <w:spacing w:beforeLines="50" w:line="300" w:lineRule="exact"/>
      <w:ind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a">
    <w:name w:val="实训"/>
    <w:basedOn w:val="a4"/>
    <w:qFormat/>
    <w:rsid w:val="009D624E"/>
    <w:pPr>
      <w:topLinePunct/>
      <w:spacing w:line="300" w:lineRule="exact"/>
      <w:ind w:firstLineChars="200" w:firstLine="397"/>
    </w:pPr>
    <w:rPr>
      <w:rFonts w:ascii="宋体" w:eastAsia="楷体_GB2312" w:hAnsi="宋体" w:cs="方正书宋简体"/>
      <w:kern w:val="0"/>
      <w:sz w:val="20"/>
      <w:szCs w:val="20"/>
      <w:shd w:val="clear" w:color="auto" w:fill="FFFFFF"/>
    </w:rPr>
  </w:style>
  <w:style w:type="paragraph" w:customStyle="1" w:styleId="affffb">
    <w:name w:val="小栏目"/>
    <w:basedOn w:val="a4"/>
    <w:qFormat/>
    <w:rsid w:val="009D624E"/>
    <w:pPr>
      <w:topLinePunct/>
      <w:spacing w:line="260" w:lineRule="exact"/>
      <w:ind w:firstLineChars="200" w:firstLine="395"/>
      <w:jc w:val="left"/>
    </w:pPr>
    <w:rPr>
      <w:rFonts w:ascii="宋体" w:eastAsia="黑体" w:hAnsi="宋体" w:cs="方正书宋简体"/>
      <w:kern w:val="0"/>
      <w:sz w:val="20"/>
      <w:szCs w:val="20"/>
      <w:shd w:val="clear" w:color="auto" w:fill="FFFFFF"/>
    </w:rPr>
  </w:style>
  <w:style w:type="paragraph" w:customStyle="1" w:styleId="affffc">
    <w:name w:val="文前引叙"/>
    <w:basedOn w:val="a4"/>
    <w:qFormat/>
    <w:rsid w:val="009D624E"/>
    <w:pPr>
      <w:topLinePunct/>
      <w:spacing w:line="300" w:lineRule="exact"/>
      <w:ind w:firstLineChars="200" w:firstLine="395"/>
    </w:pPr>
    <w:rPr>
      <w:rFonts w:ascii="楷体_GB2312" w:eastAsia="楷体_GB2312" w:hAnsi="宋体" w:cs="方正书宋简体"/>
      <w:kern w:val="0"/>
      <w:sz w:val="20"/>
      <w:szCs w:val="20"/>
      <w:shd w:val="clear" w:color="auto" w:fill="FFFFFF"/>
    </w:rPr>
  </w:style>
  <w:style w:type="table" w:styleId="affffd">
    <w:name w:val="Table Grid"/>
    <w:basedOn w:val="a6"/>
    <w:uiPriority w:val="59"/>
    <w:rsid w:val="009D62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9D6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5"/>
    <w:link w:val="HTML"/>
    <w:uiPriority w:val="99"/>
    <w:rsid w:val="009D624E"/>
    <w:rPr>
      <w:rFonts w:ascii="宋体" w:eastAsia="宋体" w:hAnsi="宋体" w:cs="宋体"/>
      <w:kern w:val="0"/>
      <w:sz w:val="24"/>
      <w:szCs w:val="24"/>
    </w:rPr>
  </w:style>
  <w:style w:type="paragraph" w:customStyle="1" w:styleId="affffe">
    <w:name w:val="输出和单行程序"/>
    <w:basedOn w:val="a3"/>
    <w:qFormat/>
    <w:rsid w:val="009D624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paragraph" w:styleId="afffff">
    <w:name w:val="Normal (Web)"/>
    <w:basedOn w:val="a4"/>
    <w:uiPriority w:val="99"/>
    <w:unhideWhenUsed/>
    <w:rsid w:val="009D6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9D624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9D624E"/>
  </w:style>
  <w:style w:type="paragraph" w:styleId="afffff0">
    <w:name w:val="List Paragraph"/>
    <w:basedOn w:val="a4"/>
    <w:uiPriority w:val="34"/>
    <w:qFormat/>
    <w:rsid w:val="009D624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mathjax1">
    <w:name w:val="mathjax1"/>
    <w:rsid w:val="009D624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1">
    <w:name w:val="Emphasis"/>
    <w:uiPriority w:val="20"/>
    <w:qFormat/>
    <w:rsid w:val="009D624E"/>
    <w:rPr>
      <w:i/>
      <w:iCs/>
    </w:rPr>
  </w:style>
  <w:style w:type="numbering" w:customStyle="1" w:styleId="2a">
    <w:name w:val="样式2"/>
    <w:uiPriority w:val="99"/>
    <w:rsid w:val="009D624E"/>
  </w:style>
  <w:style w:type="paragraph" w:customStyle="1" w:styleId="2">
    <w:name w:val="程序2"/>
    <w:basedOn w:val="a3"/>
    <w:link w:val="2Char"/>
    <w:qFormat/>
    <w:rsid w:val="009D624E"/>
    <w:pPr>
      <w:numPr>
        <w:numId w:val="6"/>
      </w:numPr>
    </w:pPr>
  </w:style>
  <w:style w:type="character" w:customStyle="1" w:styleId="pln">
    <w:name w:val="pln"/>
    <w:rsid w:val="009D624E"/>
  </w:style>
  <w:style w:type="character" w:customStyle="1" w:styleId="Char">
    <w:name w:val="程序 Char"/>
    <w:link w:val="a3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character" w:customStyle="1" w:styleId="2Char">
    <w:name w:val="程序2 Char"/>
    <w:link w:val="2"/>
    <w:rsid w:val="009D624E"/>
    <w:rPr>
      <w:rFonts w:ascii="Courier New" w:eastAsia="楷体_GB2312" w:hAnsi="Courier New" w:cs="Times New Roman"/>
      <w:kern w:val="0"/>
      <w:sz w:val="18"/>
      <w:szCs w:val="20"/>
    </w:rPr>
  </w:style>
  <w:style w:type="paragraph" w:customStyle="1" w:styleId="afffff2">
    <w:name w:val="图字"/>
    <w:basedOn w:val="a4"/>
    <w:rsid w:val="009D624E"/>
    <w:pPr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sz w:val="15"/>
      <w:szCs w:val="24"/>
    </w:rPr>
  </w:style>
  <w:style w:type="character" w:customStyle="1" w:styleId="special">
    <w:name w:val="special"/>
    <w:rsid w:val="009D624E"/>
  </w:style>
  <w:style w:type="paragraph" w:styleId="afffff3">
    <w:name w:val="Revision"/>
    <w:hidden/>
    <w:uiPriority w:val="99"/>
    <w:semiHidden/>
    <w:rsid w:val="009D624E"/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customStyle="1" w:styleId="afffff4">
    <w:name w:val="没编号的代码"/>
    <w:basedOn w:val="a3"/>
    <w:qFormat/>
    <w:rsid w:val="009D624E"/>
    <w:pPr>
      <w:numPr>
        <w:numId w:val="0"/>
      </w:numPr>
    </w:pPr>
  </w:style>
  <w:style w:type="character" w:customStyle="1" w:styleId="line">
    <w:name w:val="line"/>
    <w:rsid w:val="009D624E"/>
  </w:style>
  <w:style w:type="character" w:customStyle="1" w:styleId="hljs-comment">
    <w:name w:val="hljs-comment"/>
    <w:rsid w:val="009D624E"/>
  </w:style>
  <w:style w:type="character" w:customStyle="1" w:styleId="mi">
    <w:name w:val="mi"/>
    <w:rsid w:val="009D624E"/>
  </w:style>
  <w:style w:type="character" w:customStyle="1" w:styleId="mo">
    <w:name w:val="mo"/>
    <w:rsid w:val="009D624E"/>
  </w:style>
  <w:style w:type="character" w:customStyle="1" w:styleId="mn">
    <w:name w:val="mn"/>
    <w:rsid w:val="009D624E"/>
  </w:style>
  <w:style w:type="character" w:customStyle="1" w:styleId="pl-smi">
    <w:name w:val="pl-smi"/>
    <w:rsid w:val="009D624E"/>
  </w:style>
  <w:style w:type="character" w:customStyle="1" w:styleId="pl-k">
    <w:name w:val="pl-k"/>
    <w:rsid w:val="009D624E"/>
  </w:style>
  <w:style w:type="character" w:customStyle="1" w:styleId="pl-c1">
    <w:name w:val="pl-c1"/>
    <w:rsid w:val="009D624E"/>
  </w:style>
  <w:style w:type="character" w:customStyle="1" w:styleId="hljs-string">
    <w:name w:val="hljs-string"/>
    <w:rsid w:val="009D624E"/>
  </w:style>
  <w:style w:type="paragraph" w:customStyle="1" w:styleId="afffff5">
    <w:name w:val="篇名"/>
    <w:basedOn w:val="1"/>
    <w:qFormat/>
    <w:rsid w:val="001B5756"/>
    <w:pPr>
      <w:keepNext w:val="0"/>
      <w:keepLines w:val="0"/>
      <w:shd w:val="clear" w:color="auto" w:fill="auto"/>
      <w:topLinePunct/>
      <w:spacing w:before="0" w:after="0" w:line="240" w:lineRule="auto"/>
      <w:jc w:val="center"/>
    </w:pPr>
    <w:rPr>
      <w:rFonts w:ascii="Arial Unicode MS" w:eastAsia="Arial Unicode MS" w:cs="Arial Unicode MS"/>
      <w:b w:val="0"/>
      <w:bCs w:val="0"/>
      <w:color w:val="000000"/>
      <w:kern w:val="0"/>
      <w:sz w:val="52"/>
      <w:szCs w:val="52"/>
    </w:rPr>
  </w:style>
  <w:style w:type="paragraph" w:styleId="33">
    <w:name w:val="toc 3"/>
    <w:basedOn w:val="a4"/>
    <w:next w:val="a4"/>
    <w:autoRedefine/>
    <w:uiPriority w:val="39"/>
    <w:unhideWhenUsed/>
    <w:rsid w:val="009D624E"/>
    <w:pPr>
      <w:tabs>
        <w:tab w:val="right" w:leader="dot" w:pos="8325"/>
      </w:tabs>
      <w:topLinePunct/>
      <w:spacing w:line="300" w:lineRule="exact"/>
      <w:ind w:leftChars="400" w:left="790" w:firstLineChars="200" w:firstLine="395"/>
    </w:pPr>
    <w:rPr>
      <w:rFonts w:ascii="宋体" w:eastAsia="宋体" w:hAnsi="宋体" w:cs="方正书宋简体"/>
      <w:kern w:val="0"/>
      <w:sz w:val="20"/>
      <w:szCs w:val="20"/>
      <w:shd w:val="clear" w:color="auto" w:fill="FFFFFF"/>
    </w:rPr>
  </w:style>
  <w:style w:type="paragraph" w:styleId="42">
    <w:name w:val="toc 4"/>
    <w:basedOn w:val="a4"/>
    <w:next w:val="a4"/>
    <w:autoRedefine/>
    <w:uiPriority w:val="39"/>
    <w:unhideWhenUsed/>
    <w:rsid w:val="009D624E"/>
    <w:pPr>
      <w:ind w:leftChars="600" w:left="1260"/>
    </w:pPr>
  </w:style>
  <w:style w:type="paragraph" w:styleId="51">
    <w:name w:val="toc 5"/>
    <w:basedOn w:val="a4"/>
    <w:next w:val="a4"/>
    <w:autoRedefine/>
    <w:uiPriority w:val="39"/>
    <w:unhideWhenUsed/>
    <w:rsid w:val="009D624E"/>
    <w:pPr>
      <w:ind w:leftChars="800" w:left="1680"/>
    </w:pPr>
  </w:style>
  <w:style w:type="paragraph" w:styleId="61">
    <w:name w:val="toc 6"/>
    <w:basedOn w:val="a4"/>
    <w:next w:val="a4"/>
    <w:autoRedefine/>
    <w:uiPriority w:val="39"/>
    <w:unhideWhenUsed/>
    <w:rsid w:val="009D624E"/>
    <w:pPr>
      <w:ind w:leftChars="1000" w:left="2100"/>
    </w:pPr>
  </w:style>
  <w:style w:type="paragraph" w:styleId="71">
    <w:name w:val="toc 7"/>
    <w:basedOn w:val="a4"/>
    <w:next w:val="a4"/>
    <w:autoRedefine/>
    <w:uiPriority w:val="39"/>
    <w:unhideWhenUsed/>
    <w:rsid w:val="009D624E"/>
    <w:pPr>
      <w:ind w:leftChars="1200" w:left="2520"/>
    </w:pPr>
  </w:style>
  <w:style w:type="paragraph" w:styleId="81">
    <w:name w:val="toc 8"/>
    <w:basedOn w:val="a4"/>
    <w:next w:val="a4"/>
    <w:autoRedefine/>
    <w:uiPriority w:val="39"/>
    <w:unhideWhenUsed/>
    <w:rsid w:val="009D624E"/>
    <w:pPr>
      <w:ind w:leftChars="1400" w:left="2940"/>
    </w:pPr>
  </w:style>
  <w:style w:type="paragraph" w:styleId="91">
    <w:name w:val="toc 9"/>
    <w:basedOn w:val="a4"/>
    <w:next w:val="a4"/>
    <w:autoRedefine/>
    <w:uiPriority w:val="39"/>
    <w:unhideWhenUsed/>
    <w:rsid w:val="009D624E"/>
    <w:pPr>
      <w:ind w:leftChars="1600" w:left="3360"/>
    </w:pPr>
  </w:style>
  <w:style w:type="paragraph" w:customStyle="1" w:styleId="afffff6">
    <w:name w:val="案例描述"/>
    <w:basedOn w:val="a4"/>
    <w:qFormat/>
    <w:rsid w:val="009D624E"/>
    <w:pPr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</w:pPr>
    <w:rPr>
      <w:rFonts w:ascii="仿宋" w:eastAsia="仿宋" w:hAnsi="仿宋" w:cs="方正书宋简体"/>
      <w:kern w:val="0"/>
      <w:sz w:val="22"/>
      <w:shd w:val="clear" w:color="auto" w:fill="FFFFFF"/>
    </w:rPr>
  </w:style>
  <w:style w:type="paragraph" w:styleId="afffff7">
    <w:name w:val="Document Map"/>
    <w:basedOn w:val="a4"/>
    <w:link w:val="afffff8"/>
    <w:uiPriority w:val="99"/>
    <w:semiHidden/>
    <w:unhideWhenUsed/>
    <w:rsid w:val="009D624E"/>
    <w:pPr>
      <w:topLinePunct/>
      <w:spacing w:line="300" w:lineRule="exact"/>
      <w:ind w:firstLineChars="200" w:firstLine="395"/>
    </w:pPr>
    <w:rPr>
      <w:rFonts w:ascii="宋体" w:eastAsia="宋体" w:hAnsi="宋体" w:cs="方正书宋简体"/>
      <w:kern w:val="0"/>
      <w:sz w:val="18"/>
      <w:szCs w:val="18"/>
      <w:shd w:val="clear" w:color="auto" w:fill="FFFFFF"/>
    </w:rPr>
  </w:style>
  <w:style w:type="character" w:customStyle="1" w:styleId="afffff8">
    <w:name w:val="文档结构图 字符"/>
    <w:basedOn w:val="a5"/>
    <w:link w:val="afffff7"/>
    <w:uiPriority w:val="99"/>
    <w:semiHidden/>
    <w:rsid w:val="009D624E"/>
    <w:rPr>
      <w:rFonts w:ascii="宋体" w:eastAsia="宋体" w:hAnsi="宋体" w:cs="方正书宋简体"/>
      <w:kern w:val="0"/>
      <w:sz w:val="18"/>
      <w:szCs w:val="18"/>
    </w:rPr>
  </w:style>
  <w:style w:type="character" w:customStyle="1" w:styleId="x">
    <w:name w:val="x"/>
    <w:basedOn w:val="a5"/>
    <w:rsid w:val="009D624E"/>
  </w:style>
  <w:style w:type="character" w:styleId="FollowedHyperlink">
    <w:name w:val="FollowedHyperlink"/>
    <w:basedOn w:val="a5"/>
    <w:uiPriority w:val="99"/>
    <w:semiHidden/>
    <w:unhideWhenUsed/>
    <w:rsid w:val="009E776F"/>
    <w:rPr>
      <w:color w:val="800080" w:themeColor="followedHyperlink"/>
      <w:u w:val="single"/>
    </w:rPr>
  </w:style>
  <w:style w:type="numbering" w:customStyle="1" w:styleId="2b">
    <w:name w:val="无列表2"/>
    <w:next w:val="a7"/>
    <w:uiPriority w:val="99"/>
    <w:semiHidden/>
    <w:unhideWhenUsed/>
    <w:rsid w:val="00CC5257"/>
  </w:style>
  <w:style w:type="paragraph" w:customStyle="1" w:styleId="afffff9">
    <w:uiPriority w:val="99"/>
    <w:rsid w:val="00CC5257"/>
    <w:pPr>
      <w:widowControl w:val="0"/>
      <w:jc w:val="both"/>
    </w:pPr>
  </w:style>
  <w:style w:type="table" w:customStyle="1" w:styleId="19">
    <w:name w:val="网格型1"/>
    <w:basedOn w:val="a6"/>
    <w:next w:val="affffd"/>
    <w:uiPriority w:val="59"/>
    <w:rsid w:val="00CC525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">
    <w:name w:val="样式21"/>
    <w:uiPriority w:val="99"/>
    <w:rsid w:val="00CC525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2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" Type="http://schemas.microsoft.com/office/2006/relationships/keyMapCustomizations" Target="customization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562</Words>
  <Characters>3206</Characters>
  <Application>Microsoft Macintosh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超 杨</cp:lastModifiedBy>
  <cp:revision>167</cp:revision>
  <cp:lastPrinted>2019-10-11T09:40:00Z</cp:lastPrinted>
  <dcterms:created xsi:type="dcterms:W3CDTF">2019-10-11T11:59:00Z</dcterms:created>
  <dcterms:modified xsi:type="dcterms:W3CDTF">2019-10-12T04:51:00Z</dcterms:modified>
</cp:coreProperties>
</file>